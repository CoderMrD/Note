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52904" w14:textId="77777777" w:rsidR="00FD3DFB" w:rsidRDefault="00FD3DFB">
      <w:pPr>
        <w:pStyle w:val="a3"/>
        <w:spacing w:before="7" w:after="1"/>
        <w:rPr>
          <w:rFonts w:ascii="Times New Roman"/>
          <w:sz w:val="23"/>
        </w:rPr>
      </w:pPr>
    </w:p>
    <w:p w14:paraId="3F536DCC" w14:textId="7D3BF3D4" w:rsidR="00FD3DFB" w:rsidRDefault="00006CE7">
      <w:pPr>
        <w:pStyle w:val="a3"/>
        <w:ind w:left="1141"/>
        <w:rPr>
          <w:rFonts w:ascii="Times New Roman"/>
        </w:rPr>
      </w:pPr>
      <w:r>
        <w:rPr>
          <w:rFonts w:ascii="Times New Roman"/>
        </w:rPr>
      </w:r>
      <w:r>
        <w:rPr>
          <w:rFonts w:ascii="Times New Roman"/>
        </w:rPr>
        <w:pict w14:anchorId="2EB5E236">
          <v:group id="_x0000_s1113" style="width:122.4pt;height:40.8pt;mso-position-horizontal-relative:char;mso-position-vertical-relative:line" coordsize="2448,816">
            <v:rect id="_x0000_s1119" style="position:absolute;width:2448;height:816" fillcolor="#ee3728"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8" type="#_x0000_t75" style="position:absolute;left:875;top:281;width:313;height:316">
              <v:imagedata r:id="rId7" o:title=""/>
            </v:shape>
            <v:shape id="_x0000_s1117" style="position:absolute;left:1542;top:286;width:349;height:311" coordorigin="1542,286" coordsize="349,311" o:spt="100" adj="0,,0" path="m1639,286r-97,l1670,597r93,l1804,498r-88,l1639,286xm1891,286r-98,l1716,498r88,l1891,286xe" stroked="f">
              <v:stroke joinstyle="round"/>
              <v:formulas/>
              <v:path arrowok="t" o:connecttype="segments"/>
            </v:shape>
            <v:shape id="_x0000_s1116" type="#_x0000_t75" style="position:absolute;left:193;top:151;width:651;height:451">
              <v:imagedata r:id="rId8" o:title=""/>
            </v:shape>
            <v:shape id="_x0000_s1115" style="position:absolute;left:1878;top:281;width:334;height:321" coordorigin="1878,281" coordsize="334,321" o:spt="100" adj="0,,0" path="m2045,281r-66,12l1926,328r-35,50l1878,442r12,63l1926,556r52,34l2044,602r66,-12l2163,555r18,-26l2045,529r-33,-7l1986,504r-18,-28l1962,442r6,-36l1985,379r26,-18l2044,354r138,l2163,327r-53,-34l2045,281xm2182,354r-138,l2077,361r26,18l2121,407r6,35l2121,476r-17,28l2078,522r-33,7l2181,529r17,-24l2211,442r-13,-64l2182,354xe" stroked="f">
              <v:stroke joinstyle="round"/>
              <v:formulas/>
              <v:path arrowok="t" o:connecttype="segments"/>
            </v:shape>
            <v:shape id="_x0000_s1114" style="position:absolute;left:1221;top:281;width:334;height:321" coordorigin="1221,281" coordsize="334,321" o:spt="100" adj="0,,0" path="m1389,281r-66,12l1270,328r-36,50l1221,442r13,63l1269,556r53,34l1388,602r65,-12l1506,555r19,-26l1389,529r-33,-7l1329,504r-17,-28l1305,442r6,-36l1329,379r26,-18l1388,354r137,l1507,327r-53,-34l1389,281xm1525,354r-137,l1420,361r27,18l1464,407r7,35l1465,476r-17,28l1422,522r-33,7l1525,529r17,-24l1555,442r-13,-64l1525,354xe" stroked="f">
              <v:stroke joinstyle="round"/>
              <v:formulas/>
              <v:path arrowok="t" o:connecttype="segments"/>
            </v:shape>
            <w10:wrap type="none"/>
            <w10:anchorlock/>
          </v:group>
        </w:pict>
      </w:r>
    </w:p>
    <w:p w14:paraId="7EA801CC" w14:textId="77777777" w:rsidR="00FD3DFB" w:rsidRDefault="00FD3DFB">
      <w:pPr>
        <w:pStyle w:val="a3"/>
        <w:rPr>
          <w:rFonts w:ascii="Times New Roman"/>
        </w:rPr>
      </w:pPr>
    </w:p>
    <w:p w14:paraId="0E59F562" w14:textId="77777777" w:rsidR="00FD3DFB" w:rsidRDefault="00FD3DFB">
      <w:pPr>
        <w:pStyle w:val="a3"/>
        <w:rPr>
          <w:rFonts w:ascii="Times New Roman"/>
        </w:rPr>
      </w:pPr>
    </w:p>
    <w:p w14:paraId="2C277743" w14:textId="77777777" w:rsidR="00FD3DFB" w:rsidRDefault="00FD3DFB">
      <w:pPr>
        <w:pStyle w:val="a3"/>
        <w:rPr>
          <w:rFonts w:ascii="Times New Roman"/>
        </w:rPr>
      </w:pPr>
    </w:p>
    <w:p w14:paraId="011703D6" w14:textId="77777777" w:rsidR="00FD3DFB" w:rsidRDefault="00FD3DFB">
      <w:pPr>
        <w:pStyle w:val="a3"/>
        <w:spacing w:before="1"/>
        <w:rPr>
          <w:rFonts w:ascii="Times New Roman"/>
          <w:sz w:val="27"/>
        </w:rPr>
      </w:pPr>
    </w:p>
    <w:p w14:paraId="6AFAC896" w14:textId="77777777" w:rsidR="00FD3DFB" w:rsidRDefault="00000630">
      <w:pPr>
        <w:spacing w:before="115" w:line="249" w:lineRule="auto"/>
        <w:ind w:left="1154" w:right="1302"/>
        <w:rPr>
          <w:sz w:val="48"/>
        </w:rPr>
      </w:pPr>
      <w:r>
        <w:rPr>
          <w:sz w:val="48"/>
        </w:rPr>
        <w:t>Lenovo Hardware Management Pack for Microsoft System Center Operations Manager Installation and User Guide</w:t>
      </w:r>
    </w:p>
    <w:p w14:paraId="31EE03E7" w14:textId="77777777" w:rsidR="00FD3DFB" w:rsidRDefault="00FD3DFB">
      <w:pPr>
        <w:pStyle w:val="a3"/>
      </w:pPr>
    </w:p>
    <w:p w14:paraId="13187908" w14:textId="77777777" w:rsidR="00FD3DFB" w:rsidRDefault="00FD3DFB">
      <w:pPr>
        <w:pStyle w:val="a3"/>
      </w:pPr>
    </w:p>
    <w:p w14:paraId="2CE7DFA8" w14:textId="77777777" w:rsidR="00FD3DFB" w:rsidRDefault="00FD3DFB">
      <w:pPr>
        <w:pStyle w:val="a3"/>
      </w:pPr>
    </w:p>
    <w:p w14:paraId="567BE8E7" w14:textId="77777777" w:rsidR="00FD3DFB" w:rsidRDefault="00FD3DFB">
      <w:pPr>
        <w:pStyle w:val="a3"/>
      </w:pPr>
    </w:p>
    <w:p w14:paraId="6AA2BA96" w14:textId="77777777" w:rsidR="00FD3DFB" w:rsidRDefault="00FD3DFB">
      <w:pPr>
        <w:pStyle w:val="a3"/>
      </w:pPr>
    </w:p>
    <w:p w14:paraId="7FDCF011" w14:textId="77777777" w:rsidR="00FD3DFB" w:rsidRDefault="00FD3DFB">
      <w:pPr>
        <w:pStyle w:val="a3"/>
      </w:pPr>
    </w:p>
    <w:p w14:paraId="59F2CBBD" w14:textId="77777777" w:rsidR="00FD3DFB" w:rsidRDefault="00FD3DFB">
      <w:pPr>
        <w:pStyle w:val="a3"/>
      </w:pPr>
    </w:p>
    <w:p w14:paraId="527EEC66" w14:textId="77777777" w:rsidR="00FD3DFB" w:rsidRDefault="00FD3DFB">
      <w:pPr>
        <w:pStyle w:val="a3"/>
      </w:pPr>
    </w:p>
    <w:p w14:paraId="6A3FDD9E" w14:textId="77777777" w:rsidR="00FD3DFB" w:rsidRDefault="00FD3DFB">
      <w:pPr>
        <w:pStyle w:val="a3"/>
      </w:pPr>
    </w:p>
    <w:p w14:paraId="2F25EB10" w14:textId="77777777" w:rsidR="00FD3DFB" w:rsidRDefault="00FD3DFB">
      <w:pPr>
        <w:pStyle w:val="a3"/>
      </w:pPr>
    </w:p>
    <w:p w14:paraId="5CB79788" w14:textId="77777777" w:rsidR="00FD3DFB" w:rsidRDefault="00FD3DFB">
      <w:pPr>
        <w:pStyle w:val="a3"/>
      </w:pPr>
    </w:p>
    <w:p w14:paraId="0A3D2AA1" w14:textId="77777777" w:rsidR="00FD3DFB" w:rsidRDefault="00FD3DFB">
      <w:pPr>
        <w:pStyle w:val="a3"/>
      </w:pPr>
    </w:p>
    <w:p w14:paraId="67991D61" w14:textId="77777777" w:rsidR="00FD3DFB" w:rsidRDefault="00FD3DFB">
      <w:pPr>
        <w:pStyle w:val="a3"/>
      </w:pPr>
    </w:p>
    <w:p w14:paraId="78090999" w14:textId="77777777" w:rsidR="00FD3DFB" w:rsidRDefault="00FD3DFB">
      <w:pPr>
        <w:pStyle w:val="a3"/>
      </w:pPr>
    </w:p>
    <w:p w14:paraId="0DC219FD" w14:textId="77777777" w:rsidR="00FD3DFB" w:rsidRDefault="00FD3DFB">
      <w:pPr>
        <w:pStyle w:val="a3"/>
      </w:pPr>
    </w:p>
    <w:p w14:paraId="6A6BA57F" w14:textId="77777777" w:rsidR="00FD3DFB" w:rsidRDefault="00FD3DFB">
      <w:pPr>
        <w:pStyle w:val="a3"/>
      </w:pPr>
    </w:p>
    <w:p w14:paraId="3EB8E7E2" w14:textId="77777777" w:rsidR="00FD3DFB" w:rsidRDefault="00FD3DFB">
      <w:pPr>
        <w:pStyle w:val="a3"/>
      </w:pPr>
    </w:p>
    <w:p w14:paraId="56A48E69" w14:textId="77777777" w:rsidR="00FD3DFB" w:rsidRDefault="00FD3DFB">
      <w:pPr>
        <w:pStyle w:val="a3"/>
      </w:pPr>
    </w:p>
    <w:p w14:paraId="01F82CA9" w14:textId="77777777" w:rsidR="00FD3DFB" w:rsidRDefault="00FD3DFB">
      <w:pPr>
        <w:pStyle w:val="a3"/>
      </w:pPr>
    </w:p>
    <w:p w14:paraId="28D6130E" w14:textId="77777777" w:rsidR="00FD3DFB" w:rsidRDefault="00FD3DFB">
      <w:pPr>
        <w:pStyle w:val="a3"/>
      </w:pPr>
    </w:p>
    <w:p w14:paraId="37A5DAC1" w14:textId="77777777" w:rsidR="00FD3DFB" w:rsidRDefault="00FD3DFB">
      <w:pPr>
        <w:pStyle w:val="a3"/>
      </w:pPr>
    </w:p>
    <w:p w14:paraId="70C5E059" w14:textId="77777777" w:rsidR="00FD3DFB" w:rsidRDefault="00FD3DFB">
      <w:pPr>
        <w:pStyle w:val="a3"/>
      </w:pPr>
    </w:p>
    <w:p w14:paraId="723CA60C" w14:textId="77777777" w:rsidR="00FD3DFB" w:rsidRDefault="00FD3DFB">
      <w:pPr>
        <w:pStyle w:val="a3"/>
      </w:pPr>
    </w:p>
    <w:p w14:paraId="1BBB13F8" w14:textId="77777777" w:rsidR="00FD3DFB" w:rsidRDefault="00FD3DFB">
      <w:pPr>
        <w:pStyle w:val="a3"/>
      </w:pPr>
    </w:p>
    <w:p w14:paraId="72F9E370" w14:textId="77777777" w:rsidR="00FD3DFB" w:rsidRDefault="00FD3DFB">
      <w:pPr>
        <w:pStyle w:val="a3"/>
      </w:pPr>
    </w:p>
    <w:p w14:paraId="7797316D" w14:textId="77777777" w:rsidR="00FD3DFB" w:rsidRDefault="00FD3DFB">
      <w:pPr>
        <w:pStyle w:val="a3"/>
      </w:pPr>
    </w:p>
    <w:p w14:paraId="7E50189B" w14:textId="77777777" w:rsidR="00FD3DFB" w:rsidRDefault="00FD3DFB">
      <w:pPr>
        <w:pStyle w:val="a3"/>
      </w:pPr>
    </w:p>
    <w:p w14:paraId="61CCF5CE" w14:textId="77777777" w:rsidR="00FD3DFB" w:rsidRDefault="00FD3DFB">
      <w:pPr>
        <w:pStyle w:val="a3"/>
      </w:pPr>
    </w:p>
    <w:p w14:paraId="0EFED7A6" w14:textId="77777777" w:rsidR="00FD3DFB" w:rsidRDefault="00FD3DFB">
      <w:pPr>
        <w:pStyle w:val="a3"/>
      </w:pPr>
    </w:p>
    <w:p w14:paraId="61A3BFCA" w14:textId="77777777" w:rsidR="00FD3DFB" w:rsidRDefault="00FD3DFB">
      <w:pPr>
        <w:pStyle w:val="a3"/>
      </w:pPr>
    </w:p>
    <w:p w14:paraId="620182F8" w14:textId="77777777" w:rsidR="00FD3DFB" w:rsidRDefault="00FD3DFB">
      <w:pPr>
        <w:pStyle w:val="a3"/>
      </w:pPr>
    </w:p>
    <w:p w14:paraId="6F0A5515" w14:textId="77777777" w:rsidR="00FD3DFB" w:rsidRDefault="00FD3DFB">
      <w:pPr>
        <w:pStyle w:val="a3"/>
        <w:spacing w:before="5"/>
        <w:rPr>
          <w:sz w:val="25"/>
        </w:rPr>
      </w:pPr>
    </w:p>
    <w:p w14:paraId="7A6F0388" w14:textId="77777777" w:rsidR="00FD3DFB" w:rsidRDefault="00000630">
      <w:pPr>
        <w:pStyle w:val="1"/>
        <w:spacing w:before="110"/>
        <w:ind w:left="1154"/>
      </w:pPr>
      <w:r>
        <w:rPr>
          <w:noProof/>
          <w:lang w:eastAsia="zh-CN"/>
        </w:rPr>
        <w:drawing>
          <wp:anchor distT="0" distB="0" distL="0" distR="0" simplePos="0" relativeHeight="1048" behindDoc="0" locked="0" layoutInCell="1" allowOverlap="1" wp14:anchorId="12B3F535" wp14:editId="1CD29F97">
            <wp:simplePos x="0" y="0"/>
            <wp:positionH relativeFrom="page">
              <wp:posOffset>12960</wp:posOffset>
            </wp:positionH>
            <wp:positionV relativeFrom="paragraph">
              <wp:posOffset>-4238106</wp:posOffset>
            </wp:positionV>
            <wp:extent cx="7759439" cy="3972953"/>
            <wp:effectExtent l="0" t="0" r="0" b="0"/>
            <wp:wrapNone/>
            <wp:docPr id="1" name="image3.jpeg" descr="Cover design ar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9" cstate="print"/>
                    <a:stretch>
                      <a:fillRect/>
                    </a:stretch>
                  </pic:blipFill>
                  <pic:spPr>
                    <a:xfrm>
                      <a:off x="0" y="0"/>
                      <a:ext cx="7759439" cy="3972953"/>
                    </a:xfrm>
                    <a:prstGeom prst="rect">
                      <a:avLst/>
                    </a:prstGeom>
                  </pic:spPr>
                </pic:pic>
              </a:graphicData>
            </a:graphic>
          </wp:anchor>
        </w:drawing>
      </w:r>
      <w:r>
        <w:t>Version 7.5.0</w:t>
      </w:r>
    </w:p>
    <w:p w14:paraId="0FE770D2" w14:textId="77777777" w:rsidR="00FD3DFB" w:rsidRDefault="00FD3DFB">
      <w:pPr>
        <w:sectPr w:rsidR="00FD3DFB">
          <w:type w:val="continuous"/>
          <w:pgSz w:w="12240" w:h="15840"/>
          <w:pgMar w:top="1500" w:right="0" w:bottom="280" w:left="0" w:header="720" w:footer="720" w:gutter="0"/>
          <w:cols w:space="720"/>
        </w:sectPr>
      </w:pPr>
    </w:p>
    <w:p w14:paraId="3CDFD7DE" w14:textId="77777777" w:rsidR="00FD3DFB" w:rsidRDefault="00FD3DFB">
      <w:pPr>
        <w:pStyle w:val="a3"/>
        <w:spacing w:before="6"/>
        <w:rPr>
          <w:b/>
        </w:rPr>
      </w:pPr>
    </w:p>
    <w:p w14:paraId="72694699" w14:textId="77777777" w:rsidR="00FD3DFB" w:rsidRDefault="00000630">
      <w:pPr>
        <w:pStyle w:val="4"/>
        <w:spacing w:before="107"/>
      </w:pPr>
      <w:r>
        <w:t>Note</w:t>
      </w:r>
    </w:p>
    <w:p w14:paraId="4BC64B73" w14:textId="77777777" w:rsidR="00FD3DFB" w:rsidRDefault="00FD3DFB">
      <w:pPr>
        <w:pStyle w:val="a3"/>
        <w:spacing w:before="8"/>
        <w:rPr>
          <w:b/>
          <w:sz w:val="26"/>
        </w:rPr>
      </w:pPr>
    </w:p>
    <w:p w14:paraId="11495BF6" w14:textId="77777777" w:rsidR="00FD3DFB" w:rsidRDefault="00000630">
      <w:pPr>
        <w:pStyle w:val="a3"/>
        <w:spacing w:line="249" w:lineRule="auto"/>
        <w:ind w:left="110" w:right="409"/>
      </w:pPr>
      <w:r>
        <w:t xml:space="preserve">Before using this information and the product it supports, read the information in </w:t>
      </w:r>
      <w:hyperlink w:anchor="_bookmark85" w:history="1">
        <w:r>
          <w:t>Appendix D “Notices” on</w:t>
        </w:r>
      </w:hyperlink>
      <w:r>
        <w:t xml:space="preserve"> </w:t>
      </w:r>
      <w:hyperlink w:anchor="_bookmark85" w:history="1">
        <w:r>
          <w:t>page 61</w:t>
        </w:r>
      </w:hyperlink>
      <w:r>
        <w:t>.</w:t>
      </w:r>
    </w:p>
    <w:p w14:paraId="4659B665" w14:textId="77777777" w:rsidR="00FD3DFB" w:rsidRDefault="00FD3DFB">
      <w:pPr>
        <w:pStyle w:val="a3"/>
        <w:rPr>
          <w:sz w:val="24"/>
        </w:rPr>
      </w:pPr>
    </w:p>
    <w:p w14:paraId="7AB72C36" w14:textId="77777777" w:rsidR="00FD3DFB" w:rsidRDefault="00FD3DFB">
      <w:pPr>
        <w:pStyle w:val="a3"/>
        <w:rPr>
          <w:sz w:val="24"/>
        </w:rPr>
      </w:pPr>
    </w:p>
    <w:p w14:paraId="6028068E" w14:textId="77777777" w:rsidR="00FD3DFB" w:rsidRDefault="00FD3DFB">
      <w:pPr>
        <w:pStyle w:val="a3"/>
        <w:rPr>
          <w:sz w:val="24"/>
        </w:rPr>
      </w:pPr>
    </w:p>
    <w:p w14:paraId="7A906800" w14:textId="77777777" w:rsidR="00FD3DFB" w:rsidRDefault="00FD3DFB">
      <w:pPr>
        <w:pStyle w:val="a3"/>
        <w:rPr>
          <w:sz w:val="24"/>
        </w:rPr>
      </w:pPr>
    </w:p>
    <w:p w14:paraId="10F2AFDB" w14:textId="77777777" w:rsidR="00FD3DFB" w:rsidRDefault="00FD3DFB">
      <w:pPr>
        <w:pStyle w:val="a3"/>
        <w:rPr>
          <w:sz w:val="24"/>
        </w:rPr>
      </w:pPr>
    </w:p>
    <w:p w14:paraId="49510EBE" w14:textId="77777777" w:rsidR="00FD3DFB" w:rsidRDefault="00FD3DFB">
      <w:pPr>
        <w:pStyle w:val="a3"/>
        <w:rPr>
          <w:sz w:val="24"/>
        </w:rPr>
      </w:pPr>
    </w:p>
    <w:p w14:paraId="45AF72FA" w14:textId="77777777" w:rsidR="00FD3DFB" w:rsidRDefault="00FD3DFB">
      <w:pPr>
        <w:pStyle w:val="a3"/>
        <w:rPr>
          <w:sz w:val="24"/>
        </w:rPr>
      </w:pPr>
    </w:p>
    <w:p w14:paraId="76DAC67F" w14:textId="77777777" w:rsidR="00FD3DFB" w:rsidRDefault="00FD3DFB">
      <w:pPr>
        <w:pStyle w:val="a3"/>
        <w:rPr>
          <w:sz w:val="24"/>
        </w:rPr>
      </w:pPr>
    </w:p>
    <w:p w14:paraId="41FDE2A2" w14:textId="77777777" w:rsidR="00FD3DFB" w:rsidRDefault="00FD3DFB">
      <w:pPr>
        <w:pStyle w:val="a3"/>
        <w:rPr>
          <w:sz w:val="24"/>
        </w:rPr>
      </w:pPr>
    </w:p>
    <w:p w14:paraId="43EC3B4A" w14:textId="77777777" w:rsidR="00FD3DFB" w:rsidRDefault="00FD3DFB">
      <w:pPr>
        <w:pStyle w:val="a3"/>
        <w:rPr>
          <w:sz w:val="24"/>
        </w:rPr>
      </w:pPr>
    </w:p>
    <w:p w14:paraId="58AB68F0" w14:textId="77777777" w:rsidR="00FD3DFB" w:rsidRDefault="00FD3DFB">
      <w:pPr>
        <w:pStyle w:val="a3"/>
        <w:rPr>
          <w:sz w:val="24"/>
        </w:rPr>
      </w:pPr>
    </w:p>
    <w:p w14:paraId="42E59DF9" w14:textId="77777777" w:rsidR="00FD3DFB" w:rsidRDefault="00FD3DFB">
      <w:pPr>
        <w:pStyle w:val="a3"/>
        <w:rPr>
          <w:sz w:val="24"/>
        </w:rPr>
      </w:pPr>
    </w:p>
    <w:p w14:paraId="7DEA2AAD" w14:textId="77777777" w:rsidR="00FD3DFB" w:rsidRDefault="00FD3DFB">
      <w:pPr>
        <w:pStyle w:val="a3"/>
        <w:rPr>
          <w:sz w:val="24"/>
        </w:rPr>
      </w:pPr>
    </w:p>
    <w:p w14:paraId="1B742B28" w14:textId="77777777" w:rsidR="00FD3DFB" w:rsidRDefault="00FD3DFB">
      <w:pPr>
        <w:pStyle w:val="a3"/>
        <w:rPr>
          <w:sz w:val="24"/>
        </w:rPr>
      </w:pPr>
    </w:p>
    <w:p w14:paraId="52A85E32" w14:textId="77777777" w:rsidR="00FD3DFB" w:rsidRDefault="00FD3DFB">
      <w:pPr>
        <w:pStyle w:val="a3"/>
        <w:rPr>
          <w:sz w:val="24"/>
        </w:rPr>
      </w:pPr>
    </w:p>
    <w:p w14:paraId="203274A4" w14:textId="77777777" w:rsidR="00FD3DFB" w:rsidRDefault="00FD3DFB">
      <w:pPr>
        <w:pStyle w:val="a3"/>
        <w:rPr>
          <w:sz w:val="24"/>
        </w:rPr>
      </w:pPr>
    </w:p>
    <w:p w14:paraId="4AB16E33" w14:textId="77777777" w:rsidR="00FD3DFB" w:rsidRDefault="00FD3DFB">
      <w:pPr>
        <w:pStyle w:val="a3"/>
        <w:rPr>
          <w:sz w:val="24"/>
        </w:rPr>
      </w:pPr>
    </w:p>
    <w:p w14:paraId="13DD8454" w14:textId="77777777" w:rsidR="00FD3DFB" w:rsidRDefault="00FD3DFB">
      <w:pPr>
        <w:pStyle w:val="a3"/>
        <w:rPr>
          <w:sz w:val="24"/>
        </w:rPr>
      </w:pPr>
    </w:p>
    <w:p w14:paraId="342A5046" w14:textId="77777777" w:rsidR="00FD3DFB" w:rsidRDefault="00FD3DFB">
      <w:pPr>
        <w:pStyle w:val="a3"/>
        <w:rPr>
          <w:sz w:val="24"/>
        </w:rPr>
      </w:pPr>
    </w:p>
    <w:p w14:paraId="56566B64" w14:textId="77777777" w:rsidR="00FD3DFB" w:rsidRDefault="00FD3DFB">
      <w:pPr>
        <w:pStyle w:val="a3"/>
        <w:rPr>
          <w:sz w:val="24"/>
        </w:rPr>
      </w:pPr>
    </w:p>
    <w:p w14:paraId="4C62ACA0" w14:textId="77777777" w:rsidR="00FD3DFB" w:rsidRDefault="00FD3DFB">
      <w:pPr>
        <w:pStyle w:val="a3"/>
        <w:rPr>
          <w:sz w:val="24"/>
        </w:rPr>
      </w:pPr>
    </w:p>
    <w:p w14:paraId="0085530A" w14:textId="77777777" w:rsidR="00FD3DFB" w:rsidRDefault="00FD3DFB">
      <w:pPr>
        <w:pStyle w:val="a3"/>
        <w:rPr>
          <w:sz w:val="24"/>
        </w:rPr>
      </w:pPr>
    </w:p>
    <w:p w14:paraId="15CF631A" w14:textId="77777777" w:rsidR="00FD3DFB" w:rsidRDefault="00FD3DFB">
      <w:pPr>
        <w:pStyle w:val="a3"/>
        <w:rPr>
          <w:sz w:val="24"/>
        </w:rPr>
      </w:pPr>
    </w:p>
    <w:p w14:paraId="5019A653" w14:textId="77777777" w:rsidR="00FD3DFB" w:rsidRDefault="00FD3DFB">
      <w:pPr>
        <w:pStyle w:val="a3"/>
        <w:rPr>
          <w:sz w:val="24"/>
        </w:rPr>
      </w:pPr>
    </w:p>
    <w:p w14:paraId="030EA73E" w14:textId="77777777" w:rsidR="00FD3DFB" w:rsidRDefault="00FD3DFB">
      <w:pPr>
        <w:pStyle w:val="a3"/>
        <w:rPr>
          <w:sz w:val="24"/>
        </w:rPr>
      </w:pPr>
    </w:p>
    <w:p w14:paraId="6432B2AA" w14:textId="77777777" w:rsidR="00FD3DFB" w:rsidRDefault="00FD3DFB">
      <w:pPr>
        <w:pStyle w:val="a3"/>
        <w:rPr>
          <w:sz w:val="24"/>
        </w:rPr>
      </w:pPr>
    </w:p>
    <w:p w14:paraId="07FD05FF" w14:textId="77777777" w:rsidR="00FD3DFB" w:rsidRDefault="00FD3DFB">
      <w:pPr>
        <w:pStyle w:val="a3"/>
        <w:rPr>
          <w:sz w:val="24"/>
        </w:rPr>
      </w:pPr>
    </w:p>
    <w:p w14:paraId="10DBB0C7" w14:textId="77777777" w:rsidR="00FD3DFB" w:rsidRDefault="00FD3DFB">
      <w:pPr>
        <w:pStyle w:val="a3"/>
        <w:rPr>
          <w:sz w:val="24"/>
        </w:rPr>
      </w:pPr>
    </w:p>
    <w:p w14:paraId="57196B0E" w14:textId="77777777" w:rsidR="00FD3DFB" w:rsidRDefault="00FD3DFB">
      <w:pPr>
        <w:pStyle w:val="a3"/>
        <w:rPr>
          <w:sz w:val="24"/>
        </w:rPr>
      </w:pPr>
    </w:p>
    <w:p w14:paraId="052CCABC" w14:textId="77777777" w:rsidR="00FD3DFB" w:rsidRDefault="00FD3DFB">
      <w:pPr>
        <w:pStyle w:val="a3"/>
        <w:rPr>
          <w:sz w:val="24"/>
        </w:rPr>
      </w:pPr>
    </w:p>
    <w:p w14:paraId="226A4F30" w14:textId="77777777" w:rsidR="00FD3DFB" w:rsidRDefault="00FD3DFB">
      <w:pPr>
        <w:pStyle w:val="a3"/>
        <w:rPr>
          <w:sz w:val="24"/>
        </w:rPr>
      </w:pPr>
    </w:p>
    <w:p w14:paraId="636CA373" w14:textId="77777777" w:rsidR="00FD3DFB" w:rsidRDefault="00FD3DFB">
      <w:pPr>
        <w:pStyle w:val="a3"/>
        <w:rPr>
          <w:sz w:val="24"/>
        </w:rPr>
      </w:pPr>
    </w:p>
    <w:p w14:paraId="59C769C3" w14:textId="77777777" w:rsidR="00FD3DFB" w:rsidRDefault="00FD3DFB">
      <w:pPr>
        <w:pStyle w:val="a3"/>
        <w:rPr>
          <w:sz w:val="24"/>
        </w:rPr>
      </w:pPr>
    </w:p>
    <w:p w14:paraId="523148C3" w14:textId="77777777" w:rsidR="00FD3DFB" w:rsidRDefault="00FD3DFB">
      <w:pPr>
        <w:pStyle w:val="a3"/>
        <w:rPr>
          <w:sz w:val="24"/>
        </w:rPr>
      </w:pPr>
    </w:p>
    <w:p w14:paraId="47C14265" w14:textId="77777777" w:rsidR="00FD3DFB" w:rsidRDefault="00FD3DFB">
      <w:pPr>
        <w:pStyle w:val="a3"/>
        <w:spacing w:before="4"/>
        <w:rPr>
          <w:sz w:val="28"/>
        </w:rPr>
      </w:pPr>
    </w:p>
    <w:p w14:paraId="5C1D0990" w14:textId="77777777" w:rsidR="00FD3DFB" w:rsidRDefault="00000630">
      <w:pPr>
        <w:ind w:left="110"/>
        <w:rPr>
          <w:b/>
          <w:sz w:val="18"/>
        </w:rPr>
      </w:pPr>
      <w:r>
        <w:rPr>
          <w:b/>
          <w:sz w:val="18"/>
        </w:rPr>
        <w:t>Fourteenth Edition (October 2018)</w:t>
      </w:r>
    </w:p>
    <w:p w14:paraId="6104B03A" w14:textId="77777777" w:rsidR="00FD3DFB" w:rsidRDefault="00000630">
      <w:pPr>
        <w:spacing w:before="102"/>
        <w:ind w:left="110"/>
        <w:rPr>
          <w:b/>
          <w:sz w:val="18"/>
        </w:rPr>
      </w:pPr>
      <w:r>
        <w:rPr>
          <w:b/>
          <w:sz w:val="18"/>
        </w:rPr>
        <w:t>© Copyright Lenovo 2014, 2018.</w:t>
      </w:r>
    </w:p>
    <w:p w14:paraId="0BE995E3" w14:textId="77777777" w:rsidR="00FD3DFB" w:rsidRDefault="00000630">
      <w:pPr>
        <w:spacing w:before="8"/>
        <w:ind w:left="110"/>
        <w:rPr>
          <w:b/>
          <w:sz w:val="18"/>
        </w:rPr>
      </w:pPr>
      <w:r>
        <w:rPr>
          <w:b/>
          <w:sz w:val="18"/>
        </w:rPr>
        <w:t>Portions © Copyright IBM Corporation 1999, 2014</w:t>
      </w:r>
    </w:p>
    <w:p w14:paraId="1B27DFC3" w14:textId="77777777" w:rsidR="00FD3DFB" w:rsidRDefault="00000630">
      <w:pPr>
        <w:spacing w:before="69" w:line="249" w:lineRule="auto"/>
        <w:ind w:left="110"/>
        <w:rPr>
          <w:sz w:val="18"/>
        </w:rPr>
      </w:pPr>
      <w:r>
        <w:rPr>
          <w:sz w:val="18"/>
        </w:rPr>
        <w:t>LIMITED AND RESTRICTED RIGHTS NOTICE: If data or software is delivered pursuant to a General Services Administration (GSA) contract, use, reproduction, or disclosure is subject to restrictions set forth in Contract No. GS-35F- 05925.</w:t>
      </w:r>
    </w:p>
    <w:p w14:paraId="63BFFB74" w14:textId="77777777" w:rsidR="00FD3DFB" w:rsidRDefault="00FD3DFB">
      <w:pPr>
        <w:spacing w:line="249" w:lineRule="auto"/>
        <w:rPr>
          <w:sz w:val="18"/>
        </w:rPr>
        <w:sectPr w:rsidR="00FD3DFB">
          <w:pgSz w:w="12240" w:h="15840"/>
          <w:pgMar w:top="1500" w:right="1300" w:bottom="280" w:left="1080" w:header="720" w:footer="720" w:gutter="0"/>
          <w:cols w:space="720"/>
        </w:sectPr>
      </w:pPr>
    </w:p>
    <w:p w14:paraId="571E7325" w14:textId="02043E32" w:rsidR="00FD3DFB" w:rsidRDefault="00006CE7">
      <w:pPr>
        <w:pStyle w:val="a3"/>
        <w:spacing w:line="40" w:lineRule="exact"/>
        <w:ind w:left="117"/>
        <w:rPr>
          <w:sz w:val="4"/>
        </w:rPr>
      </w:pPr>
      <w:r>
        <w:rPr>
          <w:sz w:val="4"/>
        </w:rPr>
      </w:r>
      <w:r>
        <w:rPr>
          <w:sz w:val="4"/>
        </w:rPr>
        <w:pict w14:anchorId="768AD0A9">
          <v:group id="_x0000_s1111" style="width:483.65pt;height:2pt;mso-position-horizontal-relative:char;mso-position-vertical-relative:line" coordsize="9673,40">
            <v:line id="_x0000_s1112" style="position:absolute" from="20,20" to="9652,20" strokeweight=".70028mm"/>
            <w10:wrap type="none"/>
            <w10:anchorlock/>
          </v:group>
        </w:pict>
      </w:r>
    </w:p>
    <w:p w14:paraId="463442C2" w14:textId="77777777" w:rsidR="00FD3DFB" w:rsidRDefault="00FD3DFB">
      <w:pPr>
        <w:pStyle w:val="a3"/>
      </w:pPr>
    </w:p>
    <w:p w14:paraId="5DF1F107" w14:textId="77777777" w:rsidR="00FD3DFB" w:rsidRDefault="00000630">
      <w:pPr>
        <w:pStyle w:val="1"/>
        <w:spacing w:before="234"/>
      </w:pPr>
      <w:r>
        <w:t>Contents</w:t>
      </w:r>
    </w:p>
    <w:p w14:paraId="25B8909B" w14:textId="77777777" w:rsidR="00FD3DFB" w:rsidRDefault="00FD3DFB">
      <w:pPr>
        <w:pStyle w:val="a3"/>
        <w:spacing w:before="11"/>
        <w:rPr>
          <w:b/>
          <w:sz w:val="26"/>
        </w:rPr>
      </w:pPr>
    </w:p>
    <w:p w14:paraId="349055D6" w14:textId="77777777" w:rsidR="00FD3DFB" w:rsidRDefault="00FD3DFB">
      <w:pPr>
        <w:rPr>
          <w:sz w:val="26"/>
        </w:rPr>
        <w:sectPr w:rsidR="00FD3DFB">
          <w:pgSz w:w="12240" w:h="15840"/>
          <w:pgMar w:top="1100" w:right="1060" w:bottom="280" w:left="1280" w:header="720" w:footer="720" w:gutter="0"/>
          <w:cols w:space="720"/>
        </w:sectPr>
      </w:pPr>
    </w:p>
    <w:p w14:paraId="2039D02E" w14:textId="77777777" w:rsidR="00FD3DFB" w:rsidRDefault="00006CE7">
      <w:pPr>
        <w:tabs>
          <w:tab w:val="right" w:leader="dot" w:pos="4673"/>
        </w:tabs>
        <w:spacing w:before="107"/>
        <w:ind w:left="137"/>
        <w:rPr>
          <w:b/>
          <w:sz w:val="23"/>
        </w:rPr>
      </w:pPr>
      <w:hyperlink w:anchor="_bookmark0" w:history="1">
        <w:r w:rsidR="00000630">
          <w:rPr>
            <w:b/>
            <w:sz w:val="23"/>
          </w:rPr>
          <w:t>About</w:t>
        </w:r>
        <w:r w:rsidR="00000630">
          <w:rPr>
            <w:b/>
            <w:spacing w:val="-9"/>
            <w:sz w:val="23"/>
          </w:rPr>
          <w:t xml:space="preserve"> </w:t>
        </w:r>
        <w:r w:rsidR="00000630">
          <w:rPr>
            <w:b/>
            <w:sz w:val="23"/>
          </w:rPr>
          <w:t>this</w:t>
        </w:r>
        <w:r w:rsidR="00000630">
          <w:rPr>
            <w:b/>
            <w:spacing w:val="-9"/>
            <w:sz w:val="23"/>
          </w:rPr>
          <w:t xml:space="preserve"> </w:t>
        </w:r>
        <w:r w:rsidR="00000630">
          <w:rPr>
            <w:b/>
            <w:sz w:val="23"/>
          </w:rPr>
          <w:t>publication</w:t>
        </w:r>
        <w:r w:rsidR="00000630">
          <w:rPr>
            <w:rFonts w:ascii="Times New Roman"/>
            <w:sz w:val="23"/>
          </w:rPr>
          <w:tab/>
        </w:r>
        <w:r w:rsidR="00000630">
          <w:rPr>
            <w:b/>
            <w:sz w:val="23"/>
          </w:rPr>
          <w:t>iii</w:t>
        </w:r>
      </w:hyperlink>
    </w:p>
    <w:p w14:paraId="64F43B97" w14:textId="77777777" w:rsidR="00FD3DFB" w:rsidRDefault="00006CE7">
      <w:pPr>
        <w:tabs>
          <w:tab w:val="right" w:leader="dot" w:pos="4673"/>
        </w:tabs>
        <w:spacing w:before="39"/>
        <w:ind w:left="137"/>
        <w:rPr>
          <w:sz w:val="18"/>
        </w:rPr>
      </w:pPr>
      <w:hyperlink w:anchor="_bookmark1" w:history="1">
        <w:r w:rsidR="00000630">
          <w:rPr>
            <w:sz w:val="18"/>
          </w:rPr>
          <w:t>Conventions</w:t>
        </w:r>
        <w:r w:rsidR="00000630">
          <w:rPr>
            <w:spacing w:val="-6"/>
            <w:sz w:val="18"/>
          </w:rPr>
          <w:t xml:space="preserve"> </w:t>
        </w:r>
        <w:r w:rsidR="00000630">
          <w:rPr>
            <w:sz w:val="18"/>
          </w:rPr>
          <w:t>and</w:t>
        </w:r>
        <w:r w:rsidR="00000630">
          <w:rPr>
            <w:spacing w:val="-6"/>
            <w:sz w:val="18"/>
          </w:rPr>
          <w:t xml:space="preserve"> </w:t>
        </w:r>
        <w:r w:rsidR="00000630">
          <w:rPr>
            <w:sz w:val="18"/>
          </w:rPr>
          <w:t>terminology</w:t>
        </w:r>
        <w:r w:rsidR="00000630">
          <w:rPr>
            <w:rFonts w:ascii="Times New Roman"/>
            <w:sz w:val="18"/>
          </w:rPr>
          <w:tab/>
        </w:r>
        <w:r w:rsidR="00000630">
          <w:rPr>
            <w:sz w:val="18"/>
          </w:rPr>
          <w:t>iii</w:t>
        </w:r>
      </w:hyperlink>
    </w:p>
    <w:p w14:paraId="089F099E" w14:textId="77777777" w:rsidR="00FD3DFB" w:rsidRDefault="00006CE7">
      <w:pPr>
        <w:tabs>
          <w:tab w:val="right" w:leader="dot" w:pos="4673"/>
        </w:tabs>
        <w:spacing w:before="49"/>
        <w:ind w:left="137"/>
        <w:rPr>
          <w:sz w:val="18"/>
        </w:rPr>
      </w:pPr>
      <w:hyperlink w:anchor="_bookmark2" w:history="1">
        <w:r w:rsidR="00000630">
          <w:rPr>
            <w:sz w:val="18"/>
          </w:rPr>
          <w:t>Web</w:t>
        </w:r>
        <w:r w:rsidR="00000630">
          <w:rPr>
            <w:spacing w:val="-6"/>
            <w:sz w:val="18"/>
          </w:rPr>
          <w:t xml:space="preserve"> </w:t>
        </w:r>
        <w:r w:rsidR="00000630">
          <w:rPr>
            <w:sz w:val="18"/>
          </w:rPr>
          <w:t>resources</w:t>
        </w:r>
        <w:r w:rsidR="00000630">
          <w:rPr>
            <w:rFonts w:ascii="Times New Roman"/>
            <w:sz w:val="18"/>
          </w:rPr>
          <w:tab/>
        </w:r>
        <w:r w:rsidR="00000630">
          <w:rPr>
            <w:sz w:val="18"/>
          </w:rPr>
          <w:t>iii</w:t>
        </w:r>
      </w:hyperlink>
    </w:p>
    <w:p w14:paraId="5840AC3E" w14:textId="77777777" w:rsidR="00FD3DFB" w:rsidRDefault="00006CE7">
      <w:pPr>
        <w:tabs>
          <w:tab w:val="right" w:leader="dot" w:pos="4673"/>
        </w:tabs>
        <w:spacing w:before="197"/>
        <w:ind w:left="137"/>
        <w:rPr>
          <w:b/>
          <w:sz w:val="23"/>
        </w:rPr>
      </w:pPr>
      <w:hyperlink w:anchor="_bookmark3" w:history="1">
        <w:r w:rsidR="00000630">
          <w:rPr>
            <w:b/>
            <w:sz w:val="23"/>
          </w:rPr>
          <w:t>Chapter</w:t>
        </w:r>
        <w:r w:rsidR="00000630">
          <w:rPr>
            <w:b/>
            <w:spacing w:val="-7"/>
            <w:sz w:val="23"/>
          </w:rPr>
          <w:t xml:space="preserve"> </w:t>
        </w:r>
        <w:r w:rsidR="00000630">
          <w:rPr>
            <w:b/>
            <w:sz w:val="23"/>
          </w:rPr>
          <w:t>1.</w:t>
        </w:r>
        <w:r w:rsidR="00000630">
          <w:rPr>
            <w:b/>
            <w:spacing w:val="50"/>
            <w:sz w:val="23"/>
          </w:rPr>
          <w:t xml:space="preserve"> </w:t>
        </w:r>
        <w:r w:rsidR="00000630">
          <w:rPr>
            <w:b/>
            <w:sz w:val="23"/>
          </w:rPr>
          <w:t>Overview</w:t>
        </w:r>
        <w:r w:rsidR="00000630">
          <w:rPr>
            <w:rFonts w:ascii="Times New Roman"/>
            <w:sz w:val="23"/>
          </w:rPr>
          <w:tab/>
        </w:r>
        <w:r w:rsidR="00000630">
          <w:rPr>
            <w:b/>
            <w:sz w:val="23"/>
          </w:rPr>
          <w:t>1</w:t>
        </w:r>
      </w:hyperlink>
    </w:p>
    <w:p w14:paraId="441CA90E" w14:textId="77777777" w:rsidR="00FD3DFB" w:rsidRDefault="00006CE7">
      <w:pPr>
        <w:tabs>
          <w:tab w:val="right" w:leader="dot" w:pos="4673"/>
        </w:tabs>
        <w:spacing w:before="39"/>
        <w:ind w:left="137"/>
        <w:rPr>
          <w:sz w:val="18"/>
        </w:rPr>
      </w:pPr>
      <w:hyperlink w:anchor="_bookmark4" w:history="1">
        <w:r w:rsidR="00000630">
          <w:rPr>
            <w:sz w:val="18"/>
          </w:rPr>
          <w:t>Key</w:t>
        </w:r>
        <w:r w:rsidR="00000630">
          <w:rPr>
            <w:spacing w:val="-7"/>
            <w:sz w:val="18"/>
          </w:rPr>
          <w:t xml:space="preserve"> </w:t>
        </w:r>
        <w:r w:rsidR="00000630">
          <w:rPr>
            <w:sz w:val="18"/>
          </w:rPr>
          <w:t>features</w:t>
        </w:r>
        <w:r w:rsidR="00000630">
          <w:rPr>
            <w:rFonts w:ascii="Times New Roman"/>
            <w:sz w:val="18"/>
          </w:rPr>
          <w:tab/>
        </w:r>
        <w:r w:rsidR="00000630">
          <w:rPr>
            <w:sz w:val="18"/>
          </w:rPr>
          <w:t>1</w:t>
        </w:r>
      </w:hyperlink>
    </w:p>
    <w:p w14:paraId="1A8E5275" w14:textId="77777777" w:rsidR="00FD3DFB" w:rsidRDefault="00006CE7">
      <w:pPr>
        <w:tabs>
          <w:tab w:val="right" w:leader="dot" w:pos="4673"/>
        </w:tabs>
        <w:spacing w:before="50"/>
        <w:ind w:left="137"/>
        <w:rPr>
          <w:sz w:val="18"/>
        </w:rPr>
      </w:pPr>
      <w:hyperlink w:anchor="_bookmark6" w:history="1">
        <w:r w:rsidR="00000630">
          <w:rPr>
            <w:sz w:val="18"/>
          </w:rPr>
          <w:t>Advantages</w:t>
        </w:r>
        <w:r w:rsidR="00000630">
          <w:rPr>
            <w:rFonts w:ascii="Times New Roman"/>
            <w:sz w:val="18"/>
          </w:rPr>
          <w:tab/>
        </w:r>
        <w:r w:rsidR="00000630">
          <w:rPr>
            <w:sz w:val="18"/>
          </w:rPr>
          <w:t>6</w:t>
        </w:r>
      </w:hyperlink>
    </w:p>
    <w:p w14:paraId="60FE1A35" w14:textId="77777777" w:rsidR="00FD3DFB" w:rsidRDefault="00006CE7">
      <w:pPr>
        <w:tabs>
          <w:tab w:val="right" w:leader="dot" w:pos="4673"/>
        </w:tabs>
        <w:spacing w:before="59" w:line="198" w:lineRule="exact"/>
        <w:ind w:left="137"/>
        <w:rPr>
          <w:sz w:val="18"/>
        </w:rPr>
      </w:pPr>
      <w:hyperlink w:anchor="_bookmark7" w:history="1">
        <w:r w:rsidR="00000630">
          <w:rPr>
            <w:sz w:val="18"/>
          </w:rPr>
          <w:t>Hardware and software requirements of the</w:t>
        </w:r>
      </w:hyperlink>
      <w:r w:rsidR="00000630">
        <w:rPr>
          <w:sz w:val="18"/>
        </w:rPr>
        <w:t xml:space="preserve"> </w:t>
      </w:r>
      <w:hyperlink w:anchor="_bookmark7" w:history="1">
        <w:r w:rsidR="00000630">
          <w:rPr>
            <w:sz w:val="18"/>
          </w:rPr>
          <w:t>management</w:t>
        </w:r>
        <w:r w:rsidR="00000630">
          <w:rPr>
            <w:spacing w:val="-6"/>
            <w:sz w:val="18"/>
          </w:rPr>
          <w:t xml:space="preserve"> </w:t>
        </w:r>
        <w:r w:rsidR="00000630">
          <w:rPr>
            <w:sz w:val="18"/>
          </w:rPr>
          <w:t>server</w:t>
        </w:r>
        <w:r w:rsidR="00000630">
          <w:rPr>
            <w:rFonts w:ascii="Times New Roman"/>
            <w:sz w:val="18"/>
          </w:rPr>
          <w:tab/>
        </w:r>
        <w:r w:rsidR="00000630">
          <w:rPr>
            <w:sz w:val="18"/>
          </w:rPr>
          <w:t>7</w:t>
        </w:r>
      </w:hyperlink>
    </w:p>
    <w:p w14:paraId="0F405CF1" w14:textId="77777777" w:rsidR="00FD3DFB" w:rsidRDefault="00006CE7">
      <w:pPr>
        <w:tabs>
          <w:tab w:val="right" w:leader="dot" w:pos="4673"/>
        </w:tabs>
        <w:spacing w:before="48"/>
        <w:ind w:left="495"/>
        <w:rPr>
          <w:sz w:val="18"/>
        </w:rPr>
      </w:pPr>
      <w:hyperlink w:anchor="_bookmark8" w:history="1">
        <w:r w:rsidR="00000630">
          <w:rPr>
            <w:sz w:val="18"/>
          </w:rPr>
          <w:t>Hardware</w:t>
        </w:r>
        <w:r w:rsidR="00000630">
          <w:rPr>
            <w:spacing w:val="-5"/>
            <w:sz w:val="18"/>
          </w:rPr>
          <w:t xml:space="preserve"> </w:t>
        </w:r>
        <w:r w:rsidR="00000630">
          <w:rPr>
            <w:sz w:val="18"/>
          </w:rPr>
          <w:t>requirements</w:t>
        </w:r>
        <w:r w:rsidR="00000630">
          <w:rPr>
            <w:rFonts w:ascii="Times New Roman"/>
            <w:sz w:val="18"/>
          </w:rPr>
          <w:tab/>
        </w:r>
        <w:r w:rsidR="00000630">
          <w:rPr>
            <w:sz w:val="18"/>
          </w:rPr>
          <w:t>7</w:t>
        </w:r>
      </w:hyperlink>
    </w:p>
    <w:p w14:paraId="333A3C6E" w14:textId="77777777" w:rsidR="00FD3DFB" w:rsidRDefault="00006CE7">
      <w:pPr>
        <w:tabs>
          <w:tab w:val="right" w:leader="dot" w:pos="4673"/>
        </w:tabs>
        <w:spacing w:before="50"/>
        <w:ind w:left="495"/>
        <w:rPr>
          <w:sz w:val="18"/>
        </w:rPr>
      </w:pPr>
      <w:hyperlink w:anchor="_bookmark9" w:history="1">
        <w:r w:rsidR="00000630">
          <w:rPr>
            <w:sz w:val="18"/>
          </w:rPr>
          <w:t>Software</w:t>
        </w:r>
        <w:r w:rsidR="00000630">
          <w:rPr>
            <w:spacing w:val="-5"/>
            <w:sz w:val="18"/>
          </w:rPr>
          <w:t xml:space="preserve"> </w:t>
        </w:r>
        <w:r w:rsidR="00000630">
          <w:rPr>
            <w:sz w:val="18"/>
          </w:rPr>
          <w:t>requirements</w:t>
        </w:r>
        <w:r w:rsidR="00000630">
          <w:rPr>
            <w:rFonts w:ascii="Times New Roman"/>
            <w:sz w:val="18"/>
          </w:rPr>
          <w:tab/>
        </w:r>
        <w:r w:rsidR="00000630">
          <w:rPr>
            <w:sz w:val="18"/>
          </w:rPr>
          <w:t>7</w:t>
        </w:r>
      </w:hyperlink>
    </w:p>
    <w:p w14:paraId="5C2D083F" w14:textId="77777777" w:rsidR="00FD3DFB" w:rsidRDefault="00006CE7">
      <w:pPr>
        <w:spacing w:before="49" w:line="202" w:lineRule="exact"/>
        <w:ind w:left="137"/>
        <w:rPr>
          <w:sz w:val="18"/>
        </w:rPr>
      </w:pPr>
      <w:hyperlink w:anchor="_bookmark10" w:history="1">
        <w:r w:rsidR="00000630">
          <w:rPr>
            <w:sz w:val="18"/>
          </w:rPr>
          <w:t>The Lenovo Hardware folder in Operations</w:t>
        </w:r>
      </w:hyperlink>
    </w:p>
    <w:p w14:paraId="46A2533F" w14:textId="77777777" w:rsidR="00FD3DFB" w:rsidRDefault="00006CE7">
      <w:pPr>
        <w:tabs>
          <w:tab w:val="right" w:leader="dot" w:pos="4673"/>
        </w:tabs>
        <w:spacing w:line="202" w:lineRule="exact"/>
        <w:ind w:left="137"/>
        <w:rPr>
          <w:sz w:val="18"/>
        </w:rPr>
      </w:pPr>
      <w:hyperlink w:anchor="_bookmark10" w:history="1">
        <w:r w:rsidR="00000630">
          <w:rPr>
            <w:sz w:val="18"/>
          </w:rPr>
          <w:t>Manager</w:t>
        </w:r>
        <w:r w:rsidR="00000630">
          <w:rPr>
            <w:rFonts w:ascii="Times New Roman"/>
            <w:sz w:val="18"/>
          </w:rPr>
          <w:tab/>
        </w:r>
        <w:r w:rsidR="00000630">
          <w:rPr>
            <w:sz w:val="18"/>
          </w:rPr>
          <w:t>8</w:t>
        </w:r>
      </w:hyperlink>
    </w:p>
    <w:p w14:paraId="5C60631D" w14:textId="77777777" w:rsidR="00FD3DFB" w:rsidRDefault="00006CE7">
      <w:pPr>
        <w:tabs>
          <w:tab w:val="right" w:leader="dot" w:pos="4673"/>
        </w:tabs>
        <w:spacing w:before="50"/>
        <w:ind w:left="137"/>
        <w:rPr>
          <w:sz w:val="18"/>
        </w:rPr>
      </w:pPr>
      <w:hyperlink w:anchor="_bookmark11" w:history="1">
        <w:r w:rsidR="00000630">
          <w:rPr>
            <w:sz w:val="18"/>
          </w:rPr>
          <w:t>Lenovo system groups in</w:t>
        </w:r>
        <w:r w:rsidR="00000630">
          <w:rPr>
            <w:spacing w:val="-20"/>
            <w:sz w:val="18"/>
          </w:rPr>
          <w:t xml:space="preserve"> </w:t>
        </w:r>
        <w:r w:rsidR="00000630">
          <w:rPr>
            <w:sz w:val="18"/>
          </w:rPr>
          <w:t>Operations</w:t>
        </w:r>
        <w:r w:rsidR="00000630">
          <w:rPr>
            <w:spacing w:val="-7"/>
            <w:sz w:val="18"/>
          </w:rPr>
          <w:t xml:space="preserve"> </w:t>
        </w:r>
        <w:r w:rsidR="00000630">
          <w:rPr>
            <w:sz w:val="18"/>
          </w:rPr>
          <w:t>Manager</w:t>
        </w:r>
        <w:r w:rsidR="00000630">
          <w:rPr>
            <w:rFonts w:ascii="Times New Roman"/>
            <w:sz w:val="18"/>
          </w:rPr>
          <w:tab/>
        </w:r>
        <w:r w:rsidR="00000630">
          <w:rPr>
            <w:sz w:val="18"/>
          </w:rPr>
          <w:t>9</w:t>
        </w:r>
      </w:hyperlink>
    </w:p>
    <w:p w14:paraId="78C73775" w14:textId="77777777" w:rsidR="00FD3DFB" w:rsidRDefault="00006CE7">
      <w:pPr>
        <w:spacing w:before="197" w:line="258" w:lineRule="exact"/>
        <w:ind w:left="137"/>
        <w:rPr>
          <w:b/>
          <w:sz w:val="23"/>
        </w:rPr>
      </w:pPr>
      <w:hyperlink w:anchor="_bookmark12" w:history="1">
        <w:r w:rsidR="00000630">
          <w:rPr>
            <w:b/>
            <w:sz w:val="23"/>
          </w:rPr>
          <w:t>Chapter 2. Installing Lenovo</w:t>
        </w:r>
      </w:hyperlink>
    </w:p>
    <w:p w14:paraId="0DA7813D" w14:textId="77777777" w:rsidR="00FD3DFB" w:rsidRDefault="00006CE7">
      <w:pPr>
        <w:tabs>
          <w:tab w:val="right" w:leader="dot" w:pos="4673"/>
        </w:tabs>
        <w:spacing w:line="258" w:lineRule="exact"/>
        <w:ind w:left="137"/>
        <w:rPr>
          <w:b/>
          <w:sz w:val="23"/>
        </w:rPr>
      </w:pPr>
      <w:hyperlink w:anchor="_bookmark12" w:history="1">
        <w:r w:rsidR="00000630">
          <w:rPr>
            <w:b/>
            <w:sz w:val="23"/>
          </w:rPr>
          <w:t>Hardware</w:t>
        </w:r>
        <w:r w:rsidR="00000630">
          <w:rPr>
            <w:b/>
            <w:spacing w:val="-6"/>
            <w:sz w:val="23"/>
          </w:rPr>
          <w:t xml:space="preserve"> </w:t>
        </w:r>
        <w:r w:rsidR="00000630">
          <w:rPr>
            <w:b/>
            <w:sz w:val="23"/>
          </w:rPr>
          <w:t>Management</w:t>
        </w:r>
        <w:r w:rsidR="00000630">
          <w:rPr>
            <w:b/>
            <w:spacing w:val="-4"/>
            <w:sz w:val="23"/>
          </w:rPr>
          <w:t xml:space="preserve"> </w:t>
        </w:r>
        <w:r w:rsidR="00000630">
          <w:rPr>
            <w:b/>
            <w:sz w:val="23"/>
          </w:rPr>
          <w:t>Pack</w:t>
        </w:r>
        <w:r w:rsidR="00000630">
          <w:rPr>
            <w:rFonts w:ascii="Times New Roman"/>
            <w:sz w:val="23"/>
          </w:rPr>
          <w:tab/>
        </w:r>
        <w:r w:rsidR="00000630">
          <w:rPr>
            <w:b/>
            <w:sz w:val="23"/>
          </w:rPr>
          <w:t>11</w:t>
        </w:r>
      </w:hyperlink>
    </w:p>
    <w:p w14:paraId="6E15ACD7" w14:textId="77777777" w:rsidR="00FD3DFB" w:rsidRDefault="00006CE7">
      <w:pPr>
        <w:spacing w:before="2" w:line="258" w:lineRule="exact"/>
        <w:ind w:left="495" w:hanging="359"/>
        <w:rPr>
          <w:sz w:val="18"/>
        </w:rPr>
      </w:pPr>
      <w:hyperlink w:anchor="_bookmark13" w:history="1">
        <w:r w:rsidR="00000630">
          <w:rPr>
            <w:sz w:val="18"/>
          </w:rPr>
          <w:t>Installing Lenovo Hardware Management Pack . . 11</w:t>
        </w:r>
      </w:hyperlink>
      <w:r w:rsidR="00000630">
        <w:rPr>
          <w:sz w:val="18"/>
        </w:rPr>
        <w:t xml:space="preserve"> </w:t>
      </w:r>
      <w:hyperlink w:anchor="_bookmark14" w:history="1">
        <w:r w:rsidR="00000630">
          <w:rPr>
            <w:sz w:val="18"/>
          </w:rPr>
          <w:t>Migrating the data from the PostgreSQL</w:t>
        </w:r>
      </w:hyperlink>
    </w:p>
    <w:p w14:paraId="5094B056" w14:textId="77777777" w:rsidR="00FD3DFB" w:rsidRDefault="00006CE7">
      <w:pPr>
        <w:tabs>
          <w:tab w:val="right" w:leader="dot" w:pos="4673"/>
        </w:tabs>
        <w:spacing w:line="184" w:lineRule="exact"/>
        <w:ind w:left="495"/>
        <w:rPr>
          <w:sz w:val="18"/>
        </w:rPr>
      </w:pPr>
      <w:hyperlink w:anchor="_bookmark14" w:history="1">
        <w:r w:rsidR="00000630">
          <w:rPr>
            <w:sz w:val="18"/>
          </w:rPr>
          <w:t>database to the SQL</w:t>
        </w:r>
        <w:r w:rsidR="00000630">
          <w:rPr>
            <w:spacing w:val="-23"/>
            <w:sz w:val="18"/>
          </w:rPr>
          <w:t xml:space="preserve"> </w:t>
        </w:r>
        <w:r w:rsidR="00000630">
          <w:rPr>
            <w:sz w:val="18"/>
          </w:rPr>
          <w:t>server</w:t>
        </w:r>
        <w:r w:rsidR="00000630">
          <w:rPr>
            <w:spacing w:val="-6"/>
            <w:sz w:val="18"/>
          </w:rPr>
          <w:t xml:space="preserve"> </w:t>
        </w:r>
        <w:r w:rsidR="00000630">
          <w:rPr>
            <w:sz w:val="18"/>
          </w:rPr>
          <w:t>database</w:t>
        </w:r>
        <w:r w:rsidR="00000630">
          <w:rPr>
            <w:rFonts w:ascii="Times New Roman"/>
            <w:sz w:val="18"/>
          </w:rPr>
          <w:tab/>
        </w:r>
        <w:r w:rsidR="00000630">
          <w:rPr>
            <w:sz w:val="18"/>
          </w:rPr>
          <w:t>12</w:t>
        </w:r>
      </w:hyperlink>
    </w:p>
    <w:p w14:paraId="733DB35F" w14:textId="77777777" w:rsidR="00FD3DFB" w:rsidRDefault="00006CE7">
      <w:pPr>
        <w:tabs>
          <w:tab w:val="right" w:leader="dot" w:pos="4673"/>
        </w:tabs>
        <w:spacing w:before="49"/>
        <w:ind w:left="495"/>
        <w:rPr>
          <w:sz w:val="18"/>
        </w:rPr>
      </w:pPr>
      <w:hyperlink w:anchor="_bookmark15" w:history="1">
        <w:r w:rsidR="00000630">
          <w:rPr>
            <w:sz w:val="18"/>
          </w:rPr>
          <w:t>Viewing the</w:t>
        </w:r>
        <w:r w:rsidR="00000630">
          <w:rPr>
            <w:spacing w:val="-12"/>
            <w:sz w:val="18"/>
          </w:rPr>
          <w:t xml:space="preserve"> </w:t>
        </w:r>
        <w:r w:rsidR="00000630">
          <w:rPr>
            <w:sz w:val="18"/>
          </w:rPr>
          <w:t>database</w:t>
        </w:r>
        <w:r w:rsidR="00000630">
          <w:rPr>
            <w:spacing w:val="-5"/>
            <w:sz w:val="18"/>
          </w:rPr>
          <w:t xml:space="preserve"> </w:t>
        </w:r>
        <w:r w:rsidR="00000630">
          <w:rPr>
            <w:sz w:val="18"/>
          </w:rPr>
          <w:t>information</w:t>
        </w:r>
        <w:r w:rsidR="00000630">
          <w:rPr>
            <w:rFonts w:ascii="Times New Roman"/>
            <w:sz w:val="18"/>
          </w:rPr>
          <w:tab/>
        </w:r>
        <w:r w:rsidR="00000630">
          <w:rPr>
            <w:sz w:val="18"/>
          </w:rPr>
          <w:t>12</w:t>
        </w:r>
      </w:hyperlink>
    </w:p>
    <w:p w14:paraId="21174571" w14:textId="77777777" w:rsidR="00FD3DFB" w:rsidRDefault="00006CE7">
      <w:pPr>
        <w:spacing w:before="50" w:line="202" w:lineRule="exact"/>
        <w:ind w:left="137"/>
        <w:rPr>
          <w:sz w:val="18"/>
        </w:rPr>
      </w:pPr>
      <w:hyperlink w:anchor="_bookmark16" w:history="1">
        <w:r w:rsidR="00000630">
          <w:rPr>
            <w:sz w:val="18"/>
          </w:rPr>
          <w:t>Uninstalling Lenovo Hardware Management</w:t>
        </w:r>
      </w:hyperlink>
    </w:p>
    <w:p w14:paraId="14CFB255" w14:textId="77777777" w:rsidR="00FD3DFB" w:rsidRDefault="00006CE7">
      <w:pPr>
        <w:tabs>
          <w:tab w:val="right" w:leader="dot" w:pos="4673"/>
        </w:tabs>
        <w:spacing w:line="202" w:lineRule="exact"/>
        <w:ind w:left="137"/>
        <w:rPr>
          <w:sz w:val="18"/>
        </w:rPr>
      </w:pPr>
      <w:hyperlink w:anchor="_bookmark16" w:history="1">
        <w:r w:rsidR="00000630">
          <w:rPr>
            <w:sz w:val="18"/>
          </w:rPr>
          <w:t>Pack</w:t>
        </w:r>
        <w:r w:rsidR="00000630">
          <w:rPr>
            <w:rFonts w:ascii="Times New Roman"/>
            <w:sz w:val="18"/>
          </w:rPr>
          <w:tab/>
        </w:r>
        <w:r w:rsidR="00000630">
          <w:rPr>
            <w:sz w:val="18"/>
          </w:rPr>
          <w:t>13</w:t>
        </w:r>
      </w:hyperlink>
    </w:p>
    <w:p w14:paraId="7EF915C8" w14:textId="77777777" w:rsidR="00FD3DFB" w:rsidRDefault="00006CE7">
      <w:pPr>
        <w:spacing w:before="50" w:line="297" w:lineRule="auto"/>
        <w:ind w:left="137"/>
        <w:rPr>
          <w:sz w:val="18"/>
        </w:rPr>
      </w:pPr>
      <w:hyperlink w:anchor="_bookmark17" w:history="1">
        <w:r w:rsidR="00000630">
          <w:rPr>
            <w:sz w:val="18"/>
          </w:rPr>
          <w:t>Uninstalling Lenovo XClarity Integrator Service . . 13</w:t>
        </w:r>
      </w:hyperlink>
      <w:r w:rsidR="00000630">
        <w:rPr>
          <w:sz w:val="18"/>
        </w:rPr>
        <w:t xml:space="preserve"> </w:t>
      </w:r>
      <w:hyperlink w:anchor="_bookmark18" w:history="1">
        <w:r w:rsidR="00000630">
          <w:rPr>
            <w:sz w:val="18"/>
          </w:rPr>
          <w:t>Upgrading Lenovo Hardware Management Pack .   .   14</w:t>
        </w:r>
      </w:hyperlink>
    </w:p>
    <w:p w14:paraId="34C58E9F" w14:textId="77777777" w:rsidR="00FD3DFB" w:rsidRDefault="00006CE7">
      <w:pPr>
        <w:spacing w:before="150" w:line="258" w:lineRule="exact"/>
        <w:ind w:left="137"/>
        <w:rPr>
          <w:b/>
          <w:sz w:val="23"/>
        </w:rPr>
      </w:pPr>
      <w:hyperlink w:anchor="_bookmark19" w:history="1">
        <w:r w:rsidR="00000630">
          <w:rPr>
            <w:b/>
            <w:sz w:val="23"/>
          </w:rPr>
          <w:t>Chapter 3.  Managing servers</w:t>
        </w:r>
      </w:hyperlink>
    </w:p>
    <w:p w14:paraId="19FD3212" w14:textId="77777777" w:rsidR="00FD3DFB" w:rsidRDefault="00006CE7">
      <w:pPr>
        <w:spacing w:line="258" w:lineRule="exact"/>
        <w:ind w:left="137"/>
        <w:rPr>
          <w:b/>
          <w:sz w:val="23"/>
        </w:rPr>
      </w:pPr>
      <w:hyperlink w:anchor="_bookmark19" w:history="1">
        <w:r w:rsidR="00000630">
          <w:rPr>
            <w:b/>
            <w:sz w:val="23"/>
          </w:rPr>
          <w:t>through XClarity Integrator Service .  .  15</w:t>
        </w:r>
      </w:hyperlink>
    </w:p>
    <w:p w14:paraId="21769AE2" w14:textId="77777777" w:rsidR="00FD3DFB" w:rsidRDefault="00006CE7">
      <w:pPr>
        <w:tabs>
          <w:tab w:val="left" w:leader="dot" w:pos="4474"/>
        </w:tabs>
        <w:spacing w:before="38"/>
        <w:ind w:left="137"/>
        <w:rPr>
          <w:sz w:val="18"/>
        </w:rPr>
      </w:pPr>
      <w:hyperlink w:anchor="_bookmark20" w:history="1">
        <w:r w:rsidR="00000630">
          <w:rPr>
            <w:sz w:val="18"/>
          </w:rPr>
          <w:t>Configuring XClarity</w:t>
        </w:r>
        <w:r w:rsidR="00000630">
          <w:rPr>
            <w:spacing w:val="-11"/>
            <w:sz w:val="18"/>
          </w:rPr>
          <w:t xml:space="preserve"> </w:t>
        </w:r>
        <w:r w:rsidR="00000630">
          <w:rPr>
            <w:sz w:val="18"/>
          </w:rPr>
          <w:t>Integrator</w:t>
        </w:r>
        <w:r w:rsidR="00000630">
          <w:rPr>
            <w:spacing w:val="-7"/>
            <w:sz w:val="18"/>
          </w:rPr>
          <w:t xml:space="preserve"> </w:t>
        </w:r>
        <w:r w:rsidR="00000630">
          <w:rPr>
            <w:sz w:val="18"/>
          </w:rPr>
          <w:t>Service</w:t>
        </w:r>
        <w:r w:rsidR="00000630">
          <w:rPr>
            <w:rFonts w:ascii="Times New Roman"/>
            <w:sz w:val="18"/>
          </w:rPr>
          <w:tab/>
        </w:r>
        <w:r w:rsidR="00000630">
          <w:rPr>
            <w:w w:val="95"/>
            <w:sz w:val="18"/>
          </w:rPr>
          <w:t>15</w:t>
        </w:r>
      </w:hyperlink>
    </w:p>
    <w:p w14:paraId="5E20885F" w14:textId="77777777" w:rsidR="00FD3DFB" w:rsidRDefault="00006CE7">
      <w:pPr>
        <w:spacing w:before="6" w:line="250" w:lineRule="atLeast"/>
        <w:ind w:left="495"/>
        <w:jc w:val="both"/>
        <w:rPr>
          <w:sz w:val="18"/>
        </w:rPr>
      </w:pPr>
      <w:hyperlink w:anchor="_bookmark21" w:history="1">
        <w:r w:rsidR="00000630">
          <w:rPr>
            <w:sz w:val="18"/>
          </w:rPr>
          <w:t>Logging in to XClarity Integrator Service . . . 15</w:t>
        </w:r>
      </w:hyperlink>
      <w:r w:rsidR="00000630">
        <w:rPr>
          <w:sz w:val="18"/>
        </w:rPr>
        <w:t xml:space="preserve"> </w:t>
      </w:r>
      <w:hyperlink w:anchor="_bookmark22" w:history="1">
        <w:r w:rsidR="00000630">
          <w:rPr>
            <w:sz w:val="18"/>
          </w:rPr>
          <w:t>Registering Operations Management Server . . 16</w:t>
        </w:r>
      </w:hyperlink>
      <w:r w:rsidR="00000630">
        <w:rPr>
          <w:sz w:val="18"/>
        </w:rPr>
        <w:t xml:space="preserve"> </w:t>
      </w:r>
      <w:hyperlink w:anchor="_bookmark23" w:history="1">
        <w:r w:rsidR="00000630">
          <w:rPr>
            <w:sz w:val="18"/>
          </w:rPr>
          <w:t>Changing password of XClarity Integrator</w:t>
        </w:r>
      </w:hyperlink>
    </w:p>
    <w:p w14:paraId="211C8E2A" w14:textId="77777777" w:rsidR="00FD3DFB" w:rsidRDefault="00006CE7">
      <w:pPr>
        <w:tabs>
          <w:tab w:val="left" w:leader="dot" w:pos="4474"/>
        </w:tabs>
        <w:spacing w:line="197" w:lineRule="exact"/>
        <w:ind w:left="495"/>
        <w:rPr>
          <w:sz w:val="18"/>
        </w:rPr>
      </w:pPr>
      <w:hyperlink w:anchor="_bookmark23" w:history="1">
        <w:r w:rsidR="00000630">
          <w:rPr>
            <w:sz w:val="18"/>
          </w:rPr>
          <w:t>Service</w:t>
        </w:r>
        <w:r w:rsidR="00000630">
          <w:rPr>
            <w:rFonts w:ascii="Times New Roman"/>
            <w:sz w:val="18"/>
          </w:rPr>
          <w:tab/>
        </w:r>
        <w:r w:rsidR="00000630">
          <w:rPr>
            <w:w w:val="95"/>
            <w:sz w:val="18"/>
          </w:rPr>
          <w:t>16</w:t>
        </w:r>
      </w:hyperlink>
    </w:p>
    <w:p w14:paraId="5F869914" w14:textId="77777777" w:rsidR="00FD3DFB" w:rsidRDefault="00006CE7">
      <w:pPr>
        <w:tabs>
          <w:tab w:val="left" w:leader="dot" w:pos="4474"/>
        </w:tabs>
        <w:spacing w:before="50"/>
        <w:ind w:left="495"/>
        <w:rPr>
          <w:sz w:val="18"/>
        </w:rPr>
      </w:pPr>
      <w:hyperlink w:anchor="_bookmark24" w:history="1">
        <w:r w:rsidR="00000630">
          <w:rPr>
            <w:sz w:val="18"/>
          </w:rPr>
          <w:t>Restarting XClarity</w:t>
        </w:r>
        <w:r w:rsidR="00000630">
          <w:rPr>
            <w:spacing w:val="-16"/>
            <w:sz w:val="18"/>
          </w:rPr>
          <w:t xml:space="preserve"> </w:t>
        </w:r>
        <w:r w:rsidR="00000630">
          <w:rPr>
            <w:sz w:val="18"/>
          </w:rPr>
          <w:t>Integrator</w:t>
        </w:r>
        <w:r w:rsidR="00000630">
          <w:rPr>
            <w:spacing w:val="-7"/>
            <w:sz w:val="18"/>
          </w:rPr>
          <w:t xml:space="preserve"> </w:t>
        </w:r>
        <w:r w:rsidR="00000630">
          <w:rPr>
            <w:sz w:val="18"/>
          </w:rPr>
          <w:t>Service</w:t>
        </w:r>
        <w:r w:rsidR="00000630">
          <w:rPr>
            <w:rFonts w:ascii="Times New Roman"/>
            <w:sz w:val="18"/>
          </w:rPr>
          <w:tab/>
        </w:r>
        <w:r w:rsidR="00000630">
          <w:rPr>
            <w:w w:val="95"/>
            <w:sz w:val="18"/>
          </w:rPr>
          <w:t>17</w:t>
        </w:r>
      </w:hyperlink>
    </w:p>
    <w:p w14:paraId="49AB7A78" w14:textId="77777777" w:rsidR="00FD3DFB" w:rsidRDefault="00006CE7">
      <w:pPr>
        <w:tabs>
          <w:tab w:val="left" w:leader="dot" w:pos="4474"/>
        </w:tabs>
        <w:spacing w:before="50" w:line="297" w:lineRule="auto"/>
        <w:ind w:left="137"/>
        <w:rPr>
          <w:sz w:val="18"/>
        </w:rPr>
      </w:pPr>
      <w:hyperlink w:anchor="_bookmark25" w:history="1">
        <w:r w:rsidR="00000630">
          <w:rPr>
            <w:sz w:val="18"/>
          </w:rPr>
          <w:t>High Availability of XClarity Integrator Service . . . 17</w:t>
        </w:r>
      </w:hyperlink>
      <w:r w:rsidR="00000630">
        <w:rPr>
          <w:sz w:val="18"/>
        </w:rPr>
        <w:t xml:space="preserve"> </w:t>
      </w:r>
      <w:hyperlink w:anchor="_bookmark26" w:history="1">
        <w:r w:rsidR="00000630">
          <w:rPr>
            <w:sz w:val="18"/>
          </w:rPr>
          <w:t>Discovering the</w:t>
        </w:r>
        <w:r w:rsidR="00000630">
          <w:rPr>
            <w:spacing w:val="-6"/>
            <w:sz w:val="18"/>
          </w:rPr>
          <w:t xml:space="preserve"> </w:t>
        </w:r>
        <w:r w:rsidR="00000630">
          <w:rPr>
            <w:sz w:val="18"/>
          </w:rPr>
          <w:t>BMC</w:t>
        </w:r>
        <w:r w:rsidR="00000630">
          <w:rPr>
            <w:spacing w:val="-2"/>
            <w:sz w:val="18"/>
          </w:rPr>
          <w:t xml:space="preserve"> </w:t>
        </w:r>
        <w:r w:rsidR="00000630">
          <w:rPr>
            <w:sz w:val="18"/>
          </w:rPr>
          <w:t>node</w:t>
        </w:r>
        <w:r w:rsidR="00000630">
          <w:rPr>
            <w:rFonts w:ascii="Times New Roman"/>
            <w:sz w:val="18"/>
          </w:rPr>
          <w:tab/>
        </w:r>
        <w:r w:rsidR="00000630">
          <w:rPr>
            <w:w w:val="95"/>
            <w:sz w:val="18"/>
          </w:rPr>
          <w:t>17</w:t>
        </w:r>
      </w:hyperlink>
    </w:p>
    <w:p w14:paraId="52861E24" w14:textId="77777777" w:rsidR="00FD3DFB" w:rsidRDefault="00006CE7">
      <w:pPr>
        <w:ind w:left="495"/>
        <w:jc w:val="both"/>
        <w:rPr>
          <w:sz w:val="18"/>
        </w:rPr>
      </w:pPr>
      <w:hyperlink w:anchor="_bookmark27" w:history="1">
        <w:r w:rsidR="00000630">
          <w:rPr>
            <w:sz w:val="18"/>
          </w:rPr>
          <w:t>BMC node discovery and authentication   .   .   .   17</w:t>
        </w:r>
      </w:hyperlink>
    </w:p>
    <w:p w14:paraId="7E3F2F07" w14:textId="77777777" w:rsidR="00FD3DFB" w:rsidRDefault="00006CE7">
      <w:pPr>
        <w:spacing w:before="49" w:line="202" w:lineRule="exact"/>
        <w:ind w:left="495"/>
        <w:jc w:val="both"/>
        <w:rPr>
          <w:sz w:val="18"/>
        </w:rPr>
      </w:pPr>
      <w:hyperlink w:anchor="_bookmark28" w:history="1">
        <w:r w:rsidR="00000630">
          <w:rPr>
            <w:sz w:val="18"/>
          </w:rPr>
          <w:t>BMC node auto-discovery and</w:t>
        </w:r>
      </w:hyperlink>
    </w:p>
    <w:p w14:paraId="58FC2B95" w14:textId="77777777" w:rsidR="00FD3DFB" w:rsidRDefault="00006CE7">
      <w:pPr>
        <w:tabs>
          <w:tab w:val="left" w:leader="dot" w:pos="4474"/>
        </w:tabs>
        <w:spacing w:line="202" w:lineRule="exact"/>
        <w:ind w:left="495"/>
        <w:rPr>
          <w:sz w:val="18"/>
        </w:rPr>
      </w:pPr>
      <w:hyperlink w:anchor="_bookmark28" w:history="1">
        <w:r w:rsidR="00000630">
          <w:rPr>
            <w:sz w:val="18"/>
          </w:rPr>
          <w:t>authentication</w:t>
        </w:r>
        <w:r w:rsidR="00000630">
          <w:rPr>
            <w:rFonts w:ascii="Times New Roman"/>
            <w:sz w:val="18"/>
          </w:rPr>
          <w:tab/>
        </w:r>
        <w:r w:rsidR="00000630">
          <w:rPr>
            <w:w w:val="95"/>
            <w:sz w:val="18"/>
          </w:rPr>
          <w:t>18</w:t>
        </w:r>
      </w:hyperlink>
    </w:p>
    <w:p w14:paraId="5D20DFB3" w14:textId="77777777" w:rsidR="00FD3DFB" w:rsidRDefault="00006CE7">
      <w:pPr>
        <w:tabs>
          <w:tab w:val="left" w:leader="dot" w:pos="4474"/>
        </w:tabs>
        <w:spacing w:before="51"/>
        <w:ind w:left="137"/>
        <w:rPr>
          <w:sz w:val="18"/>
        </w:rPr>
      </w:pPr>
      <w:hyperlink w:anchor="_bookmark29" w:history="1">
        <w:r w:rsidR="00000630">
          <w:rPr>
            <w:sz w:val="18"/>
          </w:rPr>
          <w:t>Refreshing BMC</w:t>
        </w:r>
        <w:r w:rsidR="00000630">
          <w:rPr>
            <w:spacing w:val="-8"/>
            <w:sz w:val="18"/>
          </w:rPr>
          <w:t xml:space="preserve"> </w:t>
        </w:r>
        <w:r w:rsidR="00000630">
          <w:rPr>
            <w:sz w:val="18"/>
          </w:rPr>
          <w:t>node</w:t>
        </w:r>
        <w:r w:rsidR="00000630">
          <w:rPr>
            <w:spacing w:val="-5"/>
            <w:sz w:val="18"/>
          </w:rPr>
          <w:t xml:space="preserve"> </w:t>
        </w:r>
        <w:r w:rsidR="00000630">
          <w:rPr>
            <w:sz w:val="18"/>
          </w:rPr>
          <w:t>data</w:t>
        </w:r>
        <w:r w:rsidR="00000630">
          <w:rPr>
            <w:rFonts w:ascii="Times New Roman"/>
            <w:sz w:val="18"/>
          </w:rPr>
          <w:tab/>
        </w:r>
        <w:r w:rsidR="00000630">
          <w:rPr>
            <w:w w:val="95"/>
            <w:sz w:val="18"/>
          </w:rPr>
          <w:t>19</w:t>
        </w:r>
      </w:hyperlink>
    </w:p>
    <w:p w14:paraId="5132B76F" w14:textId="77777777" w:rsidR="00FD3DFB" w:rsidRDefault="00006CE7">
      <w:pPr>
        <w:tabs>
          <w:tab w:val="left" w:leader="dot" w:pos="4474"/>
        </w:tabs>
        <w:spacing w:before="49"/>
        <w:ind w:left="137"/>
        <w:rPr>
          <w:sz w:val="18"/>
        </w:rPr>
      </w:pPr>
      <w:hyperlink w:anchor="_bookmark30" w:history="1">
        <w:r w:rsidR="00000630">
          <w:rPr>
            <w:sz w:val="18"/>
          </w:rPr>
          <w:t>Monitoring the</w:t>
        </w:r>
        <w:r w:rsidR="00000630">
          <w:rPr>
            <w:spacing w:val="-3"/>
            <w:sz w:val="18"/>
          </w:rPr>
          <w:t xml:space="preserve"> </w:t>
        </w:r>
        <w:r w:rsidR="00000630">
          <w:rPr>
            <w:sz w:val="18"/>
          </w:rPr>
          <w:t>system</w:t>
        </w:r>
        <w:r w:rsidR="00000630">
          <w:rPr>
            <w:spacing w:val="-1"/>
            <w:sz w:val="18"/>
          </w:rPr>
          <w:t xml:space="preserve"> </w:t>
        </w:r>
        <w:r w:rsidR="00000630">
          <w:rPr>
            <w:sz w:val="18"/>
          </w:rPr>
          <w:t>health</w:t>
        </w:r>
        <w:r w:rsidR="00000630">
          <w:rPr>
            <w:rFonts w:ascii="Times New Roman"/>
            <w:sz w:val="18"/>
          </w:rPr>
          <w:tab/>
        </w:r>
        <w:r w:rsidR="00000630">
          <w:rPr>
            <w:w w:val="95"/>
            <w:sz w:val="18"/>
          </w:rPr>
          <w:t>19</w:t>
        </w:r>
      </w:hyperlink>
    </w:p>
    <w:p w14:paraId="21B3FC43" w14:textId="77777777" w:rsidR="00FD3DFB" w:rsidRDefault="00006CE7">
      <w:pPr>
        <w:tabs>
          <w:tab w:val="left" w:leader="dot" w:pos="4474"/>
        </w:tabs>
        <w:spacing w:before="50"/>
        <w:ind w:left="137"/>
        <w:rPr>
          <w:sz w:val="18"/>
        </w:rPr>
      </w:pPr>
      <w:hyperlink w:anchor="_bookmark31" w:history="1">
        <w:r w:rsidR="00000630">
          <w:rPr>
            <w:sz w:val="18"/>
          </w:rPr>
          <w:t>Setting the</w:t>
        </w:r>
        <w:r w:rsidR="00000630">
          <w:rPr>
            <w:spacing w:val="3"/>
            <w:sz w:val="18"/>
          </w:rPr>
          <w:t xml:space="preserve"> </w:t>
        </w:r>
        <w:r w:rsidR="00000630">
          <w:rPr>
            <w:sz w:val="18"/>
          </w:rPr>
          <w:t>power</w:t>
        </w:r>
        <w:r w:rsidR="00000630">
          <w:rPr>
            <w:spacing w:val="1"/>
            <w:sz w:val="18"/>
          </w:rPr>
          <w:t xml:space="preserve"> </w:t>
        </w:r>
        <w:r w:rsidR="00000630">
          <w:rPr>
            <w:sz w:val="18"/>
          </w:rPr>
          <w:t>capping</w:t>
        </w:r>
        <w:r w:rsidR="00000630">
          <w:rPr>
            <w:rFonts w:ascii="Times New Roman"/>
            <w:sz w:val="18"/>
          </w:rPr>
          <w:tab/>
        </w:r>
        <w:r w:rsidR="00000630">
          <w:rPr>
            <w:w w:val="95"/>
            <w:sz w:val="18"/>
          </w:rPr>
          <w:t>20</w:t>
        </w:r>
      </w:hyperlink>
    </w:p>
    <w:p w14:paraId="10E14F24" w14:textId="77777777" w:rsidR="00FD3DFB" w:rsidRDefault="00006CE7">
      <w:pPr>
        <w:tabs>
          <w:tab w:val="left" w:leader="dot" w:pos="4474"/>
        </w:tabs>
        <w:spacing w:before="50"/>
        <w:ind w:left="137"/>
        <w:rPr>
          <w:sz w:val="18"/>
        </w:rPr>
      </w:pPr>
      <w:hyperlink w:anchor="_bookmark32" w:history="1">
        <w:r w:rsidR="00000630">
          <w:rPr>
            <w:sz w:val="18"/>
          </w:rPr>
          <w:t>Removing a</w:t>
        </w:r>
        <w:r w:rsidR="00000630">
          <w:rPr>
            <w:spacing w:val="-9"/>
            <w:sz w:val="18"/>
          </w:rPr>
          <w:t xml:space="preserve"> </w:t>
        </w:r>
        <w:r w:rsidR="00000630">
          <w:rPr>
            <w:sz w:val="18"/>
          </w:rPr>
          <w:t>BMC</w:t>
        </w:r>
        <w:r w:rsidR="00000630">
          <w:rPr>
            <w:spacing w:val="-4"/>
            <w:sz w:val="18"/>
          </w:rPr>
          <w:t xml:space="preserve"> </w:t>
        </w:r>
        <w:r w:rsidR="00000630">
          <w:rPr>
            <w:sz w:val="18"/>
          </w:rPr>
          <w:t>node</w:t>
        </w:r>
        <w:r w:rsidR="00000630">
          <w:rPr>
            <w:rFonts w:ascii="Times New Roman"/>
            <w:sz w:val="18"/>
          </w:rPr>
          <w:tab/>
        </w:r>
        <w:r w:rsidR="00000630">
          <w:rPr>
            <w:w w:val="95"/>
            <w:sz w:val="18"/>
          </w:rPr>
          <w:t>20</w:t>
        </w:r>
      </w:hyperlink>
    </w:p>
    <w:p w14:paraId="2EA5BF6B" w14:textId="77777777" w:rsidR="00FD3DFB" w:rsidRDefault="00006CE7">
      <w:pPr>
        <w:spacing w:before="197" w:line="258" w:lineRule="exact"/>
        <w:ind w:left="137"/>
        <w:rPr>
          <w:b/>
          <w:sz w:val="23"/>
        </w:rPr>
      </w:pPr>
      <w:hyperlink w:anchor="_bookmark33" w:history="1">
        <w:r w:rsidR="00000630">
          <w:rPr>
            <w:b/>
            <w:sz w:val="23"/>
          </w:rPr>
          <w:t>Chapter 4.  Managing servers</w:t>
        </w:r>
      </w:hyperlink>
    </w:p>
    <w:p w14:paraId="27AD2D36" w14:textId="77777777" w:rsidR="00FD3DFB" w:rsidRDefault="00006CE7">
      <w:pPr>
        <w:tabs>
          <w:tab w:val="left" w:leader="dot" w:pos="4418"/>
        </w:tabs>
        <w:spacing w:line="258" w:lineRule="exact"/>
        <w:ind w:left="137"/>
        <w:rPr>
          <w:b/>
          <w:sz w:val="23"/>
        </w:rPr>
      </w:pPr>
      <w:hyperlink w:anchor="_bookmark33" w:history="1">
        <w:r w:rsidR="00000630">
          <w:rPr>
            <w:b/>
            <w:sz w:val="23"/>
          </w:rPr>
          <w:t>through</w:t>
        </w:r>
        <w:r w:rsidR="00000630">
          <w:rPr>
            <w:b/>
            <w:spacing w:val="-15"/>
            <w:sz w:val="23"/>
          </w:rPr>
          <w:t xml:space="preserve"> </w:t>
        </w:r>
        <w:r w:rsidR="00000630">
          <w:rPr>
            <w:b/>
            <w:sz w:val="23"/>
          </w:rPr>
          <w:t>XClarity</w:t>
        </w:r>
        <w:r w:rsidR="00000630">
          <w:rPr>
            <w:b/>
            <w:spacing w:val="-15"/>
            <w:sz w:val="23"/>
          </w:rPr>
          <w:t xml:space="preserve"> </w:t>
        </w:r>
        <w:r w:rsidR="00000630">
          <w:rPr>
            <w:b/>
            <w:sz w:val="23"/>
          </w:rPr>
          <w:t>Administrator</w:t>
        </w:r>
        <w:r w:rsidR="00000630">
          <w:rPr>
            <w:rFonts w:ascii="Times New Roman"/>
            <w:sz w:val="23"/>
          </w:rPr>
          <w:tab/>
        </w:r>
        <w:r w:rsidR="00000630">
          <w:rPr>
            <w:b/>
            <w:w w:val="95"/>
            <w:sz w:val="23"/>
          </w:rPr>
          <w:t>23</w:t>
        </w:r>
      </w:hyperlink>
    </w:p>
    <w:p w14:paraId="39AC3314" w14:textId="77777777" w:rsidR="00FD3DFB" w:rsidRDefault="00006CE7">
      <w:pPr>
        <w:tabs>
          <w:tab w:val="left" w:leader="dot" w:pos="4474"/>
        </w:tabs>
        <w:spacing w:before="40"/>
        <w:ind w:left="137"/>
        <w:rPr>
          <w:sz w:val="18"/>
        </w:rPr>
      </w:pPr>
      <w:hyperlink w:anchor="_bookmark34" w:history="1">
        <w:r w:rsidR="00000630">
          <w:rPr>
            <w:sz w:val="18"/>
          </w:rPr>
          <w:t>Configuring</w:t>
        </w:r>
        <w:r w:rsidR="00000630">
          <w:rPr>
            <w:spacing w:val="-2"/>
            <w:sz w:val="18"/>
          </w:rPr>
          <w:t xml:space="preserve"> </w:t>
        </w:r>
        <w:r w:rsidR="00000630">
          <w:rPr>
            <w:sz w:val="18"/>
          </w:rPr>
          <w:t>XClarity</w:t>
        </w:r>
        <w:r w:rsidR="00000630">
          <w:rPr>
            <w:spacing w:val="-3"/>
            <w:sz w:val="18"/>
          </w:rPr>
          <w:t xml:space="preserve"> </w:t>
        </w:r>
        <w:r w:rsidR="00000630">
          <w:rPr>
            <w:sz w:val="18"/>
          </w:rPr>
          <w:t>Administrator</w:t>
        </w:r>
        <w:r w:rsidR="00000630">
          <w:rPr>
            <w:rFonts w:ascii="Times New Roman"/>
            <w:sz w:val="18"/>
          </w:rPr>
          <w:tab/>
        </w:r>
        <w:r w:rsidR="00000630">
          <w:rPr>
            <w:w w:val="95"/>
            <w:sz w:val="18"/>
          </w:rPr>
          <w:t>23</w:t>
        </w:r>
      </w:hyperlink>
    </w:p>
    <w:p w14:paraId="1E306487" w14:textId="77777777" w:rsidR="00FD3DFB" w:rsidRDefault="00006CE7">
      <w:pPr>
        <w:tabs>
          <w:tab w:val="left" w:leader="dot" w:pos="4474"/>
        </w:tabs>
        <w:spacing w:before="49"/>
        <w:ind w:left="137"/>
        <w:rPr>
          <w:sz w:val="18"/>
        </w:rPr>
      </w:pPr>
      <w:hyperlink w:anchor="_bookmark35" w:history="1">
        <w:r w:rsidR="00000630">
          <w:rPr>
            <w:sz w:val="18"/>
          </w:rPr>
          <w:t>Refreshing</w:t>
        </w:r>
        <w:r w:rsidR="00000630">
          <w:rPr>
            <w:spacing w:val="-12"/>
            <w:sz w:val="18"/>
          </w:rPr>
          <w:t xml:space="preserve"> </w:t>
        </w:r>
        <w:r w:rsidR="00000630">
          <w:rPr>
            <w:sz w:val="18"/>
          </w:rPr>
          <w:t>ThinkServer</w:t>
        </w:r>
        <w:r w:rsidR="00000630">
          <w:rPr>
            <w:spacing w:val="-12"/>
            <w:sz w:val="18"/>
          </w:rPr>
          <w:t xml:space="preserve"> </w:t>
        </w:r>
        <w:r w:rsidR="00000630">
          <w:rPr>
            <w:sz w:val="18"/>
          </w:rPr>
          <w:t>data</w:t>
        </w:r>
        <w:r w:rsidR="00000630">
          <w:rPr>
            <w:rFonts w:ascii="Times New Roman"/>
            <w:sz w:val="18"/>
          </w:rPr>
          <w:tab/>
        </w:r>
        <w:r w:rsidR="00000630">
          <w:rPr>
            <w:w w:val="95"/>
            <w:sz w:val="18"/>
          </w:rPr>
          <w:t>24</w:t>
        </w:r>
      </w:hyperlink>
    </w:p>
    <w:p w14:paraId="418D55DA" w14:textId="77777777" w:rsidR="00FD3DFB" w:rsidRDefault="00006CE7">
      <w:pPr>
        <w:tabs>
          <w:tab w:val="left" w:leader="dot" w:pos="4474"/>
        </w:tabs>
        <w:spacing w:before="50"/>
        <w:ind w:left="137"/>
        <w:rPr>
          <w:sz w:val="18"/>
        </w:rPr>
      </w:pPr>
      <w:hyperlink w:anchor="_bookmark36" w:history="1">
        <w:r w:rsidR="00000630">
          <w:rPr>
            <w:sz w:val="18"/>
          </w:rPr>
          <w:t>Monitoring the</w:t>
        </w:r>
        <w:r w:rsidR="00000630">
          <w:rPr>
            <w:spacing w:val="-3"/>
            <w:sz w:val="18"/>
          </w:rPr>
          <w:t xml:space="preserve"> </w:t>
        </w:r>
        <w:r w:rsidR="00000630">
          <w:rPr>
            <w:sz w:val="18"/>
          </w:rPr>
          <w:t>system</w:t>
        </w:r>
        <w:r w:rsidR="00000630">
          <w:rPr>
            <w:spacing w:val="-1"/>
            <w:sz w:val="18"/>
          </w:rPr>
          <w:t xml:space="preserve"> </w:t>
        </w:r>
        <w:r w:rsidR="00000630">
          <w:rPr>
            <w:sz w:val="18"/>
          </w:rPr>
          <w:t>health</w:t>
        </w:r>
        <w:r w:rsidR="00000630">
          <w:rPr>
            <w:rFonts w:ascii="Times New Roman"/>
            <w:sz w:val="18"/>
          </w:rPr>
          <w:tab/>
        </w:r>
        <w:r w:rsidR="00000630">
          <w:rPr>
            <w:w w:val="95"/>
            <w:sz w:val="18"/>
          </w:rPr>
          <w:t>24</w:t>
        </w:r>
      </w:hyperlink>
    </w:p>
    <w:sdt>
      <w:sdtPr>
        <w:id w:val="481206043"/>
        <w:docPartObj>
          <w:docPartGallery w:val="Table of Contents"/>
          <w:docPartUnique/>
        </w:docPartObj>
      </w:sdtPr>
      <w:sdtEndPr/>
      <w:sdtContent>
        <w:p w14:paraId="6623589F" w14:textId="77777777" w:rsidR="00FD3DFB" w:rsidRDefault="00000630">
          <w:pPr>
            <w:pStyle w:val="20"/>
            <w:tabs>
              <w:tab w:val="right" w:leader="dot" w:pos="4672"/>
            </w:tabs>
            <w:spacing w:before="154"/>
          </w:pPr>
          <w:r>
            <w:br w:type="column"/>
          </w:r>
          <w:hyperlink w:anchor="_bookmark37" w:history="1">
            <w:r>
              <w:t>Removing a</w:t>
            </w:r>
            <w:r>
              <w:rPr>
                <w:spacing w:val="-14"/>
              </w:rPr>
              <w:t xml:space="preserve"> </w:t>
            </w:r>
            <w:r>
              <w:t>ThinkServer</w:t>
            </w:r>
            <w:r>
              <w:rPr>
                <w:spacing w:val="-7"/>
              </w:rPr>
              <w:t xml:space="preserve"> </w:t>
            </w:r>
            <w:r>
              <w:t>server</w:t>
            </w:r>
            <w:r>
              <w:rPr>
                <w:rFonts w:ascii="Times New Roman"/>
              </w:rPr>
              <w:tab/>
            </w:r>
            <w:r>
              <w:t>25</w:t>
            </w:r>
          </w:hyperlink>
        </w:p>
        <w:p w14:paraId="750BB016" w14:textId="77777777" w:rsidR="00FD3DFB" w:rsidRDefault="00006CE7">
          <w:pPr>
            <w:pStyle w:val="10"/>
            <w:spacing w:before="196"/>
          </w:pPr>
          <w:hyperlink w:anchor="_bookmark38" w:history="1">
            <w:r w:rsidR="00000630">
              <w:t>Chapter 5.  Managing chassis</w:t>
            </w:r>
          </w:hyperlink>
        </w:p>
        <w:p w14:paraId="5C6F4483" w14:textId="77777777" w:rsidR="00FD3DFB" w:rsidRDefault="00006CE7">
          <w:pPr>
            <w:pStyle w:val="10"/>
            <w:tabs>
              <w:tab w:val="right" w:leader="dot" w:pos="4672"/>
            </w:tabs>
          </w:pPr>
          <w:hyperlink w:anchor="_bookmark38" w:history="1">
            <w:r w:rsidR="00000630">
              <w:t>through</w:t>
            </w:r>
            <w:r w:rsidR="00000630">
              <w:rPr>
                <w:spacing w:val="-8"/>
              </w:rPr>
              <w:t xml:space="preserve"> </w:t>
            </w:r>
            <w:r w:rsidR="00000630">
              <w:t>SNMP</w:t>
            </w:r>
            <w:r w:rsidR="00000630">
              <w:rPr>
                <w:rFonts w:ascii="Times New Roman"/>
                <w:b w:val="0"/>
              </w:rPr>
              <w:tab/>
            </w:r>
            <w:r w:rsidR="00000630">
              <w:t>27</w:t>
            </w:r>
          </w:hyperlink>
        </w:p>
        <w:p w14:paraId="33A42DA2" w14:textId="77777777" w:rsidR="00FD3DFB" w:rsidRDefault="00006CE7">
          <w:pPr>
            <w:pStyle w:val="20"/>
            <w:tabs>
              <w:tab w:val="right" w:leader="dot" w:pos="4672"/>
            </w:tabs>
            <w:spacing w:before="40"/>
          </w:pPr>
          <w:hyperlink w:anchor="_bookmark39" w:history="1">
            <w:r w:rsidR="00000630">
              <w:t>Configuring the</w:t>
            </w:r>
            <w:r w:rsidR="00000630">
              <w:rPr>
                <w:spacing w:val="-12"/>
              </w:rPr>
              <w:t xml:space="preserve"> </w:t>
            </w:r>
            <w:r w:rsidR="00000630">
              <w:t>SNMP</w:t>
            </w:r>
            <w:r w:rsidR="00000630">
              <w:rPr>
                <w:spacing w:val="-5"/>
              </w:rPr>
              <w:t xml:space="preserve"> </w:t>
            </w:r>
            <w:r w:rsidR="00000630">
              <w:t>agent</w:t>
            </w:r>
            <w:r w:rsidR="00000630">
              <w:rPr>
                <w:rFonts w:ascii="Times New Roman"/>
              </w:rPr>
              <w:tab/>
            </w:r>
            <w:r w:rsidR="00000630">
              <w:t>27</w:t>
            </w:r>
          </w:hyperlink>
        </w:p>
        <w:p w14:paraId="3C7763BD" w14:textId="77777777" w:rsidR="00FD3DFB" w:rsidRDefault="00006CE7">
          <w:pPr>
            <w:pStyle w:val="30"/>
            <w:spacing w:before="50" w:line="202" w:lineRule="exact"/>
          </w:pPr>
          <w:hyperlink w:anchor="_bookmark40" w:history="1">
            <w:r w:rsidR="00000630">
              <w:t>Configuring SNMPv1 Agent on the</w:t>
            </w:r>
          </w:hyperlink>
        </w:p>
        <w:p w14:paraId="4B3A12DD" w14:textId="77777777" w:rsidR="00FD3DFB" w:rsidRDefault="00006CE7">
          <w:pPr>
            <w:pStyle w:val="30"/>
            <w:tabs>
              <w:tab w:val="right" w:leader="dot" w:pos="4672"/>
            </w:tabs>
            <w:spacing w:before="0" w:line="202" w:lineRule="exact"/>
          </w:pPr>
          <w:hyperlink w:anchor="_bookmark40" w:history="1">
            <w:r w:rsidR="00000630">
              <w:t>BladeCenter</w:t>
            </w:r>
            <w:r w:rsidR="00000630">
              <w:rPr>
                <w:spacing w:val="-6"/>
              </w:rPr>
              <w:t xml:space="preserve"> </w:t>
            </w:r>
            <w:r w:rsidR="00000630">
              <w:t>chassis</w:t>
            </w:r>
            <w:r w:rsidR="00000630">
              <w:rPr>
                <w:rFonts w:ascii="Times New Roman"/>
              </w:rPr>
              <w:tab/>
            </w:r>
            <w:r w:rsidR="00000630">
              <w:t>27</w:t>
            </w:r>
          </w:hyperlink>
        </w:p>
        <w:p w14:paraId="0DF293E3" w14:textId="77777777" w:rsidR="00FD3DFB" w:rsidRDefault="00006CE7">
          <w:pPr>
            <w:pStyle w:val="30"/>
            <w:spacing w:line="202" w:lineRule="exact"/>
          </w:pPr>
          <w:hyperlink w:anchor="_bookmark41" w:history="1">
            <w:r w:rsidR="00000630">
              <w:t>Configuring SNMP on the Flex System</w:t>
            </w:r>
          </w:hyperlink>
        </w:p>
        <w:p w14:paraId="2E2018A6" w14:textId="77777777" w:rsidR="00FD3DFB" w:rsidRDefault="00006CE7">
          <w:pPr>
            <w:pStyle w:val="30"/>
            <w:tabs>
              <w:tab w:val="right" w:leader="dot" w:pos="4672"/>
            </w:tabs>
            <w:spacing w:before="0" w:line="202" w:lineRule="exact"/>
          </w:pPr>
          <w:hyperlink w:anchor="_bookmark41" w:history="1">
            <w:r w:rsidR="00000630">
              <w:t>chassis</w:t>
            </w:r>
            <w:r w:rsidR="00000630">
              <w:rPr>
                <w:rFonts w:ascii="Times New Roman"/>
              </w:rPr>
              <w:tab/>
            </w:r>
            <w:r w:rsidR="00000630">
              <w:t>28</w:t>
            </w:r>
          </w:hyperlink>
        </w:p>
        <w:p w14:paraId="205E6017" w14:textId="77777777" w:rsidR="00FD3DFB" w:rsidRDefault="00006CE7">
          <w:pPr>
            <w:pStyle w:val="20"/>
            <w:tabs>
              <w:tab w:val="right" w:leader="dot" w:pos="4672"/>
            </w:tabs>
          </w:pPr>
          <w:hyperlink w:anchor="_bookmark44" w:history="1">
            <w:r w:rsidR="00000630">
              <w:t>Discovering</w:t>
            </w:r>
            <w:r w:rsidR="00000630">
              <w:rPr>
                <w:spacing w:val="-6"/>
              </w:rPr>
              <w:t xml:space="preserve"> </w:t>
            </w:r>
            <w:r w:rsidR="00000630">
              <w:t>a</w:t>
            </w:r>
            <w:r w:rsidR="00000630">
              <w:rPr>
                <w:spacing w:val="-6"/>
              </w:rPr>
              <w:t xml:space="preserve"> </w:t>
            </w:r>
            <w:r w:rsidR="00000630">
              <w:t>chassis</w:t>
            </w:r>
            <w:r w:rsidR="00000630">
              <w:rPr>
                <w:rFonts w:ascii="Times New Roman"/>
              </w:rPr>
              <w:tab/>
            </w:r>
            <w:r w:rsidR="00000630">
              <w:t>29</w:t>
            </w:r>
          </w:hyperlink>
        </w:p>
        <w:p w14:paraId="5F990647" w14:textId="77777777" w:rsidR="00FD3DFB" w:rsidRDefault="00006CE7">
          <w:pPr>
            <w:pStyle w:val="20"/>
            <w:tabs>
              <w:tab w:val="right" w:leader="dot" w:pos="4672"/>
            </w:tabs>
          </w:pPr>
          <w:hyperlink w:anchor="_bookmark45" w:history="1">
            <w:r w:rsidR="00000630">
              <w:t>Monitoring the</w:t>
            </w:r>
            <w:r w:rsidR="00000630">
              <w:rPr>
                <w:spacing w:val="-12"/>
              </w:rPr>
              <w:t xml:space="preserve"> </w:t>
            </w:r>
            <w:r w:rsidR="00000630">
              <w:t>chassis</w:t>
            </w:r>
            <w:r w:rsidR="00000630">
              <w:rPr>
                <w:spacing w:val="-5"/>
              </w:rPr>
              <w:t xml:space="preserve"> </w:t>
            </w:r>
            <w:r w:rsidR="00000630">
              <w:t>health</w:t>
            </w:r>
            <w:r w:rsidR="00000630">
              <w:rPr>
                <w:rFonts w:ascii="Times New Roman"/>
              </w:rPr>
              <w:tab/>
            </w:r>
            <w:r w:rsidR="00000630">
              <w:t>30</w:t>
            </w:r>
          </w:hyperlink>
        </w:p>
        <w:p w14:paraId="0C92CD47" w14:textId="77777777" w:rsidR="00FD3DFB" w:rsidRDefault="00006CE7">
          <w:pPr>
            <w:pStyle w:val="30"/>
            <w:tabs>
              <w:tab w:val="right" w:leader="dot" w:pos="4672"/>
            </w:tabs>
            <w:spacing w:line="297" w:lineRule="auto"/>
            <w:ind w:left="137" w:right="128" w:firstLine="358"/>
            <w:jc w:val="right"/>
          </w:pPr>
          <w:hyperlink w:anchor="_bookmark46" w:history="1">
            <w:r w:rsidR="00000630">
              <w:t>Monitoring the BladeCenter chassis health .</w:t>
            </w:r>
            <w:r w:rsidR="00000630">
              <w:rPr>
                <w:spacing w:val="37"/>
              </w:rPr>
              <w:t xml:space="preserve"> </w:t>
            </w:r>
            <w:r w:rsidR="00000630">
              <w:t>.</w:t>
            </w:r>
            <w:r w:rsidR="00000630">
              <w:rPr>
                <w:spacing w:val="3"/>
              </w:rPr>
              <w:t xml:space="preserve"> </w:t>
            </w:r>
            <w:r w:rsidR="00000630">
              <w:t>30</w:t>
            </w:r>
          </w:hyperlink>
          <w:r w:rsidR="00000630">
            <w:rPr>
              <w:w w:val="99"/>
            </w:rPr>
            <w:t xml:space="preserve"> </w:t>
          </w:r>
          <w:hyperlink w:anchor="_bookmark47" w:history="1">
            <w:r w:rsidR="00000630">
              <w:t>Monitoring the Flex System chassis health . .</w:t>
            </w:r>
            <w:r w:rsidR="00000630">
              <w:rPr>
                <w:spacing w:val="1"/>
              </w:rPr>
              <w:t xml:space="preserve"> </w:t>
            </w:r>
            <w:r w:rsidR="00000630">
              <w:t>31</w:t>
            </w:r>
          </w:hyperlink>
          <w:r w:rsidR="00000630">
            <w:rPr>
              <w:w w:val="99"/>
            </w:rPr>
            <w:t xml:space="preserve"> </w:t>
          </w:r>
          <w:hyperlink w:anchor="_bookmark48" w:history="1">
            <w:r w:rsidR="00000630">
              <w:t>Obtaining the latest information for the chassis .</w:t>
            </w:r>
            <w:r w:rsidR="00000630">
              <w:rPr>
                <w:spacing w:val="22"/>
              </w:rPr>
              <w:t xml:space="preserve"> </w:t>
            </w:r>
            <w:r w:rsidR="00000630">
              <w:t>.</w:t>
            </w:r>
            <w:r w:rsidR="00000630">
              <w:rPr>
                <w:spacing w:val="6"/>
              </w:rPr>
              <w:t xml:space="preserve"> </w:t>
            </w:r>
            <w:r w:rsidR="00000630">
              <w:t>32</w:t>
            </w:r>
          </w:hyperlink>
          <w:r w:rsidR="00000630">
            <w:rPr>
              <w:w w:val="99"/>
            </w:rPr>
            <w:t xml:space="preserve"> </w:t>
          </w:r>
          <w:hyperlink w:anchor="_bookmark49" w:history="1">
            <w:r w:rsidR="00000630">
              <w:t>Launching the AMM/CMM</w:t>
            </w:r>
            <w:r w:rsidR="00000630">
              <w:rPr>
                <w:spacing w:val="-14"/>
              </w:rPr>
              <w:t xml:space="preserve"> </w:t>
            </w:r>
            <w:r w:rsidR="00000630">
              <w:t>Web</w:t>
            </w:r>
            <w:r w:rsidR="00000630">
              <w:rPr>
                <w:spacing w:val="-5"/>
              </w:rPr>
              <w:t xml:space="preserve"> </w:t>
            </w:r>
            <w:r w:rsidR="00000630">
              <w:t>console</w:t>
            </w:r>
            <w:r w:rsidR="00000630">
              <w:rPr>
                <w:rFonts w:ascii="Times New Roman"/>
              </w:rPr>
              <w:tab/>
            </w:r>
            <w:r w:rsidR="00000630">
              <w:t>32</w:t>
            </w:r>
          </w:hyperlink>
        </w:p>
        <w:p w14:paraId="76D9DD74" w14:textId="77777777" w:rsidR="00FD3DFB" w:rsidRDefault="00006CE7">
          <w:pPr>
            <w:pStyle w:val="20"/>
            <w:spacing w:before="1" w:line="202" w:lineRule="exact"/>
          </w:pPr>
          <w:hyperlink w:anchor="_bookmark50" w:history="1">
            <w:r w:rsidR="00000630">
              <w:t>Starting or shutting down a blade server or a</w:t>
            </w:r>
          </w:hyperlink>
        </w:p>
        <w:p w14:paraId="1F11A1FB" w14:textId="77777777" w:rsidR="00FD3DFB" w:rsidRDefault="00006CE7">
          <w:pPr>
            <w:pStyle w:val="20"/>
            <w:tabs>
              <w:tab w:val="right" w:leader="dot" w:pos="4672"/>
            </w:tabs>
            <w:spacing w:before="0" w:line="202" w:lineRule="exact"/>
          </w:pPr>
          <w:hyperlink w:anchor="_bookmark50" w:history="1">
            <w:r w:rsidR="00000630">
              <w:t>compute</w:t>
            </w:r>
            <w:r w:rsidR="00000630">
              <w:rPr>
                <w:spacing w:val="-6"/>
              </w:rPr>
              <w:t xml:space="preserve"> </w:t>
            </w:r>
            <w:r w:rsidR="00000630">
              <w:t>node</w:t>
            </w:r>
            <w:r w:rsidR="00000630">
              <w:rPr>
                <w:rFonts w:ascii="Times New Roman"/>
              </w:rPr>
              <w:tab/>
            </w:r>
            <w:r w:rsidR="00000630">
              <w:t>32</w:t>
            </w:r>
          </w:hyperlink>
        </w:p>
        <w:p w14:paraId="027FD0F6" w14:textId="77777777" w:rsidR="00FD3DFB" w:rsidRDefault="00006CE7">
          <w:pPr>
            <w:pStyle w:val="20"/>
            <w:tabs>
              <w:tab w:val="right" w:leader="dot" w:pos="4672"/>
            </w:tabs>
            <w:spacing w:before="51"/>
          </w:pPr>
          <w:hyperlink w:anchor="_bookmark51" w:history="1">
            <w:r w:rsidR="00000630">
              <w:t>Removing a</w:t>
            </w:r>
            <w:r w:rsidR="00000630">
              <w:rPr>
                <w:spacing w:val="-12"/>
              </w:rPr>
              <w:t xml:space="preserve"> </w:t>
            </w:r>
            <w:r w:rsidR="00000630">
              <w:t>discovered</w:t>
            </w:r>
            <w:r w:rsidR="00000630">
              <w:rPr>
                <w:spacing w:val="-5"/>
              </w:rPr>
              <w:t xml:space="preserve"> </w:t>
            </w:r>
            <w:r w:rsidR="00000630">
              <w:t>chassis</w:t>
            </w:r>
            <w:r w:rsidR="00000630">
              <w:rPr>
                <w:rFonts w:ascii="Times New Roman"/>
              </w:rPr>
              <w:tab/>
            </w:r>
            <w:r w:rsidR="00000630">
              <w:t>33</w:t>
            </w:r>
          </w:hyperlink>
        </w:p>
        <w:p w14:paraId="7C80185F" w14:textId="77777777" w:rsidR="00FD3DFB" w:rsidRDefault="00006CE7">
          <w:pPr>
            <w:pStyle w:val="10"/>
            <w:spacing w:before="197"/>
          </w:pPr>
          <w:hyperlink w:anchor="_bookmark52" w:history="1">
            <w:r w:rsidR="00000630">
              <w:t>Chapter 6.  Managing servers</w:t>
            </w:r>
          </w:hyperlink>
        </w:p>
        <w:p w14:paraId="5933FEC1" w14:textId="77777777" w:rsidR="00FD3DFB" w:rsidRDefault="00006CE7">
          <w:pPr>
            <w:pStyle w:val="10"/>
            <w:tabs>
              <w:tab w:val="right" w:leader="dot" w:pos="4672"/>
            </w:tabs>
          </w:pPr>
          <w:hyperlink w:anchor="_bookmark52" w:history="1">
            <w:r w:rsidR="00000630">
              <w:t>through IBM</w:t>
            </w:r>
            <w:r w:rsidR="00000630">
              <w:rPr>
                <w:spacing w:val="-15"/>
              </w:rPr>
              <w:t xml:space="preserve"> </w:t>
            </w:r>
            <w:r w:rsidR="00000630">
              <w:t>Platform</w:t>
            </w:r>
            <w:r w:rsidR="00000630">
              <w:rPr>
                <w:spacing w:val="-7"/>
              </w:rPr>
              <w:t xml:space="preserve"> </w:t>
            </w:r>
            <w:r w:rsidR="00000630">
              <w:t>Agent</w:t>
            </w:r>
            <w:r w:rsidR="00000630">
              <w:rPr>
                <w:rFonts w:ascii="Times New Roman"/>
                <w:b w:val="0"/>
              </w:rPr>
              <w:tab/>
            </w:r>
            <w:r w:rsidR="00000630">
              <w:t>35</w:t>
            </w:r>
          </w:hyperlink>
        </w:p>
        <w:p w14:paraId="3AC127D4" w14:textId="77777777" w:rsidR="00FD3DFB" w:rsidRDefault="00006CE7">
          <w:pPr>
            <w:pStyle w:val="20"/>
            <w:tabs>
              <w:tab w:val="right" w:leader="dot" w:pos="4672"/>
            </w:tabs>
            <w:spacing w:before="40"/>
          </w:pPr>
          <w:hyperlink w:anchor="_bookmark53" w:history="1">
            <w:r w:rsidR="00000630">
              <w:t>Discovering a</w:t>
            </w:r>
            <w:r w:rsidR="00000630">
              <w:rPr>
                <w:spacing w:val="-13"/>
              </w:rPr>
              <w:t xml:space="preserve"> </w:t>
            </w:r>
            <w:r w:rsidR="00000630">
              <w:t>Lenovo</w:t>
            </w:r>
            <w:r w:rsidR="00000630">
              <w:rPr>
                <w:spacing w:val="-7"/>
              </w:rPr>
              <w:t xml:space="preserve"> </w:t>
            </w:r>
            <w:r w:rsidR="00000630">
              <w:t>server</w:t>
            </w:r>
            <w:r w:rsidR="00000630">
              <w:rPr>
                <w:rFonts w:ascii="Times New Roman"/>
              </w:rPr>
              <w:tab/>
            </w:r>
            <w:r w:rsidR="00000630">
              <w:t>35</w:t>
            </w:r>
          </w:hyperlink>
        </w:p>
        <w:p w14:paraId="1F21B135" w14:textId="77777777" w:rsidR="00FD3DFB" w:rsidRDefault="00006CE7">
          <w:pPr>
            <w:pStyle w:val="20"/>
            <w:tabs>
              <w:tab w:val="right" w:leader="dot" w:pos="4672"/>
            </w:tabs>
            <w:spacing w:before="49"/>
          </w:pPr>
          <w:hyperlink w:anchor="_bookmark54" w:history="1">
            <w:r w:rsidR="00000630">
              <w:t>Monitoring the</w:t>
            </w:r>
            <w:r w:rsidR="00000630">
              <w:rPr>
                <w:spacing w:val="-12"/>
              </w:rPr>
              <w:t xml:space="preserve"> </w:t>
            </w:r>
            <w:r w:rsidR="00000630">
              <w:t>server</w:t>
            </w:r>
            <w:r w:rsidR="00000630">
              <w:rPr>
                <w:spacing w:val="-6"/>
              </w:rPr>
              <w:t xml:space="preserve"> </w:t>
            </w:r>
            <w:r w:rsidR="00000630">
              <w:t>health</w:t>
            </w:r>
            <w:r w:rsidR="00000630">
              <w:rPr>
                <w:rFonts w:ascii="Times New Roman"/>
              </w:rPr>
              <w:tab/>
            </w:r>
            <w:r w:rsidR="00000630">
              <w:t>36</w:t>
            </w:r>
          </w:hyperlink>
        </w:p>
        <w:p w14:paraId="6A97F2C7" w14:textId="77777777" w:rsidR="00FD3DFB" w:rsidRDefault="00006CE7">
          <w:pPr>
            <w:pStyle w:val="20"/>
            <w:spacing w:line="202" w:lineRule="exact"/>
          </w:pPr>
          <w:hyperlink w:anchor="_bookmark55" w:history="1">
            <w:r w:rsidR="00000630">
              <w:t>Viewing the power data of the client System x</w:t>
            </w:r>
          </w:hyperlink>
        </w:p>
        <w:p w14:paraId="6249A2CB" w14:textId="77777777" w:rsidR="00FD3DFB" w:rsidRDefault="00006CE7">
          <w:pPr>
            <w:pStyle w:val="20"/>
            <w:tabs>
              <w:tab w:val="right" w:leader="dot" w:pos="4672"/>
            </w:tabs>
            <w:spacing w:before="0" w:line="202" w:lineRule="exact"/>
          </w:pPr>
          <w:hyperlink w:anchor="_bookmark55" w:history="1">
            <w:r w:rsidR="00000630">
              <w:t>servers</w:t>
            </w:r>
            <w:r w:rsidR="00000630">
              <w:rPr>
                <w:rFonts w:ascii="Times New Roman"/>
              </w:rPr>
              <w:tab/>
            </w:r>
            <w:r w:rsidR="00000630">
              <w:t>36</w:t>
            </w:r>
          </w:hyperlink>
        </w:p>
        <w:p w14:paraId="3DF7322B" w14:textId="77777777" w:rsidR="00FD3DFB" w:rsidRDefault="00006CE7">
          <w:pPr>
            <w:pStyle w:val="20"/>
            <w:tabs>
              <w:tab w:val="right" w:leader="dot" w:pos="4672"/>
            </w:tabs>
          </w:pPr>
          <w:hyperlink w:anchor="_bookmark56" w:history="1">
            <w:r w:rsidR="00000630">
              <w:t>Setting the</w:t>
            </w:r>
            <w:r w:rsidR="00000630">
              <w:rPr>
                <w:spacing w:val="-11"/>
              </w:rPr>
              <w:t xml:space="preserve"> </w:t>
            </w:r>
            <w:r w:rsidR="00000630">
              <w:t>power</w:t>
            </w:r>
            <w:r w:rsidR="00000630">
              <w:rPr>
                <w:spacing w:val="-5"/>
              </w:rPr>
              <w:t xml:space="preserve"> </w:t>
            </w:r>
            <w:r w:rsidR="00000630">
              <w:t>capping</w:t>
            </w:r>
            <w:r w:rsidR="00000630">
              <w:rPr>
                <w:rFonts w:ascii="Times New Roman"/>
              </w:rPr>
              <w:tab/>
            </w:r>
            <w:r w:rsidR="00000630">
              <w:t>37</w:t>
            </w:r>
          </w:hyperlink>
        </w:p>
        <w:p w14:paraId="4F4C6F17" w14:textId="77777777" w:rsidR="00FD3DFB" w:rsidRDefault="00006CE7">
          <w:pPr>
            <w:pStyle w:val="20"/>
            <w:tabs>
              <w:tab w:val="right" w:leader="dot" w:pos="4672"/>
            </w:tabs>
            <w:spacing w:before="48"/>
          </w:pPr>
          <w:hyperlink w:anchor="_bookmark57" w:history="1">
            <w:r w:rsidR="00000630">
              <w:t>Setting the</w:t>
            </w:r>
            <w:r w:rsidR="00000630">
              <w:rPr>
                <w:spacing w:val="-11"/>
              </w:rPr>
              <w:t xml:space="preserve"> </w:t>
            </w:r>
            <w:r w:rsidR="00000630">
              <w:t>power</w:t>
            </w:r>
            <w:r w:rsidR="00000630">
              <w:rPr>
                <w:spacing w:val="-5"/>
              </w:rPr>
              <w:t xml:space="preserve"> </w:t>
            </w:r>
            <w:r w:rsidR="00000630">
              <w:t>threshold</w:t>
            </w:r>
            <w:r w:rsidR="00000630">
              <w:rPr>
                <w:rFonts w:ascii="Times New Roman"/>
              </w:rPr>
              <w:tab/>
            </w:r>
            <w:r w:rsidR="00000630">
              <w:t>37</w:t>
            </w:r>
          </w:hyperlink>
        </w:p>
        <w:p w14:paraId="424EAC88" w14:textId="77777777" w:rsidR="00FD3DFB" w:rsidRDefault="00006CE7">
          <w:pPr>
            <w:pStyle w:val="20"/>
            <w:spacing w:line="202" w:lineRule="exact"/>
          </w:pPr>
          <w:hyperlink w:anchor="_bookmark58" w:history="1">
            <w:r w:rsidR="00000630">
              <w:t>Obtaining the latest information for the Lenovo</w:t>
            </w:r>
          </w:hyperlink>
        </w:p>
        <w:p w14:paraId="5F3DBBD0" w14:textId="77777777" w:rsidR="00FD3DFB" w:rsidRDefault="00006CE7">
          <w:pPr>
            <w:pStyle w:val="20"/>
            <w:tabs>
              <w:tab w:val="right" w:leader="dot" w:pos="4672"/>
            </w:tabs>
            <w:spacing w:before="0" w:line="202" w:lineRule="exact"/>
          </w:pPr>
          <w:hyperlink w:anchor="_bookmark58" w:history="1">
            <w:r w:rsidR="00000630">
              <w:t>servers</w:t>
            </w:r>
            <w:r w:rsidR="00000630">
              <w:rPr>
                <w:rFonts w:ascii="Times New Roman"/>
              </w:rPr>
              <w:tab/>
            </w:r>
            <w:r w:rsidR="00000630">
              <w:t>37</w:t>
            </w:r>
          </w:hyperlink>
        </w:p>
        <w:p w14:paraId="5E5B15AB" w14:textId="77777777" w:rsidR="00FD3DFB" w:rsidRDefault="00006CE7">
          <w:pPr>
            <w:pStyle w:val="10"/>
            <w:tabs>
              <w:tab w:val="right" w:leader="dot" w:pos="4672"/>
            </w:tabs>
            <w:spacing w:before="211" w:line="252" w:lineRule="exact"/>
            <w:ind w:right="128"/>
          </w:pPr>
          <w:hyperlink w:anchor="_bookmark59" w:history="1">
            <w:r w:rsidR="00000630">
              <w:t>Chapter 7. Working with security</w:t>
            </w:r>
          </w:hyperlink>
          <w:r w:rsidR="00000630">
            <w:t xml:space="preserve"> </w:t>
          </w:r>
          <w:hyperlink w:anchor="_bookmark59" w:history="1">
            <w:r w:rsidR="00000630">
              <w:t>certificates</w:t>
            </w:r>
            <w:r w:rsidR="00000630">
              <w:rPr>
                <w:rFonts w:ascii="Times New Roman"/>
                <w:b w:val="0"/>
              </w:rPr>
              <w:tab/>
            </w:r>
            <w:r w:rsidR="00000630">
              <w:t>39</w:t>
            </w:r>
          </w:hyperlink>
        </w:p>
        <w:p w14:paraId="675B2BAB" w14:textId="77777777" w:rsidR="00FD3DFB" w:rsidRDefault="00006CE7">
          <w:pPr>
            <w:pStyle w:val="20"/>
            <w:tabs>
              <w:tab w:val="right" w:leader="dot" w:pos="4672"/>
            </w:tabs>
            <w:spacing w:before="38"/>
          </w:pPr>
          <w:hyperlink w:anchor="_bookmark60" w:history="1">
            <w:r w:rsidR="00000630">
              <w:t>Setting the BMC</w:t>
            </w:r>
            <w:r w:rsidR="00000630">
              <w:rPr>
                <w:spacing w:val="-10"/>
              </w:rPr>
              <w:t xml:space="preserve"> </w:t>
            </w:r>
            <w:r w:rsidR="00000630">
              <w:t>communication</w:t>
            </w:r>
            <w:r w:rsidR="00000630">
              <w:rPr>
                <w:spacing w:val="-4"/>
              </w:rPr>
              <w:t xml:space="preserve"> </w:t>
            </w:r>
            <w:r w:rsidR="00000630">
              <w:t>protocol</w:t>
            </w:r>
            <w:r w:rsidR="00000630">
              <w:rPr>
                <w:rFonts w:ascii="Times New Roman"/>
              </w:rPr>
              <w:tab/>
            </w:r>
            <w:r w:rsidR="00000630">
              <w:t>39</w:t>
            </w:r>
          </w:hyperlink>
        </w:p>
        <w:p w14:paraId="2FA72433" w14:textId="77777777" w:rsidR="00FD3DFB" w:rsidRDefault="00006CE7">
          <w:pPr>
            <w:pStyle w:val="20"/>
            <w:tabs>
              <w:tab w:val="right" w:leader="dot" w:pos="4672"/>
            </w:tabs>
          </w:pPr>
          <w:hyperlink w:anchor="_bookmark61" w:history="1">
            <w:r w:rsidR="00000630">
              <w:t>Generating and uploading</w:t>
            </w:r>
            <w:r w:rsidR="00000630">
              <w:rPr>
                <w:spacing w:val="-15"/>
              </w:rPr>
              <w:t xml:space="preserve"> </w:t>
            </w:r>
            <w:r w:rsidR="00000630">
              <w:t>the</w:t>
            </w:r>
            <w:r w:rsidR="00000630">
              <w:rPr>
                <w:spacing w:val="-6"/>
              </w:rPr>
              <w:t xml:space="preserve"> </w:t>
            </w:r>
            <w:r w:rsidR="00000630">
              <w:t>certificates</w:t>
            </w:r>
            <w:r w:rsidR="00000630">
              <w:rPr>
                <w:rFonts w:ascii="Times New Roman"/>
              </w:rPr>
              <w:tab/>
            </w:r>
            <w:r w:rsidR="00000630">
              <w:t>39</w:t>
            </w:r>
          </w:hyperlink>
        </w:p>
        <w:p w14:paraId="3A2493A4" w14:textId="77777777" w:rsidR="00FD3DFB" w:rsidRDefault="00006CE7">
          <w:pPr>
            <w:pStyle w:val="20"/>
            <w:tabs>
              <w:tab w:val="right" w:leader="dot" w:pos="4672"/>
            </w:tabs>
          </w:pPr>
          <w:hyperlink w:anchor="_bookmark62" w:history="1">
            <w:r w:rsidR="00000630">
              <w:t>Regenerating</w:t>
            </w:r>
            <w:r w:rsidR="00000630">
              <w:rPr>
                <w:spacing w:val="-6"/>
              </w:rPr>
              <w:t xml:space="preserve"> </w:t>
            </w:r>
            <w:r w:rsidR="00000630">
              <w:t>the</w:t>
            </w:r>
            <w:r w:rsidR="00000630">
              <w:rPr>
                <w:spacing w:val="-6"/>
              </w:rPr>
              <w:t xml:space="preserve"> </w:t>
            </w:r>
            <w:r w:rsidR="00000630">
              <w:t>certificates</w:t>
            </w:r>
            <w:r w:rsidR="00000630">
              <w:rPr>
                <w:rFonts w:ascii="Times New Roman"/>
              </w:rPr>
              <w:tab/>
            </w:r>
            <w:r w:rsidR="00000630">
              <w:t>40</w:t>
            </w:r>
          </w:hyperlink>
        </w:p>
        <w:p w14:paraId="2840CFA0" w14:textId="77777777" w:rsidR="00FD3DFB" w:rsidRDefault="00006CE7">
          <w:pPr>
            <w:pStyle w:val="30"/>
            <w:tabs>
              <w:tab w:val="right" w:leader="dot" w:pos="4672"/>
            </w:tabs>
          </w:pPr>
          <w:hyperlink w:anchor="_bookmark63" w:history="1">
            <w:r w:rsidR="00000630">
              <w:t>Regenerating the</w:t>
            </w:r>
            <w:r w:rsidR="00000630">
              <w:rPr>
                <w:spacing w:val="-12"/>
              </w:rPr>
              <w:t xml:space="preserve"> </w:t>
            </w:r>
            <w:r w:rsidR="00000630">
              <w:t>server</w:t>
            </w:r>
            <w:r w:rsidR="00000630">
              <w:rPr>
                <w:spacing w:val="-8"/>
              </w:rPr>
              <w:t xml:space="preserve"> </w:t>
            </w:r>
            <w:r w:rsidR="00000630">
              <w:t>certificate</w:t>
            </w:r>
            <w:r w:rsidR="00000630">
              <w:rPr>
                <w:rFonts w:ascii="Times New Roman"/>
              </w:rPr>
              <w:tab/>
            </w:r>
            <w:r w:rsidR="00000630">
              <w:t>40</w:t>
            </w:r>
          </w:hyperlink>
        </w:p>
        <w:p w14:paraId="5969E6D2" w14:textId="77777777" w:rsidR="00FD3DFB" w:rsidRDefault="00006CE7">
          <w:pPr>
            <w:pStyle w:val="30"/>
            <w:tabs>
              <w:tab w:val="right" w:leader="dot" w:pos="4672"/>
            </w:tabs>
            <w:spacing w:before="50"/>
          </w:pPr>
          <w:hyperlink w:anchor="_bookmark64" w:history="1">
            <w:r w:rsidR="00000630">
              <w:t>Regenerating the</w:t>
            </w:r>
            <w:r w:rsidR="00000630">
              <w:rPr>
                <w:spacing w:val="-10"/>
              </w:rPr>
              <w:t xml:space="preserve"> </w:t>
            </w:r>
            <w:r w:rsidR="00000630">
              <w:t>root</w:t>
            </w:r>
            <w:r w:rsidR="00000630">
              <w:rPr>
                <w:spacing w:val="-6"/>
              </w:rPr>
              <w:t xml:space="preserve"> </w:t>
            </w:r>
            <w:r w:rsidR="00000630">
              <w:t>certificate</w:t>
            </w:r>
            <w:r w:rsidR="00000630">
              <w:rPr>
                <w:rFonts w:ascii="Times New Roman"/>
              </w:rPr>
              <w:tab/>
            </w:r>
            <w:r w:rsidR="00000630">
              <w:t>40</w:t>
            </w:r>
          </w:hyperlink>
        </w:p>
        <w:p w14:paraId="4EC8DAE2" w14:textId="77777777" w:rsidR="00FD3DFB" w:rsidRDefault="00006CE7">
          <w:pPr>
            <w:pStyle w:val="20"/>
            <w:tabs>
              <w:tab w:val="right" w:leader="dot" w:pos="4672"/>
            </w:tabs>
          </w:pPr>
          <w:hyperlink w:anchor="_bookmark65" w:history="1">
            <w:r w:rsidR="00000630">
              <w:t>Downloading</w:t>
            </w:r>
            <w:r w:rsidR="00000630">
              <w:rPr>
                <w:spacing w:val="-7"/>
              </w:rPr>
              <w:t xml:space="preserve"> </w:t>
            </w:r>
            <w:r w:rsidR="00000630">
              <w:t>the</w:t>
            </w:r>
            <w:r w:rsidR="00000630">
              <w:rPr>
                <w:spacing w:val="-5"/>
              </w:rPr>
              <w:t xml:space="preserve"> </w:t>
            </w:r>
            <w:r w:rsidR="00000630">
              <w:t>certificates</w:t>
            </w:r>
            <w:r w:rsidR="00000630">
              <w:rPr>
                <w:rFonts w:ascii="Times New Roman"/>
              </w:rPr>
              <w:tab/>
            </w:r>
            <w:r w:rsidR="00000630">
              <w:t>41</w:t>
            </w:r>
          </w:hyperlink>
        </w:p>
        <w:p w14:paraId="0A81ECB7" w14:textId="77777777" w:rsidR="00FD3DFB" w:rsidRDefault="00006CE7">
          <w:pPr>
            <w:pStyle w:val="30"/>
            <w:tabs>
              <w:tab w:val="right" w:leader="dot" w:pos="4672"/>
            </w:tabs>
          </w:pPr>
          <w:hyperlink w:anchor="_bookmark66" w:history="1">
            <w:r w:rsidR="00000630">
              <w:t>Downloading the</w:t>
            </w:r>
            <w:r w:rsidR="00000630">
              <w:rPr>
                <w:spacing w:val="-11"/>
              </w:rPr>
              <w:t xml:space="preserve"> </w:t>
            </w:r>
            <w:r w:rsidR="00000630">
              <w:t>server</w:t>
            </w:r>
            <w:r w:rsidR="00000630">
              <w:rPr>
                <w:spacing w:val="-6"/>
              </w:rPr>
              <w:t xml:space="preserve"> </w:t>
            </w:r>
            <w:r w:rsidR="00000630">
              <w:t>certificate</w:t>
            </w:r>
            <w:r w:rsidR="00000630">
              <w:rPr>
                <w:rFonts w:ascii="Times New Roman"/>
              </w:rPr>
              <w:tab/>
            </w:r>
            <w:r w:rsidR="00000630">
              <w:t>41</w:t>
            </w:r>
          </w:hyperlink>
        </w:p>
        <w:p w14:paraId="3562EF70" w14:textId="77777777" w:rsidR="00FD3DFB" w:rsidRDefault="00006CE7">
          <w:pPr>
            <w:pStyle w:val="30"/>
            <w:tabs>
              <w:tab w:val="right" w:leader="dot" w:pos="4672"/>
            </w:tabs>
            <w:spacing w:before="50"/>
          </w:pPr>
          <w:hyperlink w:anchor="_bookmark67" w:history="1">
            <w:r w:rsidR="00000630">
              <w:t>Downloading the</w:t>
            </w:r>
            <w:r w:rsidR="00000630">
              <w:rPr>
                <w:spacing w:val="-10"/>
              </w:rPr>
              <w:t xml:space="preserve"> </w:t>
            </w:r>
            <w:r w:rsidR="00000630">
              <w:t>root</w:t>
            </w:r>
            <w:r w:rsidR="00000630">
              <w:rPr>
                <w:spacing w:val="-5"/>
              </w:rPr>
              <w:t xml:space="preserve"> </w:t>
            </w:r>
            <w:r w:rsidR="00000630">
              <w:t>certificate</w:t>
            </w:r>
            <w:r w:rsidR="00000630">
              <w:rPr>
                <w:rFonts w:ascii="Times New Roman"/>
              </w:rPr>
              <w:tab/>
            </w:r>
            <w:r w:rsidR="00000630">
              <w:t>41</w:t>
            </w:r>
          </w:hyperlink>
        </w:p>
        <w:p w14:paraId="2F88760D" w14:textId="77777777" w:rsidR="00FD3DFB" w:rsidRDefault="00006CE7">
          <w:pPr>
            <w:pStyle w:val="10"/>
            <w:tabs>
              <w:tab w:val="right" w:leader="dot" w:pos="4672"/>
            </w:tabs>
            <w:spacing w:before="197" w:line="240" w:lineRule="auto"/>
          </w:pPr>
          <w:hyperlink w:anchor="_bookmark68" w:history="1">
            <w:r w:rsidR="00000630">
              <w:t>Chapter 8.</w:t>
            </w:r>
            <w:r w:rsidR="00000630">
              <w:rPr>
                <w:spacing w:val="43"/>
              </w:rPr>
              <w:t xml:space="preserve"> </w:t>
            </w:r>
            <w:r w:rsidR="00000630">
              <w:t>Log</w:t>
            </w:r>
            <w:r w:rsidR="00000630">
              <w:rPr>
                <w:spacing w:val="-6"/>
              </w:rPr>
              <w:t xml:space="preserve"> </w:t>
            </w:r>
            <w:r w:rsidR="00000630">
              <w:t>data</w:t>
            </w:r>
            <w:r w:rsidR="00000630">
              <w:rPr>
                <w:rFonts w:ascii="Times New Roman"/>
                <w:b w:val="0"/>
              </w:rPr>
              <w:tab/>
            </w:r>
            <w:r w:rsidR="00000630">
              <w:t>43</w:t>
            </w:r>
          </w:hyperlink>
        </w:p>
        <w:p w14:paraId="2125ACD0" w14:textId="77777777" w:rsidR="00FD3DFB" w:rsidRDefault="00006CE7">
          <w:pPr>
            <w:pStyle w:val="20"/>
            <w:tabs>
              <w:tab w:val="right" w:leader="dot" w:pos="4672"/>
            </w:tabs>
            <w:spacing w:before="40"/>
          </w:pPr>
          <w:hyperlink w:anchor="_bookmark69" w:history="1">
            <w:r w:rsidR="00000630">
              <w:t>Logs for XClarity</w:t>
            </w:r>
            <w:r w:rsidR="00000630">
              <w:rPr>
                <w:spacing w:val="-19"/>
              </w:rPr>
              <w:t xml:space="preserve"> </w:t>
            </w:r>
            <w:r w:rsidR="00000630">
              <w:t>Integrator</w:t>
            </w:r>
            <w:r w:rsidR="00000630">
              <w:rPr>
                <w:spacing w:val="-5"/>
              </w:rPr>
              <w:t xml:space="preserve"> </w:t>
            </w:r>
            <w:r w:rsidR="00000630">
              <w:t>Service</w:t>
            </w:r>
            <w:r w:rsidR="00000630">
              <w:rPr>
                <w:rFonts w:ascii="Times New Roman"/>
              </w:rPr>
              <w:tab/>
            </w:r>
            <w:r w:rsidR="00000630">
              <w:t>43</w:t>
            </w:r>
          </w:hyperlink>
        </w:p>
        <w:p w14:paraId="3D63641B" w14:textId="77777777" w:rsidR="00FD3DFB" w:rsidRDefault="00006CE7">
          <w:pPr>
            <w:pStyle w:val="30"/>
            <w:tabs>
              <w:tab w:val="right" w:leader="dot" w:pos="4672"/>
            </w:tabs>
          </w:pPr>
          <w:hyperlink w:anchor="_bookmark70" w:history="1">
            <w:r w:rsidR="00000630">
              <w:t>Setting the</w:t>
            </w:r>
            <w:r w:rsidR="00000630">
              <w:rPr>
                <w:spacing w:val="-12"/>
              </w:rPr>
              <w:t xml:space="preserve"> </w:t>
            </w:r>
            <w:r w:rsidR="00000630">
              <w:t>log</w:t>
            </w:r>
            <w:r w:rsidR="00000630">
              <w:rPr>
                <w:spacing w:val="-5"/>
              </w:rPr>
              <w:t xml:space="preserve"> </w:t>
            </w:r>
            <w:r w:rsidR="00000630">
              <w:t>level</w:t>
            </w:r>
            <w:r w:rsidR="00000630">
              <w:rPr>
                <w:rFonts w:ascii="Times New Roman"/>
              </w:rPr>
              <w:tab/>
            </w:r>
            <w:r w:rsidR="00000630">
              <w:t>43</w:t>
            </w:r>
          </w:hyperlink>
        </w:p>
        <w:p w14:paraId="290430A8" w14:textId="77777777" w:rsidR="00FD3DFB" w:rsidRDefault="00006CE7">
          <w:pPr>
            <w:pStyle w:val="30"/>
            <w:tabs>
              <w:tab w:val="right" w:leader="dot" w:pos="4672"/>
            </w:tabs>
            <w:spacing w:before="50"/>
          </w:pPr>
          <w:hyperlink w:anchor="_bookmark71" w:history="1">
            <w:r w:rsidR="00000630">
              <w:t>Collecting the</w:t>
            </w:r>
            <w:r w:rsidR="00000630">
              <w:rPr>
                <w:spacing w:val="-12"/>
              </w:rPr>
              <w:t xml:space="preserve"> </w:t>
            </w:r>
            <w:r w:rsidR="00000630">
              <w:t>log</w:t>
            </w:r>
            <w:r w:rsidR="00000630">
              <w:rPr>
                <w:spacing w:val="-6"/>
              </w:rPr>
              <w:t xml:space="preserve"> </w:t>
            </w:r>
            <w:r w:rsidR="00000630">
              <w:t>files</w:t>
            </w:r>
            <w:r w:rsidR="00000630">
              <w:rPr>
                <w:rFonts w:ascii="Times New Roman"/>
              </w:rPr>
              <w:tab/>
            </w:r>
            <w:r w:rsidR="00000630">
              <w:t>43</w:t>
            </w:r>
          </w:hyperlink>
        </w:p>
        <w:p w14:paraId="20CB767F" w14:textId="77777777" w:rsidR="00FD3DFB" w:rsidRDefault="00006CE7">
          <w:pPr>
            <w:pStyle w:val="20"/>
            <w:tabs>
              <w:tab w:val="right" w:leader="dot" w:pos="4672"/>
            </w:tabs>
            <w:spacing w:line="297" w:lineRule="auto"/>
            <w:ind w:left="495" w:right="128" w:hanging="359"/>
          </w:pPr>
          <w:hyperlink w:anchor="_bookmark72" w:history="1">
            <w:r w:rsidR="00000630">
              <w:t>Logs for Lenovo Hardware Management Pack . . .</w:t>
            </w:r>
            <w:r w:rsidR="00000630">
              <w:rPr>
                <w:spacing w:val="6"/>
              </w:rPr>
              <w:t xml:space="preserve"> </w:t>
            </w:r>
            <w:r w:rsidR="00000630">
              <w:t>43</w:t>
            </w:r>
          </w:hyperlink>
          <w:r w:rsidR="00000630">
            <w:t xml:space="preserve"> </w:t>
          </w:r>
          <w:hyperlink w:anchor="_bookmark73" w:history="1">
            <w:r w:rsidR="00000630">
              <w:t>Setting the</w:t>
            </w:r>
            <w:r w:rsidR="00000630">
              <w:rPr>
                <w:spacing w:val="-12"/>
              </w:rPr>
              <w:t xml:space="preserve"> </w:t>
            </w:r>
            <w:r w:rsidR="00000630">
              <w:t>log</w:t>
            </w:r>
            <w:r w:rsidR="00000630">
              <w:rPr>
                <w:spacing w:val="-5"/>
              </w:rPr>
              <w:t xml:space="preserve"> </w:t>
            </w:r>
            <w:r w:rsidR="00000630">
              <w:t>level</w:t>
            </w:r>
            <w:r w:rsidR="00000630">
              <w:rPr>
                <w:rFonts w:ascii="Times New Roman"/>
              </w:rPr>
              <w:tab/>
            </w:r>
            <w:r w:rsidR="00000630">
              <w:t>43</w:t>
            </w:r>
          </w:hyperlink>
        </w:p>
        <w:p w14:paraId="388DBB55" w14:textId="77777777" w:rsidR="00FD3DFB" w:rsidRDefault="00006CE7">
          <w:pPr>
            <w:pStyle w:val="30"/>
            <w:spacing w:before="2"/>
          </w:pPr>
          <w:hyperlink w:anchor="_bookmark74" w:history="1">
            <w:r w:rsidR="00000630">
              <w:t>Viewing the log in Windows Event Viewer .   .   .   44</w:t>
            </w:r>
          </w:hyperlink>
        </w:p>
      </w:sdtContent>
    </w:sdt>
    <w:p w14:paraId="30587383" w14:textId="77777777" w:rsidR="00FD3DFB" w:rsidRDefault="00FD3DFB">
      <w:pPr>
        <w:sectPr w:rsidR="00FD3DFB">
          <w:type w:val="continuous"/>
          <w:pgSz w:w="12240" w:h="15840"/>
          <w:pgMar w:top="1500" w:right="1060" w:bottom="280" w:left="1280" w:header="720" w:footer="720" w:gutter="0"/>
          <w:cols w:num="2" w:space="720" w:equalWidth="0">
            <w:col w:w="4674" w:space="422"/>
            <w:col w:w="4804"/>
          </w:cols>
        </w:sectPr>
      </w:pPr>
    </w:p>
    <w:p w14:paraId="4C5434F1" w14:textId="77777777" w:rsidR="00FD3DFB" w:rsidRDefault="00000630">
      <w:pPr>
        <w:tabs>
          <w:tab w:val="left" w:pos="9718"/>
        </w:tabs>
        <w:spacing w:before="387"/>
        <w:ind w:left="137"/>
        <w:rPr>
          <w:b/>
          <w:sz w:val="20"/>
        </w:rPr>
      </w:pPr>
      <w:r>
        <w:rPr>
          <w:sz w:val="16"/>
        </w:rPr>
        <w:t>© Copyright Lenovo</w:t>
      </w:r>
      <w:r>
        <w:rPr>
          <w:spacing w:val="-7"/>
          <w:sz w:val="16"/>
        </w:rPr>
        <w:t xml:space="preserve"> </w:t>
      </w:r>
      <w:r>
        <w:rPr>
          <w:sz w:val="16"/>
        </w:rPr>
        <w:t>2014,</w:t>
      </w:r>
      <w:r>
        <w:rPr>
          <w:spacing w:val="-2"/>
          <w:sz w:val="16"/>
        </w:rPr>
        <w:t xml:space="preserve"> </w:t>
      </w:r>
      <w:r>
        <w:rPr>
          <w:sz w:val="16"/>
        </w:rPr>
        <w:t>2018</w:t>
      </w:r>
      <w:r>
        <w:rPr>
          <w:rFonts w:ascii="Times New Roman" w:hAnsi="Times New Roman"/>
          <w:sz w:val="20"/>
        </w:rPr>
        <w:tab/>
      </w:r>
      <w:r>
        <w:rPr>
          <w:b/>
          <w:sz w:val="20"/>
        </w:rPr>
        <w:t>i</w:t>
      </w:r>
    </w:p>
    <w:p w14:paraId="557FDEE9" w14:textId="77777777" w:rsidR="00FD3DFB" w:rsidRDefault="00FD3DFB">
      <w:pPr>
        <w:rPr>
          <w:sz w:val="20"/>
        </w:rPr>
        <w:sectPr w:rsidR="00FD3DFB">
          <w:type w:val="continuous"/>
          <w:pgSz w:w="12240" w:h="15840"/>
          <w:pgMar w:top="1500" w:right="1060" w:bottom="280" w:left="1280" w:header="720" w:footer="720" w:gutter="0"/>
          <w:cols w:space="720"/>
        </w:sectPr>
      </w:pPr>
    </w:p>
    <w:p w14:paraId="259776EC" w14:textId="77777777" w:rsidR="00FD3DFB" w:rsidRDefault="00006CE7">
      <w:pPr>
        <w:tabs>
          <w:tab w:val="right" w:leader="dot" w:pos="4646"/>
        </w:tabs>
        <w:spacing w:before="78"/>
        <w:ind w:left="110"/>
        <w:rPr>
          <w:b/>
          <w:sz w:val="23"/>
        </w:rPr>
      </w:pPr>
      <w:hyperlink w:anchor="_bookmark75" w:history="1">
        <w:r w:rsidR="00000630">
          <w:rPr>
            <w:b/>
            <w:sz w:val="23"/>
          </w:rPr>
          <w:t>Chapter</w:t>
        </w:r>
        <w:r w:rsidR="00000630">
          <w:rPr>
            <w:b/>
            <w:spacing w:val="-8"/>
            <w:sz w:val="23"/>
          </w:rPr>
          <w:t xml:space="preserve"> </w:t>
        </w:r>
        <w:r w:rsidR="00000630">
          <w:rPr>
            <w:b/>
            <w:sz w:val="23"/>
          </w:rPr>
          <w:t>9.</w:t>
        </w:r>
        <w:r w:rsidR="00000630">
          <w:rPr>
            <w:b/>
            <w:spacing w:val="49"/>
            <w:sz w:val="23"/>
          </w:rPr>
          <w:t xml:space="preserve"> </w:t>
        </w:r>
        <w:r w:rsidR="00000630">
          <w:rPr>
            <w:b/>
            <w:sz w:val="23"/>
          </w:rPr>
          <w:t>Troubleshooting</w:t>
        </w:r>
        <w:r w:rsidR="00000630">
          <w:rPr>
            <w:rFonts w:ascii="Times New Roman"/>
            <w:sz w:val="23"/>
          </w:rPr>
          <w:tab/>
        </w:r>
        <w:r w:rsidR="00000630">
          <w:rPr>
            <w:b/>
            <w:sz w:val="23"/>
          </w:rPr>
          <w:t>45</w:t>
        </w:r>
      </w:hyperlink>
    </w:p>
    <w:p w14:paraId="3EBA1340" w14:textId="77777777" w:rsidR="00FD3DFB" w:rsidRDefault="00006CE7">
      <w:pPr>
        <w:tabs>
          <w:tab w:val="right" w:leader="dot" w:pos="4646"/>
        </w:tabs>
        <w:spacing w:before="39"/>
        <w:ind w:left="110"/>
        <w:rPr>
          <w:sz w:val="18"/>
        </w:rPr>
      </w:pPr>
      <w:hyperlink w:anchor="_bookmark76" w:history="1">
        <w:r w:rsidR="00000630">
          <w:rPr>
            <w:sz w:val="18"/>
          </w:rPr>
          <w:t>Troubleshooting</w:t>
        </w:r>
        <w:r w:rsidR="00000630">
          <w:rPr>
            <w:spacing w:val="-5"/>
            <w:sz w:val="18"/>
          </w:rPr>
          <w:t xml:space="preserve"> </w:t>
        </w:r>
        <w:r w:rsidR="00000630">
          <w:rPr>
            <w:sz w:val="18"/>
          </w:rPr>
          <w:t>by</w:t>
        </w:r>
        <w:r w:rsidR="00000630">
          <w:rPr>
            <w:spacing w:val="-6"/>
            <w:sz w:val="18"/>
          </w:rPr>
          <w:t xml:space="preserve"> </w:t>
        </w:r>
        <w:r w:rsidR="00000630">
          <w:rPr>
            <w:sz w:val="18"/>
          </w:rPr>
          <w:t>symptoms</w:t>
        </w:r>
        <w:r w:rsidR="00000630">
          <w:rPr>
            <w:rFonts w:ascii="Times New Roman"/>
            <w:sz w:val="18"/>
          </w:rPr>
          <w:tab/>
        </w:r>
        <w:r w:rsidR="00000630">
          <w:rPr>
            <w:sz w:val="18"/>
          </w:rPr>
          <w:t>45</w:t>
        </w:r>
      </w:hyperlink>
    </w:p>
    <w:p w14:paraId="03815E16" w14:textId="77777777" w:rsidR="00FD3DFB" w:rsidRDefault="00006CE7">
      <w:pPr>
        <w:spacing w:before="50" w:line="202" w:lineRule="exact"/>
        <w:ind w:left="110"/>
        <w:rPr>
          <w:sz w:val="18"/>
        </w:rPr>
      </w:pPr>
      <w:hyperlink w:anchor="_bookmark77" w:history="1">
        <w:r w:rsidR="00000630">
          <w:rPr>
            <w:sz w:val="18"/>
          </w:rPr>
          <w:t>Using Health Explorer to view and resolve</w:t>
        </w:r>
      </w:hyperlink>
    </w:p>
    <w:p w14:paraId="150331AF" w14:textId="77777777" w:rsidR="00FD3DFB" w:rsidRDefault="00006CE7">
      <w:pPr>
        <w:tabs>
          <w:tab w:val="right" w:leader="dot" w:pos="4646"/>
        </w:tabs>
        <w:spacing w:line="202" w:lineRule="exact"/>
        <w:ind w:left="110"/>
        <w:rPr>
          <w:sz w:val="18"/>
        </w:rPr>
      </w:pPr>
      <w:hyperlink w:anchor="_bookmark77" w:history="1">
        <w:r w:rsidR="00000630">
          <w:rPr>
            <w:sz w:val="18"/>
          </w:rPr>
          <w:t>problems</w:t>
        </w:r>
        <w:r w:rsidR="00000630">
          <w:rPr>
            <w:rFonts w:ascii="Times New Roman"/>
            <w:sz w:val="18"/>
          </w:rPr>
          <w:tab/>
        </w:r>
        <w:r w:rsidR="00000630">
          <w:rPr>
            <w:sz w:val="18"/>
          </w:rPr>
          <w:t>46</w:t>
        </w:r>
      </w:hyperlink>
    </w:p>
    <w:p w14:paraId="3695C930" w14:textId="77777777" w:rsidR="00FD3DFB" w:rsidRDefault="00006CE7">
      <w:pPr>
        <w:tabs>
          <w:tab w:val="right" w:leader="dot" w:pos="4646"/>
        </w:tabs>
        <w:spacing w:before="61" w:line="198" w:lineRule="exact"/>
        <w:ind w:left="110"/>
        <w:rPr>
          <w:sz w:val="18"/>
        </w:rPr>
      </w:pPr>
      <w:hyperlink w:anchor="_bookmark78" w:history="1">
        <w:r w:rsidR="00000630">
          <w:rPr>
            <w:sz w:val="18"/>
          </w:rPr>
          <w:t>Using Lenovo XClarity Forum and Lenovo XClarity</w:t>
        </w:r>
      </w:hyperlink>
      <w:r w:rsidR="00000630">
        <w:rPr>
          <w:sz w:val="18"/>
        </w:rPr>
        <w:t xml:space="preserve"> </w:t>
      </w:r>
      <w:hyperlink w:anchor="_bookmark78" w:history="1">
        <w:r w:rsidR="00000630">
          <w:rPr>
            <w:sz w:val="18"/>
          </w:rPr>
          <w:t>Ideation</w:t>
        </w:r>
        <w:r w:rsidR="00000630">
          <w:rPr>
            <w:rFonts w:ascii="Times New Roman"/>
            <w:sz w:val="18"/>
          </w:rPr>
          <w:tab/>
        </w:r>
        <w:r w:rsidR="00000630">
          <w:rPr>
            <w:sz w:val="18"/>
          </w:rPr>
          <w:t>47</w:t>
        </w:r>
      </w:hyperlink>
    </w:p>
    <w:p w14:paraId="2B53FC46" w14:textId="77777777" w:rsidR="00FD3DFB" w:rsidRDefault="00006CE7">
      <w:pPr>
        <w:spacing w:before="195" w:line="258" w:lineRule="exact"/>
        <w:ind w:left="110"/>
        <w:rPr>
          <w:b/>
          <w:sz w:val="23"/>
        </w:rPr>
      </w:pPr>
      <w:hyperlink w:anchor="_bookmark79" w:history="1">
        <w:r w:rsidR="00000630">
          <w:rPr>
            <w:b/>
            <w:sz w:val="23"/>
          </w:rPr>
          <w:t>Appendix A. Accessibility</w:t>
        </w:r>
      </w:hyperlink>
    </w:p>
    <w:p w14:paraId="5001C7FF" w14:textId="77777777" w:rsidR="00FD3DFB" w:rsidRDefault="00006CE7">
      <w:pPr>
        <w:tabs>
          <w:tab w:val="right" w:leader="dot" w:pos="4646"/>
        </w:tabs>
        <w:spacing w:line="258" w:lineRule="exact"/>
        <w:ind w:left="110"/>
        <w:rPr>
          <w:b/>
          <w:sz w:val="23"/>
        </w:rPr>
      </w:pPr>
      <w:hyperlink w:anchor="_bookmark79" w:history="1">
        <w:r w:rsidR="00000630">
          <w:rPr>
            <w:b/>
            <w:sz w:val="23"/>
          </w:rPr>
          <w:t>features</w:t>
        </w:r>
        <w:r w:rsidR="00000630">
          <w:rPr>
            <w:rFonts w:ascii="Times New Roman"/>
            <w:sz w:val="23"/>
          </w:rPr>
          <w:tab/>
        </w:r>
        <w:r w:rsidR="00000630">
          <w:rPr>
            <w:b/>
            <w:sz w:val="23"/>
          </w:rPr>
          <w:t>49</w:t>
        </w:r>
      </w:hyperlink>
    </w:p>
    <w:p w14:paraId="6F624ECF" w14:textId="77777777" w:rsidR="00FD3DFB" w:rsidRDefault="00006CE7">
      <w:pPr>
        <w:tabs>
          <w:tab w:val="right" w:leader="dot" w:pos="4646"/>
        </w:tabs>
        <w:spacing w:before="187"/>
        <w:ind w:left="110"/>
        <w:rPr>
          <w:b/>
          <w:sz w:val="23"/>
        </w:rPr>
      </w:pPr>
      <w:hyperlink w:anchor="_bookmark80" w:history="1">
        <w:r w:rsidR="00000630">
          <w:rPr>
            <w:b/>
            <w:sz w:val="23"/>
          </w:rPr>
          <w:t>Appendix B.</w:t>
        </w:r>
        <w:r w:rsidR="00000630">
          <w:rPr>
            <w:b/>
            <w:spacing w:val="40"/>
            <w:sz w:val="23"/>
          </w:rPr>
          <w:t xml:space="preserve"> </w:t>
        </w:r>
        <w:r w:rsidR="00000630">
          <w:rPr>
            <w:b/>
            <w:sz w:val="23"/>
          </w:rPr>
          <w:t>Best</w:t>
        </w:r>
        <w:r w:rsidR="00000630">
          <w:rPr>
            <w:b/>
            <w:spacing w:val="-7"/>
            <w:sz w:val="23"/>
          </w:rPr>
          <w:t xml:space="preserve"> </w:t>
        </w:r>
        <w:r w:rsidR="00000630">
          <w:rPr>
            <w:b/>
            <w:sz w:val="23"/>
          </w:rPr>
          <w:t>practices</w:t>
        </w:r>
        <w:r w:rsidR="00000630">
          <w:rPr>
            <w:rFonts w:ascii="Times New Roman"/>
            <w:sz w:val="23"/>
          </w:rPr>
          <w:tab/>
        </w:r>
        <w:r w:rsidR="00000630">
          <w:rPr>
            <w:b/>
            <w:sz w:val="23"/>
          </w:rPr>
          <w:t>51</w:t>
        </w:r>
      </w:hyperlink>
    </w:p>
    <w:p w14:paraId="29765EDA" w14:textId="77777777" w:rsidR="00FD3DFB" w:rsidRDefault="00000630">
      <w:pPr>
        <w:tabs>
          <w:tab w:val="right" w:leader="dot" w:pos="4645"/>
        </w:tabs>
        <w:spacing w:before="124"/>
        <w:ind w:left="110"/>
        <w:rPr>
          <w:sz w:val="18"/>
        </w:rPr>
      </w:pPr>
      <w:r>
        <w:br w:type="column"/>
      </w:r>
      <w:hyperlink w:anchor="_bookmark81" w:history="1">
        <w:r>
          <w:rPr>
            <w:sz w:val="18"/>
          </w:rPr>
          <w:t>Determining the cause of</w:t>
        </w:r>
        <w:r>
          <w:rPr>
            <w:spacing w:val="-25"/>
            <w:sz w:val="18"/>
          </w:rPr>
          <w:t xml:space="preserve"> </w:t>
        </w:r>
        <w:r>
          <w:rPr>
            <w:sz w:val="18"/>
          </w:rPr>
          <w:t>an</w:t>
        </w:r>
        <w:r>
          <w:rPr>
            <w:spacing w:val="-6"/>
            <w:sz w:val="18"/>
          </w:rPr>
          <w:t xml:space="preserve"> </w:t>
        </w:r>
        <w:r>
          <w:rPr>
            <w:sz w:val="18"/>
          </w:rPr>
          <w:t>error</w:t>
        </w:r>
        <w:r>
          <w:rPr>
            <w:rFonts w:ascii="Times New Roman"/>
            <w:sz w:val="18"/>
          </w:rPr>
          <w:tab/>
        </w:r>
        <w:r>
          <w:rPr>
            <w:sz w:val="18"/>
          </w:rPr>
          <w:t>51</w:t>
        </w:r>
      </w:hyperlink>
    </w:p>
    <w:p w14:paraId="3D218A37" w14:textId="77777777" w:rsidR="00FD3DFB" w:rsidRDefault="00006CE7">
      <w:pPr>
        <w:tabs>
          <w:tab w:val="right" w:leader="dot" w:pos="4645"/>
        </w:tabs>
        <w:spacing w:before="48"/>
        <w:ind w:left="110"/>
        <w:rPr>
          <w:sz w:val="18"/>
        </w:rPr>
      </w:pPr>
      <w:hyperlink w:anchor="_bookmark82" w:history="1">
        <w:r w:rsidR="00000630">
          <w:rPr>
            <w:sz w:val="18"/>
          </w:rPr>
          <w:t>Rediscovering</w:t>
        </w:r>
        <w:r w:rsidR="00000630">
          <w:rPr>
            <w:spacing w:val="-8"/>
            <w:sz w:val="18"/>
          </w:rPr>
          <w:t xml:space="preserve"> </w:t>
        </w:r>
        <w:r w:rsidR="00000630">
          <w:rPr>
            <w:sz w:val="18"/>
          </w:rPr>
          <w:t>all</w:t>
        </w:r>
        <w:r w:rsidR="00000630">
          <w:rPr>
            <w:spacing w:val="-6"/>
            <w:sz w:val="18"/>
          </w:rPr>
          <w:t xml:space="preserve"> </w:t>
        </w:r>
        <w:r w:rsidR="00000630">
          <w:rPr>
            <w:sz w:val="18"/>
          </w:rPr>
          <w:t>BladeCenters</w:t>
        </w:r>
        <w:r w:rsidR="00000630">
          <w:rPr>
            <w:rFonts w:ascii="Times New Roman"/>
            <w:sz w:val="18"/>
          </w:rPr>
          <w:tab/>
        </w:r>
        <w:r w:rsidR="00000630">
          <w:rPr>
            <w:sz w:val="18"/>
          </w:rPr>
          <w:t>53</w:t>
        </w:r>
      </w:hyperlink>
    </w:p>
    <w:p w14:paraId="4AC04296" w14:textId="77777777" w:rsidR="00FD3DFB" w:rsidRDefault="00006CE7">
      <w:pPr>
        <w:tabs>
          <w:tab w:val="right" w:leader="dot" w:pos="4645"/>
        </w:tabs>
        <w:spacing w:before="50"/>
        <w:ind w:left="110"/>
        <w:rPr>
          <w:sz w:val="18"/>
        </w:rPr>
      </w:pPr>
      <w:hyperlink w:anchor="_bookmark83" w:history="1">
        <w:r w:rsidR="00000630">
          <w:rPr>
            <w:sz w:val="18"/>
          </w:rPr>
          <w:t>Rediscovering a</w:t>
        </w:r>
        <w:r w:rsidR="00000630">
          <w:rPr>
            <w:spacing w:val="-13"/>
            <w:sz w:val="18"/>
          </w:rPr>
          <w:t xml:space="preserve"> </w:t>
        </w:r>
        <w:r w:rsidR="00000630">
          <w:rPr>
            <w:sz w:val="18"/>
          </w:rPr>
          <w:t>renamed</w:t>
        </w:r>
        <w:r w:rsidR="00000630">
          <w:rPr>
            <w:spacing w:val="-6"/>
            <w:sz w:val="18"/>
          </w:rPr>
          <w:t xml:space="preserve"> </w:t>
        </w:r>
        <w:r w:rsidR="00000630">
          <w:rPr>
            <w:sz w:val="18"/>
          </w:rPr>
          <w:t>server</w:t>
        </w:r>
        <w:r w:rsidR="00000630">
          <w:rPr>
            <w:rFonts w:ascii="Times New Roman"/>
            <w:sz w:val="18"/>
          </w:rPr>
          <w:tab/>
        </w:r>
        <w:r w:rsidR="00000630">
          <w:rPr>
            <w:sz w:val="18"/>
          </w:rPr>
          <w:t>53</w:t>
        </w:r>
      </w:hyperlink>
    </w:p>
    <w:p w14:paraId="4CC74FD4" w14:textId="77777777" w:rsidR="00FD3DFB" w:rsidRDefault="00006CE7">
      <w:pPr>
        <w:spacing w:before="197" w:line="258" w:lineRule="exact"/>
        <w:ind w:left="110"/>
        <w:rPr>
          <w:b/>
          <w:sz w:val="23"/>
        </w:rPr>
      </w:pPr>
      <w:hyperlink w:anchor="_bookmark84" w:history="1">
        <w:r w:rsidR="00000630">
          <w:rPr>
            <w:b/>
            <w:sz w:val="23"/>
          </w:rPr>
          <w:t>Appendix C. System firewall</w:t>
        </w:r>
      </w:hyperlink>
    </w:p>
    <w:p w14:paraId="154E61F8" w14:textId="77777777" w:rsidR="00FD3DFB" w:rsidRDefault="00006CE7">
      <w:pPr>
        <w:tabs>
          <w:tab w:val="right" w:leader="dot" w:pos="4645"/>
        </w:tabs>
        <w:spacing w:line="258" w:lineRule="exact"/>
        <w:ind w:left="110"/>
        <w:rPr>
          <w:b/>
          <w:sz w:val="23"/>
        </w:rPr>
      </w:pPr>
      <w:hyperlink w:anchor="_bookmark84" w:history="1">
        <w:r w:rsidR="00000630">
          <w:rPr>
            <w:b/>
            <w:sz w:val="23"/>
          </w:rPr>
          <w:t>settings</w:t>
        </w:r>
        <w:r w:rsidR="00000630">
          <w:rPr>
            <w:rFonts w:ascii="Times New Roman"/>
            <w:sz w:val="23"/>
          </w:rPr>
          <w:tab/>
        </w:r>
        <w:r w:rsidR="00000630">
          <w:rPr>
            <w:b/>
            <w:sz w:val="23"/>
          </w:rPr>
          <w:t>55</w:t>
        </w:r>
      </w:hyperlink>
    </w:p>
    <w:p w14:paraId="7B11146C" w14:textId="77777777" w:rsidR="00FD3DFB" w:rsidRDefault="00006CE7">
      <w:pPr>
        <w:tabs>
          <w:tab w:val="right" w:leader="dot" w:pos="4645"/>
        </w:tabs>
        <w:spacing w:before="187"/>
        <w:ind w:left="110"/>
        <w:rPr>
          <w:b/>
          <w:sz w:val="23"/>
        </w:rPr>
      </w:pPr>
      <w:hyperlink w:anchor="_bookmark85" w:history="1">
        <w:r w:rsidR="00000630">
          <w:rPr>
            <w:b/>
            <w:sz w:val="23"/>
          </w:rPr>
          <w:t>Appendix</w:t>
        </w:r>
        <w:r w:rsidR="00000630">
          <w:rPr>
            <w:b/>
            <w:spacing w:val="-9"/>
            <w:sz w:val="23"/>
          </w:rPr>
          <w:t xml:space="preserve"> </w:t>
        </w:r>
        <w:r w:rsidR="00000630">
          <w:rPr>
            <w:b/>
            <w:sz w:val="23"/>
          </w:rPr>
          <w:t>D.</w:t>
        </w:r>
        <w:r w:rsidR="00000630">
          <w:rPr>
            <w:b/>
            <w:spacing w:val="49"/>
            <w:sz w:val="23"/>
          </w:rPr>
          <w:t xml:space="preserve"> </w:t>
        </w:r>
        <w:r w:rsidR="00000630">
          <w:rPr>
            <w:b/>
            <w:sz w:val="23"/>
          </w:rPr>
          <w:t>Notices</w:t>
        </w:r>
        <w:r w:rsidR="00000630">
          <w:rPr>
            <w:rFonts w:ascii="Times New Roman"/>
            <w:sz w:val="23"/>
          </w:rPr>
          <w:tab/>
        </w:r>
        <w:r w:rsidR="00000630">
          <w:rPr>
            <w:b/>
            <w:sz w:val="23"/>
          </w:rPr>
          <w:t>61</w:t>
        </w:r>
      </w:hyperlink>
    </w:p>
    <w:p w14:paraId="59496F50" w14:textId="77777777" w:rsidR="00FD3DFB" w:rsidRDefault="00006CE7">
      <w:pPr>
        <w:tabs>
          <w:tab w:val="right" w:leader="dot" w:pos="4645"/>
        </w:tabs>
        <w:spacing w:before="39"/>
        <w:ind w:left="110"/>
        <w:rPr>
          <w:sz w:val="18"/>
        </w:rPr>
      </w:pPr>
      <w:hyperlink w:anchor="_bookmark86" w:history="1">
        <w:r w:rsidR="00000630">
          <w:rPr>
            <w:sz w:val="18"/>
          </w:rPr>
          <w:t>Trademarks</w:t>
        </w:r>
        <w:r w:rsidR="00000630">
          <w:rPr>
            <w:rFonts w:ascii="Times New Roman"/>
            <w:sz w:val="18"/>
          </w:rPr>
          <w:tab/>
        </w:r>
        <w:r w:rsidR="00000630">
          <w:rPr>
            <w:sz w:val="18"/>
          </w:rPr>
          <w:t>62</w:t>
        </w:r>
      </w:hyperlink>
    </w:p>
    <w:p w14:paraId="71404878" w14:textId="77777777" w:rsidR="00FD3DFB" w:rsidRDefault="00006CE7">
      <w:pPr>
        <w:tabs>
          <w:tab w:val="right" w:leader="dot" w:pos="4645"/>
        </w:tabs>
        <w:spacing w:before="50"/>
        <w:ind w:left="110"/>
        <w:rPr>
          <w:sz w:val="18"/>
        </w:rPr>
      </w:pPr>
      <w:hyperlink w:anchor="_bookmark87" w:history="1">
        <w:r w:rsidR="00000630">
          <w:rPr>
            <w:sz w:val="18"/>
          </w:rPr>
          <w:t>Important</w:t>
        </w:r>
        <w:r w:rsidR="00000630">
          <w:rPr>
            <w:spacing w:val="-6"/>
            <w:sz w:val="18"/>
          </w:rPr>
          <w:t xml:space="preserve"> </w:t>
        </w:r>
        <w:r w:rsidR="00000630">
          <w:rPr>
            <w:sz w:val="18"/>
          </w:rPr>
          <w:t>notes</w:t>
        </w:r>
        <w:r w:rsidR="00000630">
          <w:rPr>
            <w:rFonts w:ascii="Times New Roman"/>
            <w:sz w:val="18"/>
          </w:rPr>
          <w:tab/>
        </w:r>
        <w:r w:rsidR="00000630">
          <w:rPr>
            <w:sz w:val="18"/>
          </w:rPr>
          <w:t>62</w:t>
        </w:r>
      </w:hyperlink>
    </w:p>
    <w:p w14:paraId="4A291FD3" w14:textId="77777777" w:rsidR="00FD3DFB" w:rsidRDefault="00FD3DFB">
      <w:pPr>
        <w:rPr>
          <w:sz w:val="18"/>
        </w:rPr>
        <w:sectPr w:rsidR="00FD3DFB">
          <w:footerReference w:type="even" r:id="rId10"/>
          <w:footerReference w:type="default" r:id="rId11"/>
          <w:pgSz w:w="12240" w:h="15840"/>
          <w:pgMar w:top="1380" w:right="1300" w:bottom="1100" w:left="1080" w:header="0" w:footer="901" w:gutter="0"/>
          <w:cols w:num="2" w:space="720" w:equalWidth="0">
            <w:col w:w="4647" w:space="449"/>
            <w:col w:w="4764"/>
          </w:cols>
        </w:sectPr>
      </w:pPr>
    </w:p>
    <w:p w14:paraId="26B6C1CA" w14:textId="6BD2F745" w:rsidR="00FD3DFB" w:rsidRDefault="00006CE7">
      <w:pPr>
        <w:pStyle w:val="a3"/>
        <w:spacing w:line="40" w:lineRule="exact"/>
        <w:ind w:left="117"/>
        <w:rPr>
          <w:sz w:val="4"/>
        </w:rPr>
      </w:pPr>
      <w:r>
        <w:rPr>
          <w:sz w:val="4"/>
        </w:rPr>
      </w:r>
      <w:r>
        <w:rPr>
          <w:sz w:val="4"/>
        </w:rPr>
        <w:pict w14:anchorId="6656DD42">
          <v:group id="_x0000_s1109" style="width:483.65pt;height:2pt;mso-position-horizontal-relative:char;mso-position-vertical-relative:line" coordsize="9673,40">
            <v:line id="_x0000_s1110" style="position:absolute" from="20,20" to="9652,20" strokeweight=".69992mm"/>
            <w10:wrap type="none"/>
            <w10:anchorlock/>
          </v:group>
        </w:pict>
      </w:r>
    </w:p>
    <w:p w14:paraId="4C351795" w14:textId="77777777" w:rsidR="00FD3DFB" w:rsidRDefault="00FD3DFB">
      <w:pPr>
        <w:pStyle w:val="a3"/>
        <w:spacing w:before="9"/>
        <w:rPr>
          <w:sz w:val="40"/>
        </w:rPr>
      </w:pPr>
    </w:p>
    <w:p w14:paraId="2BD6879F" w14:textId="77777777" w:rsidR="00FD3DFB" w:rsidRDefault="00000630">
      <w:pPr>
        <w:pStyle w:val="1"/>
        <w:spacing w:before="0"/>
      </w:pPr>
      <w:bookmarkStart w:id="0" w:name="About_this_publication_"/>
      <w:bookmarkStart w:id="1" w:name="_bookmark0"/>
      <w:bookmarkEnd w:id="0"/>
      <w:bookmarkEnd w:id="1"/>
      <w:r>
        <w:t>About this</w:t>
      </w:r>
      <w:r>
        <w:rPr>
          <w:spacing w:val="-68"/>
        </w:rPr>
        <w:t xml:space="preserve"> </w:t>
      </w:r>
      <w:r>
        <w:t>publication</w:t>
      </w:r>
    </w:p>
    <w:p w14:paraId="601DA618" w14:textId="77777777" w:rsidR="00FD3DFB" w:rsidRDefault="00000630">
      <w:pPr>
        <w:pStyle w:val="a3"/>
        <w:spacing w:before="282" w:line="249" w:lineRule="auto"/>
        <w:ind w:left="137"/>
      </w:pPr>
      <w:r>
        <w:t>This publication provides the instructions for installing Lenovo</w:t>
      </w:r>
      <w:r>
        <w:rPr>
          <w:position w:val="6"/>
          <w:sz w:val="13"/>
        </w:rPr>
        <w:t xml:space="preserve">® </w:t>
      </w:r>
      <w:r>
        <w:t>Hardware Management Pack for Microsoft</w:t>
      </w:r>
      <w:r>
        <w:rPr>
          <w:position w:val="6"/>
          <w:sz w:val="13"/>
        </w:rPr>
        <w:t xml:space="preserve">® </w:t>
      </w:r>
      <w:r>
        <w:t xml:space="preserve">System Center Operations Manager (hereinafter referred to as Lenovo Hardware Management Pack) into Microsoft System Center Operations Manager (hereinafter referred to as Operations Manager) and using its </w:t>
      </w:r>
      <w:bookmarkStart w:id="2" w:name="Conventions_and_terminology_"/>
      <w:bookmarkStart w:id="3" w:name="_bookmark1"/>
      <w:bookmarkEnd w:id="2"/>
      <w:bookmarkEnd w:id="3"/>
      <w:r>
        <w:t>integrated features to manage the systems in your environment.</w:t>
      </w:r>
    </w:p>
    <w:p w14:paraId="6C79BD8F" w14:textId="77777777" w:rsidR="00FD3DFB" w:rsidRDefault="00006CE7">
      <w:pPr>
        <w:pStyle w:val="a3"/>
        <w:spacing w:before="9"/>
        <w:rPr>
          <w:sz w:val="21"/>
        </w:rPr>
      </w:pPr>
      <w:r>
        <w:pict w14:anchorId="2D73088A">
          <v:line id="_x0000_s1108" style="position:absolute;z-index:1120;mso-wrap-distance-left:0;mso-wrap-distance-right:0;mso-position-horizontal-relative:page" from="70.85pt,14.75pt" to="552.45pt,14.75pt" strokeweight=".15981mm">
            <w10:wrap type="topAndBottom" anchorx="page"/>
          </v:line>
        </w:pict>
      </w:r>
    </w:p>
    <w:p w14:paraId="156A04CC" w14:textId="77777777" w:rsidR="00FD3DFB" w:rsidRDefault="00000630">
      <w:pPr>
        <w:pStyle w:val="2"/>
        <w:spacing w:before="10"/>
        <w:ind w:left="137"/>
      </w:pPr>
      <w:r>
        <w:t>Conventions and terminology</w:t>
      </w:r>
    </w:p>
    <w:p w14:paraId="1F46C4AD" w14:textId="77777777" w:rsidR="00FD3DFB" w:rsidRDefault="00000630">
      <w:pPr>
        <w:pStyle w:val="a3"/>
        <w:spacing w:before="124" w:line="218" w:lineRule="exact"/>
        <w:ind w:left="137"/>
      </w:pPr>
      <w:r>
        <w:t xml:space="preserve">Paragraphs that start with a bold </w:t>
      </w:r>
      <w:r>
        <w:rPr>
          <w:b/>
        </w:rPr>
        <w:t xml:space="preserve">Note </w:t>
      </w:r>
      <w:r>
        <w:t xml:space="preserve">or </w:t>
      </w:r>
      <w:r>
        <w:rPr>
          <w:b/>
        </w:rPr>
        <w:t xml:space="preserve">Important </w:t>
      </w:r>
      <w:r>
        <w:t>are notices with specific meanings that highlight key information.</w:t>
      </w:r>
    </w:p>
    <w:p w14:paraId="78F3EE05" w14:textId="77777777" w:rsidR="00FD3DFB" w:rsidRDefault="00FD3DFB">
      <w:pPr>
        <w:pStyle w:val="a3"/>
        <w:spacing w:before="5"/>
        <w:rPr>
          <w:sz w:val="21"/>
        </w:rPr>
      </w:pPr>
    </w:p>
    <w:p w14:paraId="40FF3977" w14:textId="77777777" w:rsidR="00FD3DFB" w:rsidRDefault="00000630">
      <w:pPr>
        <w:pStyle w:val="a3"/>
        <w:spacing w:before="1"/>
        <w:ind w:left="137"/>
      </w:pPr>
      <w:r>
        <w:rPr>
          <w:b/>
        </w:rPr>
        <w:t xml:space="preserve">Note:  </w:t>
      </w:r>
      <w:r>
        <w:t>These notices provide important tips, guidance, or advice.</w:t>
      </w:r>
    </w:p>
    <w:p w14:paraId="1A4C699E" w14:textId="77777777" w:rsidR="00FD3DFB" w:rsidRDefault="00000630">
      <w:pPr>
        <w:pStyle w:val="a3"/>
        <w:spacing w:before="209" w:line="249" w:lineRule="auto"/>
        <w:ind w:left="137"/>
      </w:pPr>
      <w:r>
        <w:rPr>
          <w:b/>
        </w:rPr>
        <w:t xml:space="preserve">Important: </w:t>
      </w:r>
      <w:r>
        <w:t>These notices provide information or advice that might help you avoid inconvenient or difficult situations.</w:t>
      </w:r>
    </w:p>
    <w:p w14:paraId="007C8EA5" w14:textId="77777777" w:rsidR="00FD3DFB" w:rsidRDefault="00FD3DFB">
      <w:pPr>
        <w:pStyle w:val="a3"/>
        <w:spacing w:before="9"/>
      </w:pPr>
    </w:p>
    <w:p w14:paraId="457904EA" w14:textId="77777777" w:rsidR="00FD3DFB" w:rsidRDefault="00000630">
      <w:pPr>
        <w:pStyle w:val="a3"/>
        <w:ind w:left="137"/>
      </w:pPr>
      <w:r>
        <w:t>The following table describes some of the terms, acronyms, and abbreviations used in this document.</w:t>
      </w:r>
    </w:p>
    <w:p w14:paraId="4EBE6EF5" w14:textId="77777777" w:rsidR="00FD3DFB" w:rsidRDefault="00FD3DFB">
      <w:pPr>
        <w:pStyle w:val="a3"/>
        <w:spacing w:before="9"/>
        <w:rPr>
          <w:sz w:val="19"/>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38"/>
        <w:gridCol w:w="5394"/>
      </w:tblGrid>
      <w:tr w:rsidR="00FD3DFB" w14:paraId="200642C8" w14:textId="77777777">
        <w:trPr>
          <w:trHeight w:hRule="exact" w:val="360"/>
        </w:trPr>
        <w:tc>
          <w:tcPr>
            <w:tcW w:w="4238" w:type="dxa"/>
          </w:tcPr>
          <w:p w14:paraId="7AB38C29" w14:textId="77777777" w:rsidR="00FD3DFB" w:rsidRDefault="00000630">
            <w:pPr>
              <w:pStyle w:val="TableParagraph"/>
              <w:spacing w:before="49"/>
              <w:rPr>
                <w:b/>
                <w:sz w:val="18"/>
              </w:rPr>
            </w:pPr>
            <w:r>
              <w:rPr>
                <w:b/>
                <w:sz w:val="18"/>
              </w:rPr>
              <w:t>Term, Acronym, or Abbreviation</w:t>
            </w:r>
          </w:p>
        </w:tc>
        <w:tc>
          <w:tcPr>
            <w:tcW w:w="5394" w:type="dxa"/>
          </w:tcPr>
          <w:p w14:paraId="5514F4F5" w14:textId="77777777" w:rsidR="00FD3DFB" w:rsidRDefault="00000630">
            <w:pPr>
              <w:pStyle w:val="TableParagraph"/>
              <w:spacing w:before="49"/>
              <w:ind w:left="90"/>
              <w:rPr>
                <w:b/>
                <w:sz w:val="18"/>
              </w:rPr>
            </w:pPr>
            <w:r>
              <w:rPr>
                <w:b/>
                <w:sz w:val="18"/>
              </w:rPr>
              <w:t>Definition</w:t>
            </w:r>
          </w:p>
        </w:tc>
      </w:tr>
      <w:tr w:rsidR="00FD3DFB" w14:paraId="630F4988" w14:textId="77777777">
        <w:trPr>
          <w:trHeight w:hRule="exact" w:val="798"/>
        </w:trPr>
        <w:tc>
          <w:tcPr>
            <w:tcW w:w="4238" w:type="dxa"/>
          </w:tcPr>
          <w:p w14:paraId="2B3CBC16" w14:textId="77777777" w:rsidR="00FD3DFB" w:rsidRDefault="00000630">
            <w:pPr>
              <w:pStyle w:val="TableParagraph"/>
              <w:rPr>
                <w:sz w:val="18"/>
              </w:rPr>
            </w:pPr>
            <w:r>
              <w:rPr>
                <w:sz w:val="18"/>
              </w:rPr>
              <w:t>BMC</w:t>
            </w:r>
          </w:p>
        </w:tc>
        <w:tc>
          <w:tcPr>
            <w:tcW w:w="5394" w:type="dxa"/>
          </w:tcPr>
          <w:p w14:paraId="54087221" w14:textId="77777777" w:rsidR="00FD3DFB" w:rsidRDefault="00000630">
            <w:pPr>
              <w:pStyle w:val="TableParagraph"/>
              <w:spacing w:line="249" w:lineRule="auto"/>
              <w:ind w:left="90" w:right="1"/>
              <w:rPr>
                <w:sz w:val="18"/>
              </w:rPr>
            </w:pPr>
            <w:r>
              <w:rPr>
                <w:sz w:val="18"/>
              </w:rPr>
              <w:t>Baseboard Management Controller, which is a service processor that consolidates service processor functions and a video controller in a single chip.</w:t>
            </w:r>
          </w:p>
        </w:tc>
      </w:tr>
      <w:tr w:rsidR="00FD3DFB" w14:paraId="58A94E11" w14:textId="77777777">
        <w:trPr>
          <w:trHeight w:hRule="exact" w:val="548"/>
        </w:trPr>
        <w:tc>
          <w:tcPr>
            <w:tcW w:w="4238" w:type="dxa"/>
          </w:tcPr>
          <w:p w14:paraId="5C84D5AC" w14:textId="77777777" w:rsidR="00FD3DFB" w:rsidRDefault="00000630">
            <w:pPr>
              <w:pStyle w:val="TableParagraph"/>
              <w:rPr>
                <w:sz w:val="18"/>
              </w:rPr>
            </w:pPr>
            <w:r>
              <w:rPr>
                <w:w w:val="105"/>
                <w:sz w:val="18"/>
              </w:rPr>
              <w:t>CMM</w:t>
            </w:r>
          </w:p>
        </w:tc>
        <w:tc>
          <w:tcPr>
            <w:tcW w:w="5394" w:type="dxa"/>
          </w:tcPr>
          <w:p w14:paraId="6F061D92" w14:textId="77777777" w:rsidR="00FD3DFB" w:rsidRDefault="00000630">
            <w:pPr>
              <w:pStyle w:val="TableParagraph"/>
              <w:spacing w:line="249" w:lineRule="auto"/>
              <w:ind w:left="90"/>
              <w:rPr>
                <w:sz w:val="18"/>
              </w:rPr>
            </w:pPr>
            <w:r>
              <w:rPr>
                <w:sz w:val="18"/>
              </w:rPr>
              <w:t>Chassis Management Module, which manages the Flex System chassis.</w:t>
            </w:r>
          </w:p>
        </w:tc>
      </w:tr>
      <w:tr w:rsidR="00FD3DFB" w14:paraId="7BC75C9C" w14:textId="77777777">
        <w:trPr>
          <w:trHeight w:hRule="exact" w:val="546"/>
        </w:trPr>
        <w:tc>
          <w:tcPr>
            <w:tcW w:w="4238" w:type="dxa"/>
          </w:tcPr>
          <w:p w14:paraId="7224CEE5" w14:textId="77777777" w:rsidR="00FD3DFB" w:rsidRDefault="00000630">
            <w:pPr>
              <w:pStyle w:val="TableParagraph"/>
              <w:spacing w:before="48"/>
              <w:rPr>
                <w:sz w:val="18"/>
              </w:rPr>
            </w:pPr>
            <w:r>
              <w:rPr>
                <w:sz w:val="18"/>
              </w:rPr>
              <w:t>AMM</w:t>
            </w:r>
          </w:p>
        </w:tc>
        <w:tc>
          <w:tcPr>
            <w:tcW w:w="5394" w:type="dxa"/>
          </w:tcPr>
          <w:p w14:paraId="0922168A" w14:textId="77777777" w:rsidR="00FD3DFB" w:rsidRDefault="00000630">
            <w:pPr>
              <w:pStyle w:val="TableParagraph"/>
              <w:spacing w:before="48" w:line="249" w:lineRule="auto"/>
              <w:ind w:left="90" w:right="1071"/>
              <w:rPr>
                <w:sz w:val="18"/>
              </w:rPr>
            </w:pPr>
            <w:r>
              <w:rPr>
                <w:sz w:val="18"/>
              </w:rPr>
              <w:t>Advanced Management Module, which manages the BladeCenter</w:t>
            </w:r>
            <w:r>
              <w:rPr>
                <w:position w:val="5"/>
                <w:sz w:val="12"/>
              </w:rPr>
              <w:t xml:space="preserve">® </w:t>
            </w:r>
            <w:r>
              <w:rPr>
                <w:sz w:val="18"/>
              </w:rPr>
              <w:t>chassis.</w:t>
            </w:r>
          </w:p>
        </w:tc>
      </w:tr>
      <w:tr w:rsidR="00FD3DFB" w14:paraId="1D713148" w14:textId="77777777">
        <w:trPr>
          <w:trHeight w:hRule="exact" w:val="368"/>
        </w:trPr>
        <w:tc>
          <w:tcPr>
            <w:tcW w:w="4238" w:type="dxa"/>
          </w:tcPr>
          <w:p w14:paraId="2A38BA85" w14:textId="77777777" w:rsidR="00FD3DFB" w:rsidRDefault="00000630">
            <w:pPr>
              <w:pStyle w:val="TableParagraph"/>
              <w:spacing w:before="51"/>
              <w:rPr>
                <w:sz w:val="18"/>
              </w:rPr>
            </w:pPr>
            <w:r>
              <w:rPr>
                <w:sz w:val="18"/>
              </w:rPr>
              <w:t>SNMP</w:t>
            </w:r>
          </w:p>
        </w:tc>
        <w:tc>
          <w:tcPr>
            <w:tcW w:w="5394" w:type="dxa"/>
          </w:tcPr>
          <w:p w14:paraId="5D583EE1" w14:textId="77777777" w:rsidR="00FD3DFB" w:rsidRDefault="00000630">
            <w:pPr>
              <w:pStyle w:val="TableParagraph"/>
              <w:spacing w:before="51"/>
              <w:ind w:left="90"/>
              <w:rPr>
                <w:sz w:val="18"/>
              </w:rPr>
            </w:pPr>
            <w:r>
              <w:rPr>
                <w:sz w:val="18"/>
              </w:rPr>
              <w:t>Simple Network Management Protocol.</w:t>
            </w:r>
          </w:p>
        </w:tc>
      </w:tr>
      <w:tr w:rsidR="00FD3DFB" w14:paraId="0E09C70B" w14:textId="77777777">
        <w:trPr>
          <w:trHeight w:hRule="exact" w:val="761"/>
        </w:trPr>
        <w:tc>
          <w:tcPr>
            <w:tcW w:w="4238" w:type="dxa"/>
          </w:tcPr>
          <w:p w14:paraId="1A7C4E15" w14:textId="77777777" w:rsidR="00FD3DFB" w:rsidRDefault="00000630">
            <w:pPr>
              <w:pStyle w:val="TableParagraph"/>
              <w:rPr>
                <w:sz w:val="18"/>
              </w:rPr>
            </w:pPr>
            <w:r>
              <w:rPr>
                <w:sz w:val="18"/>
              </w:rPr>
              <w:t>(Lenovo) XClarity</w:t>
            </w:r>
            <w:r>
              <w:rPr>
                <w:position w:val="5"/>
                <w:sz w:val="12"/>
              </w:rPr>
              <w:t xml:space="preserve">® </w:t>
            </w:r>
            <w:r>
              <w:rPr>
                <w:sz w:val="18"/>
              </w:rPr>
              <w:t>Integrator (LXCI)</w:t>
            </w:r>
          </w:p>
        </w:tc>
        <w:tc>
          <w:tcPr>
            <w:tcW w:w="5394" w:type="dxa"/>
          </w:tcPr>
          <w:p w14:paraId="2DCC3493" w14:textId="77777777" w:rsidR="00FD3DFB" w:rsidRDefault="00000630">
            <w:pPr>
              <w:pStyle w:val="TableParagraph"/>
              <w:spacing w:before="49" w:line="249" w:lineRule="auto"/>
              <w:ind w:left="90" w:right="422"/>
              <w:rPr>
                <w:sz w:val="18"/>
              </w:rPr>
            </w:pPr>
            <w:r>
              <w:rPr>
                <w:sz w:val="18"/>
              </w:rPr>
              <w:t>A tool suite that enables IT administrators to integrate the management features of the System x with Microsoft System Center.</w:t>
            </w:r>
          </w:p>
        </w:tc>
      </w:tr>
      <w:tr w:rsidR="00FD3DFB" w14:paraId="07B80AAE" w14:textId="77777777">
        <w:trPr>
          <w:trHeight w:hRule="exact" w:val="798"/>
        </w:trPr>
        <w:tc>
          <w:tcPr>
            <w:tcW w:w="4238" w:type="dxa"/>
          </w:tcPr>
          <w:p w14:paraId="2825AA18" w14:textId="77777777" w:rsidR="00FD3DFB" w:rsidRDefault="00000630">
            <w:pPr>
              <w:pStyle w:val="TableParagraph"/>
              <w:rPr>
                <w:sz w:val="18"/>
              </w:rPr>
            </w:pPr>
            <w:r>
              <w:rPr>
                <w:sz w:val="18"/>
              </w:rPr>
              <w:t>(Lenovo) XClarity Integrator Service</w:t>
            </w:r>
          </w:p>
        </w:tc>
        <w:tc>
          <w:tcPr>
            <w:tcW w:w="5394" w:type="dxa"/>
          </w:tcPr>
          <w:p w14:paraId="47FB1DEE" w14:textId="77777777" w:rsidR="00FD3DFB" w:rsidRDefault="00000630">
            <w:pPr>
              <w:pStyle w:val="TableParagraph"/>
              <w:spacing w:line="249" w:lineRule="auto"/>
              <w:ind w:left="90" w:right="381"/>
              <w:rPr>
                <w:sz w:val="18"/>
              </w:rPr>
            </w:pPr>
            <w:r>
              <w:rPr>
                <w:sz w:val="18"/>
              </w:rPr>
              <w:t>The backend component of Lenovo XClarity Integrator, which provides the functionality for Lenovo XClarity Integrator to access and manage Lenovo servers.</w:t>
            </w:r>
          </w:p>
        </w:tc>
      </w:tr>
      <w:tr w:rsidR="00FD3DFB" w14:paraId="6631AF01" w14:textId="77777777">
        <w:trPr>
          <w:trHeight w:hRule="exact" w:val="796"/>
        </w:trPr>
        <w:tc>
          <w:tcPr>
            <w:tcW w:w="4238" w:type="dxa"/>
          </w:tcPr>
          <w:p w14:paraId="3A7E792C" w14:textId="77777777" w:rsidR="00FD3DFB" w:rsidRDefault="00000630">
            <w:pPr>
              <w:pStyle w:val="TableParagraph"/>
              <w:rPr>
                <w:sz w:val="18"/>
              </w:rPr>
            </w:pPr>
            <w:r>
              <w:rPr>
                <w:sz w:val="18"/>
              </w:rPr>
              <w:t>(Lenovo) XClarity Administrator (LXCA)</w:t>
            </w:r>
          </w:p>
        </w:tc>
        <w:tc>
          <w:tcPr>
            <w:tcW w:w="5394" w:type="dxa"/>
          </w:tcPr>
          <w:p w14:paraId="20FB5D29" w14:textId="77777777" w:rsidR="00FD3DFB" w:rsidRDefault="00000630">
            <w:pPr>
              <w:pStyle w:val="TableParagraph"/>
              <w:spacing w:line="249" w:lineRule="auto"/>
              <w:ind w:left="90" w:right="110"/>
              <w:rPr>
                <w:sz w:val="18"/>
              </w:rPr>
            </w:pPr>
            <w:r>
              <w:rPr>
                <w:sz w:val="18"/>
              </w:rPr>
              <w:t>A centralized, resource-management solution that simplifies infrastructure management, speeds responses, and enhances the availability of Lenovo server systems and solutions.</w:t>
            </w:r>
          </w:p>
        </w:tc>
      </w:tr>
      <w:tr w:rsidR="00FD3DFB" w14:paraId="68C59F5B" w14:textId="77777777">
        <w:trPr>
          <w:trHeight w:hRule="exact" w:val="368"/>
        </w:trPr>
        <w:tc>
          <w:tcPr>
            <w:tcW w:w="4238" w:type="dxa"/>
          </w:tcPr>
          <w:p w14:paraId="1B13B3A6" w14:textId="77777777" w:rsidR="00FD3DFB" w:rsidRDefault="00000630">
            <w:pPr>
              <w:pStyle w:val="TableParagraph"/>
              <w:rPr>
                <w:sz w:val="18"/>
              </w:rPr>
            </w:pPr>
            <w:r>
              <w:rPr>
                <w:sz w:val="18"/>
              </w:rPr>
              <w:t>Operations Manager</w:t>
            </w:r>
          </w:p>
        </w:tc>
        <w:tc>
          <w:tcPr>
            <w:tcW w:w="5394" w:type="dxa"/>
          </w:tcPr>
          <w:p w14:paraId="5DDFAB90" w14:textId="77777777" w:rsidR="00FD3DFB" w:rsidRDefault="00000630">
            <w:pPr>
              <w:pStyle w:val="TableParagraph"/>
              <w:ind w:left="90"/>
              <w:rPr>
                <w:sz w:val="18"/>
              </w:rPr>
            </w:pPr>
            <w:r>
              <w:rPr>
                <w:sz w:val="18"/>
              </w:rPr>
              <w:t>The Microsoft System Center Operations Manager.</w:t>
            </w:r>
          </w:p>
        </w:tc>
      </w:tr>
      <w:tr w:rsidR="00FD3DFB" w14:paraId="04E496A4" w14:textId="77777777">
        <w:trPr>
          <w:trHeight w:hRule="exact" w:val="368"/>
        </w:trPr>
        <w:tc>
          <w:tcPr>
            <w:tcW w:w="4238" w:type="dxa"/>
          </w:tcPr>
          <w:p w14:paraId="007F636B" w14:textId="77777777" w:rsidR="00FD3DFB" w:rsidRDefault="00000630">
            <w:pPr>
              <w:pStyle w:val="TableParagraph"/>
              <w:spacing w:before="49"/>
              <w:rPr>
                <w:sz w:val="18"/>
              </w:rPr>
            </w:pPr>
            <w:r>
              <w:rPr>
                <w:sz w:val="18"/>
              </w:rPr>
              <w:t>Managed server or managed node</w:t>
            </w:r>
          </w:p>
        </w:tc>
        <w:tc>
          <w:tcPr>
            <w:tcW w:w="5394" w:type="dxa"/>
          </w:tcPr>
          <w:p w14:paraId="3215AEED" w14:textId="77777777" w:rsidR="00FD3DFB" w:rsidRDefault="00000630">
            <w:pPr>
              <w:pStyle w:val="TableParagraph"/>
              <w:spacing w:before="49"/>
              <w:ind w:left="90"/>
              <w:rPr>
                <w:sz w:val="18"/>
              </w:rPr>
            </w:pPr>
            <w:r>
              <w:rPr>
                <w:sz w:val="18"/>
              </w:rPr>
              <w:t>A physical machine managed by Operations Manager.</w:t>
            </w:r>
          </w:p>
        </w:tc>
      </w:tr>
    </w:tbl>
    <w:p w14:paraId="5073B6B4" w14:textId="77777777" w:rsidR="00FD3DFB" w:rsidRDefault="00006CE7">
      <w:pPr>
        <w:pStyle w:val="a3"/>
        <w:spacing w:before="5"/>
        <w:rPr>
          <w:sz w:val="25"/>
        </w:rPr>
      </w:pPr>
      <w:r>
        <w:pict w14:anchorId="311B6EA0">
          <v:line id="_x0000_s1107" style="position:absolute;z-index:1144;mso-wrap-distance-left:0;mso-wrap-distance-right:0;mso-position-horizontal-relative:page;mso-position-vertical-relative:text" from="70.85pt,16.85pt" to="552.45pt,16.85pt" strokeweight=".51pt">
            <w10:wrap type="topAndBottom" anchorx="page"/>
          </v:line>
        </w:pict>
      </w:r>
    </w:p>
    <w:p w14:paraId="02350487" w14:textId="77777777" w:rsidR="00FD3DFB" w:rsidRDefault="00000630">
      <w:pPr>
        <w:pStyle w:val="2"/>
        <w:ind w:left="137"/>
      </w:pPr>
      <w:bookmarkStart w:id="4" w:name="Web_resources_"/>
      <w:bookmarkStart w:id="5" w:name="_bookmark2"/>
      <w:bookmarkEnd w:id="4"/>
      <w:bookmarkEnd w:id="5"/>
      <w:r>
        <w:t>Web resources</w:t>
      </w:r>
    </w:p>
    <w:p w14:paraId="46FB64D7" w14:textId="77777777" w:rsidR="00FD3DFB" w:rsidRDefault="00000630">
      <w:pPr>
        <w:pStyle w:val="a3"/>
        <w:spacing w:before="120" w:line="228" w:lineRule="auto"/>
        <w:ind w:left="137" w:right="237"/>
      </w:pPr>
      <w:r>
        <w:t>The following Web sites provide the resources for understanding, using, and troubleshooting the BladeCenter chassis, the Flex System chassis, the ThinkServer</w:t>
      </w:r>
      <w:r>
        <w:rPr>
          <w:position w:val="6"/>
          <w:sz w:val="13"/>
        </w:rPr>
        <w:t xml:space="preserve">® </w:t>
      </w:r>
      <w:r>
        <w:t>servers, the ThinkSystem</w:t>
      </w:r>
      <w:r>
        <w:rPr>
          <w:position w:val="6"/>
          <w:sz w:val="13"/>
        </w:rPr>
        <w:t xml:space="preserve">® </w:t>
      </w:r>
      <w:r>
        <w:t>servers, the System x servers, and the system-management tools.</w:t>
      </w:r>
    </w:p>
    <w:p w14:paraId="355875FC" w14:textId="77777777" w:rsidR="00FD3DFB" w:rsidRDefault="00FD3DFB">
      <w:pPr>
        <w:spacing w:line="228" w:lineRule="auto"/>
        <w:sectPr w:rsidR="00FD3DFB">
          <w:pgSz w:w="12240" w:h="15840"/>
          <w:pgMar w:top="1220" w:right="1060" w:bottom="860" w:left="1280" w:header="0" w:footer="674" w:gutter="0"/>
          <w:cols w:space="720"/>
        </w:sectPr>
      </w:pPr>
    </w:p>
    <w:p w14:paraId="1DB301EA" w14:textId="77777777" w:rsidR="00FD3DFB" w:rsidRDefault="00000630">
      <w:pPr>
        <w:pStyle w:val="4"/>
        <w:spacing w:before="96"/>
      </w:pPr>
      <w:r>
        <w:lastRenderedPageBreak/>
        <w:t>Lenovo Web site for Microsoft Systems Management Solutions for Lenovo servers</w:t>
      </w:r>
    </w:p>
    <w:p w14:paraId="775D3EC7" w14:textId="77777777" w:rsidR="00FD3DFB" w:rsidRDefault="00000630">
      <w:pPr>
        <w:pStyle w:val="a3"/>
        <w:spacing w:before="108" w:line="249" w:lineRule="auto"/>
        <w:ind w:left="110"/>
      </w:pPr>
      <w:r>
        <w:t>This Web site locates the latest downloads for the XClarity Integrator offerings for Microsoft System Center Management Solutions:</w:t>
      </w:r>
    </w:p>
    <w:p w14:paraId="4F3E5127" w14:textId="77777777" w:rsidR="00FD3DFB" w:rsidRDefault="00006CE7">
      <w:pPr>
        <w:pStyle w:val="a4"/>
        <w:numPr>
          <w:ilvl w:val="0"/>
          <w:numId w:val="35"/>
        </w:numPr>
        <w:tabs>
          <w:tab w:val="left" w:pos="360"/>
        </w:tabs>
        <w:spacing w:before="120"/>
        <w:ind w:hanging="276"/>
        <w:rPr>
          <w:sz w:val="19"/>
        </w:rPr>
      </w:pPr>
      <w:hyperlink r:id="rId12">
        <w:r w:rsidR="00000630">
          <w:rPr>
            <w:color w:val="0000ED"/>
            <w:sz w:val="19"/>
            <w:u w:val="single" w:color="0000ED"/>
          </w:rPr>
          <w:t>Lenovo XClarity Integrator for Microsoft System Center Web</w:t>
        </w:r>
        <w:r w:rsidR="00000630">
          <w:rPr>
            <w:color w:val="0000ED"/>
            <w:spacing w:val="-16"/>
            <w:sz w:val="19"/>
            <w:u w:val="single" w:color="0000ED"/>
          </w:rPr>
          <w:t xml:space="preserve"> </w:t>
        </w:r>
        <w:r w:rsidR="00000630">
          <w:rPr>
            <w:color w:val="0000ED"/>
            <w:sz w:val="19"/>
            <w:u w:val="single" w:color="0000ED"/>
          </w:rPr>
          <w:t>site</w:t>
        </w:r>
      </w:hyperlink>
    </w:p>
    <w:p w14:paraId="24BC1E8F" w14:textId="77777777" w:rsidR="00FD3DFB" w:rsidRDefault="00FD3DFB">
      <w:pPr>
        <w:pStyle w:val="a3"/>
        <w:spacing w:before="9"/>
        <w:rPr>
          <w:sz w:val="19"/>
        </w:rPr>
      </w:pPr>
    </w:p>
    <w:p w14:paraId="5FED222C" w14:textId="77777777" w:rsidR="00FD3DFB" w:rsidRDefault="00000630">
      <w:pPr>
        <w:pStyle w:val="4"/>
      </w:pPr>
      <w:r>
        <w:t>System Management with Lenovo XClarity Solutions</w:t>
      </w:r>
    </w:p>
    <w:p w14:paraId="2744E41A" w14:textId="77777777" w:rsidR="00FD3DFB" w:rsidRDefault="00000630">
      <w:pPr>
        <w:pStyle w:val="a3"/>
        <w:spacing w:before="109" w:line="249" w:lineRule="auto"/>
        <w:ind w:left="110" w:right="10"/>
      </w:pPr>
      <w:r>
        <w:t>This Web site provides an overview of the Lenovo XClarity solutions that integrate System x and Flex System hardware to provide system management capability:</w:t>
      </w:r>
    </w:p>
    <w:p w14:paraId="18EF856D" w14:textId="77777777" w:rsidR="00FD3DFB" w:rsidRDefault="00006CE7">
      <w:pPr>
        <w:pStyle w:val="a4"/>
        <w:numPr>
          <w:ilvl w:val="0"/>
          <w:numId w:val="35"/>
        </w:numPr>
        <w:tabs>
          <w:tab w:val="left" w:pos="360"/>
        </w:tabs>
        <w:spacing w:before="120"/>
        <w:ind w:left="360"/>
        <w:rPr>
          <w:sz w:val="19"/>
        </w:rPr>
      </w:pPr>
      <w:hyperlink r:id="rId13">
        <w:r w:rsidR="00000630">
          <w:rPr>
            <w:color w:val="0000ED"/>
            <w:sz w:val="19"/>
            <w:u w:val="single" w:color="0000ED"/>
          </w:rPr>
          <w:t>System Management with Lenovo XClarity Solution Web</w:t>
        </w:r>
        <w:r w:rsidR="00000630">
          <w:rPr>
            <w:color w:val="0000ED"/>
            <w:spacing w:val="-28"/>
            <w:sz w:val="19"/>
            <w:u w:val="single" w:color="0000ED"/>
          </w:rPr>
          <w:t xml:space="preserve"> </w:t>
        </w:r>
        <w:r w:rsidR="00000630">
          <w:rPr>
            <w:color w:val="0000ED"/>
            <w:sz w:val="19"/>
            <w:u w:val="single" w:color="0000ED"/>
          </w:rPr>
          <w:t>site</w:t>
        </w:r>
      </w:hyperlink>
    </w:p>
    <w:p w14:paraId="37DE611E" w14:textId="77777777" w:rsidR="00FD3DFB" w:rsidRDefault="00FD3DFB">
      <w:pPr>
        <w:pStyle w:val="a3"/>
        <w:spacing w:before="9"/>
        <w:rPr>
          <w:sz w:val="19"/>
        </w:rPr>
      </w:pPr>
    </w:p>
    <w:p w14:paraId="6940906A" w14:textId="77777777" w:rsidR="00FD3DFB" w:rsidRDefault="00000630">
      <w:pPr>
        <w:pStyle w:val="4"/>
      </w:pPr>
      <w:r>
        <w:t>Lenovo XClarity Forum and Ideation</w:t>
      </w:r>
    </w:p>
    <w:p w14:paraId="6CF12E83" w14:textId="77777777" w:rsidR="00FD3DFB" w:rsidRDefault="00000630">
      <w:pPr>
        <w:pStyle w:val="a3"/>
        <w:spacing w:before="109"/>
        <w:ind w:left="110"/>
      </w:pPr>
      <w:r>
        <w:t>The following Web sites provide the forum and ideation of all Lenovo XClarity products:</w:t>
      </w:r>
    </w:p>
    <w:p w14:paraId="7B924907" w14:textId="77777777" w:rsidR="00FD3DFB" w:rsidRDefault="00006CE7">
      <w:pPr>
        <w:pStyle w:val="a4"/>
        <w:numPr>
          <w:ilvl w:val="0"/>
          <w:numId w:val="35"/>
        </w:numPr>
        <w:tabs>
          <w:tab w:val="left" w:pos="360"/>
        </w:tabs>
        <w:spacing w:before="128"/>
        <w:ind w:left="360"/>
        <w:rPr>
          <w:sz w:val="19"/>
        </w:rPr>
      </w:pPr>
      <w:hyperlink r:id="rId14">
        <w:r w:rsidR="00000630">
          <w:rPr>
            <w:color w:val="0000ED"/>
            <w:sz w:val="19"/>
            <w:u w:val="single" w:color="0000ED"/>
          </w:rPr>
          <w:t>Lenovo XClarity Forum Web</w:t>
        </w:r>
        <w:r w:rsidR="00000630">
          <w:rPr>
            <w:color w:val="0000ED"/>
            <w:spacing w:val="-35"/>
            <w:sz w:val="19"/>
            <w:u w:val="single" w:color="0000ED"/>
          </w:rPr>
          <w:t xml:space="preserve"> </w:t>
        </w:r>
        <w:r w:rsidR="00000630">
          <w:rPr>
            <w:color w:val="0000ED"/>
            <w:sz w:val="19"/>
            <w:u w:val="single" w:color="0000ED"/>
          </w:rPr>
          <w:t>site</w:t>
        </w:r>
      </w:hyperlink>
    </w:p>
    <w:p w14:paraId="3608920C" w14:textId="77777777" w:rsidR="00FD3DFB" w:rsidRDefault="00006CE7">
      <w:pPr>
        <w:pStyle w:val="a4"/>
        <w:numPr>
          <w:ilvl w:val="0"/>
          <w:numId w:val="35"/>
        </w:numPr>
        <w:tabs>
          <w:tab w:val="left" w:pos="360"/>
        </w:tabs>
        <w:ind w:left="360"/>
        <w:rPr>
          <w:sz w:val="19"/>
        </w:rPr>
      </w:pPr>
      <w:hyperlink r:id="rId15">
        <w:r w:rsidR="00000630">
          <w:rPr>
            <w:color w:val="0000ED"/>
            <w:sz w:val="19"/>
            <w:u w:val="single" w:color="0000ED"/>
          </w:rPr>
          <w:t>Lenovo XClarity Ideation Web</w:t>
        </w:r>
        <w:r w:rsidR="00000630">
          <w:rPr>
            <w:color w:val="0000ED"/>
            <w:spacing w:val="-30"/>
            <w:sz w:val="19"/>
            <w:u w:val="single" w:color="0000ED"/>
          </w:rPr>
          <w:t xml:space="preserve"> </w:t>
        </w:r>
        <w:r w:rsidR="00000630">
          <w:rPr>
            <w:color w:val="0000ED"/>
            <w:sz w:val="19"/>
            <w:u w:val="single" w:color="0000ED"/>
          </w:rPr>
          <w:t>site</w:t>
        </w:r>
      </w:hyperlink>
    </w:p>
    <w:p w14:paraId="01D79D9F" w14:textId="77777777" w:rsidR="00FD3DFB" w:rsidRDefault="00FD3DFB">
      <w:pPr>
        <w:pStyle w:val="a3"/>
        <w:spacing w:before="9"/>
        <w:rPr>
          <w:sz w:val="19"/>
        </w:rPr>
      </w:pPr>
    </w:p>
    <w:p w14:paraId="47C68646" w14:textId="77777777" w:rsidR="00FD3DFB" w:rsidRDefault="00000630">
      <w:pPr>
        <w:pStyle w:val="4"/>
      </w:pPr>
      <w:r>
        <w:t>Lenovo technical support portal</w:t>
      </w:r>
    </w:p>
    <w:p w14:paraId="2619F709" w14:textId="77777777" w:rsidR="00FD3DFB" w:rsidRDefault="00000630">
      <w:pPr>
        <w:pStyle w:val="a3"/>
        <w:spacing w:before="108"/>
        <w:ind w:left="110"/>
      </w:pPr>
      <w:r>
        <w:t>This Web site assists you in locating support for hardware and software:</w:t>
      </w:r>
    </w:p>
    <w:p w14:paraId="4D26E950" w14:textId="77777777" w:rsidR="00FD3DFB" w:rsidRDefault="00006CE7">
      <w:pPr>
        <w:pStyle w:val="a4"/>
        <w:numPr>
          <w:ilvl w:val="0"/>
          <w:numId w:val="35"/>
        </w:numPr>
        <w:tabs>
          <w:tab w:val="left" w:pos="360"/>
        </w:tabs>
        <w:spacing w:before="128"/>
        <w:ind w:left="360"/>
        <w:rPr>
          <w:sz w:val="19"/>
        </w:rPr>
      </w:pPr>
      <w:hyperlink r:id="rId16">
        <w:r w:rsidR="00000630">
          <w:rPr>
            <w:color w:val="0000ED"/>
            <w:sz w:val="19"/>
            <w:u w:val="single" w:color="0000ED"/>
          </w:rPr>
          <w:t>Lenovo Support Portal Web</w:t>
        </w:r>
        <w:r w:rsidR="00000630">
          <w:rPr>
            <w:color w:val="0000ED"/>
            <w:spacing w:val="-4"/>
            <w:sz w:val="19"/>
            <w:u w:val="single" w:color="0000ED"/>
          </w:rPr>
          <w:t xml:space="preserve"> </w:t>
        </w:r>
        <w:r w:rsidR="00000630">
          <w:rPr>
            <w:color w:val="0000ED"/>
            <w:sz w:val="19"/>
            <w:u w:val="single" w:color="0000ED"/>
          </w:rPr>
          <w:t>site</w:t>
        </w:r>
      </w:hyperlink>
    </w:p>
    <w:p w14:paraId="68D1821E" w14:textId="77777777" w:rsidR="00FD3DFB" w:rsidRDefault="00FD3DFB">
      <w:pPr>
        <w:pStyle w:val="a3"/>
        <w:spacing w:before="9"/>
        <w:rPr>
          <w:sz w:val="19"/>
        </w:rPr>
      </w:pPr>
    </w:p>
    <w:p w14:paraId="4879B3DB" w14:textId="77777777" w:rsidR="00FD3DFB" w:rsidRDefault="00000630">
      <w:pPr>
        <w:pStyle w:val="4"/>
      </w:pPr>
      <w:r>
        <w:t>Lenovo ServerProven</w:t>
      </w:r>
    </w:p>
    <w:p w14:paraId="7FF5B52B" w14:textId="77777777" w:rsidR="00FD3DFB" w:rsidRDefault="00000630">
      <w:pPr>
        <w:pStyle w:val="a3"/>
        <w:spacing w:before="108" w:line="249" w:lineRule="auto"/>
        <w:ind w:left="110" w:right="677"/>
      </w:pPr>
      <w:r>
        <w:t>This Web site obtains the information about hardware compatibility with Lenovo ThinkSystem servers, System x servers, BladeCenter servers, and Flex System servers:</w:t>
      </w:r>
    </w:p>
    <w:p w14:paraId="10341FF2" w14:textId="77777777" w:rsidR="00FD3DFB" w:rsidRDefault="00006CE7">
      <w:pPr>
        <w:pStyle w:val="a4"/>
        <w:numPr>
          <w:ilvl w:val="0"/>
          <w:numId w:val="35"/>
        </w:numPr>
        <w:tabs>
          <w:tab w:val="left" w:pos="360"/>
        </w:tabs>
        <w:spacing w:before="119"/>
        <w:ind w:left="360"/>
        <w:rPr>
          <w:sz w:val="19"/>
        </w:rPr>
      </w:pPr>
      <w:hyperlink r:id="rId17">
        <w:r w:rsidR="00000630">
          <w:rPr>
            <w:color w:val="0000ED"/>
            <w:sz w:val="19"/>
            <w:u w:val="single" w:color="0000ED"/>
          </w:rPr>
          <w:t>Lenovo ServerProven Compatibility Web</w:t>
        </w:r>
        <w:r w:rsidR="00000630">
          <w:rPr>
            <w:color w:val="0000ED"/>
            <w:spacing w:val="-15"/>
            <w:sz w:val="19"/>
            <w:u w:val="single" w:color="0000ED"/>
          </w:rPr>
          <w:t xml:space="preserve"> </w:t>
        </w:r>
        <w:r w:rsidR="00000630">
          <w:rPr>
            <w:color w:val="0000ED"/>
            <w:sz w:val="19"/>
            <w:u w:val="single" w:color="0000ED"/>
          </w:rPr>
          <w:t>site</w:t>
        </w:r>
      </w:hyperlink>
    </w:p>
    <w:p w14:paraId="3ABA3AFD" w14:textId="77777777" w:rsidR="00FD3DFB" w:rsidRDefault="00FD3DFB">
      <w:pPr>
        <w:pStyle w:val="a3"/>
        <w:spacing w:before="9"/>
        <w:rPr>
          <w:sz w:val="19"/>
        </w:rPr>
      </w:pPr>
    </w:p>
    <w:p w14:paraId="1575DEF8" w14:textId="77777777" w:rsidR="00FD3DFB" w:rsidRDefault="00000630">
      <w:pPr>
        <w:pStyle w:val="4"/>
      </w:pPr>
      <w:r>
        <w:t>Microsoft System Center Operations Manager Web site</w:t>
      </w:r>
    </w:p>
    <w:p w14:paraId="65F78883" w14:textId="77777777" w:rsidR="00FD3DFB" w:rsidRDefault="00000630">
      <w:pPr>
        <w:pStyle w:val="a3"/>
        <w:spacing w:before="108"/>
        <w:ind w:left="110"/>
      </w:pPr>
      <w:r>
        <w:t>This Web site provides an overview of the Microsoft System Center Operations Manager:</w:t>
      </w:r>
    </w:p>
    <w:p w14:paraId="643D012C" w14:textId="77777777" w:rsidR="00FD3DFB" w:rsidRDefault="00006CE7">
      <w:pPr>
        <w:pStyle w:val="a4"/>
        <w:numPr>
          <w:ilvl w:val="0"/>
          <w:numId w:val="35"/>
        </w:numPr>
        <w:tabs>
          <w:tab w:val="left" w:pos="360"/>
        </w:tabs>
        <w:spacing w:before="128"/>
        <w:ind w:left="360"/>
        <w:rPr>
          <w:sz w:val="19"/>
        </w:rPr>
      </w:pPr>
      <w:hyperlink r:id="rId18">
        <w:r w:rsidR="00000630">
          <w:rPr>
            <w:color w:val="0000ED"/>
            <w:sz w:val="19"/>
            <w:u w:val="single" w:color="0000ED"/>
          </w:rPr>
          <w:t>Microsoft System Center Operations Manager Web</w:t>
        </w:r>
        <w:r w:rsidR="00000630">
          <w:rPr>
            <w:color w:val="0000ED"/>
            <w:spacing w:val="-8"/>
            <w:sz w:val="19"/>
            <w:u w:val="single" w:color="0000ED"/>
          </w:rPr>
          <w:t xml:space="preserve"> </w:t>
        </w:r>
        <w:r w:rsidR="00000630">
          <w:rPr>
            <w:color w:val="0000ED"/>
            <w:sz w:val="19"/>
            <w:u w:val="single" w:color="0000ED"/>
          </w:rPr>
          <w:t>site</w:t>
        </w:r>
      </w:hyperlink>
    </w:p>
    <w:p w14:paraId="1362F14B" w14:textId="77777777" w:rsidR="00FD3DFB" w:rsidRDefault="00FD3DFB">
      <w:pPr>
        <w:rPr>
          <w:sz w:val="19"/>
        </w:rPr>
        <w:sectPr w:rsidR="00FD3DFB">
          <w:footerReference w:type="even" r:id="rId19"/>
          <w:footerReference w:type="default" r:id="rId20"/>
          <w:pgSz w:w="12240" w:h="15840"/>
          <w:pgMar w:top="1220" w:right="1360" w:bottom="860" w:left="1080" w:header="0" w:footer="674" w:gutter="0"/>
          <w:cols w:space="720"/>
        </w:sectPr>
      </w:pPr>
    </w:p>
    <w:p w14:paraId="55CF8AD5" w14:textId="1BBFAFB6" w:rsidR="00FD3DFB" w:rsidRDefault="00006CE7">
      <w:pPr>
        <w:pStyle w:val="a3"/>
        <w:spacing w:line="40" w:lineRule="exact"/>
        <w:ind w:left="117"/>
        <w:rPr>
          <w:sz w:val="4"/>
        </w:rPr>
      </w:pPr>
      <w:r>
        <w:rPr>
          <w:sz w:val="4"/>
        </w:rPr>
      </w:r>
      <w:r>
        <w:rPr>
          <w:sz w:val="4"/>
        </w:rPr>
        <w:pict w14:anchorId="4CDDDA58">
          <v:group id="_x0000_s1105" style="width:483.65pt;height:2pt;mso-position-horizontal-relative:char;mso-position-vertical-relative:line" coordsize="9673,40">
            <v:line id="_x0000_s1106" style="position:absolute" from="20,20" to="9652,20" strokeweight=".69992mm"/>
            <w10:wrap type="none"/>
            <w10:anchorlock/>
          </v:group>
        </w:pict>
      </w:r>
    </w:p>
    <w:p w14:paraId="160DFD40" w14:textId="77777777" w:rsidR="00FD3DFB" w:rsidRDefault="00FD3DFB">
      <w:pPr>
        <w:pStyle w:val="a3"/>
      </w:pPr>
    </w:p>
    <w:p w14:paraId="31B93AFF" w14:textId="77777777" w:rsidR="00FD3DFB" w:rsidRDefault="00000630">
      <w:pPr>
        <w:pStyle w:val="1"/>
        <w:tabs>
          <w:tab w:val="left" w:pos="1944"/>
        </w:tabs>
      </w:pPr>
      <w:bookmarkStart w:id="6" w:name="Chapter_1.__Overview_"/>
      <w:bookmarkStart w:id="7" w:name="_bookmark3"/>
      <w:bookmarkEnd w:id="6"/>
      <w:bookmarkEnd w:id="7"/>
      <w:r>
        <w:t>Chapter</w:t>
      </w:r>
      <w:r>
        <w:rPr>
          <w:spacing w:val="-7"/>
        </w:rPr>
        <w:t xml:space="preserve"> </w:t>
      </w:r>
      <w:r>
        <w:t>1.</w:t>
      </w:r>
      <w:r>
        <w:tab/>
        <w:t>Overview</w:t>
      </w:r>
    </w:p>
    <w:p w14:paraId="2A190BB3" w14:textId="77777777" w:rsidR="00FD3DFB" w:rsidRDefault="00000630">
      <w:pPr>
        <w:pStyle w:val="a3"/>
        <w:spacing w:before="272" w:line="228" w:lineRule="auto"/>
        <w:ind w:left="137" w:right="237"/>
      </w:pPr>
      <w:r>
        <w:t xml:space="preserve">Lenovo Hardware Management Pack manages the health state of the ThinkSystem servers, the System x servers, the ThinkServer servers, the BladeCenter chassis, and the Flex System chassis by using the enhanced features of Operations Manager. Lenovo Hardware Management Pack provides a view of your IT </w:t>
      </w:r>
      <w:bookmarkStart w:id="8" w:name="Key_features_"/>
      <w:bookmarkStart w:id="9" w:name="_bookmark4"/>
      <w:bookmarkEnd w:id="8"/>
      <w:bookmarkEnd w:id="9"/>
      <w:r>
        <w:t>infrastructures and minimizes the down time caused by the hardware problems.</w:t>
      </w:r>
    </w:p>
    <w:p w14:paraId="1DE29B4F" w14:textId="77777777" w:rsidR="00FD3DFB" w:rsidRDefault="00006CE7">
      <w:pPr>
        <w:pStyle w:val="a3"/>
        <w:spacing w:before="8"/>
        <w:rPr>
          <w:sz w:val="22"/>
        </w:rPr>
      </w:pPr>
      <w:r>
        <w:pict w14:anchorId="760E4FD0">
          <v:line id="_x0000_s1104" style="position:absolute;z-index:1192;mso-wrap-distance-left:0;mso-wrap-distance-right:0;mso-position-horizontal-relative:page" from="70.85pt,15.3pt" to="552.45pt,15.3pt" strokeweight=".51pt">
            <w10:wrap type="topAndBottom" anchorx="page"/>
          </v:line>
        </w:pict>
      </w:r>
    </w:p>
    <w:p w14:paraId="196CF1E7" w14:textId="77777777" w:rsidR="00FD3DFB" w:rsidRDefault="00000630">
      <w:pPr>
        <w:pStyle w:val="2"/>
        <w:ind w:left="137"/>
      </w:pPr>
      <w:r>
        <w:t>Key features</w:t>
      </w:r>
    </w:p>
    <w:p w14:paraId="0388FA59" w14:textId="77777777" w:rsidR="00FD3DFB" w:rsidRDefault="00000630">
      <w:pPr>
        <w:pStyle w:val="a3"/>
        <w:spacing w:before="110"/>
        <w:ind w:left="137"/>
      </w:pPr>
      <w:r>
        <w:t>Lenovo Hardware Management Pack has the following key features:</w:t>
      </w:r>
    </w:p>
    <w:p w14:paraId="38F8CA20" w14:textId="77777777" w:rsidR="00FD3DFB" w:rsidRDefault="00FD3DFB">
      <w:pPr>
        <w:pStyle w:val="a3"/>
        <w:spacing w:before="6"/>
        <w:rPr>
          <w:sz w:val="21"/>
        </w:rPr>
      </w:pPr>
    </w:p>
    <w:p w14:paraId="3B6F0464" w14:textId="77777777" w:rsidR="00FD3DFB" w:rsidRDefault="00000630">
      <w:pPr>
        <w:pStyle w:val="a4"/>
        <w:numPr>
          <w:ilvl w:val="0"/>
          <w:numId w:val="35"/>
        </w:numPr>
        <w:tabs>
          <w:tab w:val="left" w:pos="387"/>
        </w:tabs>
        <w:spacing w:before="0" w:line="249" w:lineRule="auto"/>
        <w:ind w:right="300" w:hanging="249"/>
        <w:rPr>
          <w:sz w:val="20"/>
        </w:rPr>
      </w:pPr>
      <w:r>
        <w:rPr>
          <w:sz w:val="20"/>
        </w:rPr>
        <w:t>Managing</w:t>
      </w:r>
      <w:r>
        <w:rPr>
          <w:spacing w:val="-8"/>
          <w:sz w:val="20"/>
        </w:rPr>
        <w:t xml:space="preserve"> </w:t>
      </w:r>
      <w:r>
        <w:rPr>
          <w:sz w:val="20"/>
        </w:rPr>
        <w:t>the</w:t>
      </w:r>
      <w:r>
        <w:rPr>
          <w:spacing w:val="-9"/>
          <w:sz w:val="20"/>
        </w:rPr>
        <w:t xml:space="preserve"> </w:t>
      </w:r>
      <w:r>
        <w:rPr>
          <w:sz w:val="20"/>
        </w:rPr>
        <w:t>System</w:t>
      </w:r>
      <w:r>
        <w:rPr>
          <w:spacing w:val="-8"/>
          <w:sz w:val="20"/>
        </w:rPr>
        <w:t xml:space="preserve"> </w:t>
      </w:r>
      <w:r>
        <w:rPr>
          <w:sz w:val="20"/>
        </w:rPr>
        <w:t>x</w:t>
      </w:r>
      <w:r>
        <w:rPr>
          <w:spacing w:val="-8"/>
          <w:sz w:val="20"/>
        </w:rPr>
        <w:t xml:space="preserve"> </w:t>
      </w:r>
      <w:r>
        <w:rPr>
          <w:sz w:val="20"/>
        </w:rPr>
        <w:t>servers,</w:t>
      </w:r>
      <w:r>
        <w:rPr>
          <w:spacing w:val="-8"/>
          <w:sz w:val="20"/>
        </w:rPr>
        <w:t xml:space="preserve"> </w:t>
      </w:r>
      <w:r>
        <w:rPr>
          <w:sz w:val="20"/>
        </w:rPr>
        <w:t>the</w:t>
      </w:r>
      <w:r>
        <w:rPr>
          <w:spacing w:val="-7"/>
          <w:sz w:val="20"/>
        </w:rPr>
        <w:t xml:space="preserve"> </w:t>
      </w:r>
      <w:r>
        <w:rPr>
          <w:sz w:val="20"/>
        </w:rPr>
        <w:t>ThinkSystem</w:t>
      </w:r>
      <w:r>
        <w:rPr>
          <w:spacing w:val="-9"/>
          <w:sz w:val="20"/>
        </w:rPr>
        <w:t xml:space="preserve"> </w:t>
      </w:r>
      <w:r>
        <w:rPr>
          <w:sz w:val="20"/>
        </w:rPr>
        <w:t>servers,</w:t>
      </w:r>
      <w:r>
        <w:rPr>
          <w:spacing w:val="-8"/>
          <w:sz w:val="20"/>
        </w:rPr>
        <w:t xml:space="preserve"> </w:t>
      </w:r>
      <w:r>
        <w:rPr>
          <w:sz w:val="20"/>
        </w:rPr>
        <w:t>the</w:t>
      </w:r>
      <w:r>
        <w:rPr>
          <w:spacing w:val="-8"/>
          <w:sz w:val="20"/>
        </w:rPr>
        <w:t xml:space="preserve"> </w:t>
      </w:r>
      <w:r>
        <w:rPr>
          <w:sz w:val="20"/>
        </w:rPr>
        <w:t>BladeCenter</w:t>
      </w:r>
      <w:r>
        <w:rPr>
          <w:spacing w:val="-9"/>
          <w:sz w:val="20"/>
        </w:rPr>
        <w:t xml:space="preserve"> </w:t>
      </w:r>
      <w:r>
        <w:rPr>
          <w:sz w:val="20"/>
        </w:rPr>
        <w:t>servers,</w:t>
      </w:r>
      <w:r>
        <w:rPr>
          <w:spacing w:val="-8"/>
          <w:sz w:val="20"/>
        </w:rPr>
        <w:t xml:space="preserve"> </w:t>
      </w:r>
      <w:r>
        <w:rPr>
          <w:sz w:val="20"/>
        </w:rPr>
        <w:t>and</w:t>
      </w:r>
      <w:r>
        <w:rPr>
          <w:spacing w:val="-8"/>
          <w:sz w:val="20"/>
        </w:rPr>
        <w:t xml:space="preserve"> </w:t>
      </w:r>
      <w:r>
        <w:rPr>
          <w:sz w:val="20"/>
        </w:rPr>
        <w:t>the</w:t>
      </w:r>
      <w:r>
        <w:rPr>
          <w:spacing w:val="-8"/>
          <w:sz w:val="20"/>
        </w:rPr>
        <w:t xml:space="preserve"> </w:t>
      </w:r>
      <w:r>
        <w:rPr>
          <w:sz w:val="20"/>
        </w:rPr>
        <w:t>Flex</w:t>
      </w:r>
      <w:r>
        <w:rPr>
          <w:spacing w:val="-8"/>
          <w:sz w:val="20"/>
        </w:rPr>
        <w:t xml:space="preserve"> </w:t>
      </w:r>
      <w:r>
        <w:rPr>
          <w:sz w:val="20"/>
        </w:rPr>
        <w:t>System servers through XClarity Integrator Service (out-of-band</w:t>
      </w:r>
      <w:r>
        <w:rPr>
          <w:spacing w:val="-21"/>
          <w:sz w:val="20"/>
        </w:rPr>
        <w:t xml:space="preserve"> </w:t>
      </w:r>
      <w:r>
        <w:rPr>
          <w:sz w:val="20"/>
        </w:rPr>
        <w:t>mode).</w:t>
      </w:r>
    </w:p>
    <w:p w14:paraId="2D085735" w14:textId="77777777" w:rsidR="00FD3DFB" w:rsidRDefault="00000630">
      <w:pPr>
        <w:pStyle w:val="a4"/>
        <w:numPr>
          <w:ilvl w:val="0"/>
          <w:numId w:val="35"/>
        </w:numPr>
        <w:tabs>
          <w:tab w:val="left" w:pos="387"/>
        </w:tabs>
        <w:spacing w:before="85"/>
        <w:ind w:hanging="249"/>
        <w:rPr>
          <w:sz w:val="20"/>
        </w:rPr>
      </w:pPr>
      <w:r>
        <w:rPr>
          <w:sz w:val="20"/>
        </w:rPr>
        <w:t>Managing the ThinkServer servers through XClarity Administrator (out-of-band</w:t>
      </w:r>
      <w:r>
        <w:rPr>
          <w:spacing w:val="-30"/>
          <w:sz w:val="20"/>
        </w:rPr>
        <w:t xml:space="preserve"> </w:t>
      </w:r>
      <w:r>
        <w:rPr>
          <w:sz w:val="20"/>
        </w:rPr>
        <w:t>mode).</w:t>
      </w:r>
    </w:p>
    <w:p w14:paraId="34064ECB" w14:textId="77777777" w:rsidR="00FD3DFB" w:rsidRDefault="00000630">
      <w:pPr>
        <w:pStyle w:val="a4"/>
        <w:numPr>
          <w:ilvl w:val="0"/>
          <w:numId w:val="35"/>
        </w:numPr>
        <w:tabs>
          <w:tab w:val="left" w:pos="387"/>
        </w:tabs>
        <w:ind w:hanging="249"/>
        <w:rPr>
          <w:sz w:val="20"/>
        </w:rPr>
      </w:pPr>
      <w:r>
        <w:rPr>
          <w:sz w:val="20"/>
        </w:rPr>
        <w:t>Managing</w:t>
      </w:r>
      <w:r>
        <w:rPr>
          <w:spacing w:val="-5"/>
          <w:sz w:val="20"/>
        </w:rPr>
        <w:t xml:space="preserve"> </w:t>
      </w:r>
      <w:r>
        <w:rPr>
          <w:sz w:val="20"/>
        </w:rPr>
        <w:t>the</w:t>
      </w:r>
      <w:r>
        <w:rPr>
          <w:spacing w:val="-6"/>
          <w:sz w:val="20"/>
        </w:rPr>
        <w:t xml:space="preserve"> </w:t>
      </w:r>
      <w:r>
        <w:rPr>
          <w:sz w:val="20"/>
        </w:rPr>
        <w:t>BladeCenter</w:t>
      </w:r>
      <w:r>
        <w:rPr>
          <w:spacing w:val="-6"/>
          <w:sz w:val="20"/>
        </w:rPr>
        <w:t xml:space="preserve"> </w:t>
      </w:r>
      <w:r>
        <w:rPr>
          <w:sz w:val="20"/>
        </w:rPr>
        <w:t>chassis</w:t>
      </w:r>
      <w:r>
        <w:rPr>
          <w:spacing w:val="-5"/>
          <w:sz w:val="20"/>
        </w:rPr>
        <w:t xml:space="preserve"> </w:t>
      </w:r>
      <w:r>
        <w:rPr>
          <w:sz w:val="20"/>
        </w:rPr>
        <w:t>and</w:t>
      </w:r>
      <w:r>
        <w:rPr>
          <w:spacing w:val="-4"/>
          <w:sz w:val="20"/>
        </w:rPr>
        <w:t xml:space="preserve"> </w:t>
      </w:r>
      <w:r>
        <w:rPr>
          <w:sz w:val="20"/>
        </w:rPr>
        <w:t>the</w:t>
      </w:r>
      <w:r>
        <w:rPr>
          <w:spacing w:val="-6"/>
          <w:sz w:val="20"/>
        </w:rPr>
        <w:t xml:space="preserve"> </w:t>
      </w:r>
      <w:r>
        <w:rPr>
          <w:sz w:val="20"/>
        </w:rPr>
        <w:t>Flex</w:t>
      </w:r>
      <w:r>
        <w:rPr>
          <w:spacing w:val="-5"/>
          <w:sz w:val="20"/>
        </w:rPr>
        <w:t xml:space="preserve"> </w:t>
      </w:r>
      <w:r>
        <w:rPr>
          <w:sz w:val="20"/>
        </w:rPr>
        <w:t>System</w:t>
      </w:r>
      <w:r>
        <w:rPr>
          <w:spacing w:val="-5"/>
          <w:sz w:val="20"/>
        </w:rPr>
        <w:t xml:space="preserve"> </w:t>
      </w:r>
      <w:r>
        <w:rPr>
          <w:sz w:val="20"/>
        </w:rPr>
        <w:t>chassis</w:t>
      </w:r>
      <w:r>
        <w:rPr>
          <w:spacing w:val="-5"/>
          <w:sz w:val="20"/>
        </w:rPr>
        <w:t xml:space="preserve"> </w:t>
      </w:r>
      <w:r>
        <w:rPr>
          <w:sz w:val="20"/>
        </w:rPr>
        <w:t>through</w:t>
      </w:r>
      <w:r>
        <w:rPr>
          <w:spacing w:val="-5"/>
          <w:sz w:val="20"/>
        </w:rPr>
        <w:t xml:space="preserve"> </w:t>
      </w:r>
      <w:r>
        <w:rPr>
          <w:sz w:val="20"/>
        </w:rPr>
        <w:t>SNMP.</w:t>
      </w:r>
    </w:p>
    <w:p w14:paraId="7109809C" w14:textId="77777777" w:rsidR="00FD3DFB" w:rsidRDefault="00000630">
      <w:pPr>
        <w:pStyle w:val="a4"/>
        <w:numPr>
          <w:ilvl w:val="0"/>
          <w:numId w:val="35"/>
        </w:numPr>
        <w:tabs>
          <w:tab w:val="left" w:pos="387"/>
        </w:tabs>
        <w:spacing w:line="249" w:lineRule="auto"/>
        <w:ind w:right="351" w:hanging="249"/>
        <w:rPr>
          <w:sz w:val="20"/>
        </w:rPr>
      </w:pPr>
      <w:r>
        <w:rPr>
          <w:sz w:val="20"/>
        </w:rPr>
        <w:t>Managing</w:t>
      </w:r>
      <w:r>
        <w:rPr>
          <w:spacing w:val="-7"/>
          <w:sz w:val="20"/>
        </w:rPr>
        <w:t xml:space="preserve"> </w:t>
      </w:r>
      <w:r>
        <w:rPr>
          <w:sz w:val="20"/>
        </w:rPr>
        <w:t>the</w:t>
      </w:r>
      <w:r>
        <w:rPr>
          <w:spacing w:val="-8"/>
          <w:sz w:val="20"/>
        </w:rPr>
        <w:t xml:space="preserve"> </w:t>
      </w:r>
      <w:r>
        <w:rPr>
          <w:sz w:val="20"/>
        </w:rPr>
        <w:t>System</w:t>
      </w:r>
      <w:r>
        <w:rPr>
          <w:spacing w:val="-7"/>
          <w:sz w:val="20"/>
        </w:rPr>
        <w:t xml:space="preserve"> </w:t>
      </w:r>
      <w:r>
        <w:rPr>
          <w:sz w:val="20"/>
        </w:rPr>
        <w:t>x</w:t>
      </w:r>
      <w:r>
        <w:rPr>
          <w:spacing w:val="-7"/>
          <w:sz w:val="20"/>
        </w:rPr>
        <w:t xml:space="preserve"> </w:t>
      </w:r>
      <w:r>
        <w:rPr>
          <w:sz w:val="20"/>
        </w:rPr>
        <w:t>servers,</w:t>
      </w:r>
      <w:r>
        <w:rPr>
          <w:spacing w:val="-7"/>
          <w:sz w:val="20"/>
        </w:rPr>
        <w:t xml:space="preserve"> </w:t>
      </w:r>
      <w:r>
        <w:rPr>
          <w:sz w:val="20"/>
        </w:rPr>
        <w:t>the</w:t>
      </w:r>
      <w:r>
        <w:rPr>
          <w:spacing w:val="-6"/>
          <w:sz w:val="20"/>
        </w:rPr>
        <w:t xml:space="preserve"> </w:t>
      </w:r>
      <w:r>
        <w:rPr>
          <w:sz w:val="20"/>
        </w:rPr>
        <w:t>BladeCenter</w:t>
      </w:r>
      <w:r>
        <w:rPr>
          <w:spacing w:val="-8"/>
          <w:sz w:val="20"/>
        </w:rPr>
        <w:t xml:space="preserve"> </w:t>
      </w:r>
      <w:r>
        <w:rPr>
          <w:sz w:val="20"/>
        </w:rPr>
        <w:t>servers,</w:t>
      </w:r>
      <w:r>
        <w:rPr>
          <w:spacing w:val="-7"/>
          <w:sz w:val="20"/>
        </w:rPr>
        <w:t xml:space="preserve"> </w:t>
      </w:r>
      <w:r>
        <w:rPr>
          <w:sz w:val="20"/>
        </w:rPr>
        <w:t>and</w:t>
      </w:r>
      <w:r>
        <w:rPr>
          <w:spacing w:val="-7"/>
          <w:sz w:val="20"/>
        </w:rPr>
        <w:t xml:space="preserve"> </w:t>
      </w:r>
      <w:r>
        <w:rPr>
          <w:sz w:val="20"/>
        </w:rPr>
        <w:t>the</w:t>
      </w:r>
      <w:r>
        <w:rPr>
          <w:spacing w:val="-6"/>
          <w:sz w:val="20"/>
        </w:rPr>
        <w:t xml:space="preserve"> </w:t>
      </w:r>
      <w:r>
        <w:rPr>
          <w:sz w:val="20"/>
        </w:rPr>
        <w:t>Flex</w:t>
      </w:r>
      <w:r>
        <w:rPr>
          <w:spacing w:val="-7"/>
          <w:sz w:val="20"/>
        </w:rPr>
        <w:t xml:space="preserve"> </w:t>
      </w:r>
      <w:r>
        <w:rPr>
          <w:sz w:val="20"/>
        </w:rPr>
        <w:t>System</w:t>
      </w:r>
      <w:r>
        <w:rPr>
          <w:spacing w:val="-7"/>
          <w:sz w:val="20"/>
        </w:rPr>
        <w:t xml:space="preserve"> </w:t>
      </w:r>
      <w:r>
        <w:rPr>
          <w:sz w:val="20"/>
        </w:rPr>
        <w:t>servers</w:t>
      </w:r>
      <w:r>
        <w:rPr>
          <w:spacing w:val="-8"/>
          <w:sz w:val="20"/>
        </w:rPr>
        <w:t xml:space="preserve"> </w:t>
      </w:r>
      <w:r>
        <w:rPr>
          <w:sz w:val="20"/>
        </w:rPr>
        <w:t>installed</w:t>
      </w:r>
      <w:r>
        <w:rPr>
          <w:spacing w:val="-7"/>
          <w:sz w:val="20"/>
        </w:rPr>
        <w:t xml:space="preserve"> </w:t>
      </w:r>
      <w:r>
        <w:rPr>
          <w:sz w:val="20"/>
        </w:rPr>
        <w:t>with</w:t>
      </w:r>
      <w:r>
        <w:rPr>
          <w:spacing w:val="-7"/>
          <w:sz w:val="20"/>
        </w:rPr>
        <w:t xml:space="preserve"> </w:t>
      </w:r>
      <w:r>
        <w:rPr>
          <w:sz w:val="20"/>
        </w:rPr>
        <w:t>the Windows</w:t>
      </w:r>
      <w:r>
        <w:rPr>
          <w:position w:val="6"/>
          <w:sz w:val="13"/>
        </w:rPr>
        <w:t xml:space="preserve">® </w:t>
      </w:r>
      <w:r>
        <w:rPr>
          <w:sz w:val="20"/>
        </w:rPr>
        <w:t>operating systems through IBM</w:t>
      </w:r>
      <w:r>
        <w:rPr>
          <w:position w:val="6"/>
          <w:sz w:val="13"/>
        </w:rPr>
        <w:t xml:space="preserve">® </w:t>
      </w:r>
      <w:r>
        <w:rPr>
          <w:sz w:val="20"/>
        </w:rPr>
        <w:t>Platform Agent (in-band</w:t>
      </w:r>
      <w:r>
        <w:rPr>
          <w:spacing w:val="40"/>
          <w:sz w:val="20"/>
        </w:rPr>
        <w:t xml:space="preserve"> </w:t>
      </w:r>
      <w:r>
        <w:rPr>
          <w:sz w:val="20"/>
        </w:rPr>
        <w:t>mode).</w:t>
      </w:r>
    </w:p>
    <w:p w14:paraId="1497C9B9" w14:textId="77777777" w:rsidR="00FD3DFB" w:rsidRDefault="00000630">
      <w:pPr>
        <w:pStyle w:val="a3"/>
        <w:spacing w:before="199" w:line="249" w:lineRule="auto"/>
        <w:ind w:left="386"/>
      </w:pPr>
      <w:r>
        <w:rPr>
          <w:b/>
        </w:rPr>
        <w:t xml:space="preserve">Note: </w:t>
      </w:r>
      <w:r>
        <w:t>IBM Platform Agent does not support managing the ThinkSystem servers and other BMC-based servers installed with the Windows 2016 operating system. Therefore, it is not recommended to use IBM Platform Agent to manage servers.</w:t>
      </w:r>
    </w:p>
    <w:p w14:paraId="1E228B29" w14:textId="77777777" w:rsidR="00FD3DFB" w:rsidRDefault="00FD3DFB">
      <w:pPr>
        <w:pStyle w:val="a3"/>
        <w:spacing w:before="8"/>
      </w:pPr>
    </w:p>
    <w:p w14:paraId="2E416C47" w14:textId="77777777" w:rsidR="00FD3DFB" w:rsidRDefault="00000630">
      <w:pPr>
        <w:pStyle w:val="a3"/>
        <w:spacing w:before="1" w:line="249" w:lineRule="auto"/>
        <w:ind w:left="137"/>
      </w:pPr>
      <w:r>
        <w:t>Lenovo Hardware Management Pack contains several management packs. The following table provides the names, IDs, and the corresponding major functions of the management packs.</w:t>
      </w:r>
    </w:p>
    <w:p w14:paraId="1EE3A51B" w14:textId="77777777" w:rsidR="00FD3DFB" w:rsidRDefault="00FD3DFB">
      <w:pPr>
        <w:pStyle w:val="a3"/>
        <w:spacing w:before="9"/>
      </w:pPr>
    </w:p>
    <w:p w14:paraId="1E41B0F6" w14:textId="77777777" w:rsidR="00FD3DFB" w:rsidRDefault="00000630">
      <w:pPr>
        <w:ind w:left="137"/>
        <w:rPr>
          <w:i/>
          <w:sz w:val="18"/>
        </w:rPr>
      </w:pPr>
      <w:r>
        <w:rPr>
          <w:i/>
          <w:sz w:val="18"/>
        </w:rPr>
        <w:t>Table 1. Lenovo Hardware Management Pack function list</w:t>
      </w:r>
    </w:p>
    <w:p w14:paraId="592E9107" w14:textId="77777777" w:rsidR="00FD3DFB" w:rsidRDefault="00FD3DFB">
      <w:pPr>
        <w:pStyle w:val="a3"/>
        <w:spacing w:before="5"/>
        <w:rPr>
          <w:i/>
          <w:sz w:val="9"/>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5"/>
        <w:gridCol w:w="1606"/>
        <w:gridCol w:w="1605"/>
        <w:gridCol w:w="1605"/>
        <w:gridCol w:w="1605"/>
        <w:gridCol w:w="1606"/>
      </w:tblGrid>
      <w:tr w:rsidR="00FD3DFB" w14:paraId="032A2B9F" w14:textId="77777777">
        <w:trPr>
          <w:trHeight w:hRule="exact" w:val="545"/>
        </w:trPr>
        <w:tc>
          <w:tcPr>
            <w:tcW w:w="3211" w:type="dxa"/>
            <w:gridSpan w:val="2"/>
          </w:tcPr>
          <w:p w14:paraId="6A7E9434" w14:textId="77777777" w:rsidR="00FD3DFB" w:rsidRDefault="00000630">
            <w:pPr>
              <w:pStyle w:val="TableParagraph"/>
              <w:spacing w:before="48" w:line="249" w:lineRule="auto"/>
              <w:ind w:right="421"/>
              <w:rPr>
                <w:b/>
                <w:sz w:val="18"/>
              </w:rPr>
            </w:pPr>
            <w:r>
              <w:rPr>
                <w:b/>
                <w:sz w:val="18"/>
              </w:rPr>
              <w:t>Lenovo Hardware Management Pack</w:t>
            </w:r>
          </w:p>
        </w:tc>
        <w:tc>
          <w:tcPr>
            <w:tcW w:w="6421" w:type="dxa"/>
            <w:gridSpan w:val="4"/>
          </w:tcPr>
          <w:p w14:paraId="150886DB" w14:textId="77777777" w:rsidR="00FD3DFB" w:rsidRDefault="00000630">
            <w:pPr>
              <w:pStyle w:val="TableParagraph"/>
              <w:spacing w:before="48"/>
              <w:ind w:left="90"/>
              <w:rPr>
                <w:b/>
                <w:sz w:val="18"/>
              </w:rPr>
            </w:pPr>
            <w:r>
              <w:rPr>
                <w:b/>
                <w:sz w:val="18"/>
              </w:rPr>
              <w:t>Major functions</w:t>
            </w:r>
          </w:p>
        </w:tc>
      </w:tr>
      <w:tr w:rsidR="00FD3DFB" w14:paraId="730F6A3A" w14:textId="77777777">
        <w:trPr>
          <w:trHeight w:hRule="exact" w:val="2087"/>
        </w:trPr>
        <w:tc>
          <w:tcPr>
            <w:tcW w:w="1605" w:type="dxa"/>
          </w:tcPr>
          <w:p w14:paraId="03D81EC0" w14:textId="77777777" w:rsidR="00FD3DFB" w:rsidRDefault="00000630">
            <w:pPr>
              <w:pStyle w:val="TableParagraph"/>
              <w:spacing w:before="49" w:line="249" w:lineRule="auto"/>
              <w:ind w:right="425"/>
              <w:rPr>
                <w:sz w:val="18"/>
              </w:rPr>
            </w:pPr>
            <w:r>
              <w:rPr>
                <w:sz w:val="18"/>
              </w:rPr>
              <w:t>Management pack name</w:t>
            </w:r>
          </w:p>
        </w:tc>
        <w:tc>
          <w:tcPr>
            <w:tcW w:w="1605" w:type="dxa"/>
          </w:tcPr>
          <w:p w14:paraId="152050C5" w14:textId="77777777" w:rsidR="00FD3DFB" w:rsidRDefault="00000630">
            <w:pPr>
              <w:pStyle w:val="TableParagraph"/>
              <w:spacing w:before="49" w:line="249" w:lineRule="auto"/>
              <w:ind w:right="425"/>
              <w:rPr>
                <w:sz w:val="18"/>
              </w:rPr>
            </w:pPr>
            <w:r>
              <w:rPr>
                <w:sz w:val="18"/>
              </w:rPr>
              <w:t>Management pack ID</w:t>
            </w:r>
          </w:p>
        </w:tc>
        <w:tc>
          <w:tcPr>
            <w:tcW w:w="1605" w:type="dxa"/>
          </w:tcPr>
          <w:p w14:paraId="13C755B3" w14:textId="77777777" w:rsidR="00FD3DFB" w:rsidRDefault="00000630">
            <w:pPr>
              <w:pStyle w:val="TableParagraph"/>
              <w:spacing w:line="249" w:lineRule="auto"/>
              <w:ind w:left="90" w:right="96"/>
              <w:rPr>
                <w:sz w:val="18"/>
              </w:rPr>
            </w:pPr>
            <w:r>
              <w:rPr>
                <w:sz w:val="18"/>
              </w:rPr>
              <w:t>Manage System x, ThinkSystem, BladeCenter,</w:t>
            </w:r>
            <w:r>
              <w:rPr>
                <w:spacing w:val="-6"/>
                <w:sz w:val="18"/>
              </w:rPr>
              <w:t xml:space="preserve"> </w:t>
            </w:r>
            <w:r>
              <w:rPr>
                <w:sz w:val="18"/>
              </w:rPr>
              <w:t>and Flex System servers through XClarity Integrator Service (out-of- band</w:t>
            </w:r>
            <w:r>
              <w:rPr>
                <w:spacing w:val="-4"/>
                <w:sz w:val="18"/>
              </w:rPr>
              <w:t xml:space="preserve"> </w:t>
            </w:r>
            <w:r>
              <w:rPr>
                <w:sz w:val="18"/>
              </w:rPr>
              <w:t>mode)</w:t>
            </w:r>
          </w:p>
        </w:tc>
        <w:tc>
          <w:tcPr>
            <w:tcW w:w="1605" w:type="dxa"/>
          </w:tcPr>
          <w:p w14:paraId="612F6AD6" w14:textId="77777777" w:rsidR="00FD3DFB" w:rsidRDefault="00000630">
            <w:pPr>
              <w:pStyle w:val="TableParagraph"/>
              <w:spacing w:before="49" w:line="249" w:lineRule="auto"/>
              <w:ind w:right="206"/>
              <w:rPr>
                <w:sz w:val="18"/>
              </w:rPr>
            </w:pPr>
            <w:r>
              <w:rPr>
                <w:sz w:val="18"/>
              </w:rPr>
              <w:t>Manage ThinkServer servers through XClarity Administrator (out-of-band mode)</w:t>
            </w:r>
          </w:p>
        </w:tc>
        <w:tc>
          <w:tcPr>
            <w:tcW w:w="1605" w:type="dxa"/>
          </w:tcPr>
          <w:p w14:paraId="73227BC7" w14:textId="77777777" w:rsidR="00FD3DFB" w:rsidRDefault="00000630">
            <w:pPr>
              <w:pStyle w:val="TableParagraph"/>
              <w:spacing w:line="249" w:lineRule="auto"/>
              <w:ind w:right="75"/>
              <w:rPr>
                <w:sz w:val="18"/>
              </w:rPr>
            </w:pPr>
            <w:r>
              <w:rPr>
                <w:sz w:val="18"/>
              </w:rPr>
              <w:t>Manage System x, BladeCenter, and Flex System servers through IBM Platform Agent (in-band mode)</w:t>
            </w:r>
          </w:p>
        </w:tc>
        <w:tc>
          <w:tcPr>
            <w:tcW w:w="1605" w:type="dxa"/>
          </w:tcPr>
          <w:p w14:paraId="0CF37656" w14:textId="77777777" w:rsidR="00FD3DFB" w:rsidRDefault="00000630">
            <w:pPr>
              <w:pStyle w:val="TableParagraph"/>
              <w:spacing w:before="49" w:line="249" w:lineRule="auto"/>
              <w:ind w:right="75"/>
              <w:rPr>
                <w:sz w:val="18"/>
              </w:rPr>
            </w:pPr>
            <w:r>
              <w:rPr>
                <w:sz w:val="18"/>
              </w:rPr>
              <w:t>Manage Flex System chassis and BladeCenter chassis through SNMP</w:t>
            </w:r>
          </w:p>
        </w:tc>
      </w:tr>
      <w:tr w:rsidR="00FD3DFB" w14:paraId="6E0C1D7B" w14:textId="77777777">
        <w:trPr>
          <w:trHeight w:hRule="exact" w:val="1225"/>
        </w:trPr>
        <w:tc>
          <w:tcPr>
            <w:tcW w:w="1605" w:type="dxa"/>
          </w:tcPr>
          <w:p w14:paraId="316B1A9F" w14:textId="77777777" w:rsidR="00FD3DFB" w:rsidRDefault="00000630">
            <w:pPr>
              <w:pStyle w:val="TableParagraph"/>
              <w:spacing w:before="49" w:line="249" w:lineRule="auto"/>
              <w:ind w:right="186"/>
              <w:rPr>
                <w:sz w:val="18"/>
              </w:rPr>
            </w:pPr>
            <w:r>
              <w:rPr>
                <w:sz w:val="18"/>
              </w:rPr>
              <w:t>Lenovo Hardware Management Pack - Common Library</w:t>
            </w:r>
          </w:p>
        </w:tc>
        <w:tc>
          <w:tcPr>
            <w:tcW w:w="1605" w:type="dxa"/>
          </w:tcPr>
          <w:p w14:paraId="74E920CC" w14:textId="77777777" w:rsidR="00FD3DFB" w:rsidRDefault="00000630">
            <w:pPr>
              <w:pStyle w:val="TableParagraph"/>
              <w:spacing w:before="49" w:line="249" w:lineRule="auto"/>
              <w:ind w:right="75"/>
              <w:rPr>
                <w:sz w:val="18"/>
              </w:rPr>
            </w:pPr>
            <w:r>
              <w:rPr>
                <w:sz w:val="18"/>
              </w:rPr>
              <w:t>Lenovo. HardwareMgmt- Pack.Common</w:t>
            </w:r>
          </w:p>
        </w:tc>
        <w:tc>
          <w:tcPr>
            <w:tcW w:w="1605" w:type="dxa"/>
          </w:tcPr>
          <w:p w14:paraId="2E9C268D" w14:textId="77777777" w:rsidR="00FD3DFB" w:rsidRDefault="00000630">
            <w:pPr>
              <w:pStyle w:val="TableParagraph"/>
              <w:spacing w:before="61"/>
              <w:ind w:left="0"/>
              <w:jc w:val="center"/>
              <w:rPr>
                <w:sz w:val="18"/>
              </w:rPr>
            </w:pPr>
            <w:r>
              <w:rPr>
                <w:w w:val="91"/>
                <w:sz w:val="18"/>
              </w:rPr>
              <w:t>√</w:t>
            </w:r>
          </w:p>
        </w:tc>
        <w:tc>
          <w:tcPr>
            <w:tcW w:w="1605" w:type="dxa"/>
          </w:tcPr>
          <w:p w14:paraId="377FAD30" w14:textId="77777777" w:rsidR="00FD3DFB" w:rsidRDefault="00000630">
            <w:pPr>
              <w:pStyle w:val="TableParagraph"/>
              <w:spacing w:before="61"/>
              <w:ind w:left="0"/>
              <w:jc w:val="center"/>
              <w:rPr>
                <w:sz w:val="18"/>
              </w:rPr>
            </w:pPr>
            <w:r>
              <w:rPr>
                <w:w w:val="91"/>
                <w:sz w:val="18"/>
              </w:rPr>
              <w:t>√</w:t>
            </w:r>
          </w:p>
        </w:tc>
        <w:tc>
          <w:tcPr>
            <w:tcW w:w="1605" w:type="dxa"/>
          </w:tcPr>
          <w:p w14:paraId="3823EC98" w14:textId="77777777" w:rsidR="00FD3DFB" w:rsidRDefault="00000630">
            <w:pPr>
              <w:pStyle w:val="TableParagraph"/>
              <w:spacing w:before="61"/>
              <w:ind w:left="0"/>
              <w:jc w:val="center"/>
              <w:rPr>
                <w:sz w:val="18"/>
              </w:rPr>
            </w:pPr>
            <w:r>
              <w:rPr>
                <w:w w:val="91"/>
                <w:sz w:val="18"/>
              </w:rPr>
              <w:t>√</w:t>
            </w:r>
          </w:p>
        </w:tc>
        <w:tc>
          <w:tcPr>
            <w:tcW w:w="1605" w:type="dxa"/>
          </w:tcPr>
          <w:p w14:paraId="55385B1C" w14:textId="77777777" w:rsidR="00FD3DFB" w:rsidRDefault="00000630">
            <w:pPr>
              <w:pStyle w:val="TableParagraph"/>
              <w:spacing w:before="61"/>
              <w:ind w:left="0"/>
              <w:jc w:val="center"/>
              <w:rPr>
                <w:sz w:val="18"/>
              </w:rPr>
            </w:pPr>
            <w:r>
              <w:rPr>
                <w:w w:val="91"/>
                <w:sz w:val="18"/>
              </w:rPr>
              <w:t>√</w:t>
            </w:r>
          </w:p>
        </w:tc>
      </w:tr>
      <w:tr w:rsidR="00FD3DFB" w14:paraId="3A8BA8CB" w14:textId="77777777">
        <w:trPr>
          <w:trHeight w:hRule="exact" w:val="1225"/>
        </w:trPr>
        <w:tc>
          <w:tcPr>
            <w:tcW w:w="1605" w:type="dxa"/>
          </w:tcPr>
          <w:p w14:paraId="61D3EF7E" w14:textId="77777777" w:rsidR="00FD3DFB" w:rsidRDefault="00000630">
            <w:pPr>
              <w:pStyle w:val="TableParagraph"/>
              <w:spacing w:before="48" w:line="249" w:lineRule="auto"/>
              <w:ind w:right="136"/>
              <w:rPr>
                <w:sz w:val="18"/>
              </w:rPr>
            </w:pPr>
            <w:r>
              <w:rPr>
                <w:sz w:val="18"/>
              </w:rPr>
              <w:t>Lenovo Hardware Management Pack - Hardware IDs Library</w:t>
            </w:r>
          </w:p>
        </w:tc>
        <w:tc>
          <w:tcPr>
            <w:tcW w:w="1605" w:type="dxa"/>
          </w:tcPr>
          <w:p w14:paraId="1A979FB3" w14:textId="77777777" w:rsidR="00FD3DFB" w:rsidRDefault="00000630">
            <w:pPr>
              <w:pStyle w:val="TableParagraph"/>
              <w:spacing w:before="48" w:line="249" w:lineRule="auto"/>
              <w:ind w:right="75"/>
              <w:rPr>
                <w:sz w:val="18"/>
              </w:rPr>
            </w:pPr>
            <w:r>
              <w:rPr>
                <w:sz w:val="18"/>
              </w:rPr>
              <w:t>Lenovo. HardwareMgmt- Pack.</w:t>
            </w:r>
          </w:p>
          <w:p w14:paraId="45D65138" w14:textId="77777777" w:rsidR="00FD3DFB" w:rsidRDefault="00000630">
            <w:pPr>
              <w:pStyle w:val="TableParagraph"/>
              <w:spacing w:before="0"/>
              <w:rPr>
                <w:sz w:val="18"/>
              </w:rPr>
            </w:pPr>
            <w:r>
              <w:rPr>
                <w:sz w:val="18"/>
              </w:rPr>
              <w:t>HardwareIDs</w:t>
            </w:r>
          </w:p>
        </w:tc>
        <w:tc>
          <w:tcPr>
            <w:tcW w:w="1605" w:type="dxa"/>
          </w:tcPr>
          <w:p w14:paraId="49F6BE37" w14:textId="77777777" w:rsidR="00FD3DFB" w:rsidRDefault="00FD3DFB"/>
        </w:tc>
        <w:tc>
          <w:tcPr>
            <w:tcW w:w="1605" w:type="dxa"/>
          </w:tcPr>
          <w:p w14:paraId="19EC1AE6" w14:textId="77777777" w:rsidR="00FD3DFB" w:rsidRDefault="00FD3DFB"/>
        </w:tc>
        <w:tc>
          <w:tcPr>
            <w:tcW w:w="1605" w:type="dxa"/>
          </w:tcPr>
          <w:p w14:paraId="11D0B802" w14:textId="77777777" w:rsidR="00FD3DFB" w:rsidRDefault="00000630">
            <w:pPr>
              <w:pStyle w:val="TableParagraph"/>
              <w:spacing w:before="62"/>
              <w:ind w:left="0"/>
              <w:jc w:val="center"/>
              <w:rPr>
                <w:sz w:val="18"/>
              </w:rPr>
            </w:pPr>
            <w:r>
              <w:rPr>
                <w:w w:val="91"/>
                <w:sz w:val="18"/>
              </w:rPr>
              <w:t>√</w:t>
            </w:r>
          </w:p>
        </w:tc>
        <w:tc>
          <w:tcPr>
            <w:tcW w:w="1605" w:type="dxa"/>
          </w:tcPr>
          <w:p w14:paraId="0F2FDF06" w14:textId="77777777" w:rsidR="00FD3DFB" w:rsidRDefault="00FD3DFB"/>
        </w:tc>
      </w:tr>
    </w:tbl>
    <w:p w14:paraId="1AD755C1" w14:textId="77777777" w:rsidR="00FD3DFB" w:rsidRDefault="00FD3DFB">
      <w:pPr>
        <w:sectPr w:rsidR="00FD3DFB">
          <w:pgSz w:w="12240" w:h="15840"/>
          <w:pgMar w:top="1220" w:right="1060" w:bottom="860" w:left="1280" w:header="0" w:footer="674" w:gutter="0"/>
          <w:cols w:space="720"/>
        </w:sectPr>
      </w:pPr>
    </w:p>
    <w:p w14:paraId="52019711" w14:textId="77777777" w:rsidR="00FD3DFB" w:rsidRDefault="00000630">
      <w:pPr>
        <w:spacing w:before="94"/>
        <w:ind w:left="110"/>
        <w:rPr>
          <w:i/>
          <w:sz w:val="18"/>
        </w:rPr>
      </w:pPr>
      <w:r>
        <w:rPr>
          <w:i/>
          <w:sz w:val="18"/>
        </w:rPr>
        <w:lastRenderedPageBreak/>
        <w:t>Table 1. Lenovo Hardware Management Pack function list (continued)</w:t>
      </w:r>
    </w:p>
    <w:p w14:paraId="220D4BBB" w14:textId="77777777" w:rsidR="00FD3DFB" w:rsidRDefault="00FD3DFB">
      <w:pPr>
        <w:pStyle w:val="a3"/>
        <w:spacing w:before="4"/>
        <w:rPr>
          <w:i/>
          <w:sz w:val="9"/>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605"/>
        <w:gridCol w:w="1605"/>
        <w:gridCol w:w="1605"/>
        <w:gridCol w:w="1605"/>
        <w:gridCol w:w="1605"/>
        <w:gridCol w:w="1605"/>
      </w:tblGrid>
      <w:tr w:rsidR="00FD3DFB" w14:paraId="2C680A64" w14:textId="77777777">
        <w:trPr>
          <w:trHeight w:hRule="exact" w:val="1225"/>
        </w:trPr>
        <w:tc>
          <w:tcPr>
            <w:tcW w:w="1605" w:type="dxa"/>
          </w:tcPr>
          <w:p w14:paraId="731F15A1" w14:textId="77777777" w:rsidR="00FD3DFB" w:rsidRDefault="00000630">
            <w:pPr>
              <w:pStyle w:val="TableParagraph"/>
              <w:spacing w:before="48" w:line="249" w:lineRule="auto"/>
              <w:ind w:right="206"/>
              <w:rPr>
                <w:sz w:val="18"/>
              </w:rPr>
            </w:pPr>
            <w:r>
              <w:rPr>
                <w:sz w:val="18"/>
              </w:rPr>
              <w:t>Lenovo Hardware Management Pack - Relation Library</w:t>
            </w:r>
          </w:p>
        </w:tc>
        <w:tc>
          <w:tcPr>
            <w:tcW w:w="1605" w:type="dxa"/>
          </w:tcPr>
          <w:p w14:paraId="0A8DB362" w14:textId="77777777" w:rsidR="00FD3DFB" w:rsidRDefault="00000630">
            <w:pPr>
              <w:pStyle w:val="TableParagraph"/>
              <w:spacing w:before="48" w:line="249" w:lineRule="auto"/>
              <w:ind w:right="75"/>
              <w:rPr>
                <w:sz w:val="18"/>
              </w:rPr>
            </w:pPr>
            <w:r>
              <w:rPr>
                <w:sz w:val="18"/>
              </w:rPr>
              <w:t xml:space="preserve">Lenovo. HardwareMgmt- </w:t>
            </w:r>
            <w:r>
              <w:rPr>
                <w:w w:val="95"/>
                <w:sz w:val="18"/>
              </w:rPr>
              <w:t>Pack.Relation.v2</w:t>
            </w:r>
          </w:p>
        </w:tc>
        <w:tc>
          <w:tcPr>
            <w:tcW w:w="1605" w:type="dxa"/>
          </w:tcPr>
          <w:p w14:paraId="79276DAC" w14:textId="77777777" w:rsidR="00FD3DFB" w:rsidRDefault="00FD3DFB"/>
        </w:tc>
        <w:tc>
          <w:tcPr>
            <w:tcW w:w="1605" w:type="dxa"/>
          </w:tcPr>
          <w:p w14:paraId="78A74CBA" w14:textId="77777777" w:rsidR="00FD3DFB" w:rsidRDefault="00FD3DFB"/>
        </w:tc>
        <w:tc>
          <w:tcPr>
            <w:tcW w:w="1605" w:type="dxa"/>
          </w:tcPr>
          <w:p w14:paraId="4537757B" w14:textId="77777777" w:rsidR="00FD3DFB" w:rsidRDefault="00000630">
            <w:pPr>
              <w:pStyle w:val="TableParagraph"/>
              <w:spacing w:before="62"/>
              <w:ind w:left="0" w:right="746"/>
              <w:jc w:val="right"/>
              <w:rPr>
                <w:sz w:val="18"/>
              </w:rPr>
            </w:pPr>
            <w:r>
              <w:rPr>
                <w:w w:val="91"/>
                <w:sz w:val="18"/>
              </w:rPr>
              <w:t>√</w:t>
            </w:r>
          </w:p>
        </w:tc>
        <w:tc>
          <w:tcPr>
            <w:tcW w:w="1605" w:type="dxa"/>
          </w:tcPr>
          <w:p w14:paraId="7BA2B789" w14:textId="77777777" w:rsidR="00FD3DFB" w:rsidRDefault="00000630">
            <w:pPr>
              <w:pStyle w:val="TableParagraph"/>
              <w:spacing w:before="62"/>
              <w:ind w:left="0" w:right="745"/>
              <w:jc w:val="right"/>
              <w:rPr>
                <w:sz w:val="18"/>
              </w:rPr>
            </w:pPr>
            <w:r>
              <w:rPr>
                <w:w w:val="91"/>
                <w:sz w:val="18"/>
              </w:rPr>
              <w:t>√</w:t>
            </w:r>
          </w:p>
        </w:tc>
      </w:tr>
      <w:tr w:rsidR="00FD3DFB" w14:paraId="4F93F2DA" w14:textId="77777777">
        <w:trPr>
          <w:trHeight w:hRule="exact" w:val="1225"/>
        </w:trPr>
        <w:tc>
          <w:tcPr>
            <w:tcW w:w="1605" w:type="dxa"/>
          </w:tcPr>
          <w:p w14:paraId="2E636F7A" w14:textId="77777777" w:rsidR="00FD3DFB" w:rsidRDefault="00000630">
            <w:pPr>
              <w:pStyle w:val="TableParagraph"/>
              <w:spacing w:before="49" w:line="249" w:lineRule="auto"/>
              <w:ind w:right="186"/>
              <w:rPr>
                <w:sz w:val="18"/>
              </w:rPr>
            </w:pPr>
            <w:r>
              <w:rPr>
                <w:sz w:val="18"/>
              </w:rPr>
              <w:t>Lenovo Hardware Management Pack - Flex Relation Library</w:t>
            </w:r>
          </w:p>
        </w:tc>
        <w:tc>
          <w:tcPr>
            <w:tcW w:w="1605" w:type="dxa"/>
          </w:tcPr>
          <w:p w14:paraId="37B86A4C" w14:textId="77777777" w:rsidR="00FD3DFB" w:rsidRDefault="00000630">
            <w:pPr>
              <w:pStyle w:val="TableParagraph"/>
              <w:spacing w:before="49" w:line="249" w:lineRule="auto"/>
              <w:ind w:right="75"/>
              <w:rPr>
                <w:sz w:val="18"/>
              </w:rPr>
            </w:pPr>
            <w:r>
              <w:rPr>
                <w:sz w:val="18"/>
              </w:rPr>
              <w:t>Lenovo. HardwareMgmt- Pack.</w:t>
            </w:r>
          </w:p>
          <w:p w14:paraId="38D2AA52" w14:textId="77777777" w:rsidR="00FD3DFB" w:rsidRDefault="00000630">
            <w:pPr>
              <w:pStyle w:val="TableParagraph"/>
              <w:spacing w:before="0"/>
              <w:rPr>
                <w:sz w:val="18"/>
              </w:rPr>
            </w:pPr>
            <w:r>
              <w:rPr>
                <w:sz w:val="18"/>
              </w:rPr>
              <w:t>RelationCMM.v2</w:t>
            </w:r>
          </w:p>
        </w:tc>
        <w:tc>
          <w:tcPr>
            <w:tcW w:w="1605" w:type="dxa"/>
          </w:tcPr>
          <w:p w14:paraId="04DCD4EC" w14:textId="77777777" w:rsidR="00FD3DFB" w:rsidRDefault="00FD3DFB"/>
        </w:tc>
        <w:tc>
          <w:tcPr>
            <w:tcW w:w="1605" w:type="dxa"/>
          </w:tcPr>
          <w:p w14:paraId="26E12000" w14:textId="77777777" w:rsidR="00FD3DFB" w:rsidRDefault="00FD3DFB"/>
        </w:tc>
        <w:tc>
          <w:tcPr>
            <w:tcW w:w="1605" w:type="dxa"/>
          </w:tcPr>
          <w:p w14:paraId="259577AB" w14:textId="77777777" w:rsidR="00FD3DFB" w:rsidRDefault="00000630">
            <w:pPr>
              <w:pStyle w:val="TableParagraph"/>
              <w:spacing w:before="61"/>
              <w:ind w:left="0" w:right="746"/>
              <w:jc w:val="right"/>
              <w:rPr>
                <w:sz w:val="18"/>
              </w:rPr>
            </w:pPr>
            <w:r>
              <w:rPr>
                <w:w w:val="91"/>
                <w:sz w:val="18"/>
              </w:rPr>
              <w:t>√</w:t>
            </w:r>
          </w:p>
        </w:tc>
        <w:tc>
          <w:tcPr>
            <w:tcW w:w="1605" w:type="dxa"/>
          </w:tcPr>
          <w:p w14:paraId="721CA286" w14:textId="77777777" w:rsidR="00FD3DFB" w:rsidRDefault="00000630">
            <w:pPr>
              <w:pStyle w:val="TableParagraph"/>
              <w:spacing w:before="61"/>
              <w:ind w:left="0" w:right="745"/>
              <w:jc w:val="right"/>
              <w:rPr>
                <w:sz w:val="18"/>
              </w:rPr>
            </w:pPr>
            <w:r>
              <w:rPr>
                <w:w w:val="91"/>
                <w:sz w:val="18"/>
              </w:rPr>
              <w:t>√</w:t>
            </w:r>
          </w:p>
        </w:tc>
      </w:tr>
      <w:tr w:rsidR="00FD3DFB" w14:paraId="6187CDA1" w14:textId="77777777">
        <w:trPr>
          <w:trHeight w:hRule="exact" w:val="1621"/>
        </w:trPr>
        <w:tc>
          <w:tcPr>
            <w:tcW w:w="1605" w:type="dxa"/>
          </w:tcPr>
          <w:p w14:paraId="79D87EEA" w14:textId="77777777" w:rsidR="00FD3DFB" w:rsidRDefault="00000630">
            <w:pPr>
              <w:pStyle w:val="TableParagraph"/>
              <w:spacing w:before="48" w:line="249" w:lineRule="auto"/>
              <w:ind w:right="425"/>
              <w:rPr>
                <w:sz w:val="18"/>
              </w:rPr>
            </w:pPr>
            <w:r>
              <w:rPr>
                <w:sz w:val="18"/>
              </w:rPr>
              <w:t>Lenovo Hardware Management Pack for Integrated Management Module</w:t>
            </w:r>
          </w:p>
        </w:tc>
        <w:tc>
          <w:tcPr>
            <w:tcW w:w="1605" w:type="dxa"/>
          </w:tcPr>
          <w:p w14:paraId="0189E287" w14:textId="77777777" w:rsidR="00FD3DFB" w:rsidRDefault="00000630">
            <w:pPr>
              <w:pStyle w:val="TableParagraph"/>
              <w:spacing w:before="48" w:line="249" w:lineRule="auto"/>
              <w:ind w:right="75"/>
              <w:rPr>
                <w:sz w:val="18"/>
              </w:rPr>
            </w:pPr>
            <w:r>
              <w:rPr>
                <w:sz w:val="18"/>
              </w:rPr>
              <w:t>Lenovo. HardwareMgmt- Pack.IMM2.v2</w:t>
            </w:r>
          </w:p>
        </w:tc>
        <w:tc>
          <w:tcPr>
            <w:tcW w:w="1605" w:type="dxa"/>
          </w:tcPr>
          <w:p w14:paraId="21C410EA" w14:textId="77777777" w:rsidR="00FD3DFB" w:rsidRDefault="00000630">
            <w:pPr>
              <w:pStyle w:val="TableParagraph"/>
              <w:spacing w:before="62"/>
              <w:ind w:left="0"/>
              <w:jc w:val="center"/>
              <w:rPr>
                <w:sz w:val="18"/>
              </w:rPr>
            </w:pPr>
            <w:r>
              <w:rPr>
                <w:w w:val="91"/>
                <w:sz w:val="18"/>
              </w:rPr>
              <w:t>√</w:t>
            </w:r>
          </w:p>
        </w:tc>
        <w:tc>
          <w:tcPr>
            <w:tcW w:w="1605" w:type="dxa"/>
          </w:tcPr>
          <w:p w14:paraId="79C99980" w14:textId="77777777" w:rsidR="00FD3DFB" w:rsidRDefault="00FD3DFB"/>
        </w:tc>
        <w:tc>
          <w:tcPr>
            <w:tcW w:w="1605" w:type="dxa"/>
          </w:tcPr>
          <w:p w14:paraId="4612CD8E" w14:textId="77777777" w:rsidR="00FD3DFB" w:rsidRDefault="00FD3DFB"/>
        </w:tc>
        <w:tc>
          <w:tcPr>
            <w:tcW w:w="1605" w:type="dxa"/>
          </w:tcPr>
          <w:p w14:paraId="5A64A12B" w14:textId="77777777" w:rsidR="00FD3DFB" w:rsidRDefault="00FD3DFB"/>
        </w:tc>
      </w:tr>
      <w:tr w:rsidR="00FD3DFB" w14:paraId="61A356AF" w14:textId="77777777">
        <w:trPr>
          <w:trHeight w:hRule="exact" w:val="1621"/>
        </w:trPr>
        <w:tc>
          <w:tcPr>
            <w:tcW w:w="1605" w:type="dxa"/>
          </w:tcPr>
          <w:p w14:paraId="31E87F9E" w14:textId="77777777" w:rsidR="00FD3DFB" w:rsidRDefault="00000630">
            <w:pPr>
              <w:pStyle w:val="TableParagraph"/>
              <w:spacing w:before="48" w:line="249" w:lineRule="auto"/>
              <w:ind w:right="175"/>
              <w:rPr>
                <w:sz w:val="18"/>
              </w:rPr>
            </w:pPr>
            <w:r>
              <w:rPr>
                <w:sz w:val="18"/>
              </w:rPr>
              <w:t>Lenovo Hardware Management Pack for Lenovo BladeCenter Chassis and Modules</w:t>
            </w:r>
          </w:p>
        </w:tc>
        <w:tc>
          <w:tcPr>
            <w:tcW w:w="1605" w:type="dxa"/>
          </w:tcPr>
          <w:p w14:paraId="3F7499FA" w14:textId="77777777" w:rsidR="00FD3DFB" w:rsidRDefault="00000630">
            <w:pPr>
              <w:pStyle w:val="TableParagraph"/>
              <w:spacing w:before="48" w:line="249" w:lineRule="auto"/>
              <w:ind w:right="75"/>
              <w:rPr>
                <w:sz w:val="18"/>
              </w:rPr>
            </w:pPr>
            <w:r>
              <w:rPr>
                <w:sz w:val="18"/>
              </w:rPr>
              <w:t>Lenovo. HardwareMgmt- Pack.</w:t>
            </w:r>
          </w:p>
          <w:p w14:paraId="7743F3E5" w14:textId="77777777" w:rsidR="00FD3DFB" w:rsidRDefault="00000630">
            <w:pPr>
              <w:pStyle w:val="TableParagraph"/>
              <w:spacing w:before="0"/>
              <w:rPr>
                <w:sz w:val="18"/>
              </w:rPr>
            </w:pPr>
            <w:r>
              <w:rPr>
                <w:sz w:val="18"/>
              </w:rPr>
              <w:t>BladeCenter.v2</w:t>
            </w:r>
          </w:p>
        </w:tc>
        <w:tc>
          <w:tcPr>
            <w:tcW w:w="1605" w:type="dxa"/>
          </w:tcPr>
          <w:p w14:paraId="04F07D80" w14:textId="77777777" w:rsidR="00FD3DFB" w:rsidRDefault="00FD3DFB"/>
        </w:tc>
        <w:tc>
          <w:tcPr>
            <w:tcW w:w="1605" w:type="dxa"/>
          </w:tcPr>
          <w:p w14:paraId="190B3ACB" w14:textId="77777777" w:rsidR="00FD3DFB" w:rsidRDefault="00FD3DFB"/>
        </w:tc>
        <w:tc>
          <w:tcPr>
            <w:tcW w:w="1605" w:type="dxa"/>
          </w:tcPr>
          <w:p w14:paraId="5EDB466D" w14:textId="77777777" w:rsidR="00FD3DFB" w:rsidRDefault="00FD3DFB"/>
        </w:tc>
        <w:tc>
          <w:tcPr>
            <w:tcW w:w="1605" w:type="dxa"/>
          </w:tcPr>
          <w:p w14:paraId="1D29A4C8" w14:textId="77777777" w:rsidR="00FD3DFB" w:rsidRDefault="00000630">
            <w:pPr>
              <w:pStyle w:val="TableParagraph"/>
              <w:spacing w:before="62"/>
              <w:ind w:left="0" w:right="745"/>
              <w:jc w:val="right"/>
              <w:rPr>
                <w:sz w:val="18"/>
              </w:rPr>
            </w:pPr>
            <w:r>
              <w:rPr>
                <w:w w:val="91"/>
                <w:sz w:val="18"/>
              </w:rPr>
              <w:t>√</w:t>
            </w:r>
          </w:p>
        </w:tc>
      </w:tr>
      <w:tr w:rsidR="00FD3DFB" w14:paraId="22E4BAC6" w14:textId="77777777">
        <w:trPr>
          <w:trHeight w:hRule="exact" w:val="1621"/>
        </w:trPr>
        <w:tc>
          <w:tcPr>
            <w:tcW w:w="1605" w:type="dxa"/>
          </w:tcPr>
          <w:p w14:paraId="52416318" w14:textId="77777777" w:rsidR="00FD3DFB" w:rsidRDefault="00000630">
            <w:pPr>
              <w:pStyle w:val="TableParagraph"/>
              <w:spacing w:before="49" w:line="249" w:lineRule="auto"/>
              <w:ind w:right="175"/>
              <w:rPr>
                <w:sz w:val="18"/>
              </w:rPr>
            </w:pPr>
            <w:r>
              <w:rPr>
                <w:sz w:val="18"/>
              </w:rPr>
              <w:t>Lenovo Hardware Management Pack for Lenovo Flex System chassis and Modules</w:t>
            </w:r>
          </w:p>
        </w:tc>
        <w:tc>
          <w:tcPr>
            <w:tcW w:w="1605" w:type="dxa"/>
          </w:tcPr>
          <w:p w14:paraId="318382A9" w14:textId="77777777" w:rsidR="00FD3DFB" w:rsidRDefault="00000630">
            <w:pPr>
              <w:pStyle w:val="TableParagraph"/>
              <w:spacing w:before="49" w:line="249" w:lineRule="auto"/>
              <w:ind w:right="75"/>
              <w:rPr>
                <w:sz w:val="18"/>
              </w:rPr>
            </w:pPr>
            <w:r>
              <w:rPr>
                <w:sz w:val="18"/>
              </w:rPr>
              <w:t>Lenovo. HardwareMgmt- Pack.</w:t>
            </w:r>
          </w:p>
          <w:p w14:paraId="1D38594D" w14:textId="77777777" w:rsidR="00FD3DFB" w:rsidRDefault="00000630">
            <w:pPr>
              <w:pStyle w:val="TableParagraph"/>
              <w:spacing w:before="0"/>
              <w:rPr>
                <w:sz w:val="18"/>
              </w:rPr>
            </w:pPr>
            <w:r>
              <w:rPr>
                <w:sz w:val="18"/>
              </w:rPr>
              <w:t>FlexSystem.v2</w:t>
            </w:r>
          </w:p>
        </w:tc>
        <w:tc>
          <w:tcPr>
            <w:tcW w:w="1605" w:type="dxa"/>
          </w:tcPr>
          <w:p w14:paraId="15C69287" w14:textId="77777777" w:rsidR="00FD3DFB" w:rsidRDefault="00FD3DFB"/>
        </w:tc>
        <w:tc>
          <w:tcPr>
            <w:tcW w:w="1605" w:type="dxa"/>
          </w:tcPr>
          <w:p w14:paraId="7DEFF751" w14:textId="77777777" w:rsidR="00FD3DFB" w:rsidRDefault="00FD3DFB"/>
        </w:tc>
        <w:tc>
          <w:tcPr>
            <w:tcW w:w="1605" w:type="dxa"/>
          </w:tcPr>
          <w:p w14:paraId="79EFDA0E" w14:textId="77777777" w:rsidR="00FD3DFB" w:rsidRDefault="00FD3DFB"/>
        </w:tc>
        <w:tc>
          <w:tcPr>
            <w:tcW w:w="1605" w:type="dxa"/>
          </w:tcPr>
          <w:p w14:paraId="018D4034" w14:textId="77777777" w:rsidR="00FD3DFB" w:rsidRDefault="00000630">
            <w:pPr>
              <w:pStyle w:val="TableParagraph"/>
              <w:spacing w:before="61"/>
              <w:ind w:left="0" w:right="745"/>
              <w:jc w:val="right"/>
              <w:rPr>
                <w:sz w:val="18"/>
              </w:rPr>
            </w:pPr>
            <w:r>
              <w:rPr>
                <w:w w:val="91"/>
                <w:sz w:val="18"/>
              </w:rPr>
              <w:t>√</w:t>
            </w:r>
          </w:p>
        </w:tc>
      </w:tr>
      <w:tr w:rsidR="00FD3DFB" w14:paraId="526A5485" w14:textId="77777777">
        <w:trPr>
          <w:trHeight w:hRule="exact" w:val="1656"/>
        </w:trPr>
        <w:tc>
          <w:tcPr>
            <w:tcW w:w="1605" w:type="dxa"/>
          </w:tcPr>
          <w:p w14:paraId="3BDDF408" w14:textId="77777777" w:rsidR="00FD3DFB" w:rsidRDefault="00000630">
            <w:pPr>
              <w:pStyle w:val="TableParagraph"/>
              <w:spacing w:before="48" w:line="249" w:lineRule="auto"/>
              <w:ind w:right="175"/>
              <w:rPr>
                <w:sz w:val="18"/>
              </w:rPr>
            </w:pPr>
            <w:r>
              <w:rPr>
                <w:sz w:val="18"/>
              </w:rPr>
              <w:t>Lenovo Hardware Management Pack for Lenovo System x and x86/x64 Blade Systems</w:t>
            </w:r>
          </w:p>
        </w:tc>
        <w:tc>
          <w:tcPr>
            <w:tcW w:w="1605" w:type="dxa"/>
          </w:tcPr>
          <w:p w14:paraId="4CE79B6D" w14:textId="77777777" w:rsidR="00FD3DFB" w:rsidRDefault="00000630">
            <w:pPr>
              <w:pStyle w:val="TableParagraph"/>
              <w:spacing w:before="48" w:line="249" w:lineRule="auto"/>
              <w:ind w:right="75"/>
              <w:rPr>
                <w:sz w:val="18"/>
              </w:rPr>
            </w:pPr>
            <w:r>
              <w:rPr>
                <w:sz w:val="18"/>
              </w:rPr>
              <w:t>Lenovo. HardwareMgmt- Pack.xSystems</w:t>
            </w:r>
          </w:p>
        </w:tc>
        <w:tc>
          <w:tcPr>
            <w:tcW w:w="1605" w:type="dxa"/>
          </w:tcPr>
          <w:p w14:paraId="6C4295E3" w14:textId="77777777" w:rsidR="00FD3DFB" w:rsidRDefault="00FD3DFB"/>
        </w:tc>
        <w:tc>
          <w:tcPr>
            <w:tcW w:w="1605" w:type="dxa"/>
          </w:tcPr>
          <w:p w14:paraId="517D17E1" w14:textId="77777777" w:rsidR="00FD3DFB" w:rsidRDefault="00FD3DFB"/>
        </w:tc>
        <w:tc>
          <w:tcPr>
            <w:tcW w:w="1605" w:type="dxa"/>
          </w:tcPr>
          <w:p w14:paraId="4709FAAA" w14:textId="77777777" w:rsidR="00FD3DFB" w:rsidRDefault="00000630">
            <w:pPr>
              <w:pStyle w:val="TableParagraph"/>
              <w:spacing w:before="61"/>
              <w:ind w:left="0" w:right="746"/>
              <w:jc w:val="right"/>
              <w:rPr>
                <w:sz w:val="18"/>
              </w:rPr>
            </w:pPr>
            <w:r>
              <w:rPr>
                <w:w w:val="91"/>
                <w:sz w:val="18"/>
              </w:rPr>
              <w:t>√</w:t>
            </w:r>
          </w:p>
        </w:tc>
        <w:tc>
          <w:tcPr>
            <w:tcW w:w="1605" w:type="dxa"/>
          </w:tcPr>
          <w:p w14:paraId="64E2231F" w14:textId="77777777" w:rsidR="00FD3DFB" w:rsidRDefault="00FD3DFB"/>
        </w:tc>
      </w:tr>
      <w:tr w:rsidR="00FD3DFB" w14:paraId="137B4C36" w14:textId="77777777">
        <w:trPr>
          <w:trHeight w:hRule="exact" w:val="1406"/>
        </w:trPr>
        <w:tc>
          <w:tcPr>
            <w:tcW w:w="1605" w:type="dxa"/>
          </w:tcPr>
          <w:p w14:paraId="5439609C" w14:textId="77777777" w:rsidR="00FD3DFB" w:rsidRDefault="00000630">
            <w:pPr>
              <w:pStyle w:val="TableParagraph"/>
              <w:spacing w:before="48" w:line="249" w:lineRule="auto"/>
              <w:ind w:right="425"/>
              <w:rPr>
                <w:sz w:val="18"/>
              </w:rPr>
            </w:pPr>
            <w:r>
              <w:rPr>
                <w:sz w:val="18"/>
              </w:rPr>
              <w:t>Lenovo Hardware Management Pack for ThinkServer BMC</w:t>
            </w:r>
          </w:p>
        </w:tc>
        <w:tc>
          <w:tcPr>
            <w:tcW w:w="1605" w:type="dxa"/>
          </w:tcPr>
          <w:p w14:paraId="383C28E6" w14:textId="77777777" w:rsidR="00FD3DFB" w:rsidRDefault="00000630">
            <w:pPr>
              <w:pStyle w:val="TableParagraph"/>
              <w:spacing w:before="48" w:line="249" w:lineRule="auto"/>
              <w:ind w:right="425"/>
              <w:rPr>
                <w:sz w:val="18"/>
              </w:rPr>
            </w:pPr>
            <w:r>
              <w:rPr>
                <w:sz w:val="18"/>
              </w:rPr>
              <w:t>Lenovo. ThinkServer. BMC.Module</w:t>
            </w:r>
          </w:p>
        </w:tc>
        <w:tc>
          <w:tcPr>
            <w:tcW w:w="1605" w:type="dxa"/>
          </w:tcPr>
          <w:p w14:paraId="76F9CC6E" w14:textId="77777777" w:rsidR="00FD3DFB" w:rsidRDefault="00FD3DFB"/>
        </w:tc>
        <w:tc>
          <w:tcPr>
            <w:tcW w:w="1605" w:type="dxa"/>
          </w:tcPr>
          <w:p w14:paraId="68247FBC" w14:textId="77777777" w:rsidR="00FD3DFB" w:rsidRDefault="00000630">
            <w:pPr>
              <w:pStyle w:val="TableParagraph"/>
              <w:spacing w:before="61"/>
              <w:ind w:left="0"/>
              <w:jc w:val="center"/>
              <w:rPr>
                <w:sz w:val="18"/>
              </w:rPr>
            </w:pPr>
            <w:r>
              <w:rPr>
                <w:w w:val="91"/>
                <w:sz w:val="18"/>
              </w:rPr>
              <w:t>√</w:t>
            </w:r>
          </w:p>
        </w:tc>
        <w:tc>
          <w:tcPr>
            <w:tcW w:w="1605" w:type="dxa"/>
          </w:tcPr>
          <w:p w14:paraId="5B453F2A" w14:textId="77777777" w:rsidR="00FD3DFB" w:rsidRDefault="00FD3DFB"/>
        </w:tc>
        <w:tc>
          <w:tcPr>
            <w:tcW w:w="1605" w:type="dxa"/>
          </w:tcPr>
          <w:p w14:paraId="0A950F5E" w14:textId="77777777" w:rsidR="00FD3DFB" w:rsidRDefault="00FD3DFB"/>
        </w:tc>
      </w:tr>
    </w:tbl>
    <w:p w14:paraId="7C277CE5" w14:textId="77777777" w:rsidR="00FD3DFB" w:rsidRDefault="00FD3DFB">
      <w:pPr>
        <w:pStyle w:val="a3"/>
        <w:spacing w:before="10"/>
        <w:rPr>
          <w:i/>
        </w:rPr>
      </w:pPr>
    </w:p>
    <w:p w14:paraId="11EF4FC3" w14:textId="77777777" w:rsidR="00FD3DFB" w:rsidRDefault="00000630">
      <w:pPr>
        <w:pStyle w:val="4"/>
      </w:pPr>
      <w:r>
        <w:t>Notes:</w:t>
      </w:r>
    </w:p>
    <w:p w14:paraId="24D394FA" w14:textId="77777777" w:rsidR="00FD3DFB" w:rsidRDefault="00000630">
      <w:pPr>
        <w:pStyle w:val="a4"/>
        <w:numPr>
          <w:ilvl w:val="0"/>
          <w:numId w:val="35"/>
        </w:numPr>
        <w:tabs>
          <w:tab w:val="left" w:pos="360"/>
        </w:tabs>
        <w:spacing w:before="129" w:line="249" w:lineRule="auto"/>
        <w:ind w:left="360" w:right="227"/>
        <w:rPr>
          <w:sz w:val="20"/>
        </w:rPr>
      </w:pPr>
      <w:r>
        <w:rPr>
          <w:sz w:val="20"/>
        </w:rPr>
        <w:t>Lenovo</w:t>
      </w:r>
      <w:r>
        <w:rPr>
          <w:spacing w:val="-4"/>
          <w:sz w:val="20"/>
        </w:rPr>
        <w:t xml:space="preserve"> </w:t>
      </w:r>
      <w:r>
        <w:rPr>
          <w:sz w:val="20"/>
        </w:rPr>
        <w:t>Hardware</w:t>
      </w:r>
      <w:r>
        <w:rPr>
          <w:spacing w:val="-4"/>
          <w:sz w:val="20"/>
        </w:rPr>
        <w:t xml:space="preserve"> </w:t>
      </w:r>
      <w:r>
        <w:rPr>
          <w:sz w:val="20"/>
        </w:rPr>
        <w:t>Management</w:t>
      </w:r>
      <w:r>
        <w:rPr>
          <w:spacing w:val="-3"/>
          <w:sz w:val="20"/>
        </w:rPr>
        <w:t xml:space="preserve"> </w:t>
      </w:r>
      <w:r>
        <w:rPr>
          <w:sz w:val="20"/>
        </w:rPr>
        <w:t>Pack</w:t>
      </w:r>
      <w:r>
        <w:rPr>
          <w:spacing w:val="-3"/>
          <w:sz w:val="20"/>
        </w:rPr>
        <w:t xml:space="preserve"> </w:t>
      </w:r>
      <w:r>
        <w:rPr>
          <w:sz w:val="20"/>
        </w:rPr>
        <w:t>for</w:t>
      </w:r>
      <w:r>
        <w:rPr>
          <w:spacing w:val="-4"/>
          <w:sz w:val="20"/>
        </w:rPr>
        <w:t xml:space="preserve"> </w:t>
      </w:r>
      <w:r>
        <w:rPr>
          <w:sz w:val="20"/>
        </w:rPr>
        <w:t>Lenovo</w:t>
      </w:r>
      <w:r>
        <w:rPr>
          <w:spacing w:val="-2"/>
          <w:sz w:val="20"/>
        </w:rPr>
        <w:t xml:space="preserve"> </w:t>
      </w:r>
      <w:r>
        <w:rPr>
          <w:sz w:val="20"/>
        </w:rPr>
        <w:t>System</w:t>
      </w:r>
      <w:r>
        <w:rPr>
          <w:spacing w:val="-3"/>
          <w:sz w:val="20"/>
        </w:rPr>
        <w:t xml:space="preserve"> </w:t>
      </w:r>
      <w:r>
        <w:rPr>
          <w:sz w:val="20"/>
        </w:rPr>
        <w:t>x</w:t>
      </w:r>
      <w:r>
        <w:rPr>
          <w:spacing w:val="-3"/>
          <w:sz w:val="20"/>
        </w:rPr>
        <w:t xml:space="preserve"> </w:t>
      </w:r>
      <w:r>
        <w:rPr>
          <w:sz w:val="20"/>
        </w:rPr>
        <w:t>and</w:t>
      </w:r>
      <w:r>
        <w:rPr>
          <w:spacing w:val="-3"/>
          <w:sz w:val="20"/>
        </w:rPr>
        <w:t xml:space="preserve"> </w:t>
      </w:r>
      <w:r>
        <w:rPr>
          <w:sz w:val="20"/>
        </w:rPr>
        <w:t>x86/x64</w:t>
      </w:r>
      <w:r>
        <w:rPr>
          <w:spacing w:val="-4"/>
          <w:sz w:val="20"/>
        </w:rPr>
        <w:t xml:space="preserve"> </w:t>
      </w:r>
      <w:r>
        <w:rPr>
          <w:sz w:val="20"/>
        </w:rPr>
        <w:t>Blade</w:t>
      </w:r>
      <w:r>
        <w:rPr>
          <w:spacing w:val="-2"/>
          <w:sz w:val="20"/>
        </w:rPr>
        <w:t xml:space="preserve"> </w:t>
      </w:r>
      <w:r>
        <w:rPr>
          <w:sz w:val="20"/>
        </w:rPr>
        <w:t>Systems</w:t>
      </w:r>
      <w:r>
        <w:rPr>
          <w:spacing w:val="-3"/>
          <w:sz w:val="20"/>
        </w:rPr>
        <w:t xml:space="preserve"> </w:t>
      </w:r>
      <w:r>
        <w:rPr>
          <w:sz w:val="20"/>
        </w:rPr>
        <w:t>is</w:t>
      </w:r>
      <w:r>
        <w:rPr>
          <w:spacing w:val="-4"/>
          <w:sz w:val="20"/>
        </w:rPr>
        <w:t xml:space="preserve"> </w:t>
      </w:r>
      <w:r>
        <w:rPr>
          <w:sz w:val="20"/>
        </w:rPr>
        <w:t>required</w:t>
      </w:r>
      <w:r>
        <w:rPr>
          <w:spacing w:val="-3"/>
          <w:sz w:val="20"/>
        </w:rPr>
        <w:t xml:space="preserve"> </w:t>
      </w:r>
      <w:r>
        <w:rPr>
          <w:sz w:val="20"/>
        </w:rPr>
        <w:t>for</w:t>
      </w:r>
      <w:r>
        <w:rPr>
          <w:spacing w:val="-2"/>
          <w:sz w:val="20"/>
        </w:rPr>
        <w:t xml:space="preserve"> </w:t>
      </w:r>
      <w:r>
        <w:rPr>
          <w:sz w:val="20"/>
        </w:rPr>
        <w:t>the BMC auto-discovery and authentication</w:t>
      </w:r>
      <w:r>
        <w:rPr>
          <w:spacing w:val="50"/>
          <w:sz w:val="20"/>
        </w:rPr>
        <w:t xml:space="preserve"> </w:t>
      </w:r>
      <w:r>
        <w:rPr>
          <w:sz w:val="20"/>
        </w:rPr>
        <w:t>function.</w:t>
      </w:r>
    </w:p>
    <w:p w14:paraId="640709F1" w14:textId="77777777" w:rsidR="00FD3DFB" w:rsidRDefault="00000630">
      <w:pPr>
        <w:pStyle w:val="a4"/>
        <w:numPr>
          <w:ilvl w:val="0"/>
          <w:numId w:val="35"/>
        </w:numPr>
        <w:tabs>
          <w:tab w:val="left" w:pos="360"/>
        </w:tabs>
        <w:spacing w:before="85" w:line="249" w:lineRule="auto"/>
        <w:ind w:left="360" w:right="544"/>
        <w:rPr>
          <w:sz w:val="20"/>
        </w:rPr>
      </w:pPr>
      <w:r>
        <w:rPr>
          <w:sz w:val="20"/>
        </w:rPr>
        <w:t>Lenovo</w:t>
      </w:r>
      <w:r>
        <w:rPr>
          <w:spacing w:val="-4"/>
          <w:sz w:val="20"/>
        </w:rPr>
        <w:t xml:space="preserve"> </w:t>
      </w:r>
      <w:r>
        <w:rPr>
          <w:sz w:val="20"/>
        </w:rPr>
        <w:t>Hardware</w:t>
      </w:r>
      <w:r>
        <w:rPr>
          <w:spacing w:val="-4"/>
          <w:sz w:val="20"/>
        </w:rPr>
        <w:t xml:space="preserve"> </w:t>
      </w:r>
      <w:r>
        <w:rPr>
          <w:sz w:val="20"/>
        </w:rPr>
        <w:t>Management</w:t>
      </w:r>
      <w:r>
        <w:rPr>
          <w:spacing w:val="-3"/>
          <w:sz w:val="20"/>
        </w:rPr>
        <w:t xml:space="preserve"> </w:t>
      </w:r>
      <w:r>
        <w:rPr>
          <w:sz w:val="20"/>
        </w:rPr>
        <w:t>Pack</w:t>
      </w:r>
      <w:r>
        <w:rPr>
          <w:spacing w:val="-3"/>
          <w:sz w:val="20"/>
        </w:rPr>
        <w:t xml:space="preserve"> </w:t>
      </w:r>
      <w:r>
        <w:rPr>
          <w:sz w:val="20"/>
        </w:rPr>
        <w:t>for</w:t>
      </w:r>
      <w:r>
        <w:rPr>
          <w:spacing w:val="-4"/>
          <w:sz w:val="20"/>
        </w:rPr>
        <w:t xml:space="preserve"> </w:t>
      </w:r>
      <w:r>
        <w:rPr>
          <w:sz w:val="20"/>
        </w:rPr>
        <w:t>BMC</w:t>
      </w:r>
      <w:r>
        <w:rPr>
          <w:spacing w:val="-2"/>
          <w:sz w:val="20"/>
        </w:rPr>
        <w:t xml:space="preserve"> </w:t>
      </w:r>
      <w:r>
        <w:rPr>
          <w:sz w:val="20"/>
        </w:rPr>
        <w:t>Auto</w:t>
      </w:r>
      <w:r>
        <w:rPr>
          <w:spacing w:val="-4"/>
          <w:sz w:val="20"/>
        </w:rPr>
        <w:t xml:space="preserve"> </w:t>
      </w:r>
      <w:r>
        <w:rPr>
          <w:sz w:val="20"/>
        </w:rPr>
        <w:t>Discovery</w:t>
      </w:r>
      <w:r>
        <w:rPr>
          <w:spacing w:val="-3"/>
          <w:sz w:val="20"/>
        </w:rPr>
        <w:t xml:space="preserve"> </w:t>
      </w:r>
      <w:r>
        <w:rPr>
          <w:sz w:val="20"/>
        </w:rPr>
        <w:t>Override</w:t>
      </w:r>
      <w:r>
        <w:rPr>
          <w:spacing w:val="-4"/>
          <w:sz w:val="20"/>
        </w:rPr>
        <w:t xml:space="preserve"> </w:t>
      </w:r>
      <w:r>
        <w:rPr>
          <w:sz w:val="20"/>
        </w:rPr>
        <w:t>is</w:t>
      </w:r>
      <w:r>
        <w:rPr>
          <w:spacing w:val="-3"/>
          <w:sz w:val="20"/>
        </w:rPr>
        <w:t xml:space="preserve"> </w:t>
      </w:r>
      <w:r>
        <w:rPr>
          <w:sz w:val="20"/>
        </w:rPr>
        <w:t>not</w:t>
      </w:r>
      <w:r>
        <w:rPr>
          <w:spacing w:val="-3"/>
          <w:sz w:val="20"/>
        </w:rPr>
        <w:t xml:space="preserve"> </w:t>
      </w:r>
      <w:r>
        <w:rPr>
          <w:sz w:val="20"/>
        </w:rPr>
        <w:t>included</w:t>
      </w:r>
      <w:r>
        <w:rPr>
          <w:spacing w:val="-4"/>
          <w:sz w:val="20"/>
        </w:rPr>
        <w:t xml:space="preserve"> </w:t>
      </w:r>
      <w:r>
        <w:rPr>
          <w:sz w:val="20"/>
        </w:rPr>
        <w:t>in</w:t>
      </w:r>
      <w:r>
        <w:rPr>
          <w:spacing w:val="-3"/>
          <w:sz w:val="20"/>
        </w:rPr>
        <w:t xml:space="preserve"> </w:t>
      </w:r>
      <w:r>
        <w:rPr>
          <w:sz w:val="20"/>
        </w:rPr>
        <w:t>the</w:t>
      </w:r>
      <w:r>
        <w:rPr>
          <w:spacing w:val="-4"/>
          <w:sz w:val="20"/>
        </w:rPr>
        <w:t xml:space="preserve"> </w:t>
      </w:r>
      <w:r>
        <w:rPr>
          <w:sz w:val="20"/>
        </w:rPr>
        <w:t>previous table. It will be generated in</w:t>
      </w:r>
      <w:r>
        <w:rPr>
          <w:spacing w:val="-16"/>
          <w:sz w:val="20"/>
        </w:rPr>
        <w:t xml:space="preserve"> </w:t>
      </w:r>
      <w:r>
        <w:rPr>
          <w:sz w:val="20"/>
        </w:rPr>
        <w:t>runtime.</w:t>
      </w:r>
    </w:p>
    <w:p w14:paraId="7D155B8E" w14:textId="77777777" w:rsidR="00FD3DFB" w:rsidRDefault="00FD3DFB">
      <w:pPr>
        <w:pStyle w:val="a3"/>
        <w:spacing w:before="9"/>
      </w:pPr>
    </w:p>
    <w:p w14:paraId="37666434" w14:textId="77777777" w:rsidR="00FD3DFB" w:rsidRDefault="00000630">
      <w:pPr>
        <w:pStyle w:val="a3"/>
        <w:spacing w:line="249" w:lineRule="auto"/>
        <w:ind w:left="110" w:right="355"/>
      </w:pPr>
      <w:r>
        <w:t>The following table provides the supported server models and functions of Lenovo Hardware Management Pack.</w:t>
      </w:r>
    </w:p>
    <w:p w14:paraId="6E1EDE0D" w14:textId="77777777" w:rsidR="00FD3DFB" w:rsidRDefault="00FD3DFB">
      <w:pPr>
        <w:spacing w:line="249" w:lineRule="auto"/>
        <w:sectPr w:rsidR="00FD3DFB">
          <w:footerReference w:type="even" r:id="rId21"/>
          <w:footerReference w:type="default" r:id="rId22"/>
          <w:pgSz w:w="12240" w:h="15840"/>
          <w:pgMar w:top="1240" w:right="1280" w:bottom="860" w:left="1080" w:header="0" w:footer="674" w:gutter="0"/>
          <w:pgNumType w:start="2"/>
          <w:cols w:space="720"/>
        </w:sectPr>
      </w:pPr>
    </w:p>
    <w:p w14:paraId="31399DA6" w14:textId="77777777" w:rsidR="00FD3DFB" w:rsidRDefault="00000630">
      <w:pPr>
        <w:spacing w:before="94"/>
        <w:ind w:left="117"/>
        <w:rPr>
          <w:i/>
          <w:sz w:val="18"/>
        </w:rPr>
      </w:pPr>
      <w:bookmarkStart w:id="10" w:name="_bookmark5"/>
      <w:bookmarkEnd w:id="10"/>
      <w:r>
        <w:rPr>
          <w:i/>
          <w:sz w:val="18"/>
        </w:rPr>
        <w:lastRenderedPageBreak/>
        <w:t>Table 2.  Supported server models and functions</w:t>
      </w:r>
    </w:p>
    <w:p w14:paraId="0A61A5C7" w14:textId="77777777" w:rsidR="00FD3DFB" w:rsidRDefault="00FD3DFB">
      <w:pPr>
        <w:pStyle w:val="a3"/>
        <w:spacing w:before="2"/>
        <w:rPr>
          <w:i/>
          <w:sz w:val="9"/>
        </w:rPr>
      </w:pPr>
    </w:p>
    <w:tbl>
      <w:tblPr>
        <w:tblW w:w="0" w:type="auto"/>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2"/>
        <w:gridCol w:w="2106"/>
        <w:gridCol w:w="1584"/>
        <w:gridCol w:w="1551"/>
        <w:gridCol w:w="1437"/>
        <w:gridCol w:w="1453"/>
      </w:tblGrid>
      <w:tr w:rsidR="00FD3DFB" w14:paraId="387EBA42" w14:textId="77777777">
        <w:trPr>
          <w:trHeight w:hRule="exact" w:val="363"/>
        </w:trPr>
        <w:tc>
          <w:tcPr>
            <w:tcW w:w="1502" w:type="dxa"/>
            <w:vMerge w:val="restart"/>
          </w:tcPr>
          <w:p w14:paraId="5F2166CF" w14:textId="77777777" w:rsidR="00FD3DFB" w:rsidRDefault="00000630">
            <w:pPr>
              <w:pStyle w:val="TableParagraph"/>
              <w:rPr>
                <w:b/>
                <w:sz w:val="18"/>
              </w:rPr>
            </w:pPr>
            <w:r>
              <w:rPr>
                <w:b/>
                <w:sz w:val="18"/>
              </w:rPr>
              <w:t>System</w:t>
            </w:r>
          </w:p>
        </w:tc>
        <w:tc>
          <w:tcPr>
            <w:tcW w:w="2106" w:type="dxa"/>
            <w:vMerge w:val="restart"/>
          </w:tcPr>
          <w:p w14:paraId="1F71F0C9" w14:textId="77777777" w:rsidR="00FD3DFB" w:rsidRDefault="00000630">
            <w:pPr>
              <w:pStyle w:val="TableParagraph"/>
              <w:ind w:left="90"/>
              <w:rPr>
                <w:b/>
                <w:sz w:val="18"/>
              </w:rPr>
            </w:pPr>
            <w:r>
              <w:rPr>
                <w:b/>
                <w:sz w:val="18"/>
              </w:rPr>
              <w:t>Server models</w:t>
            </w:r>
          </w:p>
        </w:tc>
        <w:tc>
          <w:tcPr>
            <w:tcW w:w="6024" w:type="dxa"/>
            <w:gridSpan w:val="4"/>
          </w:tcPr>
          <w:p w14:paraId="712F23D6" w14:textId="77777777" w:rsidR="00FD3DFB" w:rsidRDefault="00000630">
            <w:pPr>
              <w:pStyle w:val="TableParagraph"/>
              <w:rPr>
                <w:b/>
                <w:sz w:val="18"/>
              </w:rPr>
            </w:pPr>
            <w:r>
              <w:rPr>
                <w:b/>
                <w:sz w:val="18"/>
              </w:rPr>
              <w:t>Supported functions</w:t>
            </w:r>
          </w:p>
        </w:tc>
      </w:tr>
      <w:tr w:rsidR="00FD3DFB" w14:paraId="67B24117" w14:textId="77777777">
        <w:trPr>
          <w:trHeight w:hRule="exact" w:val="2087"/>
        </w:trPr>
        <w:tc>
          <w:tcPr>
            <w:tcW w:w="1502" w:type="dxa"/>
            <w:vMerge/>
          </w:tcPr>
          <w:p w14:paraId="70BC5702" w14:textId="77777777" w:rsidR="00FD3DFB" w:rsidRDefault="00FD3DFB"/>
        </w:tc>
        <w:tc>
          <w:tcPr>
            <w:tcW w:w="2106" w:type="dxa"/>
            <w:vMerge/>
          </w:tcPr>
          <w:p w14:paraId="0462CA30" w14:textId="77777777" w:rsidR="00FD3DFB" w:rsidRDefault="00FD3DFB"/>
        </w:tc>
        <w:tc>
          <w:tcPr>
            <w:tcW w:w="1584" w:type="dxa"/>
          </w:tcPr>
          <w:p w14:paraId="5CF33AA0" w14:textId="77777777" w:rsidR="00FD3DFB" w:rsidRDefault="00000630">
            <w:pPr>
              <w:pStyle w:val="TableParagraph"/>
              <w:spacing w:line="249" w:lineRule="auto"/>
              <w:ind w:right="123"/>
              <w:rPr>
                <w:sz w:val="18"/>
              </w:rPr>
            </w:pPr>
            <w:r>
              <w:rPr>
                <w:sz w:val="18"/>
              </w:rPr>
              <w:t>Manage System x, ThinkSystem, BladeCenter, and Flex System servers through XClarity Integrator Service (out-of- band mode)</w:t>
            </w:r>
          </w:p>
        </w:tc>
        <w:tc>
          <w:tcPr>
            <w:tcW w:w="1551" w:type="dxa"/>
          </w:tcPr>
          <w:p w14:paraId="7A1CE5E3" w14:textId="77777777" w:rsidR="00FD3DFB" w:rsidRDefault="00000630">
            <w:pPr>
              <w:pStyle w:val="TableParagraph"/>
              <w:spacing w:before="48" w:line="249" w:lineRule="auto"/>
              <w:ind w:left="90" w:right="151"/>
              <w:rPr>
                <w:sz w:val="18"/>
              </w:rPr>
            </w:pPr>
            <w:r>
              <w:rPr>
                <w:sz w:val="18"/>
              </w:rPr>
              <w:t>Manage ThinkServer servers through XClarity Administrator (out-of-band mode)</w:t>
            </w:r>
          </w:p>
        </w:tc>
        <w:tc>
          <w:tcPr>
            <w:tcW w:w="1437" w:type="dxa"/>
          </w:tcPr>
          <w:p w14:paraId="41AC2688" w14:textId="77777777" w:rsidR="00FD3DFB" w:rsidRDefault="00000630">
            <w:pPr>
              <w:pStyle w:val="TableParagraph"/>
              <w:spacing w:before="48" w:line="249" w:lineRule="auto"/>
              <w:ind w:right="82"/>
              <w:rPr>
                <w:sz w:val="18"/>
              </w:rPr>
            </w:pPr>
            <w:r>
              <w:rPr>
                <w:sz w:val="18"/>
              </w:rPr>
              <w:t>Manage System x, BladeCenter, and Flex System servers through IBM Platform Agent (in-band mode)</w:t>
            </w:r>
          </w:p>
        </w:tc>
        <w:tc>
          <w:tcPr>
            <w:tcW w:w="1453" w:type="dxa"/>
          </w:tcPr>
          <w:p w14:paraId="044F0CFF" w14:textId="77777777" w:rsidR="00FD3DFB" w:rsidRDefault="00000630">
            <w:pPr>
              <w:pStyle w:val="TableParagraph"/>
              <w:spacing w:before="48" w:line="249" w:lineRule="auto"/>
              <w:ind w:right="94"/>
              <w:rPr>
                <w:sz w:val="18"/>
              </w:rPr>
            </w:pPr>
            <w:r>
              <w:rPr>
                <w:sz w:val="18"/>
              </w:rPr>
              <w:t>Manage Flex System</w:t>
            </w:r>
            <w:r>
              <w:rPr>
                <w:spacing w:val="-4"/>
                <w:sz w:val="18"/>
              </w:rPr>
              <w:t xml:space="preserve"> </w:t>
            </w:r>
            <w:r>
              <w:rPr>
                <w:sz w:val="18"/>
              </w:rPr>
              <w:t>chassis and BladeCenter chassis through</w:t>
            </w:r>
            <w:r>
              <w:rPr>
                <w:spacing w:val="3"/>
                <w:sz w:val="18"/>
              </w:rPr>
              <w:t xml:space="preserve"> </w:t>
            </w:r>
            <w:r>
              <w:rPr>
                <w:sz w:val="18"/>
              </w:rPr>
              <w:t>SNMP</w:t>
            </w:r>
          </w:p>
        </w:tc>
      </w:tr>
      <w:tr w:rsidR="00FD3DFB" w14:paraId="75AF2013" w14:textId="77777777">
        <w:trPr>
          <w:trHeight w:hRule="exact" w:val="5317"/>
        </w:trPr>
        <w:tc>
          <w:tcPr>
            <w:tcW w:w="1502" w:type="dxa"/>
          </w:tcPr>
          <w:p w14:paraId="3C7800DF" w14:textId="77777777" w:rsidR="00FD3DFB" w:rsidRDefault="00000630">
            <w:pPr>
              <w:pStyle w:val="TableParagraph"/>
              <w:spacing w:before="48" w:line="249" w:lineRule="auto"/>
              <w:rPr>
                <w:sz w:val="18"/>
              </w:rPr>
            </w:pPr>
            <w:r>
              <w:rPr>
                <w:sz w:val="18"/>
              </w:rPr>
              <w:t xml:space="preserve">Lenovo </w:t>
            </w:r>
            <w:r>
              <w:rPr>
                <w:w w:val="95"/>
                <w:sz w:val="18"/>
              </w:rPr>
              <w:t>ThinkSystem</w:t>
            </w:r>
          </w:p>
        </w:tc>
        <w:tc>
          <w:tcPr>
            <w:tcW w:w="2106" w:type="dxa"/>
          </w:tcPr>
          <w:p w14:paraId="62C64BF8" w14:textId="77777777" w:rsidR="00FD3DFB" w:rsidRDefault="00000630">
            <w:pPr>
              <w:pStyle w:val="TableParagraph"/>
              <w:ind w:left="90"/>
              <w:rPr>
                <w:sz w:val="18"/>
              </w:rPr>
            </w:pPr>
            <w:r>
              <w:rPr>
                <w:w w:val="105"/>
                <w:sz w:val="18"/>
              </w:rPr>
              <w:t>• ST250 (7Y45, 7Y46)</w:t>
            </w:r>
          </w:p>
          <w:p w14:paraId="6C5D4494" w14:textId="77777777" w:rsidR="00FD3DFB" w:rsidRDefault="00000630">
            <w:pPr>
              <w:pStyle w:val="TableParagraph"/>
              <w:spacing w:before="8"/>
              <w:ind w:left="90"/>
              <w:rPr>
                <w:sz w:val="18"/>
              </w:rPr>
            </w:pPr>
            <w:r>
              <w:rPr>
                <w:w w:val="115"/>
                <w:sz w:val="18"/>
              </w:rPr>
              <w:t xml:space="preserve">• </w:t>
            </w:r>
            <w:r>
              <w:rPr>
                <w:w w:val="105"/>
                <w:sz w:val="18"/>
              </w:rPr>
              <w:t>ST258 (7Y47)</w:t>
            </w:r>
          </w:p>
          <w:p w14:paraId="511CD9A6" w14:textId="77777777" w:rsidR="00FD3DFB" w:rsidRDefault="00000630">
            <w:pPr>
              <w:pStyle w:val="TableParagraph"/>
              <w:spacing w:before="8" w:line="249" w:lineRule="auto"/>
              <w:ind w:left="313" w:hanging="224"/>
              <w:rPr>
                <w:sz w:val="18"/>
              </w:rPr>
            </w:pPr>
            <w:r>
              <w:rPr>
                <w:w w:val="115"/>
                <w:sz w:val="18"/>
              </w:rPr>
              <w:t xml:space="preserve">• </w:t>
            </w:r>
            <w:r>
              <w:rPr>
                <w:sz w:val="18"/>
              </w:rPr>
              <w:t>SR250 (7Y51, 7Y52, 7Y72, 7Y73)</w:t>
            </w:r>
          </w:p>
          <w:p w14:paraId="5AD6A71F" w14:textId="77777777" w:rsidR="00FD3DFB" w:rsidRDefault="00000630">
            <w:pPr>
              <w:pStyle w:val="TableParagraph"/>
              <w:spacing w:before="0"/>
              <w:ind w:left="90"/>
              <w:rPr>
                <w:sz w:val="18"/>
              </w:rPr>
            </w:pPr>
            <w:r>
              <w:rPr>
                <w:w w:val="115"/>
                <w:sz w:val="18"/>
              </w:rPr>
              <w:t xml:space="preserve">• </w:t>
            </w:r>
            <w:r>
              <w:rPr>
                <w:w w:val="105"/>
                <w:sz w:val="18"/>
              </w:rPr>
              <w:t>SR258 (7Y53)</w:t>
            </w:r>
          </w:p>
          <w:p w14:paraId="77D626BA" w14:textId="77777777" w:rsidR="00FD3DFB" w:rsidRDefault="00000630">
            <w:pPr>
              <w:pStyle w:val="TableParagraph"/>
              <w:spacing w:before="8"/>
              <w:ind w:left="90"/>
              <w:rPr>
                <w:sz w:val="18"/>
              </w:rPr>
            </w:pPr>
            <w:r>
              <w:rPr>
                <w:w w:val="115"/>
                <w:sz w:val="18"/>
              </w:rPr>
              <w:t xml:space="preserve">• </w:t>
            </w:r>
            <w:r>
              <w:rPr>
                <w:w w:val="105"/>
                <w:sz w:val="18"/>
              </w:rPr>
              <w:t>SR150 (7Y54)</w:t>
            </w:r>
          </w:p>
          <w:p w14:paraId="6D989EEF" w14:textId="77777777" w:rsidR="00FD3DFB" w:rsidRDefault="00000630">
            <w:pPr>
              <w:pStyle w:val="TableParagraph"/>
              <w:spacing w:before="8"/>
              <w:ind w:left="90"/>
              <w:rPr>
                <w:sz w:val="18"/>
              </w:rPr>
            </w:pPr>
            <w:r>
              <w:rPr>
                <w:w w:val="115"/>
                <w:sz w:val="18"/>
              </w:rPr>
              <w:t xml:space="preserve">• </w:t>
            </w:r>
            <w:r>
              <w:rPr>
                <w:w w:val="105"/>
                <w:sz w:val="18"/>
              </w:rPr>
              <w:t>SR158 (7Y55)</w:t>
            </w:r>
          </w:p>
          <w:p w14:paraId="13163049" w14:textId="77777777" w:rsidR="00FD3DFB" w:rsidRDefault="00000630">
            <w:pPr>
              <w:pStyle w:val="TableParagraph"/>
              <w:spacing w:before="8" w:line="249" w:lineRule="auto"/>
              <w:ind w:left="313" w:right="113" w:hanging="224"/>
              <w:rPr>
                <w:sz w:val="18"/>
              </w:rPr>
            </w:pPr>
            <w:r>
              <w:rPr>
                <w:w w:val="115"/>
                <w:sz w:val="18"/>
              </w:rPr>
              <w:t xml:space="preserve">• </w:t>
            </w:r>
            <w:r>
              <w:rPr>
                <w:w w:val="105"/>
                <w:sz w:val="18"/>
              </w:rPr>
              <w:t>SD530 (7X20, 7X21, 7X22)</w:t>
            </w:r>
          </w:p>
          <w:p w14:paraId="554724EE" w14:textId="77777777" w:rsidR="00FD3DFB" w:rsidRDefault="00000630">
            <w:pPr>
              <w:pStyle w:val="TableParagraph"/>
              <w:spacing w:before="0"/>
              <w:ind w:left="90"/>
              <w:rPr>
                <w:sz w:val="18"/>
              </w:rPr>
            </w:pPr>
            <w:r>
              <w:rPr>
                <w:w w:val="115"/>
                <w:sz w:val="18"/>
              </w:rPr>
              <w:t xml:space="preserve">• </w:t>
            </w:r>
            <w:r>
              <w:rPr>
                <w:w w:val="105"/>
                <w:sz w:val="18"/>
              </w:rPr>
              <w:t>SN550 (7X16, 7X17)</w:t>
            </w:r>
          </w:p>
          <w:p w14:paraId="25609215" w14:textId="77777777" w:rsidR="00FD3DFB" w:rsidRDefault="00000630">
            <w:pPr>
              <w:pStyle w:val="TableParagraph"/>
              <w:spacing w:before="8"/>
              <w:ind w:left="90"/>
              <w:rPr>
                <w:sz w:val="18"/>
              </w:rPr>
            </w:pPr>
            <w:r>
              <w:rPr>
                <w:w w:val="115"/>
                <w:sz w:val="18"/>
              </w:rPr>
              <w:t xml:space="preserve">• </w:t>
            </w:r>
            <w:r>
              <w:rPr>
                <w:w w:val="105"/>
                <w:sz w:val="18"/>
              </w:rPr>
              <w:t>SN850 (7X15)</w:t>
            </w:r>
          </w:p>
          <w:p w14:paraId="04D0FE62" w14:textId="77777777" w:rsidR="00FD3DFB" w:rsidRDefault="00000630">
            <w:pPr>
              <w:pStyle w:val="TableParagraph"/>
              <w:spacing w:before="8"/>
              <w:ind w:left="90"/>
              <w:rPr>
                <w:sz w:val="18"/>
              </w:rPr>
            </w:pPr>
            <w:r>
              <w:rPr>
                <w:w w:val="115"/>
                <w:sz w:val="18"/>
              </w:rPr>
              <w:t xml:space="preserve">• </w:t>
            </w:r>
            <w:r>
              <w:rPr>
                <w:w w:val="105"/>
                <w:sz w:val="18"/>
              </w:rPr>
              <w:t>SR530 (7X07, 7X08)</w:t>
            </w:r>
          </w:p>
          <w:p w14:paraId="60BBA567" w14:textId="77777777" w:rsidR="00FD3DFB" w:rsidRDefault="00000630">
            <w:pPr>
              <w:pStyle w:val="TableParagraph"/>
              <w:spacing w:before="7"/>
              <w:ind w:left="90"/>
              <w:rPr>
                <w:sz w:val="18"/>
              </w:rPr>
            </w:pPr>
            <w:r>
              <w:rPr>
                <w:w w:val="115"/>
                <w:sz w:val="18"/>
              </w:rPr>
              <w:t xml:space="preserve">• </w:t>
            </w:r>
            <w:r>
              <w:rPr>
                <w:w w:val="105"/>
                <w:sz w:val="18"/>
              </w:rPr>
              <w:t>SR550 (7X03, 7X04)</w:t>
            </w:r>
          </w:p>
          <w:p w14:paraId="19C55C47" w14:textId="77777777" w:rsidR="00FD3DFB" w:rsidRDefault="00000630">
            <w:pPr>
              <w:pStyle w:val="TableParagraph"/>
              <w:spacing w:before="8"/>
              <w:ind w:left="90"/>
              <w:rPr>
                <w:sz w:val="18"/>
              </w:rPr>
            </w:pPr>
            <w:r>
              <w:rPr>
                <w:w w:val="105"/>
                <w:sz w:val="18"/>
              </w:rPr>
              <w:t>• SR570 (7Y02, 7Y03)</w:t>
            </w:r>
          </w:p>
          <w:p w14:paraId="4371CCEF" w14:textId="77777777" w:rsidR="00FD3DFB" w:rsidRDefault="00000630">
            <w:pPr>
              <w:pStyle w:val="TableParagraph"/>
              <w:spacing w:before="8"/>
              <w:ind w:left="90"/>
              <w:rPr>
                <w:sz w:val="18"/>
              </w:rPr>
            </w:pPr>
            <w:r>
              <w:rPr>
                <w:w w:val="115"/>
                <w:sz w:val="18"/>
              </w:rPr>
              <w:t xml:space="preserve">• </w:t>
            </w:r>
            <w:r>
              <w:rPr>
                <w:w w:val="105"/>
                <w:sz w:val="18"/>
              </w:rPr>
              <w:t>SR590 (7X98, 7X99)</w:t>
            </w:r>
          </w:p>
          <w:p w14:paraId="7FCFCF0D" w14:textId="77777777" w:rsidR="00FD3DFB" w:rsidRDefault="00000630">
            <w:pPr>
              <w:pStyle w:val="TableParagraph"/>
              <w:spacing w:before="8"/>
              <w:ind w:left="90"/>
              <w:rPr>
                <w:sz w:val="18"/>
              </w:rPr>
            </w:pPr>
            <w:r>
              <w:rPr>
                <w:w w:val="115"/>
                <w:sz w:val="18"/>
              </w:rPr>
              <w:t xml:space="preserve">• </w:t>
            </w:r>
            <w:r>
              <w:rPr>
                <w:w w:val="105"/>
                <w:sz w:val="18"/>
              </w:rPr>
              <w:t>SR630 (7X01, 7X02)</w:t>
            </w:r>
          </w:p>
          <w:p w14:paraId="62472AF2" w14:textId="77777777" w:rsidR="00FD3DFB" w:rsidRDefault="00000630">
            <w:pPr>
              <w:pStyle w:val="TableParagraph"/>
              <w:spacing w:before="8"/>
              <w:ind w:left="90"/>
              <w:rPr>
                <w:sz w:val="18"/>
              </w:rPr>
            </w:pPr>
            <w:r>
              <w:rPr>
                <w:w w:val="115"/>
                <w:sz w:val="18"/>
              </w:rPr>
              <w:t xml:space="preserve">• </w:t>
            </w:r>
            <w:r>
              <w:rPr>
                <w:w w:val="105"/>
                <w:sz w:val="18"/>
              </w:rPr>
              <w:t>SR650 (7X05, 7X06)</w:t>
            </w:r>
          </w:p>
          <w:p w14:paraId="5F475E41" w14:textId="77777777" w:rsidR="00FD3DFB" w:rsidRDefault="00000630">
            <w:pPr>
              <w:pStyle w:val="TableParagraph"/>
              <w:spacing w:before="7"/>
              <w:ind w:left="90"/>
              <w:rPr>
                <w:sz w:val="18"/>
              </w:rPr>
            </w:pPr>
            <w:r>
              <w:rPr>
                <w:w w:val="115"/>
                <w:sz w:val="18"/>
              </w:rPr>
              <w:t xml:space="preserve">• </w:t>
            </w:r>
            <w:r>
              <w:rPr>
                <w:w w:val="105"/>
                <w:sz w:val="18"/>
              </w:rPr>
              <w:t>SR850 (7X18, 7X19)</w:t>
            </w:r>
          </w:p>
          <w:p w14:paraId="4FF7C35F" w14:textId="77777777" w:rsidR="00FD3DFB" w:rsidRDefault="00000630">
            <w:pPr>
              <w:pStyle w:val="TableParagraph"/>
              <w:spacing w:before="8"/>
              <w:ind w:left="90"/>
              <w:rPr>
                <w:sz w:val="18"/>
              </w:rPr>
            </w:pPr>
            <w:r>
              <w:rPr>
                <w:w w:val="115"/>
                <w:sz w:val="18"/>
              </w:rPr>
              <w:t xml:space="preserve">• </w:t>
            </w:r>
            <w:r>
              <w:rPr>
                <w:w w:val="105"/>
                <w:sz w:val="18"/>
              </w:rPr>
              <w:t>SR860 (7X69, 7X70)</w:t>
            </w:r>
          </w:p>
          <w:p w14:paraId="6F0EF298" w14:textId="77777777" w:rsidR="00FD3DFB" w:rsidRDefault="00000630">
            <w:pPr>
              <w:pStyle w:val="TableParagraph"/>
              <w:spacing w:before="8" w:line="249" w:lineRule="auto"/>
              <w:ind w:left="313" w:right="113" w:hanging="224"/>
              <w:rPr>
                <w:sz w:val="18"/>
              </w:rPr>
            </w:pPr>
            <w:r>
              <w:rPr>
                <w:w w:val="115"/>
                <w:sz w:val="18"/>
              </w:rPr>
              <w:t xml:space="preserve">• </w:t>
            </w:r>
            <w:r>
              <w:rPr>
                <w:w w:val="105"/>
                <w:sz w:val="18"/>
              </w:rPr>
              <w:t>SR950 (7X11, 7X12, 7X13)</w:t>
            </w:r>
          </w:p>
          <w:p w14:paraId="2B7D9E51" w14:textId="77777777" w:rsidR="00FD3DFB" w:rsidRDefault="00000630">
            <w:pPr>
              <w:pStyle w:val="TableParagraph"/>
              <w:spacing w:before="0" w:line="206" w:lineRule="exact"/>
              <w:ind w:left="90"/>
              <w:rPr>
                <w:sz w:val="18"/>
              </w:rPr>
            </w:pPr>
            <w:r>
              <w:rPr>
                <w:w w:val="115"/>
                <w:sz w:val="18"/>
              </w:rPr>
              <w:t xml:space="preserve">• </w:t>
            </w:r>
            <w:r>
              <w:rPr>
                <w:w w:val="105"/>
                <w:sz w:val="18"/>
              </w:rPr>
              <w:t>ST550 (7X09, 7X10)</w:t>
            </w:r>
          </w:p>
          <w:p w14:paraId="0D2F4EE3" w14:textId="77777777" w:rsidR="00FD3DFB" w:rsidRDefault="00000630">
            <w:pPr>
              <w:pStyle w:val="TableParagraph"/>
              <w:spacing w:before="9"/>
              <w:ind w:left="90"/>
              <w:rPr>
                <w:sz w:val="18"/>
              </w:rPr>
            </w:pPr>
            <w:r>
              <w:rPr>
                <w:w w:val="105"/>
                <w:sz w:val="18"/>
              </w:rPr>
              <w:t>• ST558 (7Y15, 7Y16)</w:t>
            </w:r>
          </w:p>
          <w:p w14:paraId="6AF21C8D" w14:textId="77777777" w:rsidR="00FD3DFB" w:rsidRDefault="00000630">
            <w:pPr>
              <w:pStyle w:val="TableParagraph"/>
              <w:spacing w:before="8"/>
              <w:ind w:left="301" w:right="822"/>
              <w:jc w:val="center"/>
              <w:rPr>
                <w:sz w:val="18"/>
              </w:rPr>
            </w:pPr>
            <w:r>
              <w:rPr>
                <w:w w:val="95"/>
                <w:sz w:val="18"/>
              </w:rPr>
              <w:t>(China only)</w:t>
            </w:r>
          </w:p>
        </w:tc>
        <w:tc>
          <w:tcPr>
            <w:tcW w:w="1584" w:type="dxa"/>
          </w:tcPr>
          <w:p w14:paraId="653E2F01" w14:textId="77777777" w:rsidR="00FD3DFB" w:rsidRDefault="00000630">
            <w:pPr>
              <w:pStyle w:val="TableParagraph"/>
              <w:spacing w:before="62"/>
              <w:ind w:left="736"/>
              <w:rPr>
                <w:sz w:val="18"/>
              </w:rPr>
            </w:pPr>
            <w:r>
              <w:rPr>
                <w:w w:val="91"/>
                <w:sz w:val="18"/>
              </w:rPr>
              <w:t>√</w:t>
            </w:r>
          </w:p>
        </w:tc>
        <w:tc>
          <w:tcPr>
            <w:tcW w:w="1551" w:type="dxa"/>
          </w:tcPr>
          <w:p w14:paraId="1D9E14DA" w14:textId="77777777" w:rsidR="00FD3DFB" w:rsidRDefault="00FD3DFB"/>
        </w:tc>
        <w:tc>
          <w:tcPr>
            <w:tcW w:w="1437" w:type="dxa"/>
          </w:tcPr>
          <w:p w14:paraId="5492C0B7" w14:textId="77777777" w:rsidR="00FD3DFB" w:rsidRDefault="00FD3DFB"/>
        </w:tc>
        <w:tc>
          <w:tcPr>
            <w:tcW w:w="1453" w:type="dxa"/>
          </w:tcPr>
          <w:p w14:paraId="1CF81E4D" w14:textId="77777777" w:rsidR="00FD3DFB" w:rsidRDefault="00FD3DFB"/>
        </w:tc>
      </w:tr>
      <w:tr w:rsidR="00FD3DFB" w14:paraId="6CBF76E2" w14:textId="77777777">
        <w:trPr>
          <w:trHeight w:hRule="exact" w:val="3378"/>
        </w:trPr>
        <w:tc>
          <w:tcPr>
            <w:tcW w:w="1502" w:type="dxa"/>
          </w:tcPr>
          <w:p w14:paraId="5A6E6A44" w14:textId="77777777" w:rsidR="00FD3DFB" w:rsidRDefault="00000630">
            <w:pPr>
              <w:pStyle w:val="TableParagraph"/>
              <w:spacing w:before="51" w:line="249" w:lineRule="auto"/>
              <w:ind w:right="132"/>
              <w:rPr>
                <w:sz w:val="18"/>
              </w:rPr>
            </w:pPr>
            <w:r>
              <w:rPr>
                <w:sz w:val="18"/>
              </w:rPr>
              <w:t>Lenovo System x</w:t>
            </w:r>
          </w:p>
        </w:tc>
        <w:tc>
          <w:tcPr>
            <w:tcW w:w="2106" w:type="dxa"/>
          </w:tcPr>
          <w:p w14:paraId="58EFAC29" w14:textId="77777777" w:rsidR="00FD3DFB" w:rsidRDefault="00000630">
            <w:pPr>
              <w:pStyle w:val="TableParagraph"/>
              <w:spacing w:before="51" w:line="249" w:lineRule="auto"/>
              <w:ind w:left="313" w:right="533" w:hanging="224"/>
              <w:rPr>
                <w:sz w:val="18"/>
              </w:rPr>
            </w:pPr>
            <w:r>
              <w:rPr>
                <w:w w:val="115"/>
                <w:sz w:val="18"/>
              </w:rPr>
              <w:t xml:space="preserve">• </w:t>
            </w:r>
            <w:r>
              <w:rPr>
                <w:w w:val="105"/>
                <w:sz w:val="18"/>
              </w:rPr>
              <w:t>x240 M5 (2591, 9532)</w:t>
            </w:r>
          </w:p>
          <w:p w14:paraId="7DAC8B97" w14:textId="77777777" w:rsidR="00FD3DFB" w:rsidRDefault="00000630">
            <w:pPr>
              <w:pStyle w:val="TableParagraph"/>
              <w:spacing w:before="0" w:line="249" w:lineRule="auto"/>
              <w:ind w:left="313" w:right="428" w:hanging="224"/>
              <w:rPr>
                <w:sz w:val="18"/>
              </w:rPr>
            </w:pPr>
            <w:r>
              <w:rPr>
                <w:w w:val="115"/>
                <w:sz w:val="18"/>
              </w:rPr>
              <w:t xml:space="preserve">• </w:t>
            </w:r>
            <w:r>
              <w:rPr>
                <w:w w:val="105"/>
                <w:sz w:val="18"/>
              </w:rPr>
              <w:t>x3250 M6 (3633, 3943)</w:t>
            </w:r>
          </w:p>
          <w:p w14:paraId="5F7412DE" w14:textId="77777777" w:rsidR="00FD3DFB" w:rsidRDefault="00000630">
            <w:pPr>
              <w:pStyle w:val="TableParagraph"/>
              <w:spacing w:before="0"/>
              <w:ind w:left="90"/>
              <w:rPr>
                <w:sz w:val="18"/>
              </w:rPr>
            </w:pPr>
            <w:r>
              <w:rPr>
                <w:w w:val="115"/>
                <w:sz w:val="18"/>
              </w:rPr>
              <w:t xml:space="preserve">• </w:t>
            </w:r>
            <w:r>
              <w:rPr>
                <w:w w:val="105"/>
                <w:sz w:val="18"/>
              </w:rPr>
              <w:t>x3500 M5 (5464)</w:t>
            </w:r>
          </w:p>
          <w:p w14:paraId="0304C7F6" w14:textId="77777777" w:rsidR="00FD3DFB" w:rsidRDefault="00000630">
            <w:pPr>
              <w:pStyle w:val="TableParagraph"/>
              <w:spacing w:before="7"/>
              <w:ind w:left="90"/>
              <w:rPr>
                <w:sz w:val="18"/>
              </w:rPr>
            </w:pPr>
            <w:r>
              <w:rPr>
                <w:w w:val="115"/>
                <w:sz w:val="18"/>
              </w:rPr>
              <w:t xml:space="preserve">• </w:t>
            </w:r>
            <w:r>
              <w:rPr>
                <w:w w:val="105"/>
                <w:sz w:val="18"/>
              </w:rPr>
              <w:t>x3550 M4 (7914)</w:t>
            </w:r>
          </w:p>
          <w:p w14:paraId="6977DEC3" w14:textId="77777777" w:rsidR="00FD3DFB" w:rsidRDefault="00000630">
            <w:pPr>
              <w:pStyle w:val="TableParagraph"/>
              <w:spacing w:before="7"/>
              <w:ind w:left="90"/>
              <w:rPr>
                <w:sz w:val="18"/>
              </w:rPr>
            </w:pPr>
            <w:r>
              <w:rPr>
                <w:w w:val="115"/>
                <w:sz w:val="18"/>
              </w:rPr>
              <w:t xml:space="preserve">• </w:t>
            </w:r>
            <w:r>
              <w:rPr>
                <w:w w:val="105"/>
                <w:sz w:val="18"/>
              </w:rPr>
              <w:t>x3550 M5 (5463)</w:t>
            </w:r>
          </w:p>
          <w:p w14:paraId="36A9DA1A" w14:textId="77777777" w:rsidR="00FD3DFB" w:rsidRDefault="00000630">
            <w:pPr>
              <w:pStyle w:val="TableParagraph"/>
              <w:spacing w:before="7"/>
              <w:ind w:left="90"/>
              <w:rPr>
                <w:sz w:val="18"/>
              </w:rPr>
            </w:pPr>
            <w:r>
              <w:rPr>
                <w:w w:val="115"/>
                <w:sz w:val="18"/>
              </w:rPr>
              <w:t xml:space="preserve">• </w:t>
            </w:r>
            <w:r>
              <w:rPr>
                <w:w w:val="105"/>
                <w:sz w:val="18"/>
              </w:rPr>
              <w:t>x3630 M4 (7158)</w:t>
            </w:r>
          </w:p>
          <w:p w14:paraId="2D20DA35" w14:textId="77777777" w:rsidR="00FD3DFB" w:rsidRDefault="00000630">
            <w:pPr>
              <w:pStyle w:val="TableParagraph"/>
              <w:spacing w:before="6"/>
              <w:ind w:left="90"/>
              <w:rPr>
                <w:sz w:val="18"/>
              </w:rPr>
            </w:pPr>
            <w:r>
              <w:rPr>
                <w:w w:val="115"/>
                <w:sz w:val="18"/>
              </w:rPr>
              <w:t xml:space="preserve">• </w:t>
            </w:r>
            <w:r>
              <w:rPr>
                <w:w w:val="105"/>
                <w:sz w:val="18"/>
              </w:rPr>
              <w:t>x3650 M4 (7915)</w:t>
            </w:r>
          </w:p>
          <w:p w14:paraId="605FF706" w14:textId="77777777" w:rsidR="00FD3DFB" w:rsidRDefault="00000630">
            <w:pPr>
              <w:pStyle w:val="TableParagraph"/>
              <w:spacing w:before="8" w:line="249" w:lineRule="auto"/>
              <w:ind w:left="313" w:right="428" w:hanging="224"/>
              <w:rPr>
                <w:sz w:val="18"/>
              </w:rPr>
            </w:pPr>
            <w:r>
              <w:rPr>
                <w:w w:val="115"/>
                <w:sz w:val="18"/>
              </w:rPr>
              <w:t xml:space="preserve">• </w:t>
            </w:r>
            <w:r>
              <w:rPr>
                <w:w w:val="105"/>
                <w:sz w:val="18"/>
              </w:rPr>
              <w:t>x3650 M5 (5462, 8871)</w:t>
            </w:r>
          </w:p>
          <w:p w14:paraId="5C947DDD" w14:textId="77777777" w:rsidR="00FD3DFB" w:rsidRDefault="00000630">
            <w:pPr>
              <w:pStyle w:val="TableParagraph"/>
              <w:spacing w:before="0"/>
              <w:ind w:left="90"/>
              <w:rPr>
                <w:sz w:val="18"/>
              </w:rPr>
            </w:pPr>
            <w:r>
              <w:rPr>
                <w:w w:val="115"/>
                <w:sz w:val="18"/>
              </w:rPr>
              <w:t xml:space="preserve">• </w:t>
            </w:r>
            <w:r>
              <w:rPr>
                <w:w w:val="105"/>
                <w:sz w:val="18"/>
              </w:rPr>
              <w:t>x3750 M4 (8753)</w:t>
            </w:r>
          </w:p>
          <w:p w14:paraId="47AD7B93" w14:textId="77777777" w:rsidR="00FD3DFB" w:rsidRDefault="00000630">
            <w:pPr>
              <w:pStyle w:val="TableParagraph"/>
              <w:spacing w:before="8"/>
              <w:ind w:left="90"/>
              <w:rPr>
                <w:sz w:val="18"/>
              </w:rPr>
            </w:pPr>
            <w:r>
              <w:rPr>
                <w:w w:val="115"/>
                <w:sz w:val="18"/>
              </w:rPr>
              <w:t xml:space="preserve">• </w:t>
            </w:r>
            <w:r>
              <w:rPr>
                <w:w w:val="105"/>
                <w:sz w:val="18"/>
              </w:rPr>
              <w:t>x3850 X6 (6241)</w:t>
            </w:r>
          </w:p>
          <w:p w14:paraId="656A8CA5" w14:textId="77777777" w:rsidR="00FD3DFB" w:rsidRDefault="00000630">
            <w:pPr>
              <w:pStyle w:val="TableParagraph"/>
              <w:spacing w:before="7"/>
              <w:ind w:left="90"/>
              <w:rPr>
                <w:sz w:val="18"/>
              </w:rPr>
            </w:pPr>
            <w:r>
              <w:rPr>
                <w:w w:val="115"/>
                <w:sz w:val="18"/>
              </w:rPr>
              <w:t xml:space="preserve">• </w:t>
            </w:r>
            <w:r>
              <w:rPr>
                <w:w w:val="105"/>
                <w:sz w:val="18"/>
              </w:rPr>
              <w:t>x3950 X6 (6241)</w:t>
            </w:r>
          </w:p>
          <w:p w14:paraId="43A27267" w14:textId="77777777" w:rsidR="00FD3DFB" w:rsidRDefault="00000630">
            <w:pPr>
              <w:pStyle w:val="TableParagraph"/>
              <w:spacing w:before="8"/>
              <w:ind w:left="90"/>
              <w:rPr>
                <w:sz w:val="18"/>
              </w:rPr>
            </w:pPr>
            <w:r>
              <w:rPr>
                <w:w w:val="115"/>
                <w:sz w:val="18"/>
              </w:rPr>
              <w:t xml:space="preserve">• </w:t>
            </w:r>
            <w:r>
              <w:rPr>
                <w:w w:val="110"/>
                <w:sz w:val="18"/>
              </w:rPr>
              <w:t>x440 (7167, 2590)</w:t>
            </w:r>
          </w:p>
        </w:tc>
        <w:tc>
          <w:tcPr>
            <w:tcW w:w="1584" w:type="dxa"/>
          </w:tcPr>
          <w:p w14:paraId="4A0BB8CD" w14:textId="77777777" w:rsidR="00FD3DFB" w:rsidRDefault="00000630">
            <w:pPr>
              <w:pStyle w:val="TableParagraph"/>
              <w:spacing w:before="62"/>
              <w:ind w:left="736"/>
              <w:rPr>
                <w:sz w:val="18"/>
              </w:rPr>
            </w:pPr>
            <w:r>
              <w:rPr>
                <w:w w:val="91"/>
                <w:sz w:val="18"/>
              </w:rPr>
              <w:t>√</w:t>
            </w:r>
          </w:p>
        </w:tc>
        <w:tc>
          <w:tcPr>
            <w:tcW w:w="1551" w:type="dxa"/>
          </w:tcPr>
          <w:p w14:paraId="3EBD7314" w14:textId="77777777" w:rsidR="00FD3DFB" w:rsidRDefault="00FD3DFB"/>
        </w:tc>
        <w:tc>
          <w:tcPr>
            <w:tcW w:w="1437" w:type="dxa"/>
          </w:tcPr>
          <w:p w14:paraId="04F4A19B" w14:textId="77777777" w:rsidR="00FD3DFB" w:rsidRDefault="00000630">
            <w:pPr>
              <w:pStyle w:val="TableParagraph"/>
              <w:spacing w:before="62"/>
              <w:ind w:left="0"/>
              <w:jc w:val="center"/>
              <w:rPr>
                <w:sz w:val="18"/>
              </w:rPr>
            </w:pPr>
            <w:r>
              <w:rPr>
                <w:w w:val="91"/>
                <w:sz w:val="18"/>
              </w:rPr>
              <w:t>√</w:t>
            </w:r>
          </w:p>
        </w:tc>
        <w:tc>
          <w:tcPr>
            <w:tcW w:w="1453" w:type="dxa"/>
          </w:tcPr>
          <w:p w14:paraId="37E87AE5" w14:textId="77777777" w:rsidR="00FD3DFB" w:rsidRDefault="00FD3DFB"/>
        </w:tc>
      </w:tr>
      <w:tr w:rsidR="00FD3DFB" w14:paraId="716C79F7" w14:textId="77777777">
        <w:trPr>
          <w:trHeight w:hRule="exact" w:val="1224"/>
        </w:trPr>
        <w:tc>
          <w:tcPr>
            <w:tcW w:w="1502" w:type="dxa"/>
          </w:tcPr>
          <w:p w14:paraId="0840B830" w14:textId="77777777" w:rsidR="00FD3DFB" w:rsidRDefault="00000630">
            <w:pPr>
              <w:pStyle w:val="TableParagraph"/>
              <w:spacing w:before="48" w:line="249" w:lineRule="auto"/>
              <w:rPr>
                <w:sz w:val="18"/>
              </w:rPr>
            </w:pPr>
            <w:r>
              <w:rPr>
                <w:sz w:val="18"/>
              </w:rPr>
              <w:t>Lenovo Flex System</w:t>
            </w:r>
          </w:p>
        </w:tc>
        <w:tc>
          <w:tcPr>
            <w:tcW w:w="2106" w:type="dxa"/>
          </w:tcPr>
          <w:p w14:paraId="35E6B51F" w14:textId="77777777" w:rsidR="00FD3DFB" w:rsidRDefault="00000630">
            <w:pPr>
              <w:pStyle w:val="TableParagraph"/>
              <w:spacing w:before="48"/>
              <w:ind w:left="90"/>
              <w:rPr>
                <w:sz w:val="18"/>
              </w:rPr>
            </w:pPr>
            <w:r>
              <w:rPr>
                <w:w w:val="115"/>
                <w:sz w:val="18"/>
              </w:rPr>
              <w:t xml:space="preserve">• </w:t>
            </w:r>
            <w:r>
              <w:rPr>
                <w:w w:val="105"/>
                <w:sz w:val="18"/>
              </w:rPr>
              <w:t>x280, x480, x880 X6</w:t>
            </w:r>
          </w:p>
          <w:p w14:paraId="6EBF3C21" w14:textId="77777777" w:rsidR="00FD3DFB" w:rsidRDefault="00000630">
            <w:pPr>
              <w:pStyle w:val="TableParagraph"/>
              <w:spacing w:before="7" w:line="249" w:lineRule="auto"/>
              <w:ind w:left="313" w:right="542"/>
              <w:rPr>
                <w:sz w:val="18"/>
              </w:rPr>
            </w:pPr>
            <w:r>
              <w:rPr>
                <w:sz w:val="18"/>
              </w:rPr>
              <w:t xml:space="preserve">Compute Node </w:t>
            </w:r>
            <w:r>
              <w:rPr>
                <w:w w:val="95"/>
                <w:sz w:val="18"/>
              </w:rPr>
              <w:t>(7196, 4258)</w:t>
            </w:r>
          </w:p>
          <w:p w14:paraId="39729DF9" w14:textId="77777777" w:rsidR="00FD3DFB" w:rsidRDefault="00000630">
            <w:pPr>
              <w:pStyle w:val="TableParagraph"/>
              <w:numPr>
                <w:ilvl w:val="0"/>
                <w:numId w:val="34"/>
              </w:numPr>
              <w:tabs>
                <w:tab w:val="left" w:pos="314"/>
              </w:tabs>
              <w:spacing w:before="0" w:line="249" w:lineRule="auto"/>
              <w:ind w:right="109" w:hanging="223"/>
              <w:rPr>
                <w:sz w:val="18"/>
              </w:rPr>
            </w:pPr>
            <w:r>
              <w:rPr>
                <w:sz w:val="18"/>
              </w:rPr>
              <w:t xml:space="preserve">x240 Compute Node </w:t>
            </w:r>
            <w:r>
              <w:rPr>
                <w:w w:val="95"/>
                <w:sz w:val="18"/>
              </w:rPr>
              <w:t>(7162,</w:t>
            </w:r>
            <w:r>
              <w:rPr>
                <w:spacing w:val="14"/>
                <w:w w:val="95"/>
                <w:sz w:val="18"/>
              </w:rPr>
              <w:t xml:space="preserve"> </w:t>
            </w:r>
            <w:r>
              <w:rPr>
                <w:w w:val="95"/>
                <w:sz w:val="18"/>
              </w:rPr>
              <w:t>2588)</w:t>
            </w:r>
          </w:p>
        </w:tc>
        <w:tc>
          <w:tcPr>
            <w:tcW w:w="1584" w:type="dxa"/>
          </w:tcPr>
          <w:p w14:paraId="7D232727" w14:textId="77777777" w:rsidR="00FD3DFB" w:rsidRDefault="00000630">
            <w:pPr>
              <w:pStyle w:val="TableParagraph"/>
              <w:spacing w:before="61"/>
              <w:ind w:left="736"/>
              <w:rPr>
                <w:sz w:val="18"/>
              </w:rPr>
            </w:pPr>
            <w:r>
              <w:rPr>
                <w:w w:val="91"/>
                <w:sz w:val="18"/>
              </w:rPr>
              <w:t>√</w:t>
            </w:r>
          </w:p>
        </w:tc>
        <w:tc>
          <w:tcPr>
            <w:tcW w:w="1551" w:type="dxa"/>
          </w:tcPr>
          <w:p w14:paraId="48A2113B" w14:textId="77777777" w:rsidR="00FD3DFB" w:rsidRDefault="00FD3DFB"/>
        </w:tc>
        <w:tc>
          <w:tcPr>
            <w:tcW w:w="1437" w:type="dxa"/>
          </w:tcPr>
          <w:p w14:paraId="0C7BED43" w14:textId="77777777" w:rsidR="00FD3DFB" w:rsidRDefault="00000630">
            <w:pPr>
              <w:pStyle w:val="TableParagraph"/>
              <w:spacing w:before="61"/>
              <w:ind w:left="0"/>
              <w:jc w:val="center"/>
              <w:rPr>
                <w:sz w:val="18"/>
              </w:rPr>
            </w:pPr>
            <w:r>
              <w:rPr>
                <w:w w:val="91"/>
                <w:sz w:val="18"/>
              </w:rPr>
              <w:t>√</w:t>
            </w:r>
          </w:p>
        </w:tc>
        <w:tc>
          <w:tcPr>
            <w:tcW w:w="1453" w:type="dxa"/>
          </w:tcPr>
          <w:p w14:paraId="0949DB3D" w14:textId="77777777" w:rsidR="00FD3DFB" w:rsidRDefault="00FD3DFB"/>
        </w:tc>
      </w:tr>
    </w:tbl>
    <w:p w14:paraId="698FEB85" w14:textId="77777777" w:rsidR="00FD3DFB" w:rsidRDefault="00FD3DFB">
      <w:pPr>
        <w:sectPr w:rsidR="00FD3DFB">
          <w:pgSz w:w="12240" w:h="15840"/>
          <w:pgMar w:top="1240" w:right="1060" w:bottom="860" w:left="1300" w:header="0" w:footer="674" w:gutter="0"/>
          <w:cols w:space="720"/>
        </w:sectPr>
      </w:pPr>
    </w:p>
    <w:p w14:paraId="514B31A5" w14:textId="77777777" w:rsidR="00FD3DFB" w:rsidRDefault="00000630">
      <w:pPr>
        <w:spacing w:before="94"/>
        <w:ind w:left="110"/>
        <w:rPr>
          <w:i/>
          <w:sz w:val="18"/>
        </w:rPr>
      </w:pPr>
      <w:r>
        <w:rPr>
          <w:i/>
          <w:sz w:val="18"/>
        </w:rPr>
        <w:lastRenderedPageBreak/>
        <w:t>Table 2. Supported server models and functions (continued)</w:t>
      </w:r>
    </w:p>
    <w:p w14:paraId="4CBC6919" w14:textId="77777777" w:rsidR="00FD3DFB" w:rsidRDefault="00FD3DFB">
      <w:pPr>
        <w:pStyle w:val="a3"/>
        <w:spacing w:before="2"/>
        <w:rPr>
          <w:i/>
          <w:sz w:val="9"/>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2"/>
        <w:gridCol w:w="2106"/>
        <w:gridCol w:w="1584"/>
        <w:gridCol w:w="1551"/>
        <w:gridCol w:w="1437"/>
        <w:gridCol w:w="1453"/>
      </w:tblGrid>
      <w:tr w:rsidR="00FD3DFB" w14:paraId="5275FF1A" w14:textId="77777777">
        <w:trPr>
          <w:trHeight w:hRule="exact" w:val="1011"/>
        </w:trPr>
        <w:tc>
          <w:tcPr>
            <w:tcW w:w="1502" w:type="dxa"/>
          </w:tcPr>
          <w:p w14:paraId="7318BBF8" w14:textId="77777777" w:rsidR="00FD3DFB" w:rsidRDefault="00000630">
            <w:pPr>
              <w:pStyle w:val="TableParagraph"/>
              <w:spacing w:before="48" w:line="249" w:lineRule="auto"/>
              <w:ind w:right="372"/>
              <w:rPr>
                <w:sz w:val="12"/>
              </w:rPr>
            </w:pPr>
            <w:r>
              <w:rPr>
                <w:sz w:val="18"/>
              </w:rPr>
              <w:t xml:space="preserve">Lenovo </w:t>
            </w:r>
            <w:r>
              <w:rPr>
                <w:w w:val="95"/>
                <w:sz w:val="18"/>
              </w:rPr>
              <w:t xml:space="preserve">NeXtScale </w:t>
            </w:r>
            <w:r>
              <w:rPr>
                <w:sz w:val="18"/>
              </w:rPr>
              <w:t>System</w:t>
            </w:r>
            <w:r>
              <w:rPr>
                <w:position w:val="5"/>
                <w:sz w:val="12"/>
              </w:rPr>
              <w:t>®</w:t>
            </w:r>
          </w:p>
        </w:tc>
        <w:tc>
          <w:tcPr>
            <w:tcW w:w="2106" w:type="dxa"/>
          </w:tcPr>
          <w:p w14:paraId="16F01BC6" w14:textId="77777777" w:rsidR="00FD3DFB" w:rsidRDefault="00000630">
            <w:pPr>
              <w:pStyle w:val="TableParagraph"/>
              <w:ind w:left="90"/>
              <w:rPr>
                <w:sz w:val="18"/>
              </w:rPr>
            </w:pPr>
            <w:r>
              <w:rPr>
                <w:w w:val="115"/>
                <w:sz w:val="18"/>
              </w:rPr>
              <w:t xml:space="preserve">• </w:t>
            </w:r>
            <w:r>
              <w:rPr>
                <w:w w:val="105"/>
                <w:sz w:val="18"/>
              </w:rPr>
              <w:t>sd350 M5 (5493)</w:t>
            </w:r>
          </w:p>
          <w:p w14:paraId="14662604" w14:textId="77777777" w:rsidR="00FD3DFB" w:rsidRDefault="00000630">
            <w:pPr>
              <w:pStyle w:val="TableParagraph"/>
              <w:spacing w:before="8"/>
              <w:ind w:left="90"/>
              <w:rPr>
                <w:sz w:val="18"/>
              </w:rPr>
            </w:pPr>
            <w:r>
              <w:rPr>
                <w:w w:val="115"/>
                <w:sz w:val="18"/>
              </w:rPr>
              <w:t xml:space="preserve">• </w:t>
            </w:r>
            <w:r>
              <w:rPr>
                <w:w w:val="105"/>
                <w:sz w:val="18"/>
              </w:rPr>
              <w:t>nx360 M5 (5465)</w:t>
            </w:r>
          </w:p>
          <w:p w14:paraId="2DCD2BF0" w14:textId="77777777" w:rsidR="00FD3DFB" w:rsidRDefault="00000630">
            <w:pPr>
              <w:pStyle w:val="TableParagraph"/>
              <w:numPr>
                <w:ilvl w:val="0"/>
                <w:numId w:val="33"/>
              </w:numPr>
              <w:tabs>
                <w:tab w:val="left" w:pos="314"/>
              </w:tabs>
              <w:spacing w:before="8" w:line="249" w:lineRule="auto"/>
              <w:ind w:right="291" w:hanging="223"/>
              <w:rPr>
                <w:sz w:val="18"/>
              </w:rPr>
            </w:pPr>
            <w:r>
              <w:rPr>
                <w:sz w:val="18"/>
              </w:rPr>
              <w:t>nx360 M5 DWC (5467,</w:t>
            </w:r>
            <w:r>
              <w:rPr>
                <w:spacing w:val="-22"/>
                <w:sz w:val="18"/>
              </w:rPr>
              <w:t xml:space="preserve"> </w:t>
            </w:r>
            <w:r>
              <w:rPr>
                <w:sz w:val="18"/>
              </w:rPr>
              <w:t>5468,</w:t>
            </w:r>
            <w:r>
              <w:rPr>
                <w:spacing w:val="-22"/>
                <w:sz w:val="18"/>
              </w:rPr>
              <w:t xml:space="preserve"> </w:t>
            </w:r>
            <w:r>
              <w:rPr>
                <w:sz w:val="18"/>
              </w:rPr>
              <w:t>5469)</w:t>
            </w:r>
          </w:p>
        </w:tc>
        <w:tc>
          <w:tcPr>
            <w:tcW w:w="1584" w:type="dxa"/>
          </w:tcPr>
          <w:p w14:paraId="331B70C7" w14:textId="77777777" w:rsidR="00FD3DFB" w:rsidRDefault="00000630">
            <w:pPr>
              <w:pStyle w:val="TableParagraph"/>
              <w:spacing w:before="62"/>
              <w:ind w:left="0" w:right="1"/>
              <w:jc w:val="center"/>
              <w:rPr>
                <w:sz w:val="18"/>
              </w:rPr>
            </w:pPr>
            <w:r>
              <w:rPr>
                <w:w w:val="91"/>
                <w:sz w:val="18"/>
              </w:rPr>
              <w:t>√</w:t>
            </w:r>
          </w:p>
        </w:tc>
        <w:tc>
          <w:tcPr>
            <w:tcW w:w="1551" w:type="dxa"/>
          </w:tcPr>
          <w:p w14:paraId="3EC24CEC" w14:textId="77777777" w:rsidR="00FD3DFB" w:rsidRDefault="00FD3DFB"/>
        </w:tc>
        <w:tc>
          <w:tcPr>
            <w:tcW w:w="1437" w:type="dxa"/>
          </w:tcPr>
          <w:p w14:paraId="3F0DD047" w14:textId="77777777" w:rsidR="00FD3DFB" w:rsidRDefault="00000630">
            <w:pPr>
              <w:pStyle w:val="TableParagraph"/>
              <w:spacing w:before="62"/>
              <w:ind w:left="0"/>
              <w:jc w:val="center"/>
              <w:rPr>
                <w:sz w:val="18"/>
              </w:rPr>
            </w:pPr>
            <w:r>
              <w:rPr>
                <w:w w:val="91"/>
                <w:sz w:val="18"/>
              </w:rPr>
              <w:t>√</w:t>
            </w:r>
          </w:p>
        </w:tc>
        <w:tc>
          <w:tcPr>
            <w:tcW w:w="1453" w:type="dxa"/>
          </w:tcPr>
          <w:p w14:paraId="0FFC05C5" w14:textId="77777777" w:rsidR="00FD3DFB" w:rsidRDefault="00FD3DFB"/>
        </w:tc>
      </w:tr>
      <w:tr w:rsidR="00FD3DFB" w14:paraId="37F08B11" w14:textId="77777777">
        <w:trPr>
          <w:trHeight w:hRule="exact" w:val="1621"/>
        </w:trPr>
        <w:tc>
          <w:tcPr>
            <w:tcW w:w="1502" w:type="dxa"/>
          </w:tcPr>
          <w:p w14:paraId="13C86C8D" w14:textId="77777777" w:rsidR="00FD3DFB" w:rsidRDefault="00000630">
            <w:pPr>
              <w:pStyle w:val="TableParagraph"/>
              <w:spacing w:before="48" w:line="249" w:lineRule="auto"/>
              <w:ind w:right="372"/>
              <w:rPr>
                <w:sz w:val="18"/>
              </w:rPr>
            </w:pPr>
            <w:r>
              <w:rPr>
                <w:sz w:val="18"/>
              </w:rPr>
              <w:t xml:space="preserve">Lenovo </w:t>
            </w:r>
            <w:r>
              <w:rPr>
                <w:w w:val="95"/>
                <w:sz w:val="18"/>
              </w:rPr>
              <w:t>ThinkServer</w:t>
            </w:r>
          </w:p>
        </w:tc>
        <w:tc>
          <w:tcPr>
            <w:tcW w:w="2106" w:type="dxa"/>
          </w:tcPr>
          <w:p w14:paraId="0AF92A7A" w14:textId="77777777" w:rsidR="00FD3DFB" w:rsidRDefault="00000630">
            <w:pPr>
              <w:pStyle w:val="TableParagraph"/>
              <w:spacing w:before="48"/>
              <w:ind w:left="90"/>
              <w:rPr>
                <w:sz w:val="18"/>
              </w:rPr>
            </w:pPr>
            <w:r>
              <w:rPr>
                <w:w w:val="120"/>
                <w:sz w:val="18"/>
              </w:rPr>
              <w:t xml:space="preserve">• </w:t>
            </w:r>
            <w:r>
              <w:rPr>
                <w:w w:val="115"/>
                <w:sz w:val="18"/>
              </w:rPr>
              <w:t>RD350</w:t>
            </w:r>
          </w:p>
          <w:p w14:paraId="13DF4837" w14:textId="77777777" w:rsidR="00FD3DFB" w:rsidRDefault="00000630">
            <w:pPr>
              <w:pStyle w:val="TableParagraph"/>
              <w:spacing w:before="8"/>
              <w:ind w:left="90"/>
              <w:rPr>
                <w:sz w:val="18"/>
              </w:rPr>
            </w:pPr>
            <w:r>
              <w:rPr>
                <w:w w:val="120"/>
                <w:sz w:val="18"/>
              </w:rPr>
              <w:t xml:space="preserve">• </w:t>
            </w:r>
            <w:r>
              <w:rPr>
                <w:w w:val="115"/>
                <w:sz w:val="18"/>
              </w:rPr>
              <w:t>RD450</w:t>
            </w:r>
          </w:p>
          <w:p w14:paraId="77E21ACD" w14:textId="77777777" w:rsidR="00FD3DFB" w:rsidRDefault="00000630">
            <w:pPr>
              <w:pStyle w:val="TableParagraph"/>
              <w:spacing w:before="8"/>
              <w:ind w:left="90"/>
              <w:rPr>
                <w:sz w:val="18"/>
              </w:rPr>
            </w:pPr>
            <w:r>
              <w:rPr>
                <w:w w:val="120"/>
                <w:sz w:val="18"/>
              </w:rPr>
              <w:t xml:space="preserve">• </w:t>
            </w:r>
            <w:r>
              <w:rPr>
                <w:w w:val="115"/>
                <w:sz w:val="18"/>
              </w:rPr>
              <w:t>RD550</w:t>
            </w:r>
          </w:p>
          <w:p w14:paraId="382B2CD9" w14:textId="77777777" w:rsidR="00FD3DFB" w:rsidRDefault="00000630">
            <w:pPr>
              <w:pStyle w:val="TableParagraph"/>
              <w:spacing w:before="8"/>
              <w:ind w:left="90"/>
              <w:rPr>
                <w:sz w:val="18"/>
              </w:rPr>
            </w:pPr>
            <w:r>
              <w:rPr>
                <w:w w:val="120"/>
                <w:sz w:val="18"/>
              </w:rPr>
              <w:t xml:space="preserve">• </w:t>
            </w:r>
            <w:r>
              <w:rPr>
                <w:w w:val="115"/>
                <w:sz w:val="18"/>
              </w:rPr>
              <w:t>RD650</w:t>
            </w:r>
          </w:p>
          <w:p w14:paraId="6B645CC4" w14:textId="77777777" w:rsidR="00FD3DFB" w:rsidRDefault="00000630">
            <w:pPr>
              <w:pStyle w:val="TableParagraph"/>
              <w:spacing w:before="7"/>
              <w:ind w:left="90"/>
              <w:rPr>
                <w:sz w:val="18"/>
              </w:rPr>
            </w:pPr>
            <w:r>
              <w:rPr>
                <w:w w:val="120"/>
                <w:sz w:val="18"/>
              </w:rPr>
              <w:t xml:space="preserve">• </w:t>
            </w:r>
            <w:r>
              <w:rPr>
                <w:w w:val="115"/>
                <w:sz w:val="18"/>
              </w:rPr>
              <w:t>RS160</w:t>
            </w:r>
          </w:p>
          <w:p w14:paraId="0447C68A" w14:textId="77777777" w:rsidR="00FD3DFB" w:rsidRDefault="00000630">
            <w:pPr>
              <w:pStyle w:val="TableParagraph"/>
              <w:spacing w:before="8"/>
              <w:ind w:left="90"/>
              <w:rPr>
                <w:sz w:val="18"/>
              </w:rPr>
            </w:pPr>
            <w:r>
              <w:rPr>
                <w:w w:val="120"/>
                <w:sz w:val="18"/>
              </w:rPr>
              <w:t xml:space="preserve">• </w:t>
            </w:r>
            <w:r>
              <w:rPr>
                <w:w w:val="115"/>
                <w:sz w:val="18"/>
              </w:rPr>
              <w:t>TD350</w:t>
            </w:r>
          </w:p>
          <w:p w14:paraId="50984F02" w14:textId="77777777" w:rsidR="00FD3DFB" w:rsidRDefault="00000630">
            <w:pPr>
              <w:pStyle w:val="TableParagraph"/>
              <w:spacing w:before="8"/>
              <w:ind w:left="90"/>
              <w:rPr>
                <w:sz w:val="18"/>
              </w:rPr>
            </w:pPr>
            <w:r>
              <w:rPr>
                <w:w w:val="120"/>
                <w:sz w:val="18"/>
              </w:rPr>
              <w:t xml:space="preserve">• </w:t>
            </w:r>
            <w:r>
              <w:rPr>
                <w:w w:val="115"/>
                <w:sz w:val="18"/>
              </w:rPr>
              <w:t>TS460</w:t>
            </w:r>
          </w:p>
        </w:tc>
        <w:tc>
          <w:tcPr>
            <w:tcW w:w="1584" w:type="dxa"/>
          </w:tcPr>
          <w:p w14:paraId="7E1BE660" w14:textId="77777777" w:rsidR="00FD3DFB" w:rsidRDefault="00FD3DFB"/>
        </w:tc>
        <w:tc>
          <w:tcPr>
            <w:tcW w:w="1551" w:type="dxa"/>
          </w:tcPr>
          <w:p w14:paraId="0F61EB3C" w14:textId="77777777" w:rsidR="00FD3DFB" w:rsidRDefault="00000630">
            <w:pPr>
              <w:pStyle w:val="TableParagraph"/>
              <w:spacing w:before="62"/>
              <w:ind w:left="0"/>
              <w:jc w:val="center"/>
              <w:rPr>
                <w:sz w:val="18"/>
              </w:rPr>
            </w:pPr>
            <w:r>
              <w:rPr>
                <w:w w:val="91"/>
                <w:sz w:val="18"/>
              </w:rPr>
              <w:t>√</w:t>
            </w:r>
          </w:p>
        </w:tc>
        <w:tc>
          <w:tcPr>
            <w:tcW w:w="1437" w:type="dxa"/>
          </w:tcPr>
          <w:p w14:paraId="3A8A281A" w14:textId="77777777" w:rsidR="00FD3DFB" w:rsidRDefault="00FD3DFB"/>
        </w:tc>
        <w:tc>
          <w:tcPr>
            <w:tcW w:w="1453" w:type="dxa"/>
          </w:tcPr>
          <w:p w14:paraId="613135F9" w14:textId="77777777" w:rsidR="00FD3DFB" w:rsidRDefault="00FD3DFB"/>
        </w:tc>
      </w:tr>
    </w:tbl>
    <w:p w14:paraId="2213DD73" w14:textId="77777777" w:rsidR="00FD3DFB" w:rsidRDefault="00FD3DFB">
      <w:pPr>
        <w:sectPr w:rsidR="00FD3DFB">
          <w:pgSz w:w="12240" w:h="15840"/>
          <w:pgMar w:top="1240" w:right="1280" w:bottom="860" w:left="1080" w:header="0" w:footer="674" w:gutter="0"/>
          <w:cols w:space="720"/>
        </w:sectPr>
      </w:pPr>
    </w:p>
    <w:p w14:paraId="6F23492F" w14:textId="77777777" w:rsidR="00FD3DFB" w:rsidRDefault="00000630">
      <w:pPr>
        <w:spacing w:before="94"/>
        <w:ind w:left="117"/>
        <w:rPr>
          <w:i/>
          <w:sz w:val="18"/>
        </w:rPr>
      </w:pPr>
      <w:r>
        <w:rPr>
          <w:i/>
          <w:sz w:val="18"/>
        </w:rPr>
        <w:lastRenderedPageBreak/>
        <w:t>Table 2. Supported server models and functions (continued)</w:t>
      </w:r>
    </w:p>
    <w:p w14:paraId="37BB8A0F" w14:textId="77777777" w:rsidR="00FD3DFB" w:rsidRDefault="00FD3DFB">
      <w:pPr>
        <w:pStyle w:val="a3"/>
        <w:spacing w:before="2"/>
        <w:rPr>
          <w:i/>
          <w:sz w:val="9"/>
        </w:rPr>
      </w:pPr>
    </w:p>
    <w:tbl>
      <w:tblPr>
        <w:tblW w:w="0" w:type="auto"/>
        <w:tblInd w:w="1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2"/>
        <w:gridCol w:w="257"/>
        <w:gridCol w:w="1849"/>
        <w:gridCol w:w="1584"/>
        <w:gridCol w:w="1551"/>
        <w:gridCol w:w="1437"/>
        <w:gridCol w:w="1453"/>
      </w:tblGrid>
      <w:tr w:rsidR="00FD3DFB" w14:paraId="5967A3E2" w14:textId="77777777">
        <w:trPr>
          <w:trHeight w:hRule="exact" w:val="489"/>
        </w:trPr>
        <w:tc>
          <w:tcPr>
            <w:tcW w:w="1502" w:type="dxa"/>
            <w:tcBorders>
              <w:bottom w:val="nil"/>
            </w:tcBorders>
          </w:tcPr>
          <w:p w14:paraId="30AC3033" w14:textId="77777777" w:rsidR="00FD3DFB" w:rsidRDefault="00000630">
            <w:pPr>
              <w:pStyle w:val="TableParagraph"/>
              <w:rPr>
                <w:sz w:val="18"/>
              </w:rPr>
            </w:pPr>
            <w:r>
              <w:rPr>
                <w:sz w:val="18"/>
              </w:rPr>
              <w:t>IBM System x</w:t>
            </w:r>
          </w:p>
        </w:tc>
        <w:tc>
          <w:tcPr>
            <w:tcW w:w="257" w:type="dxa"/>
            <w:tcBorders>
              <w:bottom w:val="nil"/>
              <w:right w:val="nil"/>
            </w:tcBorders>
          </w:tcPr>
          <w:p w14:paraId="58C1EAB2" w14:textId="77777777" w:rsidR="00FD3DFB" w:rsidRDefault="00000630">
            <w:pPr>
              <w:pStyle w:val="TableParagraph"/>
              <w:ind w:left="0" w:right="64"/>
              <w:jc w:val="right"/>
              <w:rPr>
                <w:sz w:val="18"/>
              </w:rPr>
            </w:pPr>
            <w:r>
              <w:rPr>
                <w:w w:val="142"/>
                <w:sz w:val="18"/>
              </w:rPr>
              <w:t>•</w:t>
            </w:r>
          </w:p>
        </w:tc>
        <w:tc>
          <w:tcPr>
            <w:tcW w:w="1849" w:type="dxa"/>
            <w:tcBorders>
              <w:left w:val="nil"/>
              <w:bottom w:val="nil"/>
            </w:tcBorders>
          </w:tcPr>
          <w:p w14:paraId="22558429" w14:textId="77777777" w:rsidR="00FD3DFB" w:rsidRDefault="00000630">
            <w:pPr>
              <w:pStyle w:val="TableParagraph"/>
              <w:ind w:left="66"/>
              <w:rPr>
                <w:sz w:val="18"/>
              </w:rPr>
            </w:pPr>
            <w:r>
              <w:rPr>
                <w:sz w:val="18"/>
              </w:rPr>
              <w:t>x3100 M4 (2582,</w:t>
            </w:r>
          </w:p>
          <w:p w14:paraId="45BBD609" w14:textId="77777777" w:rsidR="00FD3DFB" w:rsidRDefault="00000630">
            <w:pPr>
              <w:pStyle w:val="TableParagraph"/>
              <w:spacing w:before="8"/>
              <w:ind w:left="66"/>
              <w:rPr>
                <w:sz w:val="18"/>
              </w:rPr>
            </w:pPr>
            <w:r>
              <w:rPr>
                <w:sz w:val="18"/>
              </w:rPr>
              <w:t>2586)</w:t>
            </w:r>
          </w:p>
        </w:tc>
        <w:tc>
          <w:tcPr>
            <w:tcW w:w="1584" w:type="dxa"/>
            <w:tcBorders>
              <w:bottom w:val="nil"/>
            </w:tcBorders>
          </w:tcPr>
          <w:p w14:paraId="520EF980" w14:textId="77777777" w:rsidR="00FD3DFB" w:rsidRDefault="00000630">
            <w:pPr>
              <w:pStyle w:val="TableParagraph"/>
              <w:spacing w:before="62"/>
              <w:ind w:left="0" w:right="1"/>
              <w:jc w:val="center"/>
              <w:rPr>
                <w:sz w:val="18"/>
              </w:rPr>
            </w:pPr>
            <w:r>
              <w:rPr>
                <w:w w:val="91"/>
                <w:sz w:val="18"/>
              </w:rPr>
              <w:t>√</w:t>
            </w:r>
          </w:p>
        </w:tc>
        <w:tc>
          <w:tcPr>
            <w:tcW w:w="1551" w:type="dxa"/>
            <w:vMerge w:val="restart"/>
          </w:tcPr>
          <w:p w14:paraId="2386825C" w14:textId="77777777" w:rsidR="00FD3DFB" w:rsidRDefault="00FD3DFB"/>
        </w:tc>
        <w:tc>
          <w:tcPr>
            <w:tcW w:w="1437" w:type="dxa"/>
            <w:tcBorders>
              <w:bottom w:val="nil"/>
            </w:tcBorders>
          </w:tcPr>
          <w:p w14:paraId="7A43DB9C" w14:textId="77777777" w:rsidR="00FD3DFB" w:rsidRDefault="00000630">
            <w:pPr>
              <w:pStyle w:val="TableParagraph"/>
              <w:spacing w:before="62"/>
              <w:ind w:left="0"/>
              <w:jc w:val="center"/>
              <w:rPr>
                <w:sz w:val="18"/>
              </w:rPr>
            </w:pPr>
            <w:r>
              <w:rPr>
                <w:w w:val="91"/>
                <w:sz w:val="18"/>
              </w:rPr>
              <w:t>√</w:t>
            </w:r>
          </w:p>
        </w:tc>
        <w:tc>
          <w:tcPr>
            <w:tcW w:w="1453" w:type="dxa"/>
            <w:vMerge w:val="restart"/>
          </w:tcPr>
          <w:p w14:paraId="184CE7DC" w14:textId="77777777" w:rsidR="00FD3DFB" w:rsidRDefault="00FD3DFB"/>
        </w:tc>
      </w:tr>
      <w:tr w:rsidR="00FD3DFB" w14:paraId="1C444117" w14:textId="77777777">
        <w:trPr>
          <w:trHeight w:hRule="exact" w:val="215"/>
        </w:trPr>
        <w:tc>
          <w:tcPr>
            <w:tcW w:w="1502" w:type="dxa"/>
            <w:tcBorders>
              <w:top w:val="nil"/>
              <w:bottom w:val="nil"/>
            </w:tcBorders>
          </w:tcPr>
          <w:p w14:paraId="78070172" w14:textId="77777777" w:rsidR="00FD3DFB" w:rsidRDefault="00FD3DFB"/>
        </w:tc>
        <w:tc>
          <w:tcPr>
            <w:tcW w:w="257" w:type="dxa"/>
            <w:tcBorders>
              <w:top w:val="nil"/>
              <w:bottom w:val="nil"/>
              <w:right w:val="nil"/>
            </w:tcBorders>
          </w:tcPr>
          <w:p w14:paraId="3FCF6548"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126D402B" w14:textId="77777777" w:rsidR="00FD3DFB" w:rsidRDefault="00000630">
            <w:pPr>
              <w:pStyle w:val="TableParagraph"/>
              <w:spacing w:before="4"/>
              <w:ind w:left="66"/>
              <w:rPr>
                <w:sz w:val="18"/>
              </w:rPr>
            </w:pPr>
            <w:r>
              <w:rPr>
                <w:sz w:val="18"/>
              </w:rPr>
              <w:t>x3100 M5 (5457)</w:t>
            </w:r>
          </w:p>
        </w:tc>
        <w:tc>
          <w:tcPr>
            <w:tcW w:w="1584" w:type="dxa"/>
            <w:tcBorders>
              <w:top w:val="nil"/>
              <w:bottom w:val="nil"/>
            </w:tcBorders>
          </w:tcPr>
          <w:p w14:paraId="04437044" w14:textId="77777777" w:rsidR="00FD3DFB" w:rsidRDefault="00FD3DFB"/>
        </w:tc>
        <w:tc>
          <w:tcPr>
            <w:tcW w:w="1551" w:type="dxa"/>
            <w:vMerge/>
          </w:tcPr>
          <w:p w14:paraId="2A368E7C" w14:textId="77777777" w:rsidR="00FD3DFB" w:rsidRDefault="00FD3DFB"/>
        </w:tc>
        <w:tc>
          <w:tcPr>
            <w:tcW w:w="1437" w:type="dxa"/>
            <w:tcBorders>
              <w:top w:val="nil"/>
              <w:bottom w:val="nil"/>
            </w:tcBorders>
          </w:tcPr>
          <w:p w14:paraId="0A050437" w14:textId="77777777" w:rsidR="00FD3DFB" w:rsidRDefault="00FD3DFB"/>
        </w:tc>
        <w:tc>
          <w:tcPr>
            <w:tcW w:w="1453" w:type="dxa"/>
            <w:vMerge/>
          </w:tcPr>
          <w:p w14:paraId="7D7F6B4C" w14:textId="77777777" w:rsidR="00FD3DFB" w:rsidRDefault="00FD3DFB"/>
        </w:tc>
      </w:tr>
      <w:tr w:rsidR="00FD3DFB" w14:paraId="0AB20A16" w14:textId="77777777">
        <w:trPr>
          <w:trHeight w:hRule="exact" w:val="215"/>
        </w:trPr>
        <w:tc>
          <w:tcPr>
            <w:tcW w:w="1502" w:type="dxa"/>
            <w:tcBorders>
              <w:top w:val="nil"/>
              <w:bottom w:val="nil"/>
            </w:tcBorders>
          </w:tcPr>
          <w:p w14:paraId="0181DA37" w14:textId="77777777" w:rsidR="00FD3DFB" w:rsidRDefault="00FD3DFB"/>
        </w:tc>
        <w:tc>
          <w:tcPr>
            <w:tcW w:w="257" w:type="dxa"/>
            <w:tcBorders>
              <w:top w:val="nil"/>
              <w:bottom w:val="nil"/>
              <w:right w:val="nil"/>
            </w:tcBorders>
          </w:tcPr>
          <w:p w14:paraId="6D9D0EB3"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3D49D500" w14:textId="77777777" w:rsidR="00FD3DFB" w:rsidRDefault="00000630">
            <w:pPr>
              <w:pStyle w:val="TableParagraph"/>
              <w:spacing w:before="3"/>
              <w:ind w:left="66"/>
              <w:rPr>
                <w:sz w:val="18"/>
              </w:rPr>
            </w:pPr>
            <w:r>
              <w:rPr>
                <w:sz w:val="18"/>
              </w:rPr>
              <w:t>x3200 M2 (4367,</w:t>
            </w:r>
          </w:p>
        </w:tc>
        <w:tc>
          <w:tcPr>
            <w:tcW w:w="1584" w:type="dxa"/>
            <w:tcBorders>
              <w:top w:val="nil"/>
              <w:bottom w:val="nil"/>
            </w:tcBorders>
          </w:tcPr>
          <w:p w14:paraId="547D3CA3" w14:textId="77777777" w:rsidR="00FD3DFB" w:rsidRDefault="00FD3DFB"/>
        </w:tc>
        <w:tc>
          <w:tcPr>
            <w:tcW w:w="1551" w:type="dxa"/>
            <w:vMerge/>
          </w:tcPr>
          <w:p w14:paraId="638C18AC" w14:textId="77777777" w:rsidR="00FD3DFB" w:rsidRDefault="00FD3DFB"/>
        </w:tc>
        <w:tc>
          <w:tcPr>
            <w:tcW w:w="1437" w:type="dxa"/>
            <w:tcBorders>
              <w:top w:val="nil"/>
              <w:bottom w:val="nil"/>
            </w:tcBorders>
          </w:tcPr>
          <w:p w14:paraId="109B6810" w14:textId="77777777" w:rsidR="00FD3DFB" w:rsidRDefault="00FD3DFB"/>
        </w:tc>
        <w:tc>
          <w:tcPr>
            <w:tcW w:w="1453" w:type="dxa"/>
            <w:vMerge/>
          </w:tcPr>
          <w:p w14:paraId="34F3DEAB" w14:textId="77777777" w:rsidR="00FD3DFB" w:rsidRDefault="00FD3DFB"/>
        </w:tc>
      </w:tr>
      <w:tr w:rsidR="00FD3DFB" w14:paraId="59B7D039" w14:textId="77777777">
        <w:trPr>
          <w:trHeight w:hRule="exact" w:val="215"/>
        </w:trPr>
        <w:tc>
          <w:tcPr>
            <w:tcW w:w="1502" w:type="dxa"/>
            <w:tcBorders>
              <w:top w:val="nil"/>
              <w:bottom w:val="nil"/>
            </w:tcBorders>
          </w:tcPr>
          <w:p w14:paraId="6B3997CD" w14:textId="77777777" w:rsidR="00FD3DFB" w:rsidRDefault="00FD3DFB"/>
        </w:tc>
        <w:tc>
          <w:tcPr>
            <w:tcW w:w="257" w:type="dxa"/>
            <w:tcBorders>
              <w:top w:val="nil"/>
              <w:bottom w:val="nil"/>
              <w:right w:val="nil"/>
            </w:tcBorders>
          </w:tcPr>
          <w:p w14:paraId="1B817AF4" w14:textId="77777777" w:rsidR="00FD3DFB" w:rsidRDefault="00FD3DFB"/>
        </w:tc>
        <w:tc>
          <w:tcPr>
            <w:tcW w:w="1849" w:type="dxa"/>
            <w:tcBorders>
              <w:top w:val="nil"/>
              <w:left w:val="nil"/>
              <w:bottom w:val="nil"/>
            </w:tcBorders>
          </w:tcPr>
          <w:p w14:paraId="51569045" w14:textId="77777777" w:rsidR="00FD3DFB" w:rsidRDefault="00000630">
            <w:pPr>
              <w:pStyle w:val="TableParagraph"/>
              <w:spacing w:before="4"/>
              <w:ind w:left="66"/>
              <w:rPr>
                <w:sz w:val="18"/>
              </w:rPr>
            </w:pPr>
            <w:r>
              <w:rPr>
                <w:sz w:val="18"/>
              </w:rPr>
              <w:t>4368)</w:t>
            </w:r>
          </w:p>
        </w:tc>
        <w:tc>
          <w:tcPr>
            <w:tcW w:w="1584" w:type="dxa"/>
            <w:tcBorders>
              <w:top w:val="nil"/>
              <w:bottom w:val="nil"/>
            </w:tcBorders>
          </w:tcPr>
          <w:p w14:paraId="00E998A9" w14:textId="77777777" w:rsidR="00FD3DFB" w:rsidRDefault="00FD3DFB"/>
        </w:tc>
        <w:tc>
          <w:tcPr>
            <w:tcW w:w="1551" w:type="dxa"/>
            <w:vMerge/>
          </w:tcPr>
          <w:p w14:paraId="1C924CF6" w14:textId="77777777" w:rsidR="00FD3DFB" w:rsidRDefault="00FD3DFB"/>
        </w:tc>
        <w:tc>
          <w:tcPr>
            <w:tcW w:w="1437" w:type="dxa"/>
            <w:tcBorders>
              <w:top w:val="nil"/>
              <w:bottom w:val="nil"/>
            </w:tcBorders>
          </w:tcPr>
          <w:p w14:paraId="339F2A5F" w14:textId="77777777" w:rsidR="00FD3DFB" w:rsidRDefault="00FD3DFB"/>
        </w:tc>
        <w:tc>
          <w:tcPr>
            <w:tcW w:w="1453" w:type="dxa"/>
            <w:vMerge/>
          </w:tcPr>
          <w:p w14:paraId="7C295BE8" w14:textId="77777777" w:rsidR="00FD3DFB" w:rsidRDefault="00FD3DFB"/>
        </w:tc>
      </w:tr>
      <w:tr w:rsidR="00FD3DFB" w14:paraId="47930709" w14:textId="77777777">
        <w:trPr>
          <w:trHeight w:hRule="exact" w:val="215"/>
        </w:trPr>
        <w:tc>
          <w:tcPr>
            <w:tcW w:w="1502" w:type="dxa"/>
            <w:tcBorders>
              <w:top w:val="nil"/>
              <w:bottom w:val="nil"/>
            </w:tcBorders>
          </w:tcPr>
          <w:p w14:paraId="7BBC0361" w14:textId="77777777" w:rsidR="00FD3DFB" w:rsidRDefault="00FD3DFB"/>
        </w:tc>
        <w:tc>
          <w:tcPr>
            <w:tcW w:w="257" w:type="dxa"/>
            <w:tcBorders>
              <w:top w:val="nil"/>
              <w:bottom w:val="nil"/>
              <w:right w:val="nil"/>
            </w:tcBorders>
          </w:tcPr>
          <w:p w14:paraId="76DA96EC"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ADCD126" w14:textId="77777777" w:rsidR="00FD3DFB" w:rsidRDefault="00000630">
            <w:pPr>
              <w:pStyle w:val="TableParagraph"/>
              <w:spacing w:before="4"/>
              <w:ind w:left="66"/>
              <w:rPr>
                <w:sz w:val="18"/>
              </w:rPr>
            </w:pPr>
            <w:r>
              <w:rPr>
                <w:sz w:val="18"/>
              </w:rPr>
              <w:t>x3200 M3 (7327,</w:t>
            </w:r>
          </w:p>
        </w:tc>
        <w:tc>
          <w:tcPr>
            <w:tcW w:w="1584" w:type="dxa"/>
            <w:tcBorders>
              <w:top w:val="nil"/>
              <w:bottom w:val="nil"/>
            </w:tcBorders>
          </w:tcPr>
          <w:p w14:paraId="44506A8F" w14:textId="77777777" w:rsidR="00FD3DFB" w:rsidRDefault="00FD3DFB"/>
        </w:tc>
        <w:tc>
          <w:tcPr>
            <w:tcW w:w="1551" w:type="dxa"/>
            <w:vMerge/>
          </w:tcPr>
          <w:p w14:paraId="5C14BBED" w14:textId="77777777" w:rsidR="00FD3DFB" w:rsidRDefault="00FD3DFB"/>
        </w:tc>
        <w:tc>
          <w:tcPr>
            <w:tcW w:w="1437" w:type="dxa"/>
            <w:tcBorders>
              <w:top w:val="nil"/>
              <w:bottom w:val="nil"/>
            </w:tcBorders>
          </w:tcPr>
          <w:p w14:paraId="227A53FB" w14:textId="77777777" w:rsidR="00FD3DFB" w:rsidRDefault="00FD3DFB"/>
        </w:tc>
        <w:tc>
          <w:tcPr>
            <w:tcW w:w="1453" w:type="dxa"/>
            <w:vMerge/>
          </w:tcPr>
          <w:p w14:paraId="49F498B4" w14:textId="77777777" w:rsidR="00FD3DFB" w:rsidRDefault="00FD3DFB"/>
        </w:tc>
      </w:tr>
      <w:tr w:rsidR="00FD3DFB" w14:paraId="7CD1C1B0" w14:textId="77777777">
        <w:trPr>
          <w:trHeight w:hRule="exact" w:val="215"/>
        </w:trPr>
        <w:tc>
          <w:tcPr>
            <w:tcW w:w="1502" w:type="dxa"/>
            <w:tcBorders>
              <w:top w:val="nil"/>
              <w:bottom w:val="nil"/>
            </w:tcBorders>
          </w:tcPr>
          <w:p w14:paraId="6E81AF58" w14:textId="77777777" w:rsidR="00FD3DFB" w:rsidRDefault="00FD3DFB"/>
        </w:tc>
        <w:tc>
          <w:tcPr>
            <w:tcW w:w="257" w:type="dxa"/>
            <w:tcBorders>
              <w:top w:val="nil"/>
              <w:bottom w:val="nil"/>
              <w:right w:val="nil"/>
            </w:tcBorders>
          </w:tcPr>
          <w:p w14:paraId="0030C353" w14:textId="77777777" w:rsidR="00FD3DFB" w:rsidRDefault="00FD3DFB"/>
        </w:tc>
        <w:tc>
          <w:tcPr>
            <w:tcW w:w="1849" w:type="dxa"/>
            <w:tcBorders>
              <w:top w:val="nil"/>
              <w:left w:val="nil"/>
              <w:bottom w:val="nil"/>
            </w:tcBorders>
          </w:tcPr>
          <w:p w14:paraId="69C20078" w14:textId="77777777" w:rsidR="00FD3DFB" w:rsidRDefault="00000630">
            <w:pPr>
              <w:pStyle w:val="TableParagraph"/>
              <w:spacing w:before="4"/>
              <w:ind w:left="66"/>
              <w:rPr>
                <w:sz w:val="18"/>
              </w:rPr>
            </w:pPr>
            <w:r>
              <w:rPr>
                <w:sz w:val="18"/>
              </w:rPr>
              <w:t>7328)</w:t>
            </w:r>
          </w:p>
        </w:tc>
        <w:tc>
          <w:tcPr>
            <w:tcW w:w="1584" w:type="dxa"/>
            <w:tcBorders>
              <w:top w:val="nil"/>
              <w:bottom w:val="nil"/>
            </w:tcBorders>
          </w:tcPr>
          <w:p w14:paraId="5298FA13" w14:textId="77777777" w:rsidR="00FD3DFB" w:rsidRDefault="00FD3DFB"/>
        </w:tc>
        <w:tc>
          <w:tcPr>
            <w:tcW w:w="1551" w:type="dxa"/>
            <w:vMerge/>
          </w:tcPr>
          <w:p w14:paraId="51BE8424" w14:textId="77777777" w:rsidR="00FD3DFB" w:rsidRDefault="00FD3DFB"/>
        </w:tc>
        <w:tc>
          <w:tcPr>
            <w:tcW w:w="1437" w:type="dxa"/>
            <w:tcBorders>
              <w:top w:val="nil"/>
              <w:bottom w:val="nil"/>
            </w:tcBorders>
          </w:tcPr>
          <w:p w14:paraId="14E03FBC" w14:textId="77777777" w:rsidR="00FD3DFB" w:rsidRDefault="00FD3DFB"/>
        </w:tc>
        <w:tc>
          <w:tcPr>
            <w:tcW w:w="1453" w:type="dxa"/>
            <w:vMerge/>
          </w:tcPr>
          <w:p w14:paraId="79F9BCED" w14:textId="77777777" w:rsidR="00FD3DFB" w:rsidRDefault="00FD3DFB"/>
        </w:tc>
      </w:tr>
      <w:tr w:rsidR="00FD3DFB" w14:paraId="2322C2A2" w14:textId="77777777">
        <w:trPr>
          <w:trHeight w:hRule="exact" w:val="215"/>
        </w:trPr>
        <w:tc>
          <w:tcPr>
            <w:tcW w:w="1502" w:type="dxa"/>
            <w:tcBorders>
              <w:top w:val="nil"/>
              <w:bottom w:val="nil"/>
            </w:tcBorders>
          </w:tcPr>
          <w:p w14:paraId="160064DE" w14:textId="77777777" w:rsidR="00FD3DFB" w:rsidRDefault="00FD3DFB"/>
        </w:tc>
        <w:tc>
          <w:tcPr>
            <w:tcW w:w="257" w:type="dxa"/>
            <w:tcBorders>
              <w:top w:val="nil"/>
              <w:bottom w:val="nil"/>
              <w:right w:val="nil"/>
            </w:tcBorders>
          </w:tcPr>
          <w:p w14:paraId="282A49BA"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795B3D6F" w14:textId="77777777" w:rsidR="00FD3DFB" w:rsidRDefault="00000630">
            <w:pPr>
              <w:pStyle w:val="TableParagraph"/>
              <w:spacing w:before="3"/>
              <w:ind w:left="66"/>
              <w:rPr>
                <w:sz w:val="18"/>
              </w:rPr>
            </w:pPr>
            <w:r>
              <w:rPr>
                <w:sz w:val="18"/>
              </w:rPr>
              <w:t>x3250 M2 (4190,</w:t>
            </w:r>
          </w:p>
        </w:tc>
        <w:tc>
          <w:tcPr>
            <w:tcW w:w="1584" w:type="dxa"/>
            <w:tcBorders>
              <w:top w:val="nil"/>
              <w:bottom w:val="nil"/>
            </w:tcBorders>
          </w:tcPr>
          <w:p w14:paraId="3C50B580" w14:textId="77777777" w:rsidR="00FD3DFB" w:rsidRDefault="00FD3DFB"/>
        </w:tc>
        <w:tc>
          <w:tcPr>
            <w:tcW w:w="1551" w:type="dxa"/>
            <w:vMerge/>
          </w:tcPr>
          <w:p w14:paraId="7F4FB1CF" w14:textId="77777777" w:rsidR="00FD3DFB" w:rsidRDefault="00FD3DFB"/>
        </w:tc>
        <w:tc>
          <w:tcPr>
            <w:tcW w:w="1437" w:type="dxa"/>
            <w:tcBorders>
              <w:top w:val="nil"/>
              <w:bottom w:val="nil"/>
            </w:tcBorders>
          </w:tcPr>
          <w:p w14:paraId="2F6548E3" w14:textId="77777777" w:rsidR="00FD3DFB" w:rsidRDefault="00FD3DFB"/>
        </w:tc>
        <w:tc>
          <w:tcPr>
            <w:tcW w:w="1453" w:type="dxa"/>
            <w:vMerge/>
          </w:tcPr>
          <w:p w14:paraId="5BA9FB83" w14:textId="77777777" w:rsidR="00FD3DFB" w:rsidRDefault="00FD3DFB"/>
        </w:tc>
      </w:tr>
      <w:tr w:rsidR="00FD3DFB" w14:paraId="79493F52" w14:textId="77777777">
        <w:trPr>
          <w:trHeight w:hRule="exact" w:val="215"/>
        </w:trPr>
        <w:tc>
          <w:tcPr>
            <w:tcW w:w="1502" w:type="dxa"/>
            <w:tcBorders>
              <w:top w:val="nil"/>
              <w:bottom w:val="nil"/>
            </w:tcBorders>
          </w:tcPr>
          <w:p w14:paraId="079185DD" w14:textId="77777777" w:rsidR="00FD3DFB" w:rsidRDefault="00FD3DFB"/>
        </w:tc>
        <w:tc>
          <w:tcPr>
            <w:tcW w:w="257" w:type="dxa"/>
            <w:tcBorders>
              <w:top w:val="nil"/>
              <w:bottom w:val="nil"/>
              <w:right w:val="nil"/>
            </w:tcBorders>
          </w:tcPr>
          <w:p w14:paraId="74C92DEC" w14:textId="77777777" w:rsidR="00FD3DFB" w:rsidRDefault="00FD3DFB"/>
        </w:tc>
        <w:tc>
          <w:tcPr>
            <w:tcW w:w="1849" w:type="dxa"/>
            <w:tcBorders>
              <w:top w:val="nil"/>
              <w:left w:val="nil"/>
              <w:bottom w:val="nil"/>
            </w:tcBorders>
          </w:tcPr>
          <w:p w14:paraId="64F3B13D" w14:textId="77777777" w:rsidR="00FD3DFB" w:rsidRDefault="00000630">
            <w:pPr>
              <w:pStyle w:val="TableParagraph"/>
              <w:spacing w:before="4"/>
              <w:ind w:left="66"/>
              <w:rPr>
                <w:sz w:val="18"/>
              </w:rPr>
            </w:pPr>
            <w:r>
              <w:rPr>
                <w:sz w:val="18"/>
              </w:rPr>
              <w:t>4191, 4194)</w:t>
            </w:r>
          </w:p>
        </w:tc>
        <w:tc>
          <w:tcPr>
            <w:tcW w:w="1584" w:type="dxa"/>
            <w:tcBorders>
              <w:top w:val="nil"/>
              <w:bottom w:val="nil"/>
            </w:tcBorders>
          </w:tcPr>
          <w:p w14:paraId="73E370C3" w14:textId="77777777" w:rsidR="00FD3DFB" w:rsidRDefault="00FD3DFB"/>
        </w:tc>
        <w:tc>
          <w:tcPr>
            <w:tcW w:w="1551" w:type="dxa"/>
            <w:vMerge/>
          </w:tcPr>
          <w:p w14:paraId="7769CF7D" w14:textId="77777777" w:rsidR="00FD3DFB" w:rsidRDefault="00FD3DFB"/>
        </w:tc>
        <w:tc>
          <w:tcPr>
            <w:tcW w:w="1437" w:type="dxa"/>
            <w:tcBorders>
              <w:top w:val="nil"/>
              <w:bottom w:val="nil"/>
            </w:tcBorders>
          </w:tcPr>
          <w:p w14:paraId="3149E8EB" w14:textId="77777777" w:rsidR="00FD3DFB" w:rsidRDefault="00FD3DFB"/>
        </w:tc>
        <w:tc>
          <w:tcPr>
            <w:tcW w:w="1453" w:type="dxa"/>
            <w:vMerge/>
          </w:tcPr>
          <w:p w14:paraId="7B79589B" w14:textId="77777777" w:rsidR="00FD3DFB" w:rsidRDefault="00FD3DFB"/>
        </w:tc>
      </w:tr>
      <w:tr w:rsidR="00FD3DFB" w14:paraId="3008984F" w14:textId="77777777">
        <w:trPr>
          <w:trHeight w:hRule="exact" w:val="215"/>
        </w:trPr>
        <w:tc>
          <w:tcPr>
            <w:tcW w:w="1502" w:type="dxa"/>
            <w:tcBorders>
              <w:top w:val="nil"/>
              <w:bottom w:val="nil"/>
            </w:tcBorders>
          </w:tcPr>
          <w:p w14:paraId="0A0F274D" w14:textId="77777777" w:rsidR="00FD3DFB" w:rsidRDefault="00FD3DFB"/>
        </w:tc>
        <w:tc>
          <w:tcPr>
            <w:tcW w:w="257" w:type="dxa"/>
            <w:tcBorders>
              <w:top w:val="nil"/>
              <w:bottom w:val="nil"/>
              <w:right w:val="nil"/>
            </w:tcBorders>
          </w:tcPr>
          <w:p w14:paraId="026367DA"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A93D67C" w14:textId="77777777" w:rsidR="00FD3DFB" w:rsidRDefault="00000630">
            <w:pPr>
              <w:pStyle w:val="TableParagraph"/>
              <w:spacing w:before="4"/>
              <w:ind w:left="66"/>
              <w:rPr>
                <w:sz w:val="18"/>
              </w:rPr>
            </w:pPr>
            <w:r>
              <w:rPr>
                <w:sz w:val="18"/>
              </w:rPr>
              <w:t>x3250 M3 (4251,</w:t>
            </w:r>
          </w:p>
        </w:tc>
        <w:tc>
          <w:tcPr>
            <w:tcW w:w="1584" w:type="dxa"/>
            <w:tcBorders>
              <w:top w:val="nil"/>
              <w:bottom w:val="nil"/>
            </w:tcBorders>
          </w:tcPr>
          <w:p w14:paraId="5498270B" w14:textId="77777777" w:rsidR="00FD3DFB" w:rsidRDefault="00FD3DFB"/>
        </w:tc>
        <w:tc>
          <w:tcPr>
            <w:tcW w:w="1551" w:type="dxa"/>
            <w:vMerge/>
          </w:tcPr>
          <w:p w14:paraId="6C1EB33A" w14:textId="77777777" w:rsidR="00FD3DFB" w:rsidRDefault="00FD3DFB"/>
        </w:tc>
        <w:tc>
          <w:tcPr>
            <w:tcW w:w="1437" w:type="dxa"/>
            <w:tcBorders>
              <w:top w:val="nil"/>
              <w:bottom w:val="nil"/>
            </w:tcBorders>
          </w:tcPr>
          <w:p w14:paraId="70CE96ED" w14:textId="77777777" w:rsidR="00FD3DFB" w:rsidRDefault="00FD3DFB"/>
        </w:tc>
        <w:tc>
          <w:tcPr>
            <w:tcW w:w="1453" w:type="dxa"/>
            <w:vMerge/>
          </w:tcPr>
          <w:p w14:paraId="408100CD" w14:textId="77777777" w:rsidR="00FD3DFB" w:rsidRDefault="00FD3DFB"/>
        </w:tc>
      </w:tr>
      <w:tr w:rsidR="00FD3DFB" w14:paraId="09BA2F92" w14:textId="77777777">
        <w:trPr>
          <w:trHeight w:hRule="exact" w:val="215"/>
        </w:trPr>
        <w:tc>
          <w:tcPr>
            <w:tcW w:w="1502" w:type="dxa"/>
            <w:tcBorders>
              <w:top w:val="nil"/>
              <w:bottom w:val="nil"/>
            </w:tcBorders>
          </w:tcPr>
          <w:p w14:paraId="54C7CE63" w14:textId="77777777" w:rsidR="00FD3DFB" w:rsidRDefault="00FD3DFB"/>
        </w:tc>
        <w:tc>
          <w:tcPr>
            <w:tcW w:w="257" w:type="dxa"/>
            <w:tcBorders>
              <w:top w:val="nil"/>
              <w:bottom w:val="nil"/>
              <w:right w:val="nil"/>
            </w:tcBorders>
          </w:tcPr>
          <w:p w14:paraId="104594F1" w14:textId="77777777" w:rsidR="00FD3DFB" w:rsidRDefault="00FD3DFB"/>
        </w:tc>
        <w:tc>
          <w:tcPr>
            <w:tcW w:w="1849" w:type="dxa"/>
            <w:tcBorders>
              <w:top w:val="nil"/>
              <w:left w:val="nil"/>
              <w:bottom w:val="nil"/>
            </w:tcBorders>
          </w:tcPr>
          <w:p w14:paraId="586FA762" w14:textId="77777777" w:rsidR="00FD3DFB" w:rsidRDefault="00000630">
            <w:pPr>
              <w:pStyle w:val="TableParagraph"/>
              <w:spacing w:before="4"/>
              <w:ind w:left="66"/>
              <w:rPr>
                <w:sz w:val="18"/>
              </w:rPr>
            </w:pPr>
            <w:r>
              <w:rPr>
                <w:sz w:val="18"/>
              </w:rPr>
              <w:t>4252, 4261)</w:t>
            </w:r>
          </w:p>
        </w:tc>
        <w:tc>
          <w:tcPr>
            <w:tcW w:w="1584" w:type="dxa"/>
            <w:tcBorders>
              <w:top w:val="nil"/>
              <w:bottom w:val="nil"/>
            </w:tcBorders>
          </w:tcPr>
          <w:p w14:paraId="4E753F88" w14:textId="77777777" w:rsidR="00FD3DFB" w:rsidRDefault="00FD3DFB"/>
        </w:tc>
        <w:tc>
          <w:tcPr>
            <w:tcW w:w="1551" w:type="dxa"/>
            <w:vMerge/>
          </w:tcPr>
          <w:p w14:paraId="03131196" w14:textId="77777777" w:rsidR="00FD3DFB" w:rsidRDefault="00FD3DFB"/>
        </w:tc>
        <w:tc>
          <w:tcPr>
            <w:tcW w:w="1437" w:type="dxa"/>
            <w:tcBorders>
              <w:top w:val="nil"/>
              <w:bottom w:val="nil"/>
            </w:tcBorders>
          </w:tcPr>
          <w:p w14:paraId="0D965E6B" w14:textId="77777777" w:rsidR="00FD3DFB" w:rsidRDefault="00FD3DFB"/>
        </w:tc>
        <w:tc>
          <w:tcPr>
            <w:tcW w:w="1453" w:type="dxa"/>
            <w:vMerge/>
          </w:tcPr>
          <w:p w14:paraId="5CB0E7D1" w14:textId="77777777" w:rsidR="00FD3DFB" w:rsidRDefault="00FD3DFB"/>
        </w:tc>
      </w:tr>
      <w:tr w:rsidR="00FD3DFB" w14:paraId="358994D9" w14:textId="77777777">
        <w:trPr>
          <w:trHeight w:hRule="exact" w:val="215"/>
        </w:trPr>
        <w:tc>
          <w:tcPr>
            <w:tcW w:w="1502" w:type="dxa"/>
            <w:tcBorders>
              <w:top w:val="nil"/>
              <w:bottom w:val="nil"/>
            </w:tcBorders>
          </w:tcPr>
          <w:p w14:paraId="46BFA411" w14:textId="77777777" w:rsidR="00FD3DFB" w:rsidRDefault="00FD3DFB"/>
        </w:tc>
        <w:tc>
          <w:tcPr>
            <w:tcW w:w="257" w:type="dxa"/>
            <w:tcBorders>
              <w:top w:val="nil"/>
              <w:bottom w:val="nil"/>
              <w:right w:val="nil"/>
            </w:tcBorders>
          </w:tcPr>
          <w:p w14:paraId="41060A93"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1FD0808C" w14:textId="77777777" w:rsidR="00FD3DFB" w:rsidRDefault="00000630">
            <w:pPr>
              <w:pStyle w:val="TableParagraph"/>
              <w:spacing w:before="4"/>
              <w:ind w:left="66"/>
              <w:rPr>
                <w:sz w:val="18"/>
              </w:rPr>
            </w:pPr>
            <w:r>
              <w:rPr>
                <w:sz w:val="18"/>
              </w:rPr>
              <w:t>x3250 M4 (2583,</w:t>
            </w:r>
          </w:p>
        </w:tc>
        <w:tc>
          <w:tcPr>
            <w:tcW w:w="1584" w:type="dxa"/>
            <w:tcBorders>
              <w:top w:val="nil"/>
              <w:bottom w:val="nil"/>
            </w:tcBorders>
          </w:tcPr>
          <w:p w14:paraId="1CE037DA" w14:textId="77777777" w:rsidR="00FD3DFB" w:rsidRDefault="00FD3DFB"/>
        </w:tc>
        <w:tc>
          <w:tcPr>
            <w:tcW w:w="1551" w:type="dxa"/>
            <w:vMerge/>
          </w:tcPr>
          <w:p w14:paraId="60CB7A7D" w14:textId="77777777" w:rsidR="00FD3DFB" w:rsidRDefault="00FD3DFB"/>
        </w:tc>
        <w:tc>
          <w:tcPr>
            <w:tcW w:w="1437" w:type="dxa"/>
            <w:tcBorders>
              <w:top w:val="nil"/>
              <w:bottom w:val="nil"/>
            </w:tcBorders>
          </w:tcPr>
          <w:p w14:paraId="7926F482" w14:textId="77777777" w:rsidR="00FD3DFB" w:rsidRDefault="00FD3DFB"/>
        </w:tc>
        <w:tc>
          <w:tcPr>
            <w:tcW w:w="1453" w:type="dxa"/>
            <w:vMerge/>
          </w:tcPr>
          <w:p w14:paraId="667F1D07" w14:textId="77777777" w:rsidR="00FD3DFB" w:rsidRDefault="00FD3DFB"/>
        </w:tc>
      </w:tr>
      <w:tr w:rsidR="00FD3DFB" w14:paraId="045D96F5" w14:textId="77777777">
        <w:trPr>
          <w:trHeight w:hRule="exact" w:val="215"/>
        </w:trPr>
        <w:tc>
          <w:tcPr>
            <w:tcW w:w="1502" w:type="dxa"/>
            <w:tcBorders>
              <w:top w:val="nil"/>
              <w:bottom w:val="nil"/>
            </w:tcBorders>
          </w:tcPr>
          <w:p w14:paraId="7A20139B" w14:textId="77777777" w:rsidR="00FD3DFB" w:rsidRDefault="00FD3DFB"/>
        </w:tc>
        <w:tc>
          <w:tcPr>
            <w:tcW w:w="257" w:type="dxa"/>
            <w:tcBorders>
              <w:top w:val="nil"/>
              <w:bottom w:val="nil"/>
              <w:right w:val="nil"/>
            </w:tcBorders>
          </w:tcPr>
          <w:p w14:paraId="3B9D2C27" w14:textId="77777777" w:rsidR="00FD3DFB" w:rsidRDefault="00FD3DFB"/>
        </w:tc>
        <w:tc>
          <w:tcPr>
            <w:tcW w:w="1849" w:type="dxa"/>
            <w:tcBorders>
              <w:top w:val="nil"/>
              <w:left w:val="nil"/>
              <w:bottom w:val="nil"/>
            </w:tcBorders>
          </w:tcPr>
          <w:p w14:paraId="17B39DFA" w14:textId="77777777" w:rsidR="00FD3DFB" w:rsidRDefault="00000630">
            <w:pPr>
              <w:pStyle w:val="TableParagraph"/>
              <w:spacing w:before="3"/>
              <w:ind w:left="66"/>
              <w:rPr>
                <w:sz w:val="18"/>
              </w:rPr>
            </w:pPr>
            <w:r>
              <w:rPr>
                <w:sz w:val="18"/>
              </w:rPr>
              <w:t>2587)</w:t>
            </w:r>
          </w:p>
        </w:tc>
        <w:tc>
          <w:tcPr>
            <w:tcW w:w="1584" w:type="dxa"/>
            <w:tcBorders>
              <w:top w:val="nil"/>
              <w:bottom w:val="nil"/>
            </w:tcBorders>
          </w:tcPr>
          <w:p w14:paraId="60C03013" w14:textId="77777777" w:rsidR="00FD3DFB" w:rsidRDefault="00FD3DFB"/>
        </w:tc>
        <w:tc>
          <w:tcPr>
            <w:tcW w:w="1551" w:type="dxa"/>
            <w:vMerge/>
          </w:tcPr>
          <w:p w14:paraId="480121D8" w14:textId="77777777" w:rsidR="00FD3DFB" w:rsidRDefault="00FD3DFB"/>
        </w:tc>
        <w:tc>
          <w:tcPr>
            <w:tcW w:w="1437" w:type="dxa"/>
            <w:tcBorders>
              <w:top w:val="nil"/>
              <w:bottom w:val="nil"/>
            </w:tcBorders>
          </w:tcPr>
          <w:p w14:paraId="6E7C263F" w14:textId="77777777" w:rsidR="00FD3DFB" w:rsidRDefault="00FD3DFB"/>
        </w:tc>
        <w:tc>
          <w:tcPr>
            <w:tcW w:w="1453" w:type="dxa"/>
            <w:vMerge/>
          </w:tcPr>
          <w:p w14:paraId="2BD4235E" w14:textId="77777777" w:rsidR="00FD3DFB" w:rsidRDefault="00FD3DFB"/>
        </w:tc>
      </w:tr>
      <w:tr w:rsidR="00FD3DFB" w14:paraId="052328CE" w14:textId="77777777">
        <w:trPr>
          <w:trHeight w:hRule="exact" w:val="215"/>
        </w:trPr>
        <w:tc>
          <w:tcPr>
            <w:tcW w:w="1502" w:type="dxa"/>
            <w:tcBorders>
              <w:top w:val="nil"/>
              <w:bottom w:val="nil"/>
            </w:tcBorders>
          </w:tcPr>
          <w:p w14:paraId="1574E543" w14:textId="77777777" w:rsidR="00FD3DFB" w:rsidRDefault="00FD3DFB"/>
        </w:tc>
        <w:tc>
          <w:tcPr>
            <w:tcW w:w="257" w:type="dxa"/>
            <w:tcBorders>
              <w:top w:val="nil"/>
              <w:bottom w:val="nil"/>
              <w:right w:val="nil"/>
            </w:tcBorders>
          </w:tcPr>
          <w:p w14:paraId="408BEDEB"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53331B26" w14:textId="77777777" w:rsidR="00FD3DFB" w:rsidRDefault="00000630">
            <w:pPr>
              <w:pStyle w:val="TableParagraph"/>
              <w:spacing w:before="4"/>
              <w:ind w:left="66"/>
              <w:rPr>
                <w:sz w:val="18"/>
              </w:rPr>
            </w:pPr>
            <w:r>
              <w:rPr>
                <w:sz w:val="18"/>
              </w:rPr>
              <w:t>x3250 M5 (5458)</w:t>
            </w:r>
          </w:p>
        </w:tc>
        <w:tc>
          <w:tcPr>
            <w:tcW w:w="1584" w:type="dxa"/>
            <w:tcBorders>
              <w:top w:val="nil"/>
              <w:bottom w:val="nil"/>
            </w:tcBorders>
          </w:tcPr>
          <w:p w14:paraId="6AA56548" w14:textId="77777777" w:rsidR="00FD3DFB" w:rsidRDefault="00FD3DFB"/>
        </w:tc>
        <w:tc>
          <w:tcPr>
            <w:tcW w:w="1551" w:type="dxa"/>
            <w:vMerge/>
          </w:tcPr>
          <w:p w14:paraId="662B6B3F" w14:textId="77777777" w:rsidR="00FD3DFB" w:rsidRDefault="00FD3DFB"/>
        </w:tc>
        <w:tc>
          <w:tcPr>
            <w:tcW w:w="1437" w:type="dxa"/>
            <w:tcBorders>
              <w:top w:val="nil"/>
              <w:bottom w:val="nil"/>
            </w:tcBorders>
          </w:tcPr>
          <w:p w14:paraId="2ABE45E7" w14:textId="77777777" w:rsidR="00FD3DFB" w:rsidRDefault="00FD3DFB"/>
        </w:tc>
        <w:tc>
          <w:tcPr>
            <w:tcW w:w="1453" w:type="dxa"/>
            <w:vMerge/>
          </w:tcPr>
          <w:p w14:paraId="608C659D" w14:textId="77777777" w:rsidR="00FD3DFB" w:rsidRDefault="00FD3DFB"/>
        </w:tc>
      </w:tr>
      <w:tr w:rsidR="00FD3DFB" w14:paraId="66C58B6B" w14:textId="77777777">
        <w:trPr>
          <w:trHeight w:hRule="exact" w:val="215"/>
        </w:trPr>
        <w:tc>
          <w:tcPr>
            <w:tcW w:w="1502" w:type="dxa"/>
            <w:tcBorders>
              <w:top w:val="nil"/>
              <w:bottom w:val="nil"/>
            </w:tcBorders>
          </w:tcPr>
          <w:p w14:paraId="30E12879" w14:textId="77777777" w:rsidR="00FD3DFB" w:rsidRDefault="00FD3DFB"/>
        </w:tc>
        <w:tc>
          <w:tcPr>
            <w:tcW w:w="257" w:type="dxa"/>
            <w:tcBorders>
              <w:top w:val="nil"/>
              <w:bottom w:val="nil"/>
              <w:right w:val="nil"/>
            </w:tcBorders>
          </w:tcPr>
          <w:p w14:paraId="48DA884B"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02AB7307" w14:textId="77777777" w:rsidR="00FD3DFB" w:rsidRDefault="00000630">
            <w:pPr>
              <w:pStyle w:val="TableParagraph"/>
              <w:spacing w:before="4"/>
              <w:ind w:left="66"/>
              <w:rPr>
                <w:sz w:val="18"/>
              </w:rPr>
            </w:pPr>
            <w:r>
              <w:rPr>
                <w:sz w:val="18"/>
              </w:rPr>
              <w:t>x3300 M4 (7382)</w:t>
            </w:r>
          </w:p>
        </w:tc>
        <w:tc>
          <w:tcPr>
            <w:tcW w:w="1584" w:type="dxa"/>
            <w:tcBorders>
              <w:top w:val="nil"/>
              <w:bottom w:val="nil"/>
            </w:tcBorders>
          </w:tcPr>
          <w:p w14:paraId="0668757D" w14:textId="77777777" w:rsidR="00FD3DFB" w:rsidRDefault="00FD3DFB"/>
        </w:tc>
        <w:tc>
          <w:tcPr>
            <w:tcW w:w="1551" w:type="dxa"/>
            <w:vMerge/>
          </w:tcPr>
          <w:p w14:paraId="706FFAC0" w14:textId="77777777" w:rsidR="00FD3DFB" w:rsidRDefault="00FD3DFB"/>
        </w:tc>
        <w:tc>
          <w:tcPr>
            <w:tcW w:w="1437" w:type="dxa"/>
            <w:tcBorders>
              <w:top w:val="nil"/>
              <w:bottom w:val="nil"/>
            </w:tcBorders>
          </w:tcPr>
          <w:p w14:paraId="12F38D62" w14:textId="77777777" w:rsidR="00FD3DFB" w:rsidRDefault="00FD3DFB"/>
        </w:tc>
        <w:tc>
          <w:tcPr>
            <w:tcW w:w="1453" w:type="dxa"/>
            <w:vMerge/>
          </w:tcPr>
          <w:p w14:paraId="248393B0" w14:textId="77777777" w:rsidR="00FD3DFB" w:rsidRDefault="00FD3DFB"/>
        </w:tc>
      </w:tr>
      <w:tr w:rsidR="00FD3DFB" w14:paraId="23442372" w14:textId="77777777">
        <w:trPr>
          <w:trHeight w:hRule="exact" w:val="215"/>
        </w:trPr>
        <w:tc>
          <w:tcPr>
            <w:tcW w:w="1502" w:type="dxa"/>
            <w:tcBorders>
              <w:top w:val="nil"/>
              <w:bottom w:val="nil"/>
            </w:tcBorders>
          </w:tcPr>
          <w:p w14:paraId="438288D3" w14:textId="77777777" w:rsidR="00FD3DFB" w:rsidRDefault="00FD3DFB"/>
        </w:tc>
        <w:tc>
          <w:tcPr>
            <w:tcW w:w="257" w:type="dxa"/>
            <w:tcBorders>
              <w:top w:val="nil"/>
              <w:bottom w:val="nil"/>
              <w:right w:val="nil"/>
            </w:tcBorders>
          </w:tcPr>
          <w:p w14:paraId="01C7D149"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69B48DB2" w14:textId="77777777" w:rsidR="00FD3DFB" w:rsidRDefault="00000630">
            <w:pPr>
              <w:pStyle w:val="TableParagraph"/>
              <w:spacing w:before="4"/>
              <w:ind w:left="66"/>
              <w:rPr>
                <w:sz w:val="18"/>
              </w:rPr>
            </w:pPr>
            <w:r>
              <w:rPr>
                <w:sz w:val="18"/>
              </w:rPr>
              <w:t>x3350 (4192, 4193)</w:t>
            </w:r>
          </w:p>
        </w:tc>
        <w:tc>
          <w:tcPr>
            <w:tcW w:w="1584" w:type="dxa"/>
            <w:tcBorders>
              <w:top w:val="nil"/>
              <w:bottom w:val="nil"/>
            </w:tcBorders>
          </w:tcPr>
          <w:p w14:paraId="4EACDE00" w14:textId="77777777" w:rsidR="00FD3DFB" w:rsidRDefault="00FD3DFB"/>
        </w:tc>
        <w:tc>
          <w:tcPr>
            <w:tcW w:w="1551" w:type="dxa"/>
            <w:vMerge/>
          </w:tcPr>
          <w:p w14:paraId="58CD8BE7" w14:textId="77777777" w:rsidR="00FD3DFB" w:rsidRDefault="00FD3DFB"/>
        </w:tc>
        <w:tc>
          <w:tcPr>
            <w:tcW w:w="1437" w:type="dxa"/>
            <w:tcBorders>
              <w:top w:val="nil"/>
              <w:bottom w:val="nil"/>
            </w:tcBorders>
          </w:tcPr>
          <w:p w14:paraId="607CF7F4" w14:textId="77777777" w:rsidR="00FD3DFB" w:rsidRDefault="00FD3DFB"/>
        </w:tc>
        <w:tc>
          <w:tcPr>
            <w:tcW w:w="1453" w:type="dxa"/>
            <w:vMerge/>
          </w:tcPr>
          <w:p w14:paraId="35414015" w14:textId="77777777" w:rsidR="00FD3DFB" w:rsidRDefault="00FD3DFB"/>
        </w:tc>
      </w:tr>
      <w:tr w:rsidR="00FD3DFB" w14:paraId="31BE85AD" w14:textId="77777777">
        <w:trPr>
          <w:trHeight w:hRule="exact" w:val="215"/>
        </w:trPr>
        <w:tc>
          <w:tcPr>
            <w:tcW w:w="1502" w:type="dxa"/>
            <w:tcBorders>
              <w:top w:val="nil"/>
              <w:bottom w:val="nil"/>
            </w:tcBorders>
          </w:tcPr>
          <w:p w14:paraId="0810A0A3" w14:textId="77777777" w:rsidR="00FD3DFB" w:rsidRDefault="00FD3DFB"/>
        </w:tc>
        <w:tc>
          <w:tcPr>
            <w:tcW w:w="257" w:type="dxa"/>
            <w:tcBorders>
              <w:top w:val="nil"/>
              <w:bottom w:val="nil"/>
              <w:right w:val="nil"/>
            </w:tcBorders>
          </w:tcPr>
          <w:p w14:paraId="00EF46FD"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76830D1B" w14:textId="77777777" w:rsidR="00FD3DFB" w:rsidRDefault="00000630">
            <w:pPr>
              <w:pStyle w:val="TableParagraph"/>
              <w:spacing w:before="4"/>
              <w:ind w:left="66"/>
              <w:rPr>
                <w:sz w:val="18"/>
              </w:rPr>
            </w:pPr>
            <w:r>
              <w:rPr>
                <w:sz w:val="18"/>
              </w:rPr>
              <w:t>x3400 M2 (7836,</w:t>
            </w:r>
          </w:p>
        </w:tc>
        <w:tc>
          <w:tcPr>
            <w:tcW w:w="1584" w:type="dxa"/>
            <w:tcBorders>
              <w:top w:val="nil"/>
              <w:bottom w:val="nil"/>
            </w:tcBorders>
          </w:tcPr>
          <w:p w14:paraId="1C9AC3AA" w14:textId="77777777" w:rsidR="00FD3DFB" w:rsidRDefault="00FD3DFB"/>
        </w:tc>
        <w:tc>
          <w:tcPr>
            <w:tcW w:w="1551" w:type="dxa"/>
            <w:vMerge/>
          </w:tcPr>
          <w:p w14:paraId="785123B3" w14:textId="77777777" w:rsidR="00FD3DFB" w:rsidRDefault="00FD3DFB"/>
        </w:tc>
        <w:tc>
          <w:tcPr>
            <w:tcW w:w="1437" w:type="dxa"/>
            <w:tcBorders>
              <w:top w:val="nil"/>
              <w:bottom w:val="nil"/>
            </w:tcBorders>
          </w:tcPr>
          <w:p w14:paraId="5BD38D27" w14:textId="77777777" w:rsidR="00FD3DFB" w:rsidRDefault="00FD3DFB"/>
        </w:tc>
        <w:tc>
          <w:tcPr>
            <w:tcW w:w="1453" w:type="dxa"/>
            <w:vMerge/>
          </w:tcPr>
          <w:p w14:paraId="5DDAE636" w14:textId="77777777" w:rsidR="00FD3DFB" w:rsidRDefault="00FD3DFB"/>
        </w:tc>
      </w:tr>
      <w:tr w:rsidR="00FD3DFB" w14:paraId="532F263A" w14:textId="77777777">
        <w:trPr>
          <w:trHeight w:hRule="exact" w:val="215"/>
        </w:trPr>
        <w:tc>
          <w:tcPr>
            <w:tcW w:w="1502" w:type="dxa"/>
            <w:tcBorders>
              <w:top w:val="nil"/>
              <w:bottom w:val="nil"/>
            </w:tcBorders>
          </w:tcPr>
          <w:p w14:paraId="751B1270" w14:textId="77777777" w:rsidR="00FD3DFB" w:rsidRDefault="00FD3DFB"/>
        </w:tc>
        <w:tc>
          <w:tcPr>
            <w:tcW w:w="257" w:type="dxa"/>
            <w:tcBorders>
              <w:top w:val="nil"/>
              <w:bottom w:val="nil"/>
              <w:right w:val="nil"/>
            </w:tcBorders>
          </w:tcPr>
          <w:p w14:paraId="2A9F55AA" w14:textId="77777777" w:rsidR="00FD3DFB" w:rsidRDefault="00FD3DFB"/>
        </w:tc>
        <w:tc>
          <w:tcPr>
            <w:tcW w:w="1849" w:type="dxa"/>
            <w:tcBorders>
              <w:top w:val="nil"/>
              <w:left w:val="nil"/>
              <w:bottom w:val="nil"/>
            </w:tcBorders>
          </w:tcPr>
          <w:p w14:paraId="3DA621B7" w14:textId="77777777" w:rsidR="00FD3DFB" w:rsidRDefault="00000630">
            <w:pPr>
              <w:pStyle w:val="TableParagraph"/>
              <w:spacing w:before="3"/>
              <w:ind w:left="66"/>
              <w:rPr>
                <w:sz w:val="18"/>
              </w:rPr>
            </w:pPr>
            <w:r>
              <w:rPr>
                <w:sz w:val="18"/>
              </w:rPr>
              <w:t>7837)</w:t>
            </w:r>
          </w:p>
        </w:tc>
        <w:tc>
          <w:tcPr>
            <w:tcW w:w="1584" w:type="dxa"/>
            <w:tcBorders>
              <w:top w:val="nil"/>
              <w:bottom w:val="nil"/>
            </w:tcBorders>
          </w:tcPr>
          <w:p w14:paraId="296843D8" w14:textId="77777777" w:rsidR="00FD3DFB" w:rsidRDefault="00FD3DFB"/>
        </w:tc>
        <w:tc>
          <w:tcPr>
            <w:tcW w:w="1551" w:type="dxa"/>
            <w:vMerge/>
          </w:tcPr>
          <w:p w14:paraId="1FFF918F" w14:textId="77777777" w:rsidR="00FD3DFB" w:rsidRDefault="00FD3DFB"/>
        </w:tc>
        <w:tc>
          <w:tcPr>
            <w:tcW w:w="1437" w:type="dxa"/>
            <w:tcBorders>
              <w:top w:val="nil"/>
              <w:bottom w:val="nil"/>
            </w:tcBorders>
          </w:tcPr>
          <w:p w14:paraId="2A7FD77E" w14:textId="77777777" w:rsidR="00FD3DFB" w:rsidRDefault="00FD3DFB"/>
        </w:tc>
        <w:tc>
          <w:tcPr>
            <w:tcW w:w="1453" w:type="dxa"/>
            <w:vMerge/>
          </w:tcPr>
          <w:p w14:paraId="057ACDA0" w14:textId="77777777" w:rsidR="00FD3DFB" w:rsidRDefault="00FD3DFB"/>
        </w:tc>
      </w:tr>
      <w:tr w:rsidR="00FD3DFB" w14:paraId="0D46C820" w14:textId="77777777">
        <w:trPr>
          <w:trHeight w:hRule="exact" w:val="215"/>
        </w:trPr>
        <w:tc>
          <w:tcPr>
            <w:tcW w:w="1502" w:type="dxa"/>
            <w:tcBorders>
              <w:top w:val="nil"/>
              <w:bottom w:val="nil"/>
            </w:tcBorders>
          </w:tcPr>
          <w:p w14:paraId="52DA5443" w14:textId="77777777" w:rsidR="00FD3DFB" w:rsidRDefault="00FD3DFB"/>
        </w:tc>
        <w:tc>
          <w:tcPr>
            <w:tcW w:w="257" w:type="dxa"/>
            <w:tcBorders>
              <w:top w:val="nil"/>
              <w:bottom w:val="nil"/>
              <w:right w:val="nil"/>
            </w:tcBorders>
          </w:tcPr>
          <w:p w14:paraId="1CDF7C56"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44B1BB98" w14:textId="77777777" w:rsidR="00FD3DFB" w:rsidRDefault="00000630">
            <w:pPr>
              <w:pStyle w:val="TableParagraph"/>
              <w:spacing w:before="4"/>
              <w:ind w:left="66"/>
              <w:rPr>
                <w:sz w:val="18"/>
              </w:rPr>
            </w:pPr>
            <w:r>
              <w:rPr>
                <w:sz w:val="18"/>
              </w:rPr>
              <w:t>x3400 M3 (7378,</w:t>
            </w:r>
          </w:p>
        </w:tc>
        <w:tc>
          <w:tcPr>
            <w:tcW w:w="1584" w:type="dxa"/>
            <w:tcBorders>
              <w:top w:val="nil"/>
              <w:bottom w:val="nil"/>
            </w:tcBorders>
          </w:tcPr>
          <w:p w14:paraId="71769394" w14:textId="77777777" w:rsidR="00FD3DFB" w:rsidRDefault="00FD3DFB"/>
        </w:tc>
        <w:tc>
          <w:tcPr>
            <w:tcW w:w="1551" w:type="dxa"/>
            <w:vMerge/>
          </w:tcPr>
          <w:p w14:paraId="6D087B0A" w14:textId="77777777" w:rsidR="00FD3DFB" w:rsidRDefault="00FD3DFB"/>
        </w:tc>
        <w:tc>
          <w:tcPr>
            <w:tcW w:w="1437" w:type="dxa"/>
            <w:tcBorders>
              <w:top w:val="nil"/>
              <w:bottom w:val="nil"/>
            </w:tcBorders>
          </w:tcPr>
          <w:p w14:paraId="79652C96" w14:textId="77777777" w:rsidR="00FD3DFB" w:rsidRDefault="00FD3DFB"/>
        </w:tc>
        <w:tc>
          <w:tcPr>
            <w:tcW w:w="1453" w:type="dxa"/>
            <w:vMerge/>
          </w:tcPr>
          <w:p w14:paraId="396C5D5F" w14:textId="77777777" w:rsidR="00FD3DFB" w:rsidRDefault="00FD3DFB"/>
        </w:tc>
      </w:tr>
      <w:tr w:rsidR="00FD3DFB" w14:paraId="4B70D4C1" w14:textId="77777777">
        <w:trPr>
          <w:trHeight w:hRule="exact" w:val="215"/>
        </w:trPr>
        <w:tc>
          <w:tcPr>
            <w:tcW w:w="1502" w:type="dxa"/>
            <w:tcBorders>
              <w:top w:val="nil"/>
              <w:bottom w:val="nil"/>
            </w:tcBorders>
          </w:tcPr>
          <w:p w14:paraId="6F783975" w14:textId="77777777" w:rsidR="00FD3DFB" w:rsidRDefault="00FD3DFB"/>
        </w:tc>
        <w:tc>
          <w:tcPr>
            <w:tcW w:w="257" w:type="dxa"/>
            <w:tcBorders>
              <w:top w:val="nil"/>
              <w:bottom w:val="nil"/>
              <w:right w:val="nil"/>
            </w:tcBorders>
          </w:tcPr>
          <w:p w14:paraId="7241226E" w14:textId="77777777" w:rsidR="00FD3DFB" w:rsidRDefault="00FD3DFB"/>
        </w:tc>
        <w:tc>
          <w:tcPr>
            <w:tcW w:w="1849" w:type="dxa"/>
            <w:tcBorders>
              <w:top w:val="nil"/>
              <w:left w:val="nil"/>
              <w:bottom w:val="nil"/>
            </w:tcBorders>
          </w:tcPr>
          <w:p w14:paraId="47D2C993" w14:textId="77777777" w:rsidR="00FD3DFB" w:rsidRDefault="00000630">
            <w:pPr>
              <w:pStyle w:val="TableParagraph"/>
              <w:spacing w:before="4"/>
              <w:ind w:left="66"/>
              <w:rPr>
                <w:sz w:val="18"/>
              </w:rPr>
            </w:pPr>
            <w:r>
              <w:rPr>
                <w:sz w:val="18"/>
              </w:rPr>
              <w:t>7379)</w:t>
            </w:r>
          </w:p>
        </w:tc>
        <w:tc>
          <w:tcPr>
            <w:tcW w:w="1584" w:type="dxa"/>
            <w:tcBorders>
              <w:top w:val="nil"/>
              <w:bottom w:val="nil"/>
            </w:tcBorders>
          </w:tcPr>
          <w:p w14:paraId="7C8BF0BA" w14:textId="77777777" w:rsidR="00FD3DFB" w:rsidRDefault="00FD3DFB"/>
        </w:tc>
        <w:tc>
          <w:tcPr>
            <w:tcW w:w="1551" w:type="dxa"/>
            <w:vMerge/>
          </w:tcPr>
          <w:p w14:paraId="1F9F1818" w14:textId="77777777" w:rsidR="00FD3DFB" w:rsidRDefault="00FD3DFB"/>
        </w:tc>
        <w:tc>
          <w:tcPr>
            <w:tcW w:w="1437" w:type="dxa"/>
            <w:tcBorders>
              <w:top w:val="nil"/>
              <w:bottom w:val="nil"/>
            </w:tcBorders>
          </w:tcPr>
          <w:p w14:paraId="356C0266" w14:textId="77777777" w:rsidR="00FD3DFB" w:rsidRDefault="00FD3DFB"/>
        </w:tc>
        <w:tc>
          <w:tcPr>
            <w:tcW w:w="1453" w:type="dxa"/>
            <w:vMerge/>
          </w:tcPr>
          <w:p w14:paraId="0BA4C6F1" w14:textId="77777777" w:rsidR="00FD3DFB" w:rsidRDefault="00FD3DFB"/>
        </w:tc>
      </w:tr>
      <w:tr w:rsidR="00FD3DFB" w14:paraId="5CCC2132" w14:textId="77777777">
        <w:trPr>
          <w:trHeight w:hRule="exact" w:val="215"/>
        </w:trPr>
        <w:tc>
          <w:tcPr>
            <w:tcW w:w="1502" w:type="dxa"/>
            <w:tcBorders>
              <w:top w:val="nil"/>
              <w:bottom w:val="nil"/>
            </w:tcBorders>
          </w:tcPr>
          <w:p w14:paraId="429EDBB6" w14:textId="77777777" w:rsidR="00FD3DFB" w:rsidRDefault="00FD3DFB"/>
        </w:tc>
        <w:tc>
          <w:tcPr>
            <w:tcW w:w="257" w:type="dxa"/>
            <w:tcBorders>
              <w:top w:val="nil"/>
              <w:bottom w:val="nil"/>
              <w:right w:val="nil"/>
            </w:tcBorders>
          </w:tcPr>
          <w:p w14:paraId="635FA8A9"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67D64989" w14:textId="77777777" w:rsidR="00FD3DFB" w:rsidRDefault="00000630">
            <w:pPr>
              <w:pStyle w:val="TableParagraph"/>
              <w:spacing w:before="4"/>
              <w:ind w:left="66"/>
              <w:rPr>
                <w:sz w:val="18"/>
              </w:rPr>
            </w:pPr>
            <w:r>
              <w:rPr>
                <w:sz w:val="18"/>
              </w:rPr>
              <w:t>x3450 (7948, 7949,</w:t>
            </w:r>
          </w:p>
        </w:tc>
        <w:tc>
          <w:tcPr>
            <w:tcW w:w="1584" w:type="dxa"/>
            <w:tcBorders>
              <w:top w:val="nil"/>
              <w:bottom w:val="nil"/>
            </w:tcBorders>
          </w:tcPr>
          <w:p w14:paraId="22D00D6C" w14:textId="77777777" w:rsidR="00FD3DFB" w:rsidRDefault="00FD3DFB"/>
        </w:tc>
        <w:tc>
          <w:tcPr>
            <w:tcW w:w="1551" w:type="dxa"/>
            <w:vMerge/>
          </w:tcPr>
          <w:p w14:paraId="229FBD5B" w14:textId="77777777" w:rsidR="00FD3DFB" w:rsidRDefault="00FD3DFB"/>
        </w:tc>
        <w:tc>
          <w:tcPr>
            <w:tcW w:w="1437" w:type="dxa"/>
            <w:tcBorders>
              <w:top w:val="nil"/>
              <w:bottom w:val="nil"/>
            </w:tcBorders>
          </w:tcPr>
          <w:p w14:paraId="65300CB8" w14:textId="77777777" w:rsidR="00FD3DFB" w:rsidRDefault="00FD3DFB"/>
        </w:tc>
        <w:tc>
          <w:tcPr>
            <w:tcW w:w="1453" w:type="dxa"/>
            <w:vMerge/>
          </w:tcPr>
          <w:p w14:paraId="7F64E5AD" w14:textId="77777777" w:rsidR="00FD3DFB" w:rsidRDefault="00FD3DFB"/>
        </w:tc>
      </w:tr>
      <w:tr w:rsidR="00FD3DFB" w14:paraId="5A2FA370" w14:textId="77777777">
        <w:trPr>
          <w:trHeight w:hRule="exact" w:val="215"/>
        </w:trPr>
        <w:tc>
          <w:tcPr>
            <w:tcW w:w="1502" w:type="dxa"/>
            <w:tcBorders>
              <w:top w:val="nil"/>
              <w:bottom w:val="nil"/>
            </w:tcBorders>
          </w:tcPr>
          <w:p w14:paraId="1E22650A" w14:textId="77777777" w:rsidR="00FD3DFB" w:rsidRDefault="00FD3DFB"/>
        </w:tc>
        <w:tc>
          <w:tcPr>
            <w:tcW w:w="257" w:type="dxa"/>
            <w:tcBorders>
              <w:top w:val="nil"/>
              <w:bottom w:val="nil"/>
              <w:right w:val="nil"/>
            </w:tcBorders>
          </w:tcPr>
          <w:p w14:paraId="288AFD5C" w14:textId="77777777" w:rsidR="00FD3DFB" w:rsidRDefault="00FD3DFB"/>
        </w:tc>
        <w:tc>
          <w:tcPr>
            <w:tcW w:w="1849" w:type="dxa"/>
            <w:tcBorders>
              <w:top w:val="nil"/>
              <w:left w:val="nil"/>
              <w:bottom w:val="nil"/>
            </w:tcBorders>
          </w:tcPr>
          <w:p w14:paraId="77268C42" w14:textId="77777777" w:rsidR="00FD3DFB" w:rsidRDefault="00000630">
            <w:pPr>
              <w:pStyle w:val="TableParagraph"/>
              <w:spacing w:before="3"/>
              <w:ind w:left="66"/>
              <w:rPr>
                <w:sz w:val="18"/>
              </w:rPr>
            </w:pPr>
            <w:r>
              <w:rPr>
                <w:sz w:val="18"/>
              </w:rPr>
              <w:t>4197)</w:t>
            </w:r>
          </w:p>
        </w:tc>
        <w:tc>
          <w:tcPr>
            <w:tcW w:w="1584" w:type="dxa"/>
            <w:tcBorders>
              <w:top w:val="nil"/>
              <w:bottom w:val="nil"/>
            </w:tcBorders>
          </w:tcPr>
          <w:p w14:paraId="1CDFB804" w14:textId="77777777" w:rsidR="00FD3DFB" w:rsidRDefault="00FD3DFB"/>
        </w:tc>
        <w:tc>
          <w:tcPr>
            <w:tcW w:w="1551" w:type="dxa"/>
            <w:vMerge/>
          </w:tcPr>
          <w:p w14:paraId="4DA324A1" w14:textId="77777777" w:rsidR="00FD3DFB" w:rsidRDefault="00FD3DFB"/>
        </w:tc>
        <w:tc>
          <w:tcPr>
            <w:tcW w:w="1437" w:type="dxa"/>
            <w:tcBorders>
              <w:top w:val="nil"/>
              <w:bottom w:val="nil"/>
            </w:tcBorders>
          </w:tcPr>
          <w:p w14:paraId="06C110A7" w14:textId="77777777" w:rsidR="00FD3DFB" w:rsidRDefault="00FD3DFB"/>
        </w:tc>
        <w:tc>
          <w:tcPr>
            <w:tcW w:w="1453" w:type="dxa"/>
            <w:vMerge/>
          </w:tcPr>
          <w:p w14:paraId="37A89A2E" w14:textId="77777777" w:rsidR="00FD3DFB" w:rsidRDefault="00FD3DFB"/>
        </w:tc>
      </w:tr>
      <w:tr w:rsidR="00FD3DFB" w14:paraId="237DDF72" w14:textId="77777777">
        <w:trPr>
          <w:trHeight w:hRule="exact" w:val="215"/>
        </w:trPr>
        <w:tc>
          <w:tcPr>
            <w:tcW w:w="1502" w:type="dxa"/>
            <w:tcBorders>
              <w:top w:val="nil"/>
              <w:bottom w:val="nil"/>
            </w:tcBorders>
          </w:tcPr>
          <w:p w14:paraId="709DD986" w14:textId="77777777" w:rsidR="00FD3DFB" w:rsidRDefault="00FD3DFB"/>
        </w:tc>
        <w:tc>
          <w:tcPr>
            <w:tcW w:w="257" w:type="dxa"/>
            <w:tcBorders>
              <w:top w:val="nil"/>
              <w:bottom w:val="nil"/>
              <w:right w:val="nil"/>
            </w:tcBorders>
          </w:tcPr>
          <w:p w14:paraId="72AEE1B6"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A160305" w14:textId="77777777" w:rsidR="00FD3DFB" w:rsidRDefault="00000630">
            <w:pPr>
              <w:pStyle w:val="TableParagraph"/>
              <w:spacing w:before="4"/>
              <w:ind w:left="66"/>
              <w:rPr>
                <w:sz w:val="18"/>
              </w:rPr>
            </w:pPr>
            <w:r>
              <w:rPr>
                <w:sz w:val="18"/>
              </w:rPr>
              <w:t>x3455 (7940, 7941)</w:t>
            </w:r>
          </w:p>
        </w:tc>
        <w:tc>
          <w:tcPr>
            <w:tcW w:w="1584" w:type="dxa"/>
            <w:tcBorders>
              <w:top w:val="nil"/>
              <w:bottom w:val="nil"/>
            </w:tcBorders>
          </w:tcPr>
          <w:p w14:paraId="797EB30D" w14:textId="77777777" w:rsidR="00FD3DFB" w:rsidRDefault="00FD3DFB"/>
        </w:tc>
        <w:tc>
          <w:tcPr>
            <w:tcW w:w="1551" w:type="dxa"/>
            <w:vMerge/>
          </w:tcPr>
          <w:p w14:paraId="0CA7EA91" w14:textId="77777777" w:rsidR="00FD3DFB" w:rsidRDefault="00FD3DFB"/>
        </w:tc>
        <w:tc>
          <w:tcPr>
            <w:tcW w:w="1437" w:type="dxa"/>
            <w:tcBorders>
              <w:top w:val="nil"/>
              <w:bottom w:val="nil"/>
            </w:tcBorders>
          </w:tcPr>
          <w:p w14:paraId="20DE856F" w14:textId="77777777" w:rsidR="00FD3DFB" w:rsidRDefault="00FD3DFB"/>
        </w:tc>
        <w:tc>
          <w:tcPr>
            <w:tcW w:w="1453" w:type="dxa"/>
            <w:vMerge/>
          </w:tcPr>
          <w:p w14:paraId="13B1B51D" w14:textId="77777777" w:rsidR="00FD3DFB" w:rsidRDefault="00FD3DFB"/>
        </w:tc>
      </w:tr>
      <w:tr w:rsidR="00FD3DFB" w14:paraId="71730D93" w14:textId="77777777">
        <w:trPr>
          <w:trHeight w:hRule="exact" w:val="215"/>
        </w:trPr>
        <w:tc>
          <w:tcPr>
            <w:tcW w:w="1502" w:type="dxa"/>
            <w:tcBorders>
              <w:top w:val="nil"/>
              <w:bottom w:val="nil"/>
            </w:tcBorders>
          </w:tcPr>
          <w:p w14:paraId="2EF1DDF3" w14:textId="77777777" w:rsidR="00FD3DFB" w:rsidRDefault="00FD3DFB"/>
        </w:tc>
        <w:tc>
          <w:tcPr>
            <w:tcW w:w="257" w:type="dxa"/>
            <w:tcBorders>
              <w:top w:val="nil"/>
              <w:bottom w:val="nil"/>
              <w:right w:val="nil"/>
            </w:tcBorders>
          </w:tcPr>
          <w:p w14:paraId="0FDC7C56"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189AA68B" w14:textId="77777777" w:rsidR="00FD3DFB" w:rsidRDefault="00000630">
            <w:pPr>
              <w:pStyle w:val="TableParagraph"/>
              <w:spacing w:before="4"/>
              <w:ind w:left="66"/>
              <w:rPr>
                <w:sz w:val="18"/>
              </w:rPr>
            </w:pPr>
            <w:r>
              <w:rPr>
                <w:sz w:val="18"/>
              </w:rPr>
              <w:t>x3500 M2 (7839)</w:t>
            </w:r>
          </w:p>
        </w:tc>
        <w:tc>
          <w:tcPr>
            <w:tcW w:w="1584" w:type="dxa"/>
            <w:tcBorders>
              <w:top w:val="nil"/>
              <w:bottom w:val="nil"/>
            </w:tcBorders>
          </w:tcPr>
          <w:p w14:paraId="7FF3D7EB" w14:textId="77777777" w:rsidR="00FD3DFB" w:rsidRDefault="00FD3DFB"/>
        </w:tc>
        <w:tc>
          <w:tcPr>
            <w:tcW w:w="1551" w:type="dxa"/>
            <w:vMerge/>
          </w:tcPr>
          <w:p w14:paraId="48AF3FC4" w14:textId="77777777" w:rsidR="00FD3DFB" w:rsidRDefault="00FD3DFB"/>
        </w:tc>
        <w:tc>
          <w:tcPr>
            <w:tcW w:w="1437" w:type="dxa"/>
            <w:tcBorders>
              <w:top w:val="nil"/>
              <w:bottom w:val="nil"/>
            </w:tcBorders>
          </w:tcPr>
          <w:p w14:paraId="062E238A" w14:textId="77777777" w:rsidR="00FD3DFB" w:rsidRDefault="00FD3DFB"/>
        </w:tc>
        <w:tc>
          <w:tcPr>
            <w:tcW w:w="1453" w:type="dxa"/>
            <w:vMerge/>
          </w:tcPr>
          <w:p w14:paraId="331616BD" w14:textId="77777777" w:rsidR="00FD3DFB" w:rsidRDefault="00FD3DFB"/>
        </w:tc>
      </w:tr>
      <w:tr w:rsidR="00FD3DFB" w14:paraId="7DC200F5" w14:textId="77777777">
        <w:trPr>
          <w:trHeight w:hRule="exact" w:val="215"/>
        </w:trPr>
        <w:tc>
          <w:tcPr>
            <w:tcW w:w="1502" w:type="dxa"/>
            <w:tcBorders>
              <w:top w:val="nil"/>
              <w:bottom w:val="nil"/>
            </w:tcBorders>
          </w:tcPr>
          <w:p w14:paraId="65DCB417" w14:textId="77777777" w:rsidR="00FD3DFB" w:rsidRDefault="00FD3DFB"/>
        </w:tc>
        <w:tc>
          <w:tcPr>
            <w:tcW w:w="257" w:type="dxa"/>
            <w:tcBorders>
              <w:top w:val="nil"/>
              <w:bottom w:val="nil"/>
              <w:right w:val="nil"/>
            </w:tcBorders>
          </w:tcPr>
          <w:p w14:paraId="5EF5C194"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151021D6" w14:textId="77777777" w:rsidR="00FD3DFB" w:rsidRDefault="00000630">
            <w:pPr>
              <w:pStyle w:val="TableParagraph"/>
              <w:spacing w:before="4"/>
              <w:ind w:left="66"/>
              <w:rPr>
                <w:sz w:val="18"/>
              </w:rPr>
            </w:pPr>
            <w:r>
              <w:rPr>
                <w:sz w:val="18"/>
              </w:rPr>
              <w:t>x3500 M3 (7380)</w:t>
            </w:r>
          </w:p>
        </w:tc>
        <w:tc>
          <w:tcPr>
            <w:tcW w:w="1584" w:type="dxa"/>
            <w:tcBorders>
              <w:top w:val="nil"/>
              <w:bottom w:val="nil"/>
            </w:tcBorders>
          </w:tcPr>
          <w:p w14:paraId="26EEC4C4" w14:textId="77777777" w:rsidR="00FD3DFB" w:rsidRDefault="00FD3DFB"/>
        </w:tc>
        <w:tc>
          <w:tcPr>
            <w:tcW w:w="1551" w:type="dxa"/>
            <w:vMerge/>
          </w:tcPr>
          <w:p w14:paraId="30FF6B9F" w14:textId="77777777" w:rsidR="00FD3DFB" w:rsidRDefault="00FD3DFB"/>
        </w:tc>
        <w:tc>
          <w:tcPr>
            <w:tcW w:w="1437" w:type="dxa"/>
            <w:tcBorders>
              <w:top w:val="nil"/>
              <w:bottom w:val="nil"/>
            </w:tcBorders>
          </w:tcPr>
          <w:p w14:paraId="51D07320" w14:textId="77777777" w:rsidR="00FD3DFB" w:rsidRDefault="00FD3DFB"/>
        </w:tc>
        <w:tc>
          <w:tcPr>
            <w:tcW w:w="1453" w:type="dxa"/>
            <w:vMerge/>
          </w:tcPr>
          <w:p w14:paraId="44DD6D97" w14:textId="77777777" w:rsidR="00FD3DFB" w:rsidRDefault="00FD3DFB"/>
        </w:tc>
      </w:tr>
      <w:tr w:rsidR="00FD3DFB" w14:paraId="61E0EDE9" w14:textId="77777777">
        <w:trPr>
          <w:trHeight w:hRule="exact" w:val="215"/>
        </w:trPr>
        <w:tc>
          <w:tcPr>
            <w:tcW w:w="1502" w:type="dxa"/>
            <w:tcBorders>
              <w:top w:val="nil"/>
              <w:bottom w:val="nil"/>
            </w:tcBorders>
          </w:tcPr>
          <w:p w14:paraId="16ABC5AC" w14:textId="77777777" w:rsidR="00FD3DFB" w:rsidRDefault="00FD3DFB"/>
        </w:tc>
        <w:tc>
          <w:tcPr>
            <w:tcW w:w="257" w:type="dxa"/>
            <w:tcBorders>
              <w:top w:val="nil"/>
              <w:bottom w:val="nil"/>
              <w:right w:val="nil"/>
            </w:tcBorders>
          </w:tcPr>
          <w:p w14:paraId="56CB04F7"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458A5B63" w14:textId="77777777" w:rsidR="00FD3DFB" w:rsidRDefault="00000630">
            <w:pPr>
              <w:pStyle w:val="TableParagraph"/>
              <w:spacing w:before="4"/>
              <w:ind w:left="66"/>
              <w:rPr>
                <w:sz w:val="18"/>
              </w:rPr>
            </w:pPr>
            <w:r>
              <w:rPr>
                <w:sz w:val="18"/>
              </w:rPr>
              <w:t>x3500 M4 (7383)</w:t>
            </w:r>
          </w:p>
        </w:tc>
        <w:tc>
          <w:tcPr>
            <w:tcW w:w="1584" w:type="dxa"/>
            <w:tcBorders>
              <w:top w:val="nil"/>
              <w:bottom w:val="nil"/>
            </w:tcBorders>
          </w:tcPr>
          <w:p w14:paraId="67E0AEC4" w14:textId="77777777" w:rsidR="00FD3DFB" w:rsidRDefault="00FD3DFB"/>
        </w:tc>
        <w:tc>
          <w:tcPr>
            <w:tcW w:w="1551" w:type="dxa"/>
            <w:vMerge/>
          </w:tcPr>
          <w:p w14:paraId="319D922F" w14:textId="77777777" w:rsidR="00FD3DFB" w:rsidRDefault="00FD3DFB"/>
        </w:tc>
        <w:tc>
          <w:tcPr>
            <w:tcW w:w="1437" w:type="dxa"/>
            <w:tcBorders>
              <w:top w:val="nil"/>
              <w:bottom w:val="nil"/>
            </w:tcBorders>
          </w:tcPr>
          <w:p w14:paraId="04FDEE05" w14:textId="77777777" w:rsidR="00FD3DFB" w:rsidRDefault="00FD3DFB"/>
        </w:tc>
        <w:tc>
          <w:tcPr>
            <w:tcW w:w="1453" w:type="dxa"/>
            <w:vMerge/>
          </w:tcPr>
          <w:p w14:paraId="1CA0DA3C" w14:textId="77777777" w:rsidR="00FD3DFB" w:rsidRDefault="00FD3DFB"/>
        </w:tc>
      </w:tr>
      <w:tr w:rsidR="00FD3DFB" w14:paraId="3D1A3ABD" w14:textId="77777777">
        <w:trPr>
          <w:trHeight w:hRule="exact" w:val="215"/>
        </w:trPr>
        <w:tc>
          <w:tcPr>
            <w:tcW w:w="1502" w:type="dxa"/>
            <w:tcBorders>
              <w:top w:val="nil"/>
              <w:bottom w:val="nil"/>
            </w:tcBorders>
          </w:tcPr>
          <w:p w14:paraId="0D13F3BE" w14:textId="77777777" w:rsidR="00FD3DFB" w:rsidRDefault="00FD3DFB"/>
        </w:tc>
        <w:tc>
          <w:tcPr>
            <w:tcW w:w="257" w:type="dxa"/>
            <w:tcBorders>
              <w:top w:val="nil"/>
              <w:bottom w:val="nil"/>
              <w:right w:val="nil"/>
            </w:tcBorders>
          </w:tcPr>
          <w:p w14:paraId="517A694F"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6026D8C2" w14:textId="77777777" w:rsidR="00FD3DFB" w:rsidRDefault="00000630">
            <w:pPr>
              <w:pStyle w:val="TableParagraph"/>
              <w:spacing w:before="3"/>
              <w:ind w:left="66"/>
              <w:rPr>
                <w:sz w:val="18"/>
              </w:rPr>
            </w:pPr>
            <w:r>
              <w:rPr>
                <w:sz w:val="18"/>
              </w:rPr>
              <w:t>x3530 M4 (7160)</w:t>
            </w:r>
          </w:p>
        </w:tc>
        <w:tc>
          <w:tcPr>
            <w:tcW w:w="1584" w:type="dxa"/>
            <w:tcBorders>
              <w:top w:val="nil"/>
              <w:bottom w:val="nil"/>
            </w:tcBorders>
          </w:tcPr>
          <w:p w14:paraId="4D567B3E" w14:textId="77777777" w:rsidR="00FD3DFB" w:rsidRDefault="00FD3DFB"/>
        </w:tc>
        <w:tc>
          <w:tcPr>
            <w:tcW w:w="1551" w:type="dxa"/>
            <w:vMerge/>
          </w:tcPr>
          <w:p w14:paraId="09C2E187" w14:textId="77777777" w:rsidR="00FD3DFB" w:rsidRDefault="00FD3DFB"/>
        </w:tc>
        <w:tc>
          <w:tcPr>
            <w:tcW w:w="1437" w:type="dxa"/>
            <w:tcBorders>
              <w:top w:val="nil"/>
              <w:bottom w:val="nil"/>
            </w:tcBorders>
          </w:tcPr>
          <w:p w14:paraId="1452B004" w14:textId="77777777" w:rsidR="00FD3DFB" w:rsidRDefault="00FD3DFB"/>
        </w:tc>
        <w:tc>
          <w:tcPr>
            <w:tcW w:w="1453" w:type="dxa"/>
            <w:vMerge/>
          </w:tcPr>
          <w:p w14:paraId="4337573B" w14:textId="77777777" w:rsidR="00FD3DFB" w:rsidRDefault="00FD3DFB"/>
        </w:tc>
      </w:tr>
      <w:tr w:rsidR="00FD3DFB" w14:paraId="455BBFC1" w14:textId="77777777">
        <w:trPr>
          <w:trHeight w:hRule="exact" w:val="215"/>
        </w:trPr>
        <w:tc>
          <w:tcPr>
            <w:tcW w:w="1502" w:type="dxa"/>
            <w:tcBorders>
              <w:top w:val="nil"/>
              <w:bottom w:val="nil"/>
            </w:tcBorders>
          </w:tcPr>
          <w:p w14:paraId="324C495D" w14:textId="77777777" w:rsidR="00FD3DFB" w:rsidRDefault="00FD3DFB"/>
        </w:tc>
        <w:tc>
          <w:tcPr>
            <w:tcW w:w="257" w:type="dxa"/>
            <w:tcBorders>
              <w:top w:val="nil"/>
              <w:bottom w:val="nil"/>
              <w:right w:val="nil"/>
            </w:tcBorders>
          </w:tcPr>
          <w:p w14:paraId="33A7536C"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5381985" w14:textId="77777777" w:rsidR="00FD3DFB" w:rsidRDefault="00000630">
            <w:pPr>
              <w:pStyle w:val="TableParagraph"/>
              <w:spacing w:before="4"/>
              <w:ind w:left="66"/>
              <w:rPr>
                <w:sz w:val="18"/>
              </w:rPr>
            </w:pPr>
            <w:r>
              <w:rPr>
                <w:sz w:val="18"/>
              </w:rPr>
              <w:t>x3550 (7978)</w:t>
            </w:r>
          </w:p>
        </w:tc>
        <w:tc>
          <w:tcPr>
            <w:tcW w:w="1584" w:type="dxa"/>
            <w:tcBorders>
              <w:top w:val="nil"/>
              <w:bottom w:val="nil"/>
            </w:tcBorders>
          </w:tcPr>
          <w:p w14:paraId="4437E180" w14:textId="77777777" w:rsidR="00FD3DFB" w:rsidRDefault="00FD3DFB"/>
        </w:tc>
        <w:tc>
          <w:tcPr>
            <w:tcW w:w="1551" w:type="dxa"/>
            <w:vMerge/>
          </w:tcPr>
          <w:p w14:paraId="2ED2D1B4" w14:textId="77777777" w:rsidR="00FD3DFB" w:rsidRDefault="00FD3DFB"/>
        </w:tc>
        <w:tc>
          <w:tcPr>
            <w:tcW w:w="1437" w:type="dxa"/>
            <w:tcBorders>
              <w:top w:val="nil"/>
              <w:bottom w:val="nil"/>
            </w:tcBorders>
          </w:tcPr>
          <w:p w14:paraId="68C3B6F0" w14:textId="77777777" w:rsidR="00FD3DFB" w:rsidRDefault="00FD3DFB"/>
        </w:tc>
        <w:tc>
          <w:tcPr>
            <w:tcW w:w="1453" w:type="dxa"/>
            <w:vMerge/>
          </w:tcPr>
          <w:p w14:paraId="374DF925" w14:textId="77777777" w:rsidR="00FD3DFB" w:rsidRDefault="00FD3DFB"/>
        </w:tc>
      </w:tr>
      <w:tr w:rsidR="00FD3DFB" w14:paraId="3FF44A2E" w14:textId="77777777">
        <w:trPr>
          <w:trHeight w:hRule="exact" w:val="215"/>
        </w:trPr>
        <w:tc>
          <w:tcPr>
            <w:tcW w:w="1502" w:type="dxa"/>
            <w:tcBorders>
              <w:top w:val="nil"/>
              <w:bottom w:val="nil"/>
            </w:tcBorders>
          </w:tcPr>
          <w:p w14:paraId="6BD83B9B" w14:textId="77777777" w:rsidR="00FD3DFB" w:rsidRDefault="00FD3DFB"/>
        </w:tc>
        <w:tc>
          <w:tcPr>
            <w:tcW w:w="257" w:type="dxa"/>
            <w:tcBorders>
              <w:top w:val="nil"/>
              <w:bottom w:val="nil"/>
              <w:right w:val="nil"/>
            </w:tcBorders>
          </w:tcPr>
          <w:p w14:paraId="6173AA1C"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2D51D74E" w14:textId="77777777" w:rsidR="00FD3DFB" w:rsidRDefault="00000630">
            <w:pPr>
              <w:pStyle w:val="TableParagraph"/>
              <w:spacing w:before="4"/>
              <w:ind w:left="66"/>
              <w:rPr>
                <w:sz w:val="18"/>
              </w:rPr>
            </w:pPr>
            <w:r>
              <w:rPr>
                <w:sz w:val="18"/>
              </w:rPr>
              <w:t>x3550 M2 (7946)</w:t>
            </w:r>
          </w:p>
        </w:tc>
        <w:tc>
          <w:tcPr>
            <w:tcW w:w="1584" w:type="dxa"/>
            <w:tcBorders>
              <w:top w:val="nil"/>
              <w:bottom w:val="nil"/>
            </w:tcBorders>
          </w:tcPr>
          <w:p w14:paraId="37BD8ABA" w14:textId="77777777" w:rsidR="00FD3DFB" w:rsidRDefault="00FD3DFB"/>
        </w:tc>
        <w:tc>
          <w:tcPr>
            <w:tcW w:w="1551" w:type="dxa"/>
            <w:vMerge/>
          </w:tcPr>
          <w:p w14:paraId="7D7FCEAB" w14:textId="77777777" w:rsidR="00FD3DFB" w:rsidRDefault="00FD3DFB"/>
        </w:tc>
        <w:tc>
          <w:tcPr>
            <w:tcW w:w="1437" w:type="dxa"/>
            <w:tcBorders>
              <w:top w:val="nil"/>
              <w:bottom w:val="nil"/>
            </w:tcBorders>
          </w:tcPr>
          <w:p w14:paraId="2B2872CE" w14:textId="77777777" w:rsidR="00FD3DFB" w:rsidRDefault="00FD3DFB"/>
        </w:tc>
        <w:tc>
          <w:tcPr>
            <w:tcW w:w="1453" w:type="dxa"/>
            <w:vMerge/>
          </w:tcPr>
          <w:p w14:paraId="49C905E7" w14:textId="77777777" w:rsidR="00FD3DFB" w:rsidRDefault="00FD3DFB"/>
        </w:tc>
      </w:tr>
      <w:tr w:rsidR="00FD3DFB" w14:paraId="5C6744AA" w14:textId="77777777">
        <w:trPr>
          <w:trHeight w:hRule="exact" w:val="215"/>
        </w:trPr>
        <w:tc>
          <w:tcPr>
            <w:tcW w:w="1502" w:type="dxa"/>
            <w:tcBorders>
              <w:top w:val="nil"/>
              <w:bottom w:val="nil"/>
            </w:tcBorders>
          </w:tcPr>
          <w:p w14:paraId="19CEA9B2" w14:textId="77777777" w:rsidR="00FD3DFB" w:rsidRDefault="00FD3DFB"/>
        </w:tc>
        <w:tc>
          <w:tcPr>
            <w:tcW w:w="257" w:type="dxa"/>
            <w:tcBorders>
              <w:top w:val="nil"/>
              <w:bottom w:val="nil"/>
              <w:right w:val="nil"/>
            </w:tcBorders>
          </w:tcPr>
          <w:p w14:paraId="2850C31E"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D5A2B3E" w14:textId="77777777" w:rsidR="00FD3DFB" w:rsidRDefault="00000630">
            <w:pPr>
              <w:pStyle w:val="TableParagraph"/>
              <w:spacing w:before="4"/>
              <w:ind w:left="66"/>
              <w:rPr>
                <w:sz w:val="18"/>
              </w:rPr>
            </w:pPr>
            <w:r>
              <w:rPr>
                <w:sz w:val="18"/>
              </w:rPr>
              <w:t>x3550 M3 (4254,</w:t>
            </w:r>
          </w:p>
        </w:tc>
        <w:tc>
          <w:tcPr>
            <w:tcW w:w="1584" w:type="dxa"/>
            <w:tcBorders>
              <w:top w:val="nil"/>
              <w:bottom w:val="nil"/>
            </w:tcBorders>
          </w:tcPr>
          <w:p w14:paraId="4739BF17" w14:textId="77777777" w:rsidR="00FD3DFB" w:rsidRDefault="00FD3DFB"/>
        </w:tc>
        <w:tc>
          <w:tcPr>
            <w:tcW w:w="1551" w:type="dxa"/>
            <w:vMerge/>
          </w:tcPr>
          <w:p w14:paraId="0D64BFD5" w14:textId="77777777" w:rsidR="00FD3DFB" w:rsidRDefault="00FD3DFB"/>
        </w:tc>
        <w:tc>
          <w:tcPr>
            <w:tcW w:w="1437" w:type="dxa"/>
            <w:tcBorders>
              <w:top w:val="nil"/>
              <w:bottom w:val="nil"/>
            </w:tcBorders>
          </w:tcPr>
          <w:p w14:paraId="6D200620" w14:textId="77777777" w:rsidR="00FD3DFB" w:rsidRDefault="00FD3DFB"/>
        </w:tc>
        <w:tc>
          <w:tcPr>
            <w:tcW w:w="1453" w:type="dxa"/>
            <w:vMerge/>
          </w:tcPr>
          <w:p w14:paraId="0097D8DD" w14:textId="77777777" w:rsidR="00FD3DFB" w:rsidRDefault="00FD3DFB"/>
        </w:tc>
      </w:tr>
      <w:tr w:rsidR="00FD3DFB" w14:paraId="418C787B" w14:textId="77777777">
        <w:trPr>
          <w:trHeight w:hRule="exact" w:val="215"/>
        </w:trPr>
        <w:tc>
          <w:tcPr>
            <w:tcW w:w="1502" w:type="dxa"/>
            <w:tcBorders>
              <w:top w:val="nil"/>
              <w:bottom w:val="nil"/>
            </w:tcBorders>
          </w:tcPr>
          <w:p w14:paraId="00C21850" w14:textId="77777777" w:rsidR="00FD3DFB" w:rsidRDefault="00FD3DFB"/>
        </w:tc>
        <w:tc>
          <w:tcPr>
            <w:tcW w:w="257" w:type="dxa"/>
            <w:tcBorders>
              <w:top w:val="nil"/>
              <w:bottom w:val="nil"/>
              <w:right w:val="nil"/>
            </w:tcBorders>
          </w:tcPr>
          <w:p w14:paraId="312B58E1" w14:textId="77777777" w:rsidR="00FD3DFB" w:rsidRDefault="00FD3DFB"/>
        </w:tc>
        <w:tc>
          <w:tcPr>
            <w:tcW w:w="1849" w:type="dxa"/>
            <w:tcBorders>
              <w:top w:val="nil"/>
              <w:left w:val="nil"/>
              <w:bottom w:val="nil"/>
            </w:tcBorders>
          </w:tcPr>
          <w:p w14:paraId="66FD82D5" w14:textId="77777777" w:rsidR="00FD3DFB" w:rsidRDefault="00000630">
            <w:pPr>
              <w:pStyle w:val="TableParagraph"/>
              <w:spacing w:before="4"/>
              <w:ind w:left="66"/>
              <w:rPr>
                <w:sz w:val="18"/>
              </w:rPr>
            </w:pPr>
            <w:r>
              <w:rPr>
                <w:sz w:val="18"/>
              </w:rPr>
              <w:t>7944)</w:t>
            </w:r>
          </w:p>
        </w:tc>
        <w:tc>
          <w:tcPr>
            <w:tcW w:w="1584" w:type="dxa"/>
            <w:tcBorders>
              <w:top w:val="nil"/>
              <w:bottom w:val="nil"/>
            </w:tcBorders>
          </w:tcPr>
          <w:p w14:paraId="26911B95" w14:textId="77777777" w:rsidR="00FD3DFB" w:rsidRDefault="00FD3DFB"/>
        </w:tc>
        <w:tc>
          <w:tcPr>
            <w:tcW w:w="1551" w:type="dxa"/>
            <w:vMerge/>
          </w:tcPr>
          <w:p w14:paraId="27DBD808" w14:textId="77777777" w:rsidR="00FD3DFB" w:rsidRDefault="00FD3DFB"/>
        </w:tc>
        <w:tc>
          <w:tcPr>
            <w:tcW w:w="1437" w:type="dxa"/>
            <w:tcBorders>
              <w:top w:val="nil"/>
              <w:bottom w:val="nil"/>
            </w:tcBorders>
          </w:tcPr>
          <w:p w14:paraId="37FB6786" w14:textId="77777777" w:rsidR="00FD3DFB" w:rsidRDefault="00FD3DFB"/>
        </w:tc>
        <w:tc>
          <w:tcPr>
            <w:tcW w:w="1453" w:type="dxa"/>
            <w:vMerge/>
          </w:tcPr>
          <w:p w14:paraId="42BF577F" w14:textId="77777777" w:rsidR="00FD3DFB" w:rsidRDefault="00FD3DFB"/>
        </w:tc>
      </w:tr>
      <w:tr w:rsidR="00FD3DFB" w14:paraId="33FC71C8" w14:textId="77777777">
        <w:trPr>
          <w:trHeight w:hRule="exact" w:val="215"/>
        </w:trPr>
        <w:tc>
          <w:tcPr>
            <w:tcW w:w="1502" w:type="dxa"/>
            <w:tcBorders>
              <w:top w:val="nil"/>
              <w:bottom w:val="nil"/>
            </w:tcBorders>
          </w:tcPr>
          <w:p w14:paraId="44F6DC40" w14:textId="77777777" w:rsidR="00FD3DFB" w:rsidRDefault="00FD3DFB"/>
        </w:tc>
        <w:tc>
          <w:tcPr>
            <w:tcW w:w="257" w:type="dxa"/>
            <w:tcBorders>
              <w:top w:val="nil"/>
              <w:bottom w:val="nil"/>
              <w:right w:val="nil"/>
            </w:tcBorders>
          </w:tcPr>
          <w:p w14:paraId="4D6C6DB9"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53BA3051" w14:textId="77777777" w:rsidR="00FD3DFB" w:rsidRDefault="00000630">
            <w:pPr>
              <w:pStyle w:val="TableParagraph"/>
              <w:spacing w:before="3"/>
              <w:ind w:left="66"/>
              <w:rPr>
                <w:sz w:val="18"/>
              </w:rPr>
            </w:pPr>
            <w:r>
              <w:rPr>
                <w:sz w:val="18"/>
              </w:rPr>
              <w:t>x3550 M4 (7914)</w:t>
            </w:r>
          </w:p>
        </w:tc>
        <w:tc>
          <w:tcPr>
            <w:tcW w:w="1584" w:type="dxa"/>
            <w:tcBorders>
              <w:top w:val="nil"/>
              <w:bottom w:val="nil"/>
            </w:tcBorders>
          </w:tcPr>
          <w:p w14:paraId="28DC72A9" w14:textId="77777777" w:rsidR="00FD3DFB" w:rsidRDefault="00FD3DFB"/>
        </w:tc>
        <w:tc>
          <w:tcPr>
            <w:tcW w:w="1551" w:type="dxa"/>
            <w:vMerge/>
          </w:tcPr>
          <w:p w14:paraId="2C279211" w14:textId="77777777" w:rsidR="00FD3DFB" w:rsidRDefault="00FD3DFB"/>
        </w:tc>
        <w:tc>
          <w:tcPr>
            <w:tcW w:w="1437" w:type="dxa"/>
            <w:tcBorders>
              <w:top w:val="nil"/>
              <w:bottom w:val="nil"/>
            </w:tcBorders>
          </w:tcPr>
          <w:p w14:paraId="051B5365" w14:textId="77777777" w:rsidR="00FD3DFB" w:rsidRDefault="00FD3DFB"/>
        </w:tc>
        <w:tc>
          <w:tcPr>
            <w:tcW w:w="1453" w:type="dxa"/>
            <w:vMerge/>
          </w:tcPr>
          <w:p w14:paraId="045B0C88" w14:textId="77777777" w:rsidR="00FD3DFB" w:rsidRDefault="00FD3DFB"/>
        </w:tc>
      </w:tr>
      <w:tr w:rsidR="00FD3DFB" w14:paraId="285F7B0A" w14:textId="77777777">
        <w:trPr>
          <w:trHeight w:hRule="exact" w:val="215"/>
        </w:trPr>
        <w:tc>
          <w:tcPr>
            <w:tcW w:w="1502" w:type="dxa"/>
            <w:tcBorders>
              <w:top w:val="nil"/>
              <w:bottom w:val="nil"/>
            </w:tcBorders>
          </w:tcPr>
          <w:p w14:paraId="76A5DE38" w14:textId="77777777" w:rsidR="00FD3DFB" w:rsidRDefault="00FD3DFB"/>
        </w:tc>
        <w:tc>
          <w:tcPr>
            <w:tcW w:w="257" w:type="dxa"/>
            <w:tcBorders>
              <w:top w:val="nil"/>
              <w:bottom w:val="nil"/>
              <w:right w:val="nil"/>
            </w:tcBorders>
          </w:tcPr>
          <w:p w14:paraId="544AFF02"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5C25C285" w14:textId="77777777" w:rsidR="00FD3DFB" w:rsidRDefault="00000630">
            <w:pPr>
              <w:pStyle w:val="TableParagraph"/>
              <w:spacing w:before="4"/>
              <w:ind w:left="66"/>
              <w:rPr>
                <w:sz w:val="18"/>
              </w:rPr>
            </w:pPr>
            <w:r>
              <w:rPr>
                <w:sz w:val="18"/>
              </w:rPr>
              <w:t>x3620 M3 (7376)</w:t>
            </w:r>
          </w:p>
        </w:tc>
        <w:tc>
          <w:tcPr>
            <w:tcW w:w="1584" w:type="dxa"/>
            <w:tcBorders>
              <w:top w:val="nil"/>
              <w:bottom w:val="nil"/>
            </w:tcBorders>
          </w:tcPr>
          <w:p w14:paraId="2FA45D81" w14:textId="77777777" w:rsidR="00FD3DFB" w:rsidRDefault="00FD3DFB"/>
        </w:tc>
        <w:tc>
          <w:tcPr>
            <w:tcW w:w="1551" w:type="dxa"/>
            <w:vMerge/>
          </w:tcPr>
          <w:p w14:paraId="4FA3FB00" w14:textId="77777777" w:rsidR="00FD3DFB" w:rsidRDefault="00FD3DFB"/>
        </w:tc>
        <w:tc>
          <w:tcPr>
            <w:tcW w:w="1437" w:type="dxa"/>
            <w:tcBorders>
              <w:top w:val="nil"/>
              <w:bottom w:val="nil"/>
            </w:tcBorders>
          </w:tcPr>
          <w:p w14:paraId="60E1005F" w14:textId="77777777" w:rsidR="00FD3DFB" w:rsidRDefault="00FD3DFB"/>
        </w:tc>
        <w:tc>
          <w:tcPr>
            <w:tcW w:w="1453" w:type="dxa"/>
            <w:vMerge/>
          </w:tcPr>
          <w:p w14:paraId="32D82064" w14:textId="77777777" w:rsidR="00FD3DFB" w:rsidRDefault="00FD3DFB"/>
        </w:tc>
      </w:tr>
      <w:tr w:rsidR="00FD3DFB" w14:paraId="6EB6DC8B" w14:textId="77777777">
        <w:trPr>
          <w:trHeight w:hRule="exact" w:val="215"/>
        </w:trPr>
        <w:tc>
          <w:tcPr>
            <w:tcW w:w="1502" w:type="dxa"/>
            <w:tcBorders>
              <w:top w:val="nil"/>
              <w:bottom w:val="nil"/>
            </w:tcBorders>
          </w:tcPr>
          <w:p w14:paraId="71FFF8E2" w14:textId="77777777" w:rsidR="00FD3DFB" w:rsidRDefault="00FD3DFB"/>
        </w:tc>
        <w:tc>
          <w:tcPr>
            <w:tcW w:w="257" w:type="dxa"/>
            <w:tcBorders>
              <w:top w:val="nil"/>
              <w:bottom w:val="nil"/>
              <w:right w:val="nil"/>
            </w:tcBorders>
          </w:tcPr>
          <w:p w14:paraId="03FBF688"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742D7FC4" w14:textId="77777777" w:rsidR="00FD3DFB" w:rsidRDefault="00000630">
            <w:pPr>
              <w:pStyle w:val="TableParagraph"/>
              <w:spacing w:before="4"/>
              <w:ind w:left="66"/>
              <w:rPr>
                <w:sz w:val="18"/>
              </w:rPr>
            </w:pPr>
            <w:r>
              <w:rPr>
                <w:sz w:val="18"/>
              </w:rPr>
              <w:t>x3630 M3 (7377)</w:t>
            </w:r>
          </w:p>
        </w:tc>
        <w:tc>
          <w:tcPr>
            <w:tcW w:w="1584" w:type="dxa"/>
            <w:tcBorders>
              <w:top w:val="nil"/>
              <w:bottom w:val="nil"/>
            </w:tcBorders>
          </w:tcPr>
          <w:p w14:paraId="108B8388" w14:textId="77777777" w:rsidR="00FD3DFB" w:rsidRDefault="00FD3DFB"/>
        </w:tc>
        <w:tc>
          <w:tcPr>
            <w:tcW w:w="1551" w:type="dxa"/>
            <w:vMerge/>
          </w:tcPr>
          <w:p w14:paraId="5341BFAA" w14:textId="77777777" w:rsidR="00FD3DFB" w:rsidRDefault="00FD3DFB"/>
        </w:tc>
        <w:tc>
          <w:tcPr>
            <w:tcW w:w="1437" w:type="dxa"/>
            <w:tcBorders>
              <w:top w:val="nil"/>
              <w:bottom w:val="nil"/>
            </w:tcBorders>
          </w:tcPr>
          <w:p w14:paraId="1C62ACA2" w14:textId="77777777" w:rsidR="00FD3DFB" w:rsidRDefault="00FD3DFB"/>
        </w:tc>
        <w:tc>
          <w:tcPr>
            <w:tcW w:w="1453" w:type="dxa"/>
            <w:vMerge/>
          </w:tcPr>
          <w:p w14:paraId="10858E75" w14:textId="77777777" w:rsidR="00FD3DFB" w:rsidRDefault="00FD3DFB"/>
        </w:tc>
      </w:tr>
      <w:tr w:rsidR="00FD3DFB" w14:paraId="58F83A48" w14:textId="77777777">
        <w:trPr>
          <w:trHeight w:hRule="exact" w:val="215"/>
        </w:trPr>
        <w:tc>
          <w:tcPr>
            <w:tcW w:w="1502" w:type="dxa"/>
            <w:tcBorders>
              <w:top w:val="nil"/>
              <w:bottom w:val="nil"/>
            </w:tcBorders>
          </w:tcPr>
          <w:p w14:paraId="7837A99E" w14:textId="77777777" w:rsidR="00FD3DFB" w:rsidRDefault="00FD3DFB"/>
        </w:tc>
        <w:tc>
          <w:tcPr>
            <w:tcW w:w="257" w:type="dxa"/>
            <w:tcBorders>
              <w:top w:val="nil"/>
              <w:bottom w:val="nil"/>
              <w:right w:val="nil"/>
            </w:tcBorders>
          </w:tcPr>
          <w:p w14:paraId="0A730C9C"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7AB77A09" w14:textId="77777777" w:rsidR="00FD3DFB" w:rsidRDefault="00000630">
            <w:pPr>
              <w:pStyle w:val="TableParagraph"/>
              <w:spacing w:before="4"/>
              <w:ind w:left="66"/>
              <w:rPr>
                <w:sz w:val="18"/>
              </w:rPr>
            </w:pPr>
            <w:r>
              <w:rPr>
                <w:sz w:val="18"/>
              </w:rPr>
              <w:t>x3630 M4 (7158)</w:t>
            </w:r>
          </w:p>
        </w:tc>
        <w:tc>
          <w:tcPr>
            <w:tcW w:w="1584" w:type="dxa"/>
            <w:tcBorders>
              <w:top w:val="nil"/>
              <w:bottom w:val="nil"/>
            </w:tcBorders>
          </w:tcPr>
          <w:p w14:paraId="6BD1A267" w14:textId="77777777" w:rsidR="00FD3DFB" w:rsidRDefault="00FD3DFB"/>
        </w:tc>
        <w:tc>
          <w:tcPr>
            <w:tcW w:w="1551" w:type="dxa"/>
            <w:vMerge/>
          </w:tcPr>
          <w:p w14:paraId="6450426D" w14:textId="77777777" w:rsidR="00FD3DFB" w:rsidRDefault="00FD3DFB"/>
        </w:tc>
        <w:tc>
          <w:tcPr>
            <w:tcW w:w="1437" w:type="dxa"/>
            <w:tcBorders>
              <w:top w:val="nil"/>
              <w:bottom w:val="nil"/>
            </w:tcBorders>
          </w:tcPr>
          <w:p w14:paraId="761136EC" w14:textId="77777777" w:rsidR="00FD3DFB" w:rsidRDefault="00FD3DFB"/>
        </w:tc>
        <w:tc>
          <w:tcPr>
            <w:tcW w:w="1453" w:type="dxa"/>
            <w:vMerge/>
          </w:tcPr>
          <w:p w14:paraId="0D74E816" w14:textId="77777777" w:rsidR="00FD3DFB" w:rsidRDefault="00FD3DFB"/>
        </w:tc>
      </w:tr>
      <w:tr w:rsidR="00FD3DFB" w14:paraId="7F56FA79" w14:textId="77777777">
        <w:trPr>
          <w:trHeight w:hRule="exact" w:val="215"/>
        </w:trPr>
        <w:tc>
          <w:tcPr>
            <w:tcW w:w="1502" w:type="dxa"/>
            <w:tcBorders>
              <w:top w:val="nil"/>
              <w:bottom w:val="nil"/>
            </w:tcBorders>
          </w:tcPr>
          <w:p w14:paraId="45E0AF07" w14:textId="77777777" w:rsidR="00FD3DFB" w:rsidRDefault="00FD3DFB"/>
        </w:tc>
        <w:tc>
          <w:tcPr>
            <w:tcW w:w="257" w:type="dxa"/>
            <w:tcBorders>
              <w:top w:val="nil"/>
              <w:bottom w:val="nil"/>
              <w:right w:val="nil"/>
            </w:tcBorders>
          </w:tcPr>
          <w:p w14:paraId="57A77556"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4E4D3D42" w14:textId="77777777" w:rsidR="00FD3DFB" w:rsidRDefault="00000630">
            <w:pPr>
              <w:pStyle w:val="TableParagraph"/>
              <w:spacing w:before="3"/>
              <w:ind w:left="66"/>
              <w:rPr>
                <w:sz w:val="18"/>
              </w:rPr>
            </w:pPr>
            <w:r>
              <w:rPr>
                <w:sz w:val="18"/>
              </w:rPr>
              <w:t>x3650 (7979)</w:t>
            </w:r>
          </w:p>
        </w:tc>
        <w:tc>
          <w:tcPr>
            <w:tcW w:w="1584" w:type="dxa"/>
            <w:tcBorders>
              <w:top w:val="nil"/>
              <w:bottom w:val="nil"/>
            </w:tcBorders>
          </w:tcPr>
          <w:p w14:paraId="0433DEBA" w14:textId="77777777" w:rsidR="00FD3DFB" w:rsidRDefault="00FD3DFB"/>
        </w:tc>
        <w:tc>
          <w:tcPr>
            <w:tcW w:w="1551" w:type="dxa"/>
            <w:vMerge/>
          </w:tcPr>
          <w:p w14:paraId="54F43F90" w14:textId="77777777" w:rsidR="00FD3DFB" w:rsidRDefault="00FD3DFB"/>
        </w:tc>
        <w:tc>
          <w:tcPr>
            <w:tcW w:w="1437" w:type="dxa"/>
            <w:tcBorders>
              <w:top w:val="nil"/>
              <w:bottom w:val="nil"/>
            </w:tcBorders>
          </w:tcPr>
          <w:p w14:paraId="393767C8" w14:textId="77777777" w:rsidR="00FD3DFB" w:rsidRDefault="00FD3DFB"/>
        </w:tc>
        <w:tc>
          <w:tcPr>
            <w:tcW w:w="1453" w:type="dxa"/>
            <w:vMerge/>
          </w:tcPr>
          <w:p w14:paraId="1D952FC9" w14:textId="77777777" w:rsidR="00FD3DFB" w:rsidRDefault="00FD3DFB"/>
        </w:tc>
      </w:tr>
      <w:tr w:rsidR="00FD3DFB" w14:paraId="20458E62" w14:textId="77777777">
        <w:trPr>
          <w:trHeight w:hRule="exact" w:val="215"/>
        </w:trPr>
        <w:tc>
          <w:tcPr>
            <w:tcW w:w="1502" w:type="dxa"/>
            <w:tcBorders>
              <w:top w:val="nil"/>
              <w:bottom w:val="nil"/>
            </w:tcBorders>
          </w:tcPr>
          <w:p w14:paraId="46D3E699" w14:textId="77777777" w:rsidR="00FD3DFB" w:rsidRDefault="00FD3DFB"/>
        </w:tc>
        <w:tc>
          <w:tcPr>
            <w:tcW w:w="257" w:type="dxa"/>
            <w:tcBorders>
              <w:top w:val="nil"/>
              <w:bottom w:val="nil"/>
              <w:right w:val="nil"/>
            </w:tcBorders>
          </w:tcPr>
          <w:p w14:paraId="4A425220"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6D556798" w14:textId="77777777" w:rsidR="00FD3DFB" w:rsidRDefault="00000630">
            <w:pPr>
              <w:pStyle w:val="TableParagraph"/>
              <w:spacing w:before="4"/>
              <w:ind w:left="66"/>
              <w:rPr>
                <w:sz w:val="18"/>
              </w:rPr>
            </w:pPr>
            <w:r>
              <w:rPr>
                <w:sz w:val="18"/>
              </w:rPr>
              <w:t>x3650 M2 (7947)</w:t>
            </w:r>
          </w:p>
        </w:tc>
        <w:tc>
          <w:tcPr>
            <w:tcW w:w="1584" w:type="dxa"/>
            <w:tcBorders>
              <w:top w:val="nil"/>
              <w:bottom w:val="nil"/>
            </w:tcBorders>
          </w:tcPr>
          <w:p w14:paraId="0074277C" w14:textId="77777777" w:rsidR="00FD3DFB" w:rsidRDefault="00FD3DFB"/>
        </w:tc>
        <w:tc>
          <w:tcPr>
            <w:tcW w:w="1551" w:type="dxa"/>
            <w:vMerge/>
          </w:tcPr>
          <w:p w14:paraId="031B7DDE" w14:textId="77777777" w:rsidR="00FD3DFB" w:rsidRDefault="00FD3DFB"/>
        </w:tc>
        <w:tc>
          <w:tcPr>
            <w:tcW w:w="1437" w:type="dxa"/>
            <w:tcBorders>
              <w:top w:val="nil"/>
              <w:bottom w:val="nil"/>
            </w:tcBorders>
          </w:tcPr>
          <w:p w14:paraId="50B85B81" w14:textId="77777777" w:rsidR="00FD3DFB" w:rsidRDefault="00FD3DFB"/>
        </w:tc>
        <w:tc>
          <w:tcPr>
            <w:tcW w:w="1453" w:type="dxa"/>
            <w:vMerge/>
          </w:tcPr>
          <w:p w14:paraId="4B9B4F7F" w14:textId="77777777" w:rsidR="00FD3DFB" w:rsidRDefault="00FD3DFB"/>
        </w:tc>
      </w:tr>
      <w:tr w:rsidR="00FD3DFB" w14:paraId="207B6772" w14:textId="77777777">
        <w:trPr>
          <w:trHeight w:hRule="exact" w:val="215"/>
        </w:trPr>
        <w:tc>
          <w:tcPr>
            <w:tcW w:w="1502" w:type="dxa"/>
            <w:tcBorders>
              <w:top w:val="nil"/>
              <w:bottom w:val="nil"/>
            </w:tcBorders>
          </w:tcPr>
          <w:p w14:paraId="277417E0" w14:textId="77777777" w:rsidR="00FD3DFB" w:rsidRDefault="00FD3DFB"/>
        </w:tc>
        <w:tc>
          <w:tcPr>
            <w:tcW w:w="257" w:type="dxa"/>
            <w:tcBorders>
              <w:top w:val="nil"/>
              <w:bottom w:val="nil"/>
              <w:right w:val="nil"/>
            </w:tcBorders>
          </w:tcPr>
          <w:p w14:paraId="2BC4B0C9"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3BEE2A4" w14:textId="77777777" w:rsidR="00FD3DFB" w:rsidRDefault="00000630">
            <w:pPr>
              <w:pStyle w:val="TableParagraph"/>
              <w:spacing w:before="4"/>
              <w:ind w:left="66"/>
              <w:rPr>
                <w:sz w:val="18"/>
              </w:rPr>
            </w:pPr>
            <w:r>
              <w:rPr>
                <w:sz w:val="18"/>
              </w:rPr>
              <w:t>x3650 M3 (4255,</w:t>
            </w:r>
          </w:p>
        </w:tc>
        <w:tc>
          <w:tcPr>
            <w:tcW w:w="1584" w:type="dxa"/>
            <w:tcBorders>
              <w:top w:val="nil"/>
              <w:bottom w:val="nil"/>
            </w:tcBorders>
          </w:tcPr>
          <w:p w14:paraId="3D097C54" w14:textId="77777777" w:rsidR="00FD3DFB" w:rsidRDefault="00FD3DFB"/>
        </w:tc>
        <w:tc>
          <w:tcPr>
            <w:tcW w:w="1551" w:type="dxa"/>
            <w:vMerge/>
          </w:tcPr>
          <w:p w14:paraId="2FF378AF" w14:textId="77777777" w:rsidR="00FD3DFB" w:rsidRDefault="00FD3DFB"/>
        </w:tc>
        <w:tc>
          <w:tcPr>
            <w:tcW w:w="1437" w:type="dxa"/>
            <w:tcBorders>
              <w:top w:val="nil"/>
              <w:bottom w:val="nil"/>
            </w:tcBorders>
          </w:tcPr>
          <w:p w14:paraId="2A69A712" w14:textId="77777777" w:rsidR="00FD3DFB" w:rsidRDefault="00FD3DFB"/>
        </w:tc>
        <w:tc>
          <w:tcPr>
            <w:tcW w:w="1453" w:type="dxa"/>
            <w:vMerge/>
          </w:tcPr>
          <w:p w14:paraId="323B1AAF" w14:textId="77777777" w:rsidR="00FD3DFB" w:rsidRDefault="00FD3DFB"/>
        </w:tc>
      </w:tr>
      <w:tr w:rsidR="00FD3DFB" w14:paraId="3AFE0CF5" w14:textId="77777777">
        <w:trPr>
          <w:trHeight w:hRule="exact" w:val="215"/>
        </w:trPr>
        <w:tc>
          <w:tcPr>
            <w:tcW w:w="1502" w:type="dxa"/>
            <w:tcBorders>
              <w:top w:val="nil"/>
              <w:bottom w:val="nil"/>
            </w:tcBorders>
          </w:tcPr>
          <w:p w14:paraId="393C38E9" w14:textId="77777777" w:rsidR="00FD3DFB" w:rsidRDefault="00FD3DFB"/>
        </w:tc>
        <w:tc>
          <w:tcPr>
            <w:tcW w:w="257" w:type="dxa"/>
            <w:tcBorders>
              <w:top w:val="nil"/>
              <w:bottom w:val="nil"/>
              <w:right w:val="nil"/>
            </w:tcBorders>
          </w:tcPr>
          <w:p w14:paraId="56601AD6" w14:textId="77777777" w:rsidR="00FD3DFB" w:rsidRDefault="00FD3DFB"/>
        </w:tc>
        <w:tc>
          <w:tcPr>
            <w:tcW w:w="1849" w:type="dxa"/>
            <w:tcBorders>
              <w:top w:val="nil"/>
              <w:left w:val="nil"/>
              <w:bottom w:val="nil"/>
            </w:tcBorders>
          </w:tcPr>
          <w:p w14:paraId="3FF25590" w14:textId="77777777" w:rsidR="00FD3DFB" w:rsidRDefault="00000630">
            <w:pPr>
              <w:pStyle w:val="TableParagraph"/>
              <w:spacing w:before="4"/>
              <w:ind w:left="66"/>
              <w:rPr>
                <w:sz w:val="18"/>
              </w:rPr>
            </w:pPr>
            <w:r>
              <w:rPr>
                <w:sz w:val="18"/>
              </w:rPr>
              <w:t>7945)</w:t>
            </w:r>
          </w:p>
        </w:tc>
        <w:tc>
          <w:tcPr>
            <w:tcW w:w="1584" w:type="dxa"/>
            <w:tcBorders>
              <w:top w:val="nil"/>
              <w:bottom w:val="nil"/>
            </w:tcBorders>
          </w:tcPr>
          <w:p w14:paraId="4EC95CA3" w14:textId="77777777" w:rsidR="00FD3DFB" w:rsidRDefault="00FD3DFB"/>
        </w:tc>
        <w:tc>
          <w:tcPr>
            <w:tcW w:w="1551" w:type="dxa"/>
            <w:vMerge/>
          </w:tcPr>
          <w:p w14:paraId="1DF3C590" w14:textId="77777777" w:rsidR="00FD3DFB" w:rsidRDefault="00FD3DFB"/>
        </w:tc>
        <w:tc>
          <w:tcPr>
            <w:tcW w:w="1437" w:type="dxa"/>
            <w:tcBorders>
              <w:top w:val="nil"/>
              <w:bottom w:val="nil"/>
            </w:tcBorders>
          </w:tcPr>
          <w:p w14:paraId="2BEEF1D1" w14:textId="77777777" w:rsidR="00FD3DFB" w:rsidRDefault="00FD3DFB"/>
        </w:tc>
        <w:tc>
          <w:tcPr>
            <w:tcW w:w="1453" w:type="dxa"/>
            <w:vMerge/>
          </w:tcPr>
          <w:p w14:paraId="08BFA3DD" w14:textId="77777777" w:rsidR="00FD3DFB" w:rsidRDefault="00FD3DFB"/>
        </w:tc>
      </w:tr>
      <w:tr w:rsidR="00FD3DFB" w14:paraId="5C5013BD" w14:textId="77777777">
        <w:trPr>
          <w:trHeight w:hRule="exact" w:val="215"/>
        </w:trPr>
        <w:tc>
          <w:tcPr>
            <w:tcW w:w="1502" w:type="dxa"/>
            <w:tcBorders>
              <w:top w:val="nil"/>
              <w:bottom w:val="nil"/>
            </w:tcBorders>
          </w:tcPr>
          <w:p w14:paraId="3F43EB45" w14:textId="77777777" w:rsidR="00FD3DFB" w:rsidRDefault="00FD3DFB"/>
        </w:tc>
        <w:tc>
          <w:tcPr>
            <w:tcW w:w="257" w:type="dxa"/>
            <w:tcBorders>
              <w:top w:val="nil"/>
              <w:bottom w:val="nil"/>
              <w:right w:val="nil"/>
            </w:tcBorders>
          </w:tcPr>
          <w:p w14:paraId="2BA58EDC"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09664AC4" w14:textId="77777777" w:rsidR="00FD3DFB" w:rsidRDefault="00000630">
            <w:pPr>
              <w:pStyle w:val="TableParagraph"/>
              <w:spacing w:before="4"/>
              <w:ind w:left="66"/>
              <w:rPr>
                <w:sz w:val="18"/>
              </w:rPr>
            </w:pPr>
            <w:r>
              <w:rPr>
                <w:sz w:val="18"/>
              </w:rPr>
              <w:t>x3650 M4 (7915)</w:t>
            </w:r>
          </w:p>
        </w:tc>
        <w:tc>
          <w:tcPr>
            <w:tcW w:w="1584" w:type="dxa"/>
            <w:tcBorders>
              <w:top w:val="nil"/>
              <w:bottom w:val="nil"/>
            </w:tcBorders>
          </w:tcPr>
          <w:p w14:paraId="344F0790" w14:textId="77777777" w:rsidR="00FD3DFB" w:rsidRDefault="00FD3DFB"/>
        </w:tc>
        <w:tc>
          <w:tcPr>
            <w:tcW w:w="1551" w:type="dxa"/>
            <w:vMerge/>
          </w:tcPr>
          <w:p w14:paraId="56E1E84B" w14:textId="77777777" w:rsidR="00FD3DFB" w:rsidRDefault="00FD3DFB"/>
        </w:tc>
        <w:tc>
          <w:tcPr>
            <w:tcW w:w="1437" w:type="dxa"/>
            <w:tcBorders>
              <w:top w:val="nil"/>
              <w:bottom w:val="nil"/>
            </w:tcBorders>
          </w:tcPr>
          <w:p w14:paraId="33995BF0" w14:textId="77777777" w:rsidR="00FD3DFB" w:rsidRDefault="00FD3DFB"/>
        </w:tc>
        <w:tc>
          <w:tcPr>
            <w:tcW w:w="1453" w:type="dxa"/>
            <w:vMerge/>
          </w:tcPr>
          <w:p w14:paraId="1D68E619" w14:textId="77777777" w:rsidR="00FD3DFB" w:rsidRDefault="00FD3DFB"/>
        </w:tc>
      </w:tr>
      <w:tr w:rsidR="00FD3DFB" w14:paraId="5C70929A" w14:textId="77777777">
        <w:trPr>
          <w:trHeight w:hRule="exact" w:val="215"/>
        </w:trPr>
        <w:tc>
          <w:tcPr>
            <w:tcW w:w="1502" w:type="dxa"/>
            <w:tcBorders>
              <w:top w:val="nil"/>
              <w:bottom w:val="nil"/>
            </w:tcBorders>
          </w:tcPr>
          <w:p w14:paraId="07121E84" w14:textId="77777777" w:rsidR="00FD3DFB" w:rsidRDefault="00FD3DFB"/>
        </w:tc>
        <w:tc>
          <w:tcPr>
            <w:tcW w:w="257" w:type="dxa"/>
            <w:tcBorders>
              <w:top w:val="nil"/>
              <w:bottom w:val="nil"/>
              <w:right w:val="nil"/>
            </w:tcBorders>
          </w:tcPr>
          <w:p w14:paraId="5D297429"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1A5A2A4E" w14:textId="77777777" w:rsidR="00FD3DFB" w:rsidRDefault="00000630">
            <w:pPr>
              <w:pStyle w:val="TableParagraph"/>
              <w:spacing w:before="3"/>
              <w:ind w:left="66"/>
              <w:rPr>
                <w:sz w:val="18"/>
              </w:rPr>
            </w:pPr>
            <w:r>
              <w:rPr>
                <w:sz w:val="18"/>
              </w:rPr>
              <w:t>x3650 M4 HD (5460)</w:t>
            </w:r>
          </w:p>
        </w:tc>
        <w:tc>
          <w:tcPr>
            <w:tcW w:w="1584" w:type="dxa"/>
            <w:tcBorders>
              <w:top w:val="nil"/>
              <w:bottom w:val="nil"/>
            </w:tcBorders>
          </w:tcPr>
          <w:p w14:paraId="1015AAE9" w14:textId="77777777" w:rsidR="00FD3DFB" w:rsidRDefault="00FD3DFB"/>
        </w:tc>
        <w:tc>
          <w:tcPr>
            <w:tcW w:w="1551" w:type="dxa"/>
            <w:vMerge/>
          </w:tcPr>
          <w:p w14:paraId="2A4A6571" w14:textId="77777777" w:rsidR="00FD3DFB" w:rsidRDefault="00FD3DFB"/>
        </w:tc>
        <w:tc>
          <w:tcPr>
            <w:tcW w:w="1437" w:type="dxa"/>
            <w:tcBorders>
              <w:top w:val="nil"/>
              <w:bottom w:val="nil"/>
            </w:tcBorders>
          </w:tcPr>
          <w:p w14:paraId="03226DC1" w14:textId="77777777" w:rsidR="00FD3DFB" w:rsidRDefault="00FD3DFB"/>
        </w:tc>
        <w:tc>
          <w:tcPr>
            <w:tcW w:w="1453" w:type="dxa"/>
            <w:vMerge/>
          </w:tcPr>
          <w:p w14:paraId="5AD94673" w14:textId="77777777" w:rsidR="00FD3DFB" w:rsidRDefault="00FD3DFB"/>
        </w:tc>
      </w:tr>
      <w:tr w:rsidR="00FD3DFB" w14:paraId="76C9991E" w14:textId="77777777">
        <w:trPr>
          <w:trHeight w:hRule="exact" w:val="215"/>
        </w:trPr>
        <w:tc>
          <w:tcPr>
            <w:tcW w:w="1502" w:type="dxa"/>
            <w:tcBorders>
              <w:top w:val="nil"/>
              <w:bottom w:val="nil"/>
            </w:tcBorders>
          </w:tcPr>
          <w:p w14:paraId="65B51335" w14:textId="77777777" w:rsidR="00FD3DFB" w:rsidRDefault="00FD3DFB"/>
        </w:tc>
        <w:tc>
          <w:tcPr>
            <w:tcW w:w="257" w:type="dxa"/>
            <w:tcBorders>
              <w:top w:val="nil"/>
              <w:bottom w:val="nil"/>
              <w:right w:val="nil"/>
            </w:tcBorders>
          </w:tcPr>
          <w:p w14:paraId="6EAEBC5B"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407CE2AC" w14:textId="77777777" w:rsidR="00FD3DFB" w:rsidRDefault="00000630">
            <w:pPr>
              <w:pStyle w:val="TableParagraph"/>
              <w:spacing w:before="4"/>
              <w:ind w:left="66"/>
              <w:rPr>
                <w:sz w:val="18"/>
              </w:rPr>
            </w:pPr>
            <w:r>
              <w:rPr>
                <w:sz w:val="18"/>
              </w:rPr>
              <w:t>x3650 T (7980, 8837)</w:t>
            </w:r>
          </w:p>
        </w:tc>
        <w:tc>
          <w:tcPr>
            <w:tcW w:w="1584" w:type="dxa"/>
            <w:tcBorders>
              <w:top w:val="nil"/>
              <w:bottom w:val="nil"/>
            </w:tcBorders>
          </w:tcPr>
          <w:p w14:paraId="1210C4D1" w14:textId="77777777" w:rsidR="00FD3DFB" w:rsidRDefault="00FD3DFB"/>
        </w:tc>
        <w:tc>
          <w:tcPr>
            <w:tcW w:w="1551" w:type="dxa"/>
            <w:vMerge/>
          </w:tcPr>
          <w:p w14:paraId="285B41B8" w14:textId="77777777" w:rsidR="00FD3DFB" w:rsidRDefault="00FD3DFB"/>
        </w:tc>
        <w:tc>
          <w:tcPr>
            <w:tcW w:w="1437" w:type="dxa"/>
            <w:tcBorders>
              <w:top w:val="nil"/>
              <w:bottom w:val="nil"/>
            </w:tcBorders>
          </w:tcPr>
          <w:p w14:paraId="4FF507BC" w14:textId="77777777" w:rsidR="00FD3DFB" w:rsidRDefault="00FD3DFB"/>
        </w:tc>
        <w:tc>
          <w:tcPr>
            <w:tcW w:w="1453" w:type="dxa"/>
            <w:vMerge/>
          </w:tcPr>
          <w:p w14:paraId="0636939D" w14:textId="77777777" w:rsidR="00FD3DFB" w:rsidRDefault="00FD3DFB"/>
        </w:tc>
      </w:tr>
      <w:tr w:rsidR="00FD3DFB" w14:paraId="05C290DC" w14:textId="77777777">
        <w:trPr>
          <w:trHeight w:hRule="exact" w:val="215"/>
        </w:trPr>
        <w:tc>
          <w:tcPr>
            <w:tcW w:w="1502" w:type="dxa"/>
            <w:tcBorders>
              <w:top w:val="nil"/>
              <w:bottom w:val="nil"/>
            </w:tcBorders>
          </w:tcPr>
          <w:p w14:paraId="2F03FEBF" w14:textId="77777777" w:rsidR="00FD3DFB" w:rsidRDefault="00FD3DFB"/>
        </w:tc>
        <w:tc>
          <w:tcPr>
            <w:tcW w:w="257" w:type="dxa"/>
            <w:tcBorders>
              <w:top w:val="nil"/>
              <w:bottom w:val="nil"/>
              <w:right w:val="nil"/>
            </w:tcBorders>
          </w:tcPr>
          <w:p w14:paraId="4750C020"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7FE76430" w14:textId="77777777" w:rsidR="00FD3DFB" w:rsidRDefault="00000630">
            <w:pPr>
              <w:pStyle w:val="TableParagraph"/>
              <w:spacing w:before="4"/>
              <w:ind w:left="66"/>
              <w:rPr>
                <w:sz w:val="18"/>
              </w:rPr>
            </w:pPr>
            <w:r>
              <w:rPr>
                <w:sz w:val="18"/>
              </w:rPr>
              <w:t>x3655 (7985)</w:t>
            </w:r>
          </w:p>
        </w:tc>
        <w:tc>
          <w:tcPr>
            <w:tcW w:w="1584" w:type="dxa"/>
            <w:tcBorders>
              <w:top w:val="nil"/>
              <w:bottom w:val="nil"/>
            </w:tcBorders>
          </w:tcPr>
          <w:p w14:paraId="6AFB7A19" w14:textId="77777777" w:rsidR="00FD3DFB" w:rsidRDefault="00FD3DFB"/>
        </w:tc>
        <w:tc>
          <w:tcPr>
            <w:tcW w:w="1551" w:type="dxa"/>
            <w:vMerge/>
          </w:tcPr>
          <w:p w14:paraId="4C880A3E" w14:textId="77777777" w:rsidR="00FD3DFB" w:rsidRDefault="00FD3DFB"/>
        </w:tc>
        <w:tc>
          <w:tcPr>
            <w:tcW w:w="1437" w:type="dxa"/>
            <w:tcBorders>
              <w:top w:val="nil"/>
              <w:bottom w:val="nil"/>
            </w:tcBorders>
          </w:tcPr>
          <w:p w14:paraId="19FDBB6D" w14:textId="77777777" w:rsidR="00FD3DFB" w:rsidRDefault="00FD3DFB"/>
        </w:tc>
        <w:tc>
          <w:tcPr>
            <w:tcW w:w="1453" w:type="dxa"/>
            <w:vMerge/>
          </w:tcPr>
          <w:p w14:paraId="360C0257" w14:textId="77777777" w:rsidR="00FD3DFB" w:rsidRDefault="00FD3DFB"/>
        </w:tc>
      </w:tr>
      <w:tr w:rsidR="00FD3DFB" w14:paraId="533F7B49" w14:textId="77777777">
        <w:trPr>
          <w:trHeight w:hRule="exact" w:val="215"/>
        </w:trPr>
        <w:tc>
          <w:tcPr>
            <w:tcW w:w="1502" w:type="dxa"/>
            <w:tcBorders>
              <w:top w:val="nil"/>
              <w:bottom w:val="nil"/>
            </w:tcBorders>
          </w:tcPr>
          <w:p w14:paraId="143C05D1" w14:textId="77777777" w:rsidR="00FD3DFB" w:rsidRDefault="00FD3DFB"/>
        </w:tc>
        <w:tc>
          <w:tcPr>
            <w:tcW w:w="257" w:type="dxa"/>
            <w:tcBorders>
              <w:top w:val="nil"/>
              <w:bottom w:val="nil"/>
              <w:right w:val="nil"/>
            </w:tcBorders>
          </w:tcPr>
          <w:p w14:paraId="5DB7D7C0"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70DCBCC2" w14:textId="77777777" w:rsidR="00FD3DFB" w:rsidRDefault="00000630">
            <w:pPr>
              <w:pStyle w:val="TableParagraph"/>
              <w:spacing w:before="4"/>
              <w:ind w:left="66"/>
              <w:rPr>
                <w:sz w:val="18"/>
              </w:rPr>
            </w:pPr>
            <w:r>
              <w:rPr>
                <w:sz w:val="18"/>
              </w:rPr>
              <w:t>x3690 X5 (7147,</w:t>
            </w:r>
          </w:p>
        </w:tc>
        <w:tc>
          <w:tcPr>
            <w:tcW w:w="1584" w:type="dxa"/>
            <w:tcBorders>
              <w:top w:val="nil"/>
              <w:bottom w:val="nil"/>
            </w:tcBorders>
          </w:tcPr>
          <w:p w14:paraId="5F4260C6" w14:textId="77777777" w:rsidR="00FD3DFB" w:rsidRDefault="00FD3DFB"/>
        </w:tc>
        <w:tc>
          <w:tcPr>
            <w:tcW w:w="1551" w:type="dxa"/>
            <w:vMerge/>
          </w:tcPr>
          <w:p w14:paraId="10878757" w14:textId="77777777" w:rsidR="00FD3DFB" w:rsidRDefault="00FD3DFB"/>
        </w:tc>
        <w:tc>
          <w:tcPr>
            <w:tcW w:w="1437" w:type="dxa"/>
            <w:tcBorders>
              <w:top w:val="nil"/>
              <w:bottom w:val="nil"/>
            </w:tcBorders>
          </w:tcPr>
          <w:p w14:paraId="3A5FCE4D" w14:textId="77777777" w:rsidR="00FD3DFB" w:rsidRDefault="00FD3DFB"/>
        </w:tc>
        <w:tc>
          <w:tcPr>
            <w:tcW w:w="1453" w:type="dxa"/>
            <w:vMerge/>
          </w:tcPr>
          <w:p w14:paraId="087A3492" w14:textId="77777777" w:rsidR="00FD3DFB" w:rsidRDefault="00FD3DFB"/>
        </w:tc>
      </w:tr>
      <w:tr w:rsidR="00FD3DFB" w14:paraId="4499DD33" w14:textId="77777777">
        <w:trPr>
          <w:trHeight w:hRule="exact" w:val="215"/>
        </w:trPr>
        <w:tc>
          <w:tcPr>
            <w:tcW w:w="1502" w:type="dxa"/>
            <w:tcBorders>
              <w:top w:val="nil"/>
              <w:bottom w:val="nil"/>
            </w:tcBorders>
          </w:tcPr>
          <w:p w14:paraId="45698CD7" w14:textId="77777777" w:rsidR="00FD3DFB" w:rsidRDefault="00FD3DFB"/>
        </w:tc>
        <w:tc>
          <w:tcPr>
            <w:tcW w:w="257" w:type="dxa"/>
            <w:tcBorders>
              <w:top w:val="nil"/>
              <w:bottom w:val="nil"/>
              <w:right w:val="nil"/>
            </w:tcBorders>
          </w:tcPr>
          <w:p w14:paraId="7D4CEE77" w14:textId="77777777" w:rsidR="00FD3DFB" w:rsidRDefault="00FD3DFB"/>
        </w:tc>
        <w:tc>
          <w:tcPr>
            <w:tcW w:w="1849" w:type="dxa"/>
            <w:tcBorders>
              <w:top w:val="nil"/>
              <w:left w:val="nil"/>
              <w:bottom w:val="nil"/>
            </w:tcBorders>
          </w:tcPr>
          <w:p w14:paraId="0B654DAF" w14:textId="77777777" w:rsidR="00FD3DFB" w:rsidRDefault="00000630">
            <w:pPr>
              <w:pStyle w:val="TableParagraph"/>
              <w:spacing w:before="3"/>
              <w:ind w:left="66"/>
              <w:rPr>
                <w:sz w:val="18"/>
              </w:rPr>
            </w:pPr>
            <w:r>
              <w:rPr>
                <w:sz w:val="18"/>
              </w:rPr>
              <w:t>7148, 7149, 7192)</w:t>
            </w:r>
          </w:p>
        </w:tc>
        <w:tc>
          <w:tcPr>
            <w:tcW w:w="1584" w:type="dxa"/>
            <w:tcBorders>
              <w:top w:val="nil"/>
              <w:bottom w:val="nil"/>
            </w:tcBorders>
          </w:tcPr>
          <w:p w14:paraId="4861EF31" w14:textId="77777777" w:rsidR="00FD3DFB" w:rsidRDefault="00FD3DFB"/>
        </w:tc>
        <w:tc>
          <w:tcPr>
            <w:tcW w:w="1551" w:type="dxa"/>
            <w:vMerge/>
          </w:tcPr>
          <w:p w14:paraId="7022029D" w14:textId="77777777" w:rsidR="00FD3DFB" w:rsidRDefault="00FD3DFB"/>
        </w:tc>
        <w:tc>
          <w:tcPr>
            <w:tcW w:w="1437" w:type="dxa"/>
            <w:tcBorders>
              <w:top w:val="nil"/>
              <w:bottom w:val="nil"/>
            </w:tcBorders>
          </w:tcPr>
          <w:p w14:paraId="63CB3CBD" w14:textId="77777777" w:rsidR="00FD3DFB" w:rsidRDefault="00FD3DFB"/>
        </w:tc>
        <w:tc>
          <w:tcPr>
            <w:tcW w:w="1453" w:type="dxa"/>
            <w:vMerge/>
          </w:tcPr>
          <w:p w14:paraId="06E61AAC" w14:textId="77777777" w:rsidR="00FD3DFB" w:rsidRDefault="00FD3DFB"/>
        </w:tc>
      </w:tr>
      <w:tr w:rsidR="00FD3DFB" w14:paraId="733F4DDA" w14:textId="77777777">
        <w:trPr>
          <w:trHeight w:hRule="exact" w:val="215"/>
        </w:trPr>
        <w:tc>
          <w:tcPr>
            <w:tcW w:w="1502" w:type="dxa"/>
            <w:tcBorders>
              <w:top w:val="nil"/>
              <w:bottom w:val="nil"/>
            </w:tcBorders>
          </w:tcPr>
          <w:p w14:paraId="5DC7C784" w14:textId="77777777" w:rsidR="00FD3DFB" w:rsidRDefault="00FD3DFB"/>
        </w:tc>
        <w:tc>
          <w:tcPr>
            <w:tcW w:w="257" w:type="dxa"/>
            <w:tcBorders>
              <w:top w:val="nil"/>
              <w:bottom w:val="nil"/>
              <w:right w:val="nil"/>
            </w:tcBorders>
          </w:tcPr>
          <w:p w14:paraId="543DF290"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678F4F75" w14:textId="77777777" w:rsidR="00FD3DFB" w:rsidRDefault="00000630">
            <w:pPr>
              <w:pStyle w:val="TableParagraph"/>
              <w:spacing w:before="4"/>
              <w:ind w:left="66"/>
              <w:rPr>
                <w:sz w:val="18"/>
              </w:rPr>
            </w:pPr>
            <w:r>
              <w:rPr>
                <w:sz w:val="18"/>
              </w:rPr>
              <w:t>x3750 M4</w:t>
            </w:r>
          </w:p>
        </w:tc>
        <w:tc>
          <w:tcPr>
            <w:tcW w:w="1584" w:type="dxa"/>
            <w:tcBorders>
              <w:top w:val="nil"/>
              <w:bottom w:val="nil"/>
            </w:tcBorders>
          </w:tcPr>
          <w:p w14:paraId="7FE830D7" w14:textId="77777777" w:rsidR="00FD3DFB" w:rsidRDefault="00FD3DFB"/>
        </w:tc>
        <w:tc>
          <w:tcPr>
            <w:tcW w:w="1551" w:type="dxa"/>
            <w:vMerge/>
          </w:tcPr>
          <w:p w14:paraId="09A6932F" w14:textId="77777777" w:rsidR="00FD3DFB" w:rsidRDefault="00FD3DFB"/>
        </w:tc>
        <w:tc>
          <w:tcPr>
            <w:tcW w:w="1437" w:type="dxa"/>
            <w:tcBorders>
              <w:top w:val="nil"/>
              <w:bottom w:val="nil"/>
            </w:tcBorders>
          </w:tcPr>
          <w:p w14:paraId="566914EA" w14:textId="77777777" w:rsidR="00FD3DFB" w:rsidRDefault="00FD3DFB"/>
        </w:tc>
        <w:tc>
          <w:tcPr>
            <w:tcW w:w="1453" w:type="dxa"/>
            <w:vMerge/>
          </w:tcPr>
          <w:p w14:paraId="1854409C" w14:textId="77777777" w:rsidR="00FD3DFB" w:rsidRDefault="00FD3DFB"/>
        </w:tc>
      </w:tr>
      <w:tr w:rsidR="00FD3DFB" w14:paraId="3804885A" w14:textId="77777777">
        <w:trPr>
          <w:trHeight w:hRule="exact" w:val="215"/>
        </w:trPr>
        <w:tc>
          <w:tcPr>
            <w:tcW w:w="1502" w:type="dxa"/>
            <w:tcBorders>
              <w:top w:val="nil"/>
              <w:bottom w:val="nil"/>
            </w:tcBorders>
          </w:tcPr>
          <w:p w14:paraId="5E9A9257" w14:textId="77777777" w:rsidR="00FD3DFB" w:rsidRDefault="00FD3DFB"/>
        </w:tc>
        <w:tc>
          <w:tcPr>
            <w:tcW w:w="257" w:type="dxa"/>
            <w:tcBorders>
              <w:top w:val="nil"/>
              <w:bottom w:val="nil"/>
              <w:right w:val="nil"/>
            </w:tcBorders>
          </w:tcPr>
          <w:p w14:paraId="6AECEE0B" w14:textId="77777777" w:rsidR="00FD3DFB" w:rsidRDefault="00FD3DFB"/>
        </w:tc>
        <w:tc>
          <w:tcPr>
            <w:tcW w:w="1849" w:type="dxa"/>
            <w:tcBorders>
              <w:top w:val="nil"/>
              <w:left w:val="nil"/>
              <w:bottom w:val="nil"/>
            </w:tcBorders>
          </w:tcPr>
          <w:p w14:paraId="1E74FF0E" w14:textId="77777777" w:rsidR="00FD3DFB" w:rsidRDefault="00000630">
            <w:pPr>
              <w:pStyle w:val="TableParagraph"/>
              <w:spacing w:before="4"/>
              <w:ind w:left="66"/>
              <w:rPr>
                <w:sz w:val="18"/>
              </w:rPr>
            </w:pPr>
            <w:r>
              <w:rPr>
                <w:sz w:val="18"/>
              </w:rPr>
              <w:t>(8722,8733)</w:t>
            </w:r>
          </w:p>
        </w:tc>
        <w:tc>
          <w:tcPr>
            <w:tcW w:w="1584" w:type="dxa"/>
            <w:tcBorders>
              <w:top w:val="nil"/>
              <w:bottom w:val="nil"/>
            </w:tcBorders>
          </w:tcPr>
          <w:p w14:paraId="096974A9" w14:textId="77777777" w:rsidR="00FD3DFB" w:rsidRDefault="00FD3DFB"/>
        </w:tc>
        <w:tc>
          <w:tcPr>
            <w:tcW w:w="1551" w:type="dxa"/>
            <w:vMerge/>
          </w:tcPr>
          <w:p w14:paraId="2DAD3031" w14:textId="77777777" w:rsidR="00FD3DFB" w:rsidRDefault="00FD3DFB"/>
        </w:tc>
        <w:tc>
          <w:tcPr>
            <w:tcW w:w="1437" w:type="dxa"/>
            <w:tcBorders>
              <w:top w:val="nil"/>
              <w:bottom w:val="nil"/>
            </w:tcBorders>
          </w:tcPr>
          <w:p w14:paraId="681E9580" w14:textId="77777777" w:rsidR="00FD3DFB" w:rsidRDefault="00FD3DFB"/>
        </w:tc>
        <w:tc>
          <w:tcPr>
            <w:tcW w:w="1453" w:type="dxa"/>
            <w:vMerge/>
          </w:tcPr>
          <w:p w14:paraId="785A3733" w14:textId="77777777" w:rsidR="00FD3DFB" w:rsidRDefault="00FD3DFB"/>
        </w:tc>
      </w:tr>
      <w:tr w:rsidR="00FD3DFB" w14:paraId="56995CC5" w14:textId="77777777">
        <w:trPr>
          <w:trHeight w:hRule="exact" w:val="215"/>
        </w:trPr>
        <w:tc>
          <w:tcPr>
            <w:tcW w:w="1502" w:type="dxa"/>
            <w:tcBorders>
              <w:top w:val="nil"/>
              <w:bottom w:val="nil"/>
            </w:tcBorders>
          </w:tcPr>
          <w:p w14:paraId="20EFC308" w14:textId="77777777" w:rsidR="00FD3DFB" w:rsidRDefault="00FD3DFB"/>
        </w:tc>
        <w:tc>
          <w:tcPr>
            <w:tcW w:w="257" w:type="dxa"/>
            <w:tcBorders>
              <w:top w:val="nil"/>
              <w:bottom w:val="nil"/>
              <w:right w:val="nil"/>
            </w:tcBorders>
          </w:tcPr>
          <w:p w14:paraId="2919D7AF"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5F741CE1" w14:textId="77777777" w:rsidR="00FD3DFB" w:rsidRDefault="00000630">
            <w:pPr>
              <w:pStyle w:val="TableParagraph"/>
              <w:spacing w:before="4"/>
              <w:ind w:left="66"/>
              <w:rPr>
                <w:sz w:val="18"/>
              </w:rPr>
            </w:pPr>
            <w:r>
              <w:rPr>
                <w:sz w:val="18"/>
              </w:rPr>
              <w:t>x3755 (7163, 8877)</w:t>
            </w:r>
          </w:p>
        </w:tc>
        <w:tc>
          <w:tcPr>
            <w:tcW w:w="1584" w:type="dxa"/>
            <w:tcBorders>
              <w:top w:val="nil"/>
              <w:bottom w:val="nil"/>
            </w:tcBorders>
          </w:tcPr>
          <w:p w14:paraId="0484C872" w14:textId="77777777" w:rsidR="00FD3DFB" w:rsidRDefault="00FD3DFB"/>
        </w:tc>
        <w:tc>
          <w:tcPr>
            <w:tcW w:w="1551" w:type="dxa"/>
            <w:vMerge/>
          </w:tcPr>
          <w:p w14:paraId="750A75AF" w14:textId="77777777" w:rsidR="00FD3DFB" w:rsidRDefault="00FD3DFB"/>
        </w:tc>
        <w:tc>
          <w:tcPr>
            <w:tcW w:w="1437" w:type="dxa"/>
            <w:tcBorders>
              <w:top w:val="nil"/>
              <w:bottom w:val="nil"/>
            </w:tcBorders>
          </w:tcPr>
          <w:p w14:paraId="2D51A439" w14:textId="77777777" w:rsidR="00FD3DFB" w:rsidRDefault="00FD3DFB"/>
        </w:tc>
        <w:tc>
          <w:tcPr>
            <w:tcW w:w="1453" w:type="dxa"/>
            <w:vMerge/>
          </w:tcPr>
          <w:p w14:paraId="3015FD0B" w14:textId="77777777" w:rsidR="00FD3DFB" w:rsidRDefault="00FD3DFB"/>
        </w:tc>
      </w:tr>
      <w:tr w:rsidR="00FD3DFB" w14:paraId="4D3A2773" w14:textId="77777777">
        <w:trPr>
          <w:trHeight w:hRule="exact" w:val="215"/>
        </w:trPr>
        <w:tc>
          <w:tcPr>
            <w:tcW w:w="1502" w:type="dxa"/>
            <w:tcBorders>
              <w:top w:val="nil"/>
              <w:bottom w:val="nil"/>
            </w:tcBorders>
          </w:tcPr>
          <w:p w14:paraId="5488E03C" w14:textId="77777777" w:rsidR="00FD3DFB" w:rsidRDefault="00FD3DFB"/>
        </w:tc>
        <w:tc>
          <w:tcPr>
            <w:tcW w:w="257" w:type="dxa"/>
            <w:tcBorders>
              <w:top w:val="nil"/>
              <w:bottom w:val="nil"/>
              <w:right w:val="nil"/>
            </w:tcBorders>
          </w:tcPr>
          <w:p w14:paraId="220F4281"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E770723" w14:textId="77777777" w:rsidR="00FD3DFB" w:rsidRDefault="00000630">
            <w:pPr>
              <w:pStyle w:val="TableParagraph"/>
              <w:spacing w:before="4"/>
              <w:ind w:left="66"/>
              <w:rPr>
                <w:sz w:val="18"/>
              </w:rPr>
            </w:pPr>
            <w:r>
              <w:rPr>
                <w:sz w:val="18"/>
              </w:rPr>
              <w:t>x3755 M3 (7164)</w:t>
            </w:r>
          </w:p>
        </w:tc>
        <w:tc>
          <w:tcPr>
            <w:tcW w:w="1584" w:type="dxa"/>
            <w:tcBorders>
              <w:top w:val="nil"/>
              <w:bottom w:val="nil"/>
            </w:tcBorders>
          </w:tcPr>
          <w:p w14:paraId="77598CFF" w14:textId="77777777" w:rsidR="00FD3DFB" w:rsidRDefault="00FD3DFB"/>
        </w:tc>
        <w:tc>
          <w:tcPr>
            <w:tcW w:w="1551" w:type="dxa"/>
            <w:vMerge/>
          </w:tcPr>
          <w:p w14:paraId="4183172F" w14:textId="77777777" w:rsidR="00FD3DFB" w:rsidRDefault="00FD3DFB"/>
        </w:tc>
        <w:tc>
          <w:tcPr>
            <w:tcW w:w="1437" w:type="dxa"/>
            <w:tcBorders>
              <w:top w:val="nil"/>
              <w:bottom w:val="nil"/>
            </w:tcBorders>
          </w:tcPr>
          <w:p w14:paraId="5D1D4C5A" w14:textId="77777777" w:rsidR="00FD3DFB" w:rsidRDefault="00FD3DFB"/>
        </w:tc>
        <w:tc>
          <w:tcPr>
            <w:tcW w:w="1453" w:type="dxa"/>
            <w:vMerge/>
          </w:tcPr>
          <w:p w14:paraId="4806F036" w14:textId="77777777" w:rsidR="00FD3DFB" w:rsidRDefault="00FD3DFB"/>
        </w:tc>
      </w:tr>
      <w:tr w:rsidR="00FD3DFB" w14:paraId="758956D4" w14:textId="77777777">
        <w:trPr>
          <w:trHeight w:hRule="exact" w:val="215"/>
        </w:trPr>
        <w:tc>
          <w:tcPr>
            <w:tcW w:w="1502" w:type="dxa"/>
            <w:tcBorders>
              <w:top w:val="nil"/>
              <w:bottom w:val="nil"/>
            </w:tcBorders>
          </w:tcPr>
          <w:p w14:paraId="4B084CD4" w14:textId="77777777" w:rsidR="00FD3DFB" w:rsidRDefault="00FD3DFB"/>
        </w:tc>
        <w:tc>
          <w:tcPr>
            <w:tcW w:w="257" w:type="dxa"/>
            <w:tcBorders>
              <w:top w:val="nil"/>
              <w:bottom w:val="nil"/>
              <w:right w:val="nil"/>
            </w:tcBorders>
          </w:tcPr>
          <w:p w14:paraId="187849FE" w14:textId="77777777" w:rsidR="00FD3DFB" w:rsidRDefault="00000630">
            <w:pPr>
              <w:pStyle w:val="TableParagraph"/>
              <w:spacing w:before="3"/>
              <w:ind w:left="0" w:right="64"/>
              <w:jc w:val="right"/>
              <w:rPr>
                <w:sz w:val="18"/>
              </w:rPr>
            </w:pPr>
            <w:r>
              <w:rPr>
                <w:w w:val="142"/>
                <w:sz w:val="18"/>
              </w:rPr>
              <w:t>•</w:t>
            </w:r>
          </w:p>
        </w:tc>
        <w:tc>
          <w:tcPr>
            <w:tcW w:w="1849" w:type="dxa"/>
            <w:tcBorders>
              <w:top w:val="nil"/>
              <w:left w:val="nil"/>
              <w:bottom w:val="nil"/>
            </w:tcBorders>
          </w:tcPr>
          <w:p w14:paraId="59BB5B1B" w14:textId="77777777" w:rsidR="00FD3DFB" w:rsidRDefault="00000630">
            <w:pPr>
              <w:pStyle w:val="TableParagraph"/>
              <w:spacing w:before="3"/>
              <w:ind w:left="66"/>
              <w:rPr>
                <w:sz w:val="18"/>
              </w:rPr>
            </w:pPr>
            <w:r>
              <w:rPr>
                <w:sz w:val="18"/>
              </w:rPr>
              <w:t>x3850 M2 (7141,</w:t>
            </w:r>
          </w:p>
        </w:tc>
        <w:tc>
          <w:tcPr>
            <w:tcW w:w="1584" w:type="dxa"/>
            <w:tcBorders>
              <w:top w:val="nil"/>
              <w:bottom w:val="nil"/>
            </w:tcBorders>
          </w:tcPr>
          <w:p w14:paraId="03A2FFBE" w14:textId="77777777" w:rsidR="00FD3DFB" w:rsidRDefault="00FD3DFB"/>
        </w:tc>
        <w:tc>
          <w:tcPr>
            <w:tcW w:w="1551" w:type="dxa"/>
            <w:vMerge/>
          </w:tcPr>
          <w:p w14:paraId="1F39C2D7" w14:textId="77777777" w:rsidR="00FD3DFB" w:rsidRDefault="00FD3DFB"/>
        </w:tc>
        <w:tc>
          <w:tcPr>
            <w:tcW w:w="1437" w:type="dxa"/>
            <w:tcBorders>
              <w:top w:val="nil"/>
              <w:bottom w:val="nil"/>
            </w:tcBorders>
          </w:tcPr>
          <w:p w14:paraId="05F46908" w14:textId="77777777" w:rsidR="00FD3DFB" w:rsidRDefault="00FD3DFB"/>
        </w:tc>
        <w:tc>
          <w:tcPr>
            <w:tcW w:w="1453" w:type="dxa"/>
            <w:vMerge/>
          </w:tcPr>
          <w:p w14:paraId="0C6E10DB" w14:textId="77777777" w:rsidR="00FD3DFB" w:rsidRDefault="00FD3DFB"/>
        </w:tc>
      </w:tr>
      <w:tr w:rsidR="00FD3DFB" w14:paraId="2C6D7127" w14:textId="77777777">
        <w:trPr>
          <w:trHeight w:hRule="exact" w:val="215"/>
        </w:trPr>
        <w:tc>
          <w:tcPr>
            <w:tcW w:w="1502" w:type="dxa"/>
            <w:tcBorders>
              <w:top w:val="nil"/>
              <w:bottom w:val="nil"/>
            </w:tcBorders>
          </w:tcPr>
          <w:p w14:paraId="30D508D7" w14:textId="77777777" w:rsidR="00FD3DFB" w:rsidRDefault="00FD3DFB"/>
        </w:tc>
        <w:tc>
          <w:tcPr>
            <w:tcW w:w="257" w:type="dxa"/>
            <w:tcBorders>
              <w:top w:val="nil"/>
              <w:bottom w:val="nil"/>
              <w:right w:val="nil"/>
            </w:tcBorders>
          </w:tcPr>
          <w:p w14:paraId="77C0E377" w14:textId="77777777" w:rsidR="00FD3DFB" w:rsidRDefault="00FD3DFB"/>
        </w:tc>
        <w:tc>
          <w:tcPr>
            <w:tcW w:w="1849" w:type="dxa"/>
            <w:tcBorders>
              <w:top w:val="nil"/>
              <w:left w:val="nil"/>
              <w:bottom w:val="nil"/>
            </w:tcBorders>
          </w:tcPr>
          <w:p w14:paraId="3DE33162" w14:textId="77777777" w:rsidR="00FD3DFB" w:rsidRDefault="00000630">
            <w:pPr>
              <w:pStyle w:val="TableParagraph"/>
              <w:spacing w:before="4"/>
              <w:ind w:left="66"/>
              <w:rPr>
                <w:sz w:val="18"/>
              </w:rPr>
            </w:pPr>
            <w:r>
              <w:rPr>
                <w:sz w:val="18"/>
              </w:rPr>
              <w:t>7144, 7233, 7234)</w:t>
            </w:r>
          </w:p>
        </w:tc>
        <w:tc>
          <w:tcPr>
            <w:tcW w:w="1584" w:type="dxa"/>
            <w:tcBorders>
              <w:top w:val="nil"/>
              <w:bottom w:val="nil"/>
            </w:tcBorders>
          </w:tcPr>
          <w:p w14:paraId="4FEA5ED5" w14:textId="77777777" w:rsidR="00FD3DFB" w:rsidRDefault="00FD3DFB"/>
        </w:tc>
        <w:tc>
          <w:tcPr>
            <w:tcW w:w="1551" w:type="dxa"/>
            <w:vMerge/>
          </w:tcPr>
          <w:p w14:paraId="6D44F03C" w14:textId="77777777" w:rsidR="00FD3DFB" w:rsidRDefault="00FD3DFB"/>
        </w:tc>
        <w:tc>
          <w:tcPr>
            <w:tcW w:w="1437" w:type="dxa"/>
            <w:tcBorders>
              <w:top w:val="nil"/>
              <w:bottom w:val="nil"/>
            </w:tcBorders>
          </w:tcPr>
          <w:p w14:paraId="08C12C5B" w14:textId="77777777" w:rsidR="00FD3DFB" w:rsidRDefault="00FD3DFB"/>
        </w:tc>
        <w:tc>
          <w:tcPr>
            <w:tcW w:w="1453" w:type="dxa"/>
            <w:vMerge/>
          </w:tcPr>
          <w:p w14:paraId="75CF4A97" w14:textId="77777777" w:rsidR="00FD3DFB" w:rsidRDefault="00FD3DFB"/>
        </w:tc>
      </w:tr>
      <w:tr w:rsidR="00FD3DFB" w14:paraId="78C7D4FD" w14:textId="77777777">
        <w:trPr>
          <w:trHeight w:hRule="exact" w:val="215"/>
        </w:trPr>
        <w:tc>
          <w:tcPr>
            <w:tcW w:w="1502" w:type="dxa"/>
            <w:tcBorders>
              <w:top w:val="nil"/>
              <w:bottom w:val="nil"/>
            </w:tcBorders>
          </w:tcPr>
          <w:p w14:paraId="7D9AA707" w14:textId="77777777" w:rsidR="00FD3DFB" w:rsidRDefault="00FD3DFB"/>
        </w:tc>
        <w:tc>
          <w:tcPr>
            <w:tcW w:w="257" w:type="dxa"/>
            <w:tcBorders>
              <w:top w:val="nil"/>
              <w:bottom w:val="nil"/>
              <w:right w:val="nil"/>
            </w:tcBorders>
          </w:tcPr>
          <w:p w14:paraId="3106AAC9"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67D2A294" w14:textId="77777777" w:rsidR="00FD3DFB" w:rsidRDefault="00000630">
            <w:pPr>
              <w:pStyle w:val="TableParagraph"/>
              <w:spacing w:before="4"/>
              <w:ind w:left="66"/>
              <w:rPr>
                <w:sz w:val="18"/>
              </w:rPr>
            </w:pPr>
            <w:r>
              <w:rPr>
                <w:sz w:val="18"/>
              </w:rPr>
              <w:t>x3850 X5 (7143,</w:t>
            </w:r>
          </w:p>
        </w:tc>
        <w:tc>
          <w:tcPr>
            <w:tcW w:w="1584" w:type="dxa"/>
            <w:tcBorders>
              <w:top w:val="nil"/>
              <w:bottom w:val="nil"/>
            </w:tcBorders>
          </w:tcPr>
          <w:p w14:paraId="16B40580" w14:textId="77777777" w:rsidR="00FD3DFB" w:rsidRDefault="00FD3DFB"/>
        </w:tc>
        <w:tc>
          <w:tcPr>
            <w:tcW w:w="1551" w:type="dxa"/>
            <w:vMerge/>
          </w:tcPr>
          <w:p w14:paraId="1343AB09" w14:textId="77777777" w:rsidR="00FD3DFB" w:rsidRDefault="00FD3DFB"/>
        </w:tc>
        <w:tc>
          <w:tcPr>
            <w:tcW w:w="1437" w:type="dxa"/>
            <w:tcBorders>
              <w:top w:val="nil"/>
              <w:bottom w:val="nil"/>
            </w:tcBorders>
          </w:tcPr>
          <w:p w14:paraId="26054034" w14:textId="77777777" w:rsidR="00FD3DFB" w:rsidRDefault="00FD3DFB"/>
        </w:tc>
        <w:tc>
          <w:tcPr>
            <w:tcW w:w="1453" w:type="dxa"/>
            <w:vMerge/>
          </w:tcPr>
          <w:p w14:paraId="327CCCC1" w14:textId="77777777" w:rsidR="00FD3DFB" w:rsidRDefault="00FD3DFB"/>
        </w:tc>
      </w:tr>
      <w:tr w:rsidR="00FD3DFB" w14:paraId="28873402" w14:textId="77777777">
        <w:trPr>
          <w:trHeight w:hRule="exact" w:val="215"/>
        </w:trPr>
        <w:tc>
          <w:tcPr>
            <w:tcW w:w="1502" w:type="dxa"/>
            <w:tcBorders>
              <w:top w:val="nil"/>
              <w:bottom w:val="nil"/>
            </w:tcBorders>
          </w:tcPr>
          <w:p w14:paraId="2542D5B0" w14:textId="77777777" w:rsidR="00FD3DFB" w:rsidRDefault="00FD3DFB"/>
        </w:tc>
        <w:tc>
          <w:tcPr>
            <w:tcW w:w="257" w:type="dxa"/>
            <w:tcBorders>
              <w:top w:val="nil"/>
              <w:bottom w:val="nil"/>
              <w:right w:val="nil"/>
            </w:tcBorders>
          </w:tcPr>
          <w:p w14:paraId="100C8A72" w14:textId="77777777" w:rsidR="00FD3DFB" w:rsidRDefault="00FD3DFB"/>
        </w:tc>
        <w:tc>
          <w:tcPr>
            <w:tcW w:w="1849" w:type="dxa"/>
            <w:tcBorders>
              <w:top w:val="nil"/>
              <w:left w:val="nil"/>
              <w:bottom w:val="nil"/>
            </w:tcBorders>
          </w:tcPr>
          <w:p w14:paraId="4C27F228" w14:textId="77777777" w:rsidR="00FD3DFB" w:rsidRDefault="00000630">
            <w:pPr>
              <w:pStyle w:val="TableParagraph"/>
              <w:spacing w:before="4"/>
              <w:ind w:left="66"/>
              <w:rPr>
                <w:sz w:val="18"/>
              </w:rPr>
            </w:pPr>
            <w:r>
              <w:rPr>
                <w:sz w:val="18"/>
              </w:rPr>
              <w:t>7145, 7146, 7191)</w:t>
            </w:r>
          </w:p>
        </w:tc>
        <w:tc>
          <w:tcPr>
            <w:tcW w:w="1584" w:type="dxa"/>
            <w:tcBorders>
              <w:top w:val="nil"/>
              <w:bottom w:val="nil"/>
            </w:tcBorders>
          </w:tcPr>
          <w:p w14:paraId="3381D1F5" w14:textId="77777777" w:rsidR="00FD3DFB" w:rsidRDefault="00FD3DFB"/>
        </w:tc>
        <w:tc>
          <w:tcPr>
            <w:tcW w:w="1551" w:type="dxa"/>
            <w:vMerge/>
          </w:tcPr>
          <w:p w14:paraId="16606D49" w14:textId="77777777" w:rsidR="00FD3DFB" w:rsidRDefault="00FD3DFB"/>
        </w:tc>
        <w:tc>
          <w:tcPr>
            <w:tcW w:w="1437" w:type="dxa"/>
            <w:tcBorders>
              <w:top w:val="nil"/>
              <w:bottom w:val="nil"/>
            </w:tcBorders>
          </w:tcPr>
          <w:p w14:paraId="0C4D55BA" w14:textId="77777777" w:rsidR="00FD3DFB" w:rsidRDefault="00FD3DFB"/>
        </w:tc>
        <w:tc>
          <w:tcPr>
            <w:tcW w:w="1453" w:type="dxa"/>
            <w:vMerge/>
          </w:tcPr>
          <w:p w14:paraId="0DDE69A2" w14:textId="77777777" w:rsidR="00FD3DFB" w:rsidRDefault="00FD3DFB"/>
        </w:tc>
      </w:tr>
      <w:tr w:rsidR="00FD3DFB" w14:paraId="004114E4" w14:textId="77777777">
        <w:trPr>
          <w:trHeight w:hRule="exact" w:val="215"/>
        </w:trPr>
        <w:tc>
          <w:tcPr>
            <w:tcW w:w="1502" w:type="dxa"/>
            <w:tcBorders>
              <w:top w:val="nil"/>
              <w:bottom w:val="nil"/>
            </w:tcBorders>
          </w:tcPr>
          <w:p w14:paraId="65E3077E" w14:textId="77777777" w:rsidR="00FD3DFB" w:rsidRDefault="00FD3DFB"/>
        </w:tc>
        <w:tc>
          <w:tcPr>
            <w:tcW w:w="257" w:type="dxa"/>
            <w:tcBorders>
              <w:top w:val="nil"/>
              <w:bottom w:val="nil"/>
              <w:right w:val="nil"/>
            </w:tcBorders>
          </w:tcPr>
          <w:p w14:paraId="51A353A6"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01CCF035" w14:textId="77777777" w:rsidR="00FD3DFB" w:rsidRDefault="00000630">
            <w:pPr>
              <w:pStyle w:val="TableParagraph"/>
              <w:spacing w:before="4"/>
              <w:ind w:left="66"/>
              <w:rPr>
                <w:sz w:val="18"/>
              </w:rPr>
            </w:pPr>
            <w:r>
              <w:rPr>
                <w:sz w:val="18"/>
              </w:rPr>
              <w:t>x3850 MAX5 (7145,</w:t>
            </w:r>
          </w:p>
        </w:tc>
        <w:tc>
          <w:tcPr>
            <w:tcW w:w="1584" w:type="dxa"/>
            <w:tcBorders>
              <w:top w:val="nil"/>
              <w:bottom w:val="nil"/>
            </w:tcBorders>
          </w:tcPr>
          <w:p w14:paraId="2E27E01F" w14:textId="77777777" w:rsidR="00FD3DFB" w:rsidRDefault="00FD3DFB"/>
        </w:tc>
        <w:tc>
          <w:tcPr>
            <w:tcW w:w="1551" w:type="dxa"/>
            <w:vMerge/>
          </w:tcPr>
          <w:p w14:paraId="4ACDC7F3" w14:textId="77777777" w:rsidR="00FD3DFB" w:rsidRDefault="00FD3DFB"/>
        </w:tc>
        <w:tc>
          <w:tcPr>
            <w:tcW w:w="1437" w:type="dxa"/>
            <w:tcBorders>
              <w:top w:val="nil"/>
              <w:bottom w:val="nil"/>
            </w:tcBorders>
          </w:tcPr>
          <w:p w14:paraId="537C9915" w14:textId="77777777" w:rsidR="00FD3DFB" w:rsidRDefault="00FD3DFB"/>
        </w:tc>
        <w:tc>
          <w:tcPr>
            <w:tcW w:w="1453" w:type="dxa"/>
            <w:vMerge/>
          </w:tcPr>
          <w:p w14:paraId="6E09925E" w14:textId="77777777" w:rsidR="00FD3DFB" w:rsidRDefault="00FD3DFB"/>
        </w:tc>
      </w:tr>
      <w:tr w:rsidR="00FD3DFB" w14:paraId="02E23DD8" w14:textId="77777777">
        <w:trPr>
          <w:trHeight w:hRule="exact" w:val="215"/>
        </w:trPr>
        <w:tc>
          <w:tcPr>
            <w:tcW w:w="1502" w:type="dxa"/>
            <w:tcBorders>
              <w:top w:val="nil"/>
              <w:bottom w:val="nil"/>
            </w:tcBorders>
          </w:tcPr>
          <w:p w14:paraId="5BCB224D" w14:textId="77777777" w:rsidR="00FD3DFB" w:rsidRDefault="00FD3DFB"/>
        </w:tc>
        <w:tc>
          <w:tcPr>
            <w:tcW w:w="257" w:type="dxa"/>
            <w:tcBorders>
              <w:top w:val="nil"/>
              <w:bottom w:val="nil"/>
              <w:right w:val="nil"/>
            </w:tcBorders>
          </w:tcPr>
          <w:p w14:paraId="1AEFDC03" w14:textId="77777777" w:rsidR="00FD3DFB" w:rsidRDefault="00FD3DFB"/>
        </w:tc>
        <w:tc>
          <w:tcPr>
            <w:tcW w:w="1849" w:type="dxa"/>
            <w:tcBorders>
              <w:top w:val="nil"/>
              <w:left w:val="nil"/>
              <w:bottom w:val="nil"/>
            </w:tcBorders>
          </w:tcPr>
          <w:p w14:paraId="7ED82080" w14:textId="77777777" w:rsidR="00FD3DFB" w:rsidRDefault="00000630">
            <w:pPr>
              <w:pStyle w:val="TableParagraph"/>
              <w:spacing w:before="3"/>
              <w:ind w:left="66"/>
              <w:rPr>
                <w:sz w:val="18"/>
              </w:rPr>
            </w:pPr>
            <w:r>
              <w:rPr>
                <w:sz w:val="18"/>
              </w:rPr>
              <w:t>7146)</w:t>
            </w:r>
          </w:p>
        </w:tc>
        <w:tc>
          <w:tcPr>
            <w:tcW w:w="1584" w:type="dxa"/>
            <w:tcBorders>
              <w:top w:val="nil"/>
              <w:bottom w:val="nil"/>
            </w:tcBorders>
          </w:tcPr>
          <w:p w14:paraId="4463BE4B" w14:textId="77777777" w:rsidR="00FD3DFB" w:rsidRDefault="00FD3DFB"/>
        </w:tc>
        <w:tc>
          <w:tcPr>
            <w:tcW w:w="1551" w:type="dxa"/>
            <w:vMerge/>
          </w:tcPr>
          <w:p w14:paraId="41881D63" w14:textId="77777777" w:rsidR="00FD3DFB" w:rsidRDefault="00FD3DFB"/>
        </w:tc>
        <w:tc>
          <w:tcPr>
            <w:tcW w:w="1437" w:type="dxa"/>
            <w:tcBorders>
              <w:top w:val="nil"/>
              <w:bottom w:val="nil"/>
            </w:tcBorders>
          </w:tcPr>
          <w:p w14:paraId="1DDC2626" w14:textId="77777777" w:rsidR="00FD3DFB" w:rsidRDefault="00FD3DFB"/>
        </w:tc>
        <w:tc>
          <w:tcPr>
            <w:tcW w:w="1453" w:type="dxa"/>
            <w:vMerge/>
          </w:tcPr>
          <w:p w14:paraId="21B048B6" w14:textId="77777777" w:rsidR="00FD3DFB" w:rsidRDefault="00FD3DFB"/>
        </w:tc>
      </w:tr>
      <w:tr w:rsidR="00FD3DFB" w14:paraId="306F9F02" w14:textId="77777777">
        <w:trPr>
          <w:trHeight w:hRule="exact" w:val="215"/>
        </w:trPr>
        <w:tc>
          <w:tcPr>
            <w:tcW w:w="1502" w:type="dxa"/>
            <w:tcBorders>
              <w:top w:val="nil"/>
              <w:bottom w:val="nil"/>
            </w:tcBorders>
          </w:tcPr>
          <w:p w14:paraId="3C6B4523" w14:textId="77777777" w:rsidR="00FD3DFB" w:rsidRDefault="00FD3DFB"/>
        </w:tc>
        <w:tc>
          <w:tcPr>
            <w:tcW w:w="257" w:type="dxa"/>
            <w:tcBorders>
              <w:top w:val="nil"/>
              <w:bottom w:val="nil"/>
              <w:right w:val="nil"/>
            </w:tcBorders>
          </w:tcPr>
          <w:p w14:paraId="7A4815FF"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3A80D704" w14:textId="77777777" w:rsidR="00FD3DFB" w:rsidRDefault="00000630">
            <w:pPr>
              <w:pStyle w:val="TableParagraph"/>
              <w:spacing w:before="4"/>
              <w:ind w:left="66"/>
              <w:rPr>
                <w:sz w:val="18"/>
              </w:rPr>
            </w:pPr>
            <w:r>
              <w:rPr>
                <w:sz w:val="18"/>
              </w:rPr>
              <w:t>x3950 M2 (7141,</w:t>
            </w:r>
          </w:p>
        </w:tc>
        <w:tc>
          <w:tcPr>
            <w:tcW w:w="1584" w:type="dxa"/>
            <w:tcBorders>
              <w:top w:val="nil"/>
              <w:bottom w:val="nil"/>
            </w:tcBorders>
          </w:tcPr>
          <w:p w14:paraId="7BC58632" w14:textId="77777777" w:rsidR="00FD3DFB" w:rsidRDefault="00FD3DFB"/>
        </w:tc>
        <w:tc>
          <w:tcPr>
            <w:tcW w:w="1551" w:type="dxa"/>
            <w:vMerge/>
          </w:tcPr>
          <w:p w14:paraId="63BA32E2" w14:textId="77777777" w:rsidR="00FD3DFB" w:rsidRDefault="00FD3DFB"/>
        </w:tc>
        <w:tc>
          <w:tcPr>
            <w:tcW w:w="1437" w:type="dxa"/>
            <w:tcBorders>
              <w:top w:val="nil"/>
              <w:bottom w:val="nil"/>
            </w:tcBorders>
          </w:tcPr>
          <w:p w14:paraId="793EF8B7" w14:textId="77777777" w:rsidR="00FD3DFB" w:rsidRDefault="00FD3DFB"/>
        </w:tc>
        <w:tc>
          <w:tcPr>
            <w:tcW w:w="1453" w:type="dxa"/>
            <w:vMerge/>
          </w:tcPr>
          <w:p w14:paraId="7FD884E7" w14:textId="77777777" w:rsidR="00FD3DFB" w:rsidRDefault="00FD3DFB"/>
        </w:tc>
      </w:tr>
      <w:tr w:rsidR="00FD3DFB" w14:paraId="48AE0BA4" w14:textId="77777777">
        <w:trPr>
          <w:trHeight w:hRule="exact" w:val="215"/>
        </w:trPr>
        <w:tc>
          <w:tcPr>
            <w:tcW w:w="1502" w:type="dxa"/>
            <w:tcBorders>
              <w:top w:val="nil"/>
              <w:bottom w:val="nil"/>
            </w:tcBorders>
          </w:tcPr>
          <w:p w14:paraId="4533EAC4" w14:textId="77777777" w:rsidR="00FD3DFB" w:rsidRDefault="00FD3DFB"/>
        </w:tc>
        <w:tc>
          <w:tcPr>
            <w:tcW w:w="257" w:type="dxa"/>
            <w:tcBorders>
              <w:top w:val="nil"/>
              <w:bottom w:val="nil"/>
              <w:right w:val="nil"/>
            </w:tcBorders>
          </w:tcPr>
          <w:p w14:paraId="73C22F47" w14:textId="77777777" w:rsidR="00FD3DFB" w:rsidRDefault="00FD3DFB"/>
        </w:tc>
        <w:tc>
          <w:tcPr>
            <w:tcW w:w="1849" w:type="dxa"/>
            <w:tcBorders>
              <w:top w:val="nil"/>
              <w:left w:val="nil"/>
              <w:bottom w:val="nil"/>
            </w:tcBorders>
          </w:tcPr>
          <w:p w14:paraId="7B9C9AF8" w14:textId="77777777" w:rsidR="00FD3DFB" w:rsidRDefault="00000630">
            <w:pPr>
              <w:pStyle w:val="TableParagraph"/>
              <w:spacing w:before="4"/>
              <w:ind w:left="66"/>
              <w:rPr>
                <w:sz w:val="18"/>
              </w:rPr>
            </w:pPr>
            <w:r>
              <w:rPr>
                <w:sz w:val="18"/>
              </w:rPr>
              <w:t>7144, 7233, 7234)</w:t>
            </w:r>
          </w:p>
        </w:tc>
        <w:tc>
          <w:tcPr>
            <w:tcW w:w="1584" w:type="dxa"/>
            <w:tcBorders>
              <w:top w:val="nil"/>
              <w:bottom w:val="nil"/>
            </w:tcBorders>
          </w:tcPr>
          <w:p w14:paraId="41F216C0" w14:textId="77777777" w:rsidR="00FD3DFB" w:rsidRDefault="00FD3DFB"/>
        </w:tc>
        <w:tc>
          <w:tcPr>
            <w:tcW w:w="1551" w:type="dxa"/>
            <w:vMerge/>
          </w:tcPr>
          <w:p w14:paraId="7F5FAAEC" w14:textId="77777777" w:rsidR="00FD3DFB" w:rsidRDefault="00FD3DFB"/>
        </w:tc>
        <w:tc>
          <w:tcPr>
            <w:tcW w:w="1437" w:type="dxa"/>
            <w:tcBorders>
              <w:top w:val="nil"/>
              <w:bottom w:val="nil"/>
            </w:tcBorders>
          </w:tcPr>
          <w:p w14:paraId="142D2483" w14:textId="77777777" w:rsidR="00FD3DFB" w:rsidRDefault="00FD3DFB"/>
        </w:tc>
        <w:tc>
          <w:tcPr>
            <w:tcW w:w="1453" w:type="dxa"/>
            <w:vMerge/>
          </w:tcPr>
          <w:p w14:paraId="22DE63F9" w14:textId="77777777" w:rsidR="00FD3DFB" w:rsidRDefault="00FD3DFB"/>
        </w:tc>
      </w:tr>
      <w:tr w:rsidR="00FD3DFB" w14:paraId="4478D38A" w14:textId="77777777">
        <w:trPr>
          <w:trHeight w:hRule="exact" w:val="215"/>
        </w:trPr>
        <w:tc>
          <w:tcPr>
            <w:tcW w:w="1502" w:type="dxa"/>
            <w:tcBorders>
              <w:top w:val="nil"/>
              <w:bottom w:val="nil"/>
            </w:tcBorders>
          </w:tcPr>
          <w:p w14:paraId="580177A8" w14:textId="77777777" w:rsidR="00FD3DFB" w:rsidRDefault="00FD3DFB"/>
        </w:tc>
        <w:tc>
          <w:tcPr>
            <w:tcW w:w="257" w:type="dxa"/>
            <w:tcBorders>
              <w:top w:val="nil"/>
              <w:bottom w:val="nil"/>
              <w:right w:val="nil"/>
            </w:tcBorders>
          </w:tcPr>
          <w:p w14:paraId="4B584325" w14:textId="77777777" w:rsidR="00FD3DFB" w:rsidRDefault="00000630">
            <w:pPr>
              <w:pStyle w:val="TableParagraph"/>
              <w:spacing w:before="4"/>
              <w:ind w:left="0" w:right="64"/>
              <w:jc w:val="right"/>
              <w:rPr>
                <w:sz w:val="18"/>
              </w:rPr>
            </w:pPr>
            <w:r>
              <w:rPr>
                <w:w w:val="142"/>
                <w:sz w:val="18"/>
              </w:rPr>
              <w:t>•</w:t>
            </w:r>
          </w:p>
        </w:tc>
        <w:tc>
          <w:tcPr>
            <w:tcW w:w="1849" w:type="dxa"/>
            <w:tcBorders>
              <w:top w:val="nil"/>
              <w:left w:val="nil"/>
              <w:bottom w:val="nil"/>
            </w:tcBorders>
          </w:tcPr>
          <w:p w14:paraId="1414B77D" w14:textId="77777777" w:rsidR="00FD3DFB" w:rsidRDefault="00000630">
            <w:pPr>
              <w:pStyle w:val="TableParagraph"/>
              <w:spacing w:before="4"/>
              <w:ind w:left="66"/>
              <w:rPr>
                <w:sz w:val="18"/>
              </w:rPr>
            </w:pPr>
            <w:r>
              <w:rPr>
                <w:sz w:val="18"/>
              </w:rPr>
              <w:t>x3950 X5 (7143,</w:t>
            </w:r>
          </w:p>
        </w:tc>
        <w:tc>
          <w:tcPr>
            <w:tcW w:w="1584" w:type="dxa"/>
            <w:tcBorders>
              <w:top w:val="nil"/>
              <w:bottom w:val="nil"/>
            </w:tcBorders>
          </w:tcPr>
          <w:p w14:paraId="79CFF01A" w14:textId="77777777" w:rsidR="00FD3DFB" w:rsidRDefault="00FD3DFB"/>
        </w:tc>
        <w:tc>
          <w:tcPr>
            <w:tcW w:w="1551" w:type="dxa"/>
            <w:vMerge/>
          </w:tcPr>
          <w:p w14:paraId="393B1067" w14:textId="77777777" w:rsidR="00FD3DFB" w:rsidRDefault="00FD3DFB"/>
        </w:tc>
        <w:tc>
          <w:tcPr>
            <w:tcW w:w="1437" w:type="dxa"/>
            <w:tcBorders>
              <w:top w:val="nil"/>
              <w:bottom w:val="nil"/>
            </w:tcBorders>
          </w:tcPr>
          <w:p w14:paraId="29F11C1B" w14:textId="77777777" w:rsidR="00FD3DFB" w:rsidRDefault="00FD3DFB"/>
        </w:tc>
        <w:tc>
          <w:tcPr>
            <w:tcW w:w="1453" w:type="dxa"/>
            <w:vMerge/>
          </w:tcPr>
          <w:p w14:paraId="21D005BC" w14:textId="77777777" w:rsidR="00FD3DFB" w:rsidRDefault="00FD3DFB"/>
        </w:tc>
      </w:tr>
      <w:tr w:rsidR="00FD3DFB" w14:paraId="6D9BD357" w14:textId="77777777">
        <w:trPr>
          <w:trHeight w:hRule="exact" w:val="308"/>
        </w:trPr>
        <w:tc>
          <w:tcPr>
            <w:tcW w:w="1502" w:type="dxa"/>
            <w:tcBorders>
              <w:top w:val="nil"/>
            </w:tcBorders>
          </w:tcPr>
          <w:p w14:paraId="6A583198" w14:textId="77777777" w:rsidR="00FD3DFB" w:rsidRDefault="00FD3DFB"/>
        </w:tc>
        <w:tc>
          <w:tcPr>
            <w:tcW w:w="257" w:type="dxa"/>
            <w:tcBorders>
              <w:top w:val="nil"/>
              <w:right w:val="nil"/>
            </w:tcBorders>
          </w:tcPr>
          <w:p w14:paraId="5473739A" w14:textId="77777777" w:rsidR="00FD3DFB" w:rsidRDefault="00FD3DFB"/>
        </w:tc>
        <w:tc>
          <w:tcPr>
            <w:tcW w:w="1849" w:type="dxa"/>
            <w:tcBorders>
              <w:top w:val="nil"/>
              <w:left w:val="nil"/>
            </w:tcBorders>
          </w:tcPr>
          <w:p w14:paraId="6C26BD8C" w14:textId="77777777" w:rsidR="00FD3DFB" w:rsidRDefault="00000630">
            <w:pPr>
              <w:pStyle w:val="TableParagraph"/>
              <w:spacing w:before="3"/>
              <w:ind w:left="66"/>
              <w:rPr>
                <w:sz w:val="18"/>
              </w:rPr>
            </w:pPr>
            <w:r>
              <w:rPr>
                <w:sz w:val="18"/>
              </w:rPr>
              <w:t>7145, 7146)</w:t>
            </w:r>
          </w:p>
        </w:tc>
        <w:tc>
          <w:tcPr>
            <w:tcW w:w="1584" w:type="dxa"/>
            <w:tcBorders>
              <w:top w:val="nil"/>
            </w:tcBorders>
          </w:tcPr>
          <w:p w14:paraId="2542A590" w14:textId="77777777" w:rsidR="00FD3DFB" w:rsidRDefault="00FD3DFB"/>
        </w:tc>
        <w:tc>
          <w:tcPr>
            <w:tcW w:w="1551" w:type="dxa"/>
            <w:vMerge/>
          </w:tcPr>
          <w:p w14:paraId="08D648FA" w14:textId="77777777" w:rsidR="00FD3DFB" w:rsidRDefault="00FD3DFB"/>
        </w:tc>
        <w:tc>
          <w:tcPr>
            <w:tcW w:w="1437" w:type="dxa"/>
            <w:tcBorders>
              <w:top w:val="nil"/>
            </w:tcBorders>
          </w:tcPr>
          <w:p w14:paraId="1FBA531F" w14:textId="77777777" w:rsidR="00FD3DFB" w:rsidRDefault="00FD3DFB"/>
        </w:tc>
        <w:tc>
          <w:tcPr>
            <w:tcW w:w="1453" w:type="dxa"/>
            <w:vMerge/>
          </w:tcPr>
          <w:p w14:paraId="4A139DDC" w14:textId="77777777" w:rsidR="00FD3DFB" w:rsidRDefault="00FD3DFB"/>
        </w:tc>
      </w:tr>
    </w:tbl>
    <w:p w14:paraId="0E07A951" w14:textId="77777777" w:rsidR="00FD3DFB" w:rsidRDefault="00FD3DFB">
      <w:pPr>
        <w:sectPr w:rsidR="00FD3DFB">
          <w:pgSz w:w="12240" w:h="15840"/>
          <w:pgMar w:top="1240" w:right="1060" w:bottom="860" w:left="1300" w:header="0" w:footer="674" w:gutter="0"/>
          <w:cols w:space="720"/>
        </w:sectPr>
      </w:pPr>
    </w:p>
    <w:p w14:paraId="56F753E1" w14:textId="77777777" w:rsidR="00FD3DFB" w:rsidRDefault="00000630">
      <w:pPr>
        <w:spacing w:before="94"/>
        <w:ind w:left="110"/>
        <w:rPr>
          <w:i/>
          <w:sz w:val="18"/>
        </w:rPr>
      </w:pPr>
      <w:r>
        <w:rPr>
          <w:i/>
          <w:sz w:val="18"/>
        </w:rPr>
        <w:lastRenderedPageBreak/>
        <w:t>Table 2. Supported server models and functions (continued)</w:t>
      </w:r>
    </w:p>
    <w:p w14:paraId="6959B534" w14:textId="77777777" w:rsidR="00FD3DFB" w:rsidRDefault="00FD3DFB">
      <w:pPr>
        <w:pStyle w:val="a3"/>
        <w:spacing w:before="2"/>
        <w:rPr>
          <w:i/>
          <w:sz w:val="9"/>
        </w:r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502"/>
        <w:gridCol w:w="2106"/>
        <w:gridCol w:w="1584"/>
        <w:gridCol w:w="1551"/>
        <w:gridCol w:w="1437"/>
        <w:gridCol w:w="1453"/>
      </w:tblGrid>
      <w:tr w:rsidR="00FD3DFB" w14:paraId="5788E109" w14:textId="77777777">
        <w:trPr>
          <w:trHeight w:hRule="exact" w:val="2303"/>
        </w:trPr>
        <w:tc>
          <w:tcPr>
            <w:tcW w:w="1502" w:type="dxa"/>
          </w:tcPr>
          <w:p w14:paraId="31897D42" w14:textId="77777777" w:rsidR="00FD3DFB" w:rsidRDefault="00FD3DFB"/>
        </w:tc>
        <w:tc>
          <w:tcPr>
            <w:tcW w:w="2106" w:type="dxa"/>
          </w:tcPr>
          <w:p w14:paraId="02972000" w14:textId="77777777" w:rsidR="00FD3DFB" w:rsidRDefault="00000630">
            <w:pPr>
              <w:pStyle w:val="TableParagraph"/>
              <w:spacing w:line="249" w:lineRule="auto"/>
              <w:ind w:left="313" w:hanging="224"/>
              <w:rPr>
                <w:sz w:val="18"/>
              </w:rPr>
            </w:pPr>
            <w:r>
              <w:rPr>
                <w:w w:val="115"/>
                <w:sz w:val="18"/>
              </w:rPr>
              <w:t xml:space="preserve">• </w:t>
            </w:r>
            <w:r>
              <w:rPr>
                <w:w w:val="105"/>
                <w:sz w:val="18"/>
              </w:rPr>
              <w:t>x3950 MAX5 (7145, 7146)</w:t>
            </w:r>
          </w:p>
          <w:p w14:paraId="7AB35D5D" w14:textId="77777777" w:rsidR="00FD3DFB" w:rsidRDefault="00000630">
            <w:pPr>
              <w:pStyle w:val="TableParagraph"/>
              <w:spacing w:before="0" w:line="249" w:lineRule="auto"/>
              <w:ind w:left="313" w:hanging="224"/>
              <w:rPr>
                <w:sz w:val="18"/>
              </w:rPr>
            </w:pPr>
            <w:r>
              <w:rPr>
                <w:w w:val="115"/>
                <w:sz w:val="18"/>
              </w:rPr>
              <w:t xml:space="preserve">• </w:t>
            </w:r>
            <w:r>
              <w:rPr>
                <w:w w:val="105"/>
                <w:sz w:val="18"/>
              </w:rPr>
              <w:t xml:space="preserve">x3850 X6/x3950 X6 </w:t>
            </w:r>
            <w:r>
              <w:rPr>
                <w:w w:val="95"/>
                <w:sz w:val="18"/>
              </w:rPr>
              <w:t>(3837, 3839)</w:t>
            </w:r>
          </w:p>
          <w:p w14:paraId="4E11AFEC" w14:textId="77777777" w:rsidR="00FD3DFB" w:rsidRDefault="00000630">
            <w:pPr>
              <w:pStyle w:val="TableParagraph"/>
              <w:numPr>
                <w:ilvl w:val="0"/>
                <w:numId w:val="32"/>
              </w:numPr>
              <w:tabs>
                <w:tab w:val="left" w:pos="314"/>
              </w:tabs>
              <w:spacing w:before="0" w:line="249" w:lineRule="auto"/>
              <w:ind w:right="166" w:hanging="223"/>
              <w:rPr>
                <w:sz w:val="18"/>
              </w:rPr>
            </w:pPr>
            <w:r>
              <w:rPr>
                <w:sz w:val="18"/>
              </w:rPr>
              <w:t>iDataPlex dx360</w:t>
            </w:r>
            <w:r>
              <w:rPr>
                <w:spacing w:val="-9"/>
                <w:sz w:val="18"/>
              </w:rPr>
              <w:t xml:space="preserve"> </w:t>
            </w:r>
            <w:r>
              <w:rPr>
                <w:sz w:val="18"/>
              </w:rPr>
              <w:t>M2 (6380,</w:t>
            </w:r>
            <w:r>
              <w:rPr>
                <w:spacing w:val="-22"/>
                <w:sz w:val="18"/>
              </w:rPr>
              <w:t xml:space="preserve"> </w:t>
            </w:r>
            <w:r>
              <w:rPr>
                <w:sz w:val="18"/>
              </w:rPr>
              <w:t>7323,</w:t>
            </w:r>
            <w:r>
              <w:rPr>
                <w:spacing w:val="-22"/>
                <w:sz w:val="18"/>
              </w:rPr>
              <w:t xml:space="preserve"> </w:t>
            </w:r>
            <w:r>
              <w:rPr>
                <w:sz w:val="18"/>
              </w:rPr>
              <w:t>7321)</w:t>
            </w:r>
          </w:p>
          <w:p w14:paraId="1796DA50" w14:textId="77777777" w:rsidR="00FD3DFB" w:rsidRDefault="00000630">
            <w:pPr>
              <w:pStyle w:val="TableParagraph"/>
              <w:numPr>
                <w:ilvl w:val="0"/>
                <w:numId w:val="32"/>
              </w:numPr>
              <w:tabs>
                <w:tab w:val="left" w:pos="314"/>
              </w:tabs>
              <w:spacing w:before="0" w:line="249" w:lineRule="auto"/>
              <w:ind w:right="166" w:hanging="223"/>
              <w:rPr>
                <w:sz w:val="18"/>
              </w:rPr>
            </w:pPr>
            <w:r>
              <w:rPr>
                <w:sz w:val="18"/>
              </w:rPr>
              <w:t>iDataPlex dx360</w:t>
            </w:r>
            <w:r>
              <w:rPr>
                <w:spacing w:val="-9"/>
                <w:sz w:val="18"/>
              </w:rPr>
              <w:t xml:space="preserve"> </w:t>
            </w:r>
            <w:r>
              <w:rPr>
                <w:sz w:val="18"/>
              </w:rPr>
              <w:t>M3 (6391)</w:t>
            </w:r>
          </w:p>
          <w:p w14:paraId="1141DFEB" w14:textId="77777777" w:rsidR="00FD3DFB" w:rsidRDefault="00000630">
            <w:pPr>
              <w:pStyle w:val="TableParagraph"/>
              <w:numPr>
                <w:ilvl w:val="0"/>
                <w:numId w:val="32"/>
              </w:numPr>
              <w:tabs>
                <w:tab w:val="left" w:pos="314"/>
              </w:tabs>
              <w:spacing w:before="0" w:line="249" w:lineRule="auto"/>
              <w:ind w:right="166" w:hanging="223"/>
              <w:rPr>
                <w:sz w:val="18"/>
              </w:rPr>
            </w:pPr>
            <w:r>
              <w:rPr>
                <w:sz w:val="18"/>
              </w:rPr>
              <w:t>iDataPlex dx360</w:t>
            </w:r>
            <w:r>
              <w:rPr>
                <w:spacing w:val="-9"/>
                <w:sz w:val="18"/>
              </w:rPr>
              <w:t xml:space="preserve"> </w:t>
            </w:r>
            <w:r>
              <w:rPr>
                <w:sz w:val="18"/>
              </w:rPr>
              <w:t xml:space="preserve">M4 </w:t>
            </w:r>
            <w:r>
              <w:rPr>
                <w:w w:val="95"/>
                <w:sz w:val="18"/>
              </w:rPr>
              <w:t>(7912,</w:t>
            </w:r>
            <w:r>
              <w:rPr>
                <w:spacing w:val="14"/>
                <w:w w:val="95"/>
                <w:sz w:val="18"/>
              </w:rPr>
              <w:t xml:space="preserve"> </w:t>
            </w:r>
            <w:r>
              <w:rPr>
                <w:w w:val="95"/>
                <w:sz w:val="18"/>
              </w:rPr>
              <w:t>7913)</w:t>
            </w:r>
          </w:p>
        </w:tc>
        <w:tc>
          <w:tcPr>
            <w:tcW w:w="1584" w:type="dxa"/>
          </w:tcPr>
          <w:p w14:paraId="2737FE55" w14:textId="77777777" w:rsidR="00FD3DFB" w:rsidRDefault="00FD3DFB"/>
        </w:tc>
        <w:tc>
          <w:tcPr>
            <w:tcW w:w="1551" w:type="dxa"/>
          </w:tcPr>
          <w:p w14:paraId="2A24D30E" w14:textId="77777777" w:rsidR="00FD3DFB" w:rsidRDefault="00FD3DFB"/>
        </w:tc>
        <w:tc>
          <w:tcPr>
            <w:tcW w:w="1437" w:type="dxa"/>
          </w:tcPr>
          <w:p w14:paraId="61C18132" w14:textId="77777777" w:rsidR="00FD3DFB" w:rsidRDefault="00FD3DFB"/>
        </w:tc>
        <w:tc>
          <w:tcPr>
            <w:tcW w:w="1453" w:type="dxa"/>
          </w:tcPr>
          <w:p w14:paraId="57865572" w14:textId="77777777" w:rsidR="00FD3DFB" w:rsidRDefault="00FD3DFB"/>
        </w:tc>
      </w:tr>
      <w:tr w:rsidR="00FD3DFB" w14:paraId="7EDC4FE4" w14:textId="77777777">
        <w:trPr>
          <w:trHeight w:hRule="exact" w:val="1872"/>
        </w:trPr>
        <w:tc>
          <w:tcPr>
            <w:tcW w:w="1502" w:type="dxa"/>
          </w:tcPr>
          <w:p w14:paraId="392E0251" w14:textId="77777777" w:rsidR="00FD3DFB" w:rsidRDefault="00000630">
            <w:pPr>
              <w:pStyle w:val="TableParagraph"/>
              <w:spacing w:before="49" w:line="249" w:lineRule="auto"/>
              <w:ind w:right="372"/>
              <w:rPr>
                <w:sz w:val="18"/>
              </w:rPr>
            </w:pPr>
            <w:r>
              <w:rPr>
                <w:sz w:val="18"/>
              </w:rPr>
              <w:t>IBM Flex System</w:t>
            </w:r>
          </w:p>
        </w:tc>
        <w:tc>
          <w:tcPr>
            <w:tcW w:w="2106" w:type="dxa"/>
          </w:tcPr>
          <w:p w14:paraId="351BB46B" w14:textId="77777777" w:rsidR="00FD3DFB" w:rsidRDefault="00000630">
            <w:pPr>
              <w:pStyle w:val="TableParagraph"/>
              <w:numPr>
                <w:ilvl w:val="0"/>
                <w:numId w:val="31"/>
              </w:numPr>
              <w:tabs>
                <w:tab w:val="left" w:pos="314"/>
              </w:tabs>
              <w:spacing w:line="249" w:lineRule="auto"/>
              <w:ind w:right="109" w:hanging="223"/>
              <w:rPr>
                <w:sz w:val="18"/>
              </w:rPr>
            </w:pPr>
            <w:r>
              <w:rPr>
                <w:sz w:val="18"/>
              </w:rPr>
              <w:t xml:space="preserve">x240 Compute Node </w:t>
            </w:r>
            <w:r>
              <w:rPr>
                <w:w w:val="95"/>
                <w:sz w:val="18"/>
              </w:rPr>
              <w:t>(7906,</w:t>
            </w:r>
            <w:r>
              <w:rPr>
                <w:spacing w:val="14"/>
                <w:w w:val="95"/>
                <w:sz w:val="18"/>
              </w:rPr>
              <w:t xml:space="preserve"> </w:t>
            </w:r>
            <w:r>
              <w:rPr>
                <w:w w:val="95"/>
                <w:sz w:val="18"/>
              </w:rPr>
              <w:t>2585)</w:t>
            </w:r>
          </w:p>
          <w:p w14:paraId="02E5424B" w14:textId="77777777" w:rsidR="00FD3DFB" w:rsidRDefault="00000630">
            <w:pPr>
              <w:pStyle w:val="TableParagraph"/>
              <w:numPr>
                <w:ilvl w:val="0"/>
                <w:numId w:val="31"/>
              </w:numPr>
              <w:tabs>
                <w:tab w:val="left" w:pos="314"/>
              </w:tabs>
              <w:spacing w:before="0" w:line="249" w:lineRule="auto"/>
              <w:ind w:right="109" w:hanging="223"/>
              <w:rPr>
                <w:sz w:val="18"/>
              </w:rPr>
            </w:pPr>
            <w:r>
              <w:rPr>
                <w:sz w:val="18"/>
              </w:rPr>
              <w:t>x222 Compute Node (7916)</w:t>
            </w:r>
          </w:p>
          <w:p w14:paraId="302CED6C" w14:textId="77777777" w:rsidR="00FD3DFB" w:rsidRDefault="00000630">
            <w:pPr>
              <w:pStyle w:val="TableParagraph"/>
              <w:numPr>
                <w:ilvl w:val="0"/>
                <w:numId w:val="31"/>
              </w:numPr>
              <w:tabs>
                <w:tab w:val="left" w:pos="314"/>
              </w:tabs>
              <w:spacing w:before="0" w:line="249" w:lineRule="auto"/>
              <w:ind w:right="109" w:hanging="223"/>
              <w:rPr>
                <w:sz w:val="18"/>
              </w:rPr>
            </w:pPr>
            <w:r>
              <w:rPr>
                <w:sz w:val="18"/>
              </w:rPr>
              <w:t>x240 Compute Node (8737,</w:t>
            </w:r>
            <w:r>
              <w:rPr>
                <w:spacing w:val="-22"/>
                <w:sz w:val="18"/>
              </w:rPr>
              <w:t xml:space="preserve"> </w:t>
            </w:r>
            <w:r>
              <w:rPr>
                <w:sz w:val="18"/>
              </w:rPr>
              <w:t>8738,</w:t>
            </w:r>
            <w:r>
              <w:rPr>
                <w:spacing w:val="-22"/>
                <w:sz w:val="18"/>
              </w:rPr>
              <w:t xml:space="preserve"> </w:t>
            </w:r>
            <w:r>
              <w:rPr>
                <w:sz w:val="18"/>
              </w:rPr>
              <w:t>7863)</w:t>
            </w:r>
          </w:p>
          <w:p w14:paraId="469D083A" w14:textId="77777777" w:rsidR="00FD3DFB" w:rsidRDefault="00000630">
            <w:pPr>
              <w:pStyle w:val="TableParagraph"/>
              <w:numPr>
                <w:ilvl w:val="0"/>
                <w:numId w:val="31"/>
              </w:numPr>
              <w:tabs>
                <w:tab w:val="left" w:pos="314"/>
              </w:tabs>
              <w:spacing w:before="0" w:line="249" w:lineRule="auto"/>
              <w:ind w:right="109" w:hanging="223"/>
              <w:rPr>
                <w:sz w:val="18"/>
              </w:rPr>
            </w:pPr>
            <w:r>
              <w:rPr>
                <w:sz w:val="18"/>
              </w:rPr>
              <w:t>x440 Compute Node (7917)</w:t>
            </w:r>
          </w:p>
        </w:tc>
        <w:tc>
          <w:tcPr>
            <w:tcW w:w="1584" w:type="dxa"/>
          </w:tcPr>
          <w:p w14:paraId="11516833" w14:textId="77777777" w:rsidR="00FD3DFB" w:rsidRDefault="00000630">
            <w:pPr>
              <w:pStyle w:val="TableParagraph"/>
              <w:spacing w:before="61"/>
              <w:ind w:left="736"/>
              <w:rPr>
                <w:sz w:val="18"/>
              </w:rPr>
            </w:pPr>
            <w:r>
              <w:rPr>
                <w:w w:val="91"/>
                <w:sz w:val="18"/>
              </w:rPr>
              <w:t>√</w:t>
            </w:r>
          </w:p>
        </w:tc>
        <w:tc>
          <w:tcPr>
            <w:tcW w:w="1551" w:type="dxa"/>
          </w:tcPr>
          <w:p w14:paraId="7B1718CF" w14:textId="77777777" w:rsidR="00FD3DFB" w:rsidRDefault="00FD3DFB"/>
        </w:tc>
        <w:tc>
          <w:tcPr>
            <w:tcW w:w="1437" w:type="dxa"/>
          </w:tcPr>
          <w:p w14:paraId="401FA473" w14:textId="77777777" w:rsidR="00FD3DFB" w:rsidRDefault="00000630">
            <w:pPr>
              <w:pStyle w:val="TableParagraph"/>
              <w:spacing w:before="61"/>
              <w:ind w:left="0" w:right="661"/>
              <w:jc w:val="right"/>
              <w:rPr>
                <w:sz w:val="18"/>
              </w:rPr>
            </w:pPr>
            <w:r>
              <w:rPr>
                <w:w w:val="91"/>
                <w:sz w:val="18"/>
              </w:rPr>
              <w:t>√</w:t>
            </w:r>
          </w:p>
        </w:tc>
        <w:tc>
          <w:tcPr>
            <w:tcW w:w="1453" w:type="dxa"/>
          </w:tcPr>
          <w:p w14:paraId="18F4B54F" w14:textId="77777777" w:rsidR="00FD3DFB" w:rsidRDefault="00FD3DFB"/>
        </w:tc>
      </w:tr>
      <w:tr w:rsidR="00FD3DFB" w14:paraId="422A705E" w14:textId="77777777">
        <w:trPr>
          <w:trHeight w:hRule="exact" w:val="2518"/>
        </w:trPr>
        <w:tc>
          <w:tcPr>
            <w:tcW w:w="1502" w:type="dxa"/>
          </w:tcPr>
          <w:p w14:paraId="64F1E6DF" w14:textId="77777777" w:rsidR="00FD3DFB" w:rsidRDefault="00000630">
            <w:pPr>
              <w:pStyle w:val="TableParagraph"/>
              <w:spacing w:before="48"/>
              <w:rPr>
                <w:sz w:val="18"/>
              </w:rPr>
            </w:pPr>
            <w:r>
              <w:rPr>
                <w:sz w:val="18"/>
              </w:rPr>
              <w:t>IBM</w:t>
            </w:r>
          </w:p>
          <w:p w14:paraId="2F32DB65" w14:textId="77777777" w:rsidR="00FD3DFB" w:rsidRDefault="00000630">
            <w:pPr>
              <w:pStyle w:val="TableParagraph"/>
              <w:spacing w:before="7"/>
              <w:rPr>
                <w:sz w:val="18"/>
              </w:rPr>
            </w:pPr>
            <w:r>
              <w:rPr>
                <w:sz w:val="18"/>
              </w:rPr>
              <w:t>BladeCenter</w:t>
            </w:r>
          </w:p>
        </w:tc>
        <w:tc>
          <w:tcPr>
            <w:tcW w:w="2106" w:type="dxa"/>
          </w:tcPr>
          <w:p w14:paraId="4D177820" w14:textId="77777777" w:rsidR="00FD3DFB" w:rsidRDefault="00000630">
            <w:pPr>
              <w:pStyle w:val="TableParagraph"/>
              <w:ind w:left="90"/>
              <w:rPr>
                <w:sz w:val="18"/>
              </w:rPr>
            </w:pPr>
            <w:r>
              <w:rPr>
                <w:w w:val="105"/>
                <w:sz w:val="18"/>
              </w:rPr>
              <w:t>• HS12 (8014, 8028)</w:t>
            </w:r>
          </w:p>
          <w:p w14:paraId="18683394" w14:textId="77777777" w:rsidR="00FD3DFB" w:rsidRDefault="00000630">
            <w:pPr>
              <w:pStyle w:val="TableParagraph"/>
              <w:spacing w:before="8"/>
              <w:ind w:left="90"/>
              <w:rPr>
                <w:sz w:val="18"/>
              </w:rPr>
            </w:pPr>
            <w:r>
              <w:rPr>
                <w:w w:val="115"/>
                <w:sz w:val="18"/>
              </w:rPr>
              <w:t xml:space="preserve">• </w:t>
            </w:r>
            <w:r>
              <w:rPr>
                <w:w w:val="105"/>
                <w:sz w:val="18"/>
              </w:rPr>
              <w:t>HS21 (8853)</w:t>
            </w:r>
          </w:p>
          <w:p w14:paraId="708F60F8" w14:textId="77777777" w:rsidR="00FD3DFB" w:rsidRDefault="00000630">
            <w:pPr>
              <w:pStyle w:val="TableParagraph"/>
              <w:spacing w:before="7"/>
              <w:ind w:left="90"/>
              <w:rPr>
                <w:sz w:val="18"/>
              </w:rPr>
            </w:pPr>
            <w:r>
              <w:rPr>
                <w:w w:val="105"/>
                <w:sz w:val="18"/>
              </w:rPr>
              <w:t>• HS22 (7870, 1911)</w:t>
            </w:r>
          </w:p>
          <w:p w14:paraId="478810BD" w14:textId="77777777" w:rsidR="00FD3DFB" w:rsidRDefault="00000630">
            <w:pPr>
              <w:pStyle w:val="TableParagraph"/>
              <w:spacing w:before="8"/>
              <w:ind w:left="90"/>
              <w:rPr>
                <w:sz w:val="18"/>
              </w:rPr>
            </w:pPr>
            <w:r>
              <w:rPr>
                <w:w w:val="115"/>
                <w:sz w:val="18"/>
              </w:rPr>
              <w:t xml:space="preserve">• </w:t>
            </w:r>
            <w:r>
              <w:rPr>
                <w:w w:val="105"/>
                <w:sz w:val="18"/>
              </w:rPr>
              <w:t>HS22V (7871)</w:t>
            </w:r>
          </w:p>
          <w:p w14:paraId="49F70C3C" w14:textId="77777777" w:rsidR="00FD3DFB" w:rsidRDefault="00000630">
            <w:pPr>
              <w:pStyle w:val="TableParagraph"/>
              <w:spacing w:before="8"/>
              <w:ind w:left="90"/>
              <w:rPr>
                <w:sz w:val="18"/>
              </w:rPr>
            </w:pPr>
            <w:r>
              <w:rPr>
                <w:w w:val="105"/>
                <w:sz w:val="18"/>
              </w:rPr>
              <w:t>• HS23 (7875, 1929)</w:t>
            </w:r>
          </w:p>
          <w:p w14:paraId="259D3104" w14:textId="77777777" w:rsidR="00FD3DFB" w:rsidRDefault="00000630">
            <w:pPr>
              <w:pStyle w:val="TableParagraph"/>
              <w:spacing w:before="8"/>
              <w:ind w:left="90"/>
              <w:rPr>
                <w:sz w:val="18"/>
              </w:rPr>
            </w:pPr>
            <w:r>
              <w:rPr>
                <w:w w:val="105"/>
                <w:sz w:val="18"/>
              </w:rPr>
              <w:t>• HS23E (8038, 8039)</w:t>
            </w:r>
          </w:p>
          <w:p w14:paraId="1A6E2A6A" w14:textId="77777777" w:rsidR="00FD3DFB" w:rsidRDefault="00000630">
            <w:pPr>
              <w:pStyle w:val="TableParagraph"/>
              <w:spacing w:before="8"/>
              <w:ind w:left="90"/>
              <w:rPr>
                <w:sz w:val="18"/>
              </w:rPr>
            </w:pPr>
            <w:r>
              <w:rPr>
                <w:w w:val="115"/>
                <w:sz w:val="18"/>
              </w:rPr>
              <w:t xml:space="preserve">• </w:t>
            </w:r>
            <w:r>
              <w:rPr>
                <w:w w:val="105"/>
                <w:sz w:val="18"/>
              </w:rPr>
              <w:t>HX5 (7872)</w:t>
            </w:r>
          </w:p>
          <w:p w14:paraId="0F5DF4AF" w14:textId="77777777" w:rsidR="00FD3DFB" w:rsidRDefault="00000630">
            <w:pPr>
              <w:pStyle w:val="TableParagraph"/>
              <w:spacing w:before="7"/>
              <w:ind w:left="90"/>
              <w:rPr>
                <w:sz w:val="18"/>
              </w:rPr>
            </w:pPr>
            <w:r>
              <w:rPr>
                <w:w w:val="115"/>
                <w:sz w:val="18"/>
              </w:rPr>
              <w:t xml:space="preserve">• </w:t>
            </w:r>
            <w:r>
              <w:rPr>
                <w:w w:val="105"/>
                <w:sz w:val="18"/>
              </w:rPr>
              <w:t>LS21 (7971)</w:t>
            </w:r>
          </w:p>
          <w:p w14:paraId="22809EB0" w14:textId="77777777" w:rsidR="00FD3DFB" w:rsidRDefault="00000630">
            <w:pPr>
              <w:pStyle w:val="TableParagraph"/>
              <w:spacing w:before="8"/>
              <w:ind w:left="90"/>
              <w:rPr>
                <w:sz w:val="18"/>
              </w:rPr>
            </w:pPr>
            <w:r>
              <w:rPr>
                <w:w w:val="115"/>
                <w:sz w:val="18"/>
              </w:rPr>
              <w:t xml:space="preserve">• </w:t>
            </w:r>
            <w:r>
              <w:rPr>
                <w:w w:val="105"/>
                <w:sz w:val="18"/>
              </w:rPr>
              <w:t>LS22 (7901)</w:t>
            </w:r>
          </w:p>
          <w:p w14:paraId="3B5499DC" w14:textId="77777777" w:rsidR="00FD3DFB" w:rsidRDefault="00000630">
            <w:pPr>
              <w:pStyle w:val="TableParagraph"/>
              <w:spacing w:before="8"/>
              <w:ind w:left="90"/>
              <w:rPr>
                <w:sz w:val="18"/>
              </w:rPr>
            </w:pPr>
            <w:r>
              <w:rPr>
                <w:w w:val="115"/>
                <w:sz w:val="18"/>
              </w:rPr>
              <w:t xml:space="preserve">• </w:t>
            </w:r>
            <w:r>
              <w:rPr>
                <w:w w:val="105"/>
                <w:sz w:val="18"/>
              </w:rPr>
              <w:t>LS41 (7972)</w:t>
            </w:r>
          </w:p>
          <w:p w14:paraId="379F512F" w14:textId="77777777" w:rsidR="00FD3DFB" w:rsidRDefault="00000630">
            <w:pPr>
              <w:pStyle w:val="TableParagraph"/>
              <w:spacing w:before="8"/>
              <w:ind w:left="90"/>
              <w:rPr>
                <w:sz w:val="18"/>
              </w:rPr>
            </w:pPr>
            <w:r>
              <w:rPr>
                <w:w w:val="115"/>
                <w:sz w:val="18"/>
              </w:rPr>
              <w:t xml:space="preserve">• </w:t>
            </w:r>
            <w:r>
              <w:rPr>
                <w:w w:val="105"/>
                <w:sz w:val="18"/>
              </w:rPr>
              <w:t>LS42 (7902)</w:t>
            </w:r>
          </w:p>
        </w:tc>
        <w:tc>
          <w:tcPr>
            <w:tcW w:w="1584" w:type="dxa"/>
          </w:tcPr>
          <w:p w14:paraId="75FA3DC1" w14:textId="77777777" w:rsidR="00FD3DFB" w:rsidRDefault="00000630">
            <w:pPr>
              <w:pStyle w:val="TableParagraph"/>
              <w:spacing w:before="62"/>
              <w:ind w:left="736"/>
              <w:rPr>
                <w:sz w:val="18"/>
              </w:rPr>
            </w:pPr>
            <w:r>
              <w:rPr>
                <w:w w:val="91"/>
                <w:sz w:val="18"/>
              </w:rPr>
              <w:t>√</w:t>
            </w:r>
          </w:p>
        </w:tc>
        <w:tc>
          <w:tcPr>
            <w:tcW w:w="1551" w:type="dxa"/>
          </w:tcPr>
          <w:p w14:paraId="1C201279" w14:textId="77777777" w:rsidR="00FD3DFB" w:rsidRDefault="00FD3DFB"/>
        </w:tc>
        <w:tc>
          <w:tcPr>
            <w:tcW w:w="1437" w:type="dxa"/>
          </w:tcPr>
          <w:p w14:paraId="15715B17" w14:textId="77777777" w:rsidR="00FD3DFB" w:rsidRDefault="00000630">
            <w:pPr>
              <w:pStyle w:val="TableParagraph"/>
              <w:spacing w:before="62"/>
              <w:ind w:left="0" w:right="661"/>
              <w:jc w:val="right"/>
              <w:rPr>
                <w:sz w:val="18"/>
              </w:rPr>
            </w:pPr>
            <w:r>
              <w:rPr>
                <w:w w:val="91"/>
                <w:sz w:val="18"/>
              </w:rPr>
              <w:t>√</w:t>
            </w:r>
          </w:p>
        </w:tc>
        <w:tc>
          <w:tcPr>
            <w:tcW w:w="1453" w:type="dxa"/>
          </w:tcPr>
          <w:p w14:paraId="38C03E7F" w14:textId="77777777" w:rsidR="00FD3DFB" w:rsidRDefault="00FD3DFB"/>
        </w:tc>
      </w:tr>
      <w:tr w:rsidR="00FD3DFB" w14:paraId="41FD59AC" w14:textId="77777777">
        <w:trPr>
          <w:trHeight w:hRule="exact" w:val="379"/>
        </w:trPr>
        <w:tc>
          <w:tcPr>
            <w:tcW w:w="1502" w:type="dxa"/>
          </w:tcPr>
          <w:p w14:paraId="7125A501" w14:textId="77777777" w:rsidR="00FD3DFB" w:rsidRDefault="00000630">
            <w:pPr>
              <w:pStyle w:val="TableParagraph"/>
              <w:spacing w:before="51"/>
              <w:rPr>
                <w:sz w:val="18"/>
              </w:rPr>
            </w:pPr>
            <w:r>
              <w:rPr>
                <w:sz w:val="18"/>
              </w:rPr>
              <w:t>IBM NeXtScale</w:t>
            </w:r>
          </w:p>
        </w:tc>
        <w:tc>
          <w:tcPr>
            <w:tcW w:w="2106" w:type="dxa"/>
          </w:tcPr>
          <w:p w14:paraId="4C3815EB" w14:textId="77777777" w:rsidR="00FD3DFB" w:rsidRDefault="00000630">
            <w:pPr>
              <w:pStyle w:val="TableParagraph"/>
              <w:spacing w:before="48"/>
              <w:ind w:left="90"/>
              <w:rPr>
                <w:sz w:val="18"/>
              </w:rPr>
            </w:pPr>
            <w:r>
              <w:rPr>
                <w:sz w:val="18"/>
              </w:rPr>
              <w:t>5455</w:t>
            </w:r>
          </w:p>
        </w:tc>
        <w:tc>
          <w:tcPr>
            <w:tcW w:w="1584" w:type="dxa"/>
          </w:tcPr>
          <w:p w14:paraId="1EADAA45" w14:textId="77777777" w:rsidR="00FD3DFB" w:rsidRDefault="00000630">
            <w:pPr>
              <w:pStyle w:val="TableParagraph"/>
              <w:spacing w:before="61"/>
              <w:ind w:left="736"/>
              <w:rPr>
                <w:sz w:val="18"/>
              </w:rPr>
            </w:pPr>
            <w:r>
              <w:rPr>
                <w:w w:val="91"/>
                <w:sz w:val="18"/>
              </w:rPr>
              <w:t>√</w:t>
            </w:r>
          </w:p>
        </w:tc>
        <w:tc>
          <w:tcPr>
            <w:tcW w:w="1551" w:type="dxa"/>
          </w:tcPr>
          <w:p w14:paraId="0769E100" w14:textId="77777777" w:rsidR="00FD3DFB" w:rsidRDefault="00FD3DFB"/>
        </w:tc>
        <w:tc>
          <w:tcPr>
            <w:tcW w:w="1437" w:type="dxa"/>
          </w:tcPr>
          <w:p w14:paraId="03E97EDE" w14:textId="77777777" w:rsidR="00FD3DFB" w:rsidRDefault="00000630">
            <w:pPr>
              <w:pStyle w:val="TableParagraph"/>
              <w:spacing w:before="61"/>
              <w:ind w:left="0" w:right="661"/>
              <w:jc w:val="right"/>
              <w:rPr>
                <w:sz w:val="18"/>
              </w:rPr>
            </w:pPr>
            <w:r>
              <w:rPr>
                <w:w w:val="91"/>
                <w:sz w:val="18"/>
              </w:rPr>
              <w:t>√</w:t>
            </w:r>
          </w:p>
        </w:tc>
        <w:tc>
          <w:tcPr>
            <w:tcW w:w="1453" w:type="dxa"/>
          </w:tcPr>
          <w:p w14:paraId="2FB4B12A" w14:textId="77777777" w:rsidR="00FD3DFB" w:rsidRDefault="00FD3DFB"/>
        </w:tc>
      </w:tr>
      <w:tr w:rsidR="00FD3DFB" w14:paraId="545705C9" w14:textId="77777777">
        <w:trPr>
          <w:trHeight w:hRule="exact" w:val="783"/>
        </w:trPr>
        <w:tc>
          <w:tcPr>
            <w:tcW w:w="1502" w:type="dxa"/>
          </w:tcPr>
          <w:p w14:paraId="2F65E4EA" w14:textId="77777777" w:rsidR="00FD3DFB" w:rsidRDefault="00000630">
            <w:pPr>
              <w:pStyle w:val="TableParagraph"/>
              <w:spacing w:before="51" w:line="249" w:lineRule="auto"/>
              <w:ind w:right="372"/>
              <w:rPr>
                <w:sz w:val="18"/>
              </w:rPr>
            </w:pPr>
            <w:r>
              <w:rPr>
                <w:sz w:val="18"/>
              </w:rPr>
              <w:t>BladeCenter chassis</w:t>
            </w:r>
          </w:p>
        </w:tc>
        <w:tc>
          <w:tcPr>
            <w:tcW w:w="2106" w:type="dxa"/>
          </w:tcPr>
          <w:p w14:paraId="730BBF25" w14:textId="77777777" w:rsidR="00FD3DFB" w:rsidRDefault="00000630">
            <w:pPr>
              <w:pStyle w:val="TableParagraph"/>
              <w:spacing w:before="48"/>
              <w:ind w:left="90"/>
              <w:rPr>
                <w:sz w:val="18"/>
              </w:rPr>
            </w:pPr>
            <w:r>
              <w:rPr>
                <w:sz w:val="18"/>
              </w:rPr>
              <w:t>7967, 8677, 8852,</w:t>
            </w:r>
          </w:p>
          <w:p w14:paraId="24B0DBFD" w14:textId="77777777" w:rsidR="00FD3DFB" w:rsidRDefault="00000630">
            <w:pPr>
              <w:pStyle w:val="TableParagraph"/>
              <w:spacing w:before="8"/>
              <w:ind w:left="90"/>
              <w:rPr>
                <w:sz w:val="18"/>
              </w:rPr>
            </w:pPr>
            <w:r>
              <w:rPr>
                <w:sz w:val="18"/>
              </w:rPr>
              <w:t>7989, 8886, 7779,</w:t>
            </w:r>
          </w:p>
          <w:p w14:paraId="2FF441F7" w14:textId="77777777" w:rsidR="00FD3DFB" w:rsidRDefault="00000630">
            <w:pPr>
              <w:pStyle w:val="TableParagraph"/>
              <w:spacing w:before="7"/>
              <w:ind w:left="90"/>
              <w:rPr>
                <w:sz w:val="18"/>
              </w:rPr>
            </w:pPr>
            <w:r>
              <w:rPr>
                <w:sz w:val="18"/>
              </w:rPr>
              <w:t>8720, 8730, 8740, 8750</w:t>
            </w:r>
          </w:p>
        </w:tc>
        <w:tc>
          <w:tcPr>
            <w:tcW w:w="1584" w:type="dxa"/>
          </w:tcPr>
          <w:p w14:paraId="48937E64" w14:textId="77777777" w:rsidR="00FD3DFB" w:rsidRDefault="00FD3DFB"/>
        </w:tc>
        <w:tc>
          <w:tcPr>
            <w:tcW w:w="1551" w:type="dxa"/>
          </w:tcPr>
          <w:p w14:paraId="5D649E1D" w14:textId="77777777" w:rsidR="00FD3DFB" w:rsidRDefault="00FD3DFB"/>
        </w:tc>
        <w:tc>
          <w:tcPr>
            <w:tcW w:w="1437" w:type="dxa"/>
          </w:tcPr>
          <w:p w14:paraId="7812ABED" w14:textId="77777777" w:rsidR="00FD3DFB" w:rsidRDefault="00FD3DFB"/>
        </w:tc>
        <w:tc>
          <w:tcPr>
            <w:tcW w:w="1453" w:type="dxa"/>
          </w:tcPr>
          <w:p w14:paraId="7F5AAACA" w14:textId="77777777" w:rsidR="00FD3DFB" w:rsidRDefault="00000630">
            <w:pPr>
              <w:pStyle w:val="TableParagraph"/>
              <w:spacing w:before="62"/>
              <w:ind w:left="0" w:right="669"/>
              <w:jc w:val="right"/>
              <w:rPr>
                <w:sz w:val="18"/>
              </w:rPr>
            </w:pPr>
            <w:r>
              <w:rPr>
                <w:w w:val="91"/>
                <w:sz w:val="18"/>
              </w:rPr>
              <w:t>√</w:t>
            </w:r>
          </w:p>
        </w:tc>
      </w:tr>
      <w:tr w:rsidR="00FD3DFB" w14:paraId="6307A0B5" w14:textId="77777777">
        <w:trPr>
          <w:trHeight w:hRule="exact" w:val="548"/>
        </w:trPr>
        <w:tc>
          <w:tcPr>
            <w:tcW w:w="1502" w:type="dxa"/>
          </w:tcPr>
          <w:p w14:paraId="2985DA58" w14:textId="77777777" w:rsidR="00FD3DFB" w:rsidRDefault="00000630">
            <w:pPr>
              <w:pStyle w:val="TableParagraph"/>
              <w:spacing w:line="249" w:lineRule="auto"/>
              <w:rPr>
                <w:sz w:val="18"/>
              </w:rPr>
            </w:pPr>
            <w:r>
              <w:rPr>
                <w:sz w:val="18"/>
              </w:rPr>
              <w:t>Flex System chassis</w:t>
            </w:r>
          </w:p>
        </w:tc>
        <w:tc>
          <w:tcPr>
            <w:tcW w:w="2106" w:type="dxa"/>
          </w:tcPr>
          <w:p w14:paraId="0F163225" w14:textId="77777777" w:rsidR="00FD3DFB" w:rsidRDefault="00000630">
            <w:pPr>
              <w:pStyle w:val="TableParagraph"/>
              <w:spacing w:before="47"/>
              <w:ind w:left="90"/>
              <w:rPr>
                <w:sz w:val="18"/>
              </w:rPr>
            </w:pPr>
            <w:r>
              <w:rPr>
                <w:sz w:val="18"/>
              </w:rPr>
              <w:t>7893, 8721, 8724</w:t>
            </w:r>
          </w:p>
        </w:tc>
        <w:tc>
          <w:tcPr>
            <w:tcW w:w="1584" w:type="dxa"/>
          </w:tcPr>
          <w:p w14:paraId="618E768D" w14:textId="77777777" w:rsidR="00FD3DFB" w:rsidRDefault="00FD3DFB"/>
        </w:tc>
        <w:tc>
          <w:tcPr>
            <w:tcW w:w="1551" w:type="dxa"/>
          </w:tcPr>
          <w:p w14:paraId="3166F982" w14:textId="77777777" w:rsidR="00FD3DFB" w:rsidRDefault="00FD3DFB"/>
        </w:tc>
        <w:tc>
          <w:tcPr>
            <w:tcW w:w="1437" w:type="dxa"/>
          </w:tcPr>
          <w:p w14:paraId="567EB47C" w14:textId="77777777" w:rsidR="00FD3DFB" w:rsidRDefault="00FD3DFB"/>
        </w:tc>
        <w:tc>
          <w:tcPr>
            <w:tcW w:w="1453" w:type="dxa"/>
          </w:tcPr>
          <w:p w14:paraId="55DEE518" w14:textId="77777777" w:rsidR="00FD3DFB" w:rsidRDefault="00000630">
            <w:pPr>
              <w:pStyle w:val="TableParagraph"/>
              <w:spacing w:before="62"/>
              <w:ind w:left="0" w:right="669"/>
              <w:jc w:val="right"/>
              <w:rPr>
                <w:sz w:val="18"/>
              </w:rPr>
            </w:pPr>
            <w:r>
              <w:rPr>
                <w:w w:val="91"/>
                <w:sz w:val="18"/>
              </w:rPr>
              <w:t>√</w:t>
            </w:r>
          </w:p>
        </w:tc>
      </w:tr>
    </w:tbl>
    <w:p w14:paraId="36AD3B89" w14:textId="77777777" w:rsidR="00FD3DFB" w:rsidRDefault="00006CE7">
      <w:pPr>
        <w:pStyle w:val="a3"/>
        <w:spacing w:before="5"/>
        <w:rPr>
          <w:i/>
          <w:sz w:val="25"/>
        </w:rPr>
      </w:pPr>
      <w:r>
        <w:pict w14:anchorId="1E18C358">
          <v:line id="_x0000_s1103" style="position:absolute;z-index:1216;mso-wrap-distance-left:0;mso-wrap-distance-right:0;mso-position-horizontal-relative:page;mso-position-vertical-relative:text" from="59.55pt,16.85pt" to="541.15pt,16.85pt" strokeweight=".51pt">
            <w10:wrap type="topAndBottom" anchorx="page"/>
          </v:line>
        </w:pict>
      </w:r>
    </w:p>
    <w:p w14:paraId="2ED1D34F" w14:textId="77777777" w:rsidR="00FD3DFB" w:rsidRDefault="00000630">
      <w:pPr>
        <w:pStyle w:val="2"/>
      </w:pPr>
      <w:bookmarkStart w:id="11" w:name="Advantages_"/>
      <w:bookmarkStart w:id="12" w:name="_bookmark6"/>
      <w:bookmarkEnd w:id="11"/>
      <w:bookmarkEnd w:id="12"/>
      <w:r>
        <w:t>Advantages</w:t>
      </w:r>
    </w:p>
    <w:p w14:paraId="42A43DB0" w14:textId="77777777" w:rsidR="00FD3DFB" w:rsidRDefault="00000630">
      <w:pPr>
        <w:pStyle w:val="a3"/>
        <w:spacing w:before="111"/>
        <w:ind w:left="110"/>
      </w:pPr>
      <w:r>
        <w:t>The following are the advantages of Lenovo Hardware Management Pack.</w:t>
      </w:r>
    </w:p>
    <w:p w14:paraId="31DF676C" w14:textId="77777777" w:rsidR="00FD3DFB" w:rsidRDefault="00FD3DFB">
      <w:pPr>
        <w:pStyle w:val="a3"/>
        <w:spacing w:before="7"/>
        <w:rPr>
          <w:sz w:val="21"/>
        </w:rPr>
      </w:pPr>
    </w:p>
    <w:p w14:paraId="628F75F2" w14:textId="77777777" w:rsidR="00FD3DFB" w:rsidRDefault="00000630">
      <w:pPr>
        <w:pStyle w:val="a4"/>
        <w:numPr>
          <w:ilvl w:val="0"/>
          <w:numId w:val="35"/>
        </w:numPr>
        <w:tabs>
          <w:tab w:val="left" w:pos="360"/>
        </w:tabs>
        <w:spacing w:before="0"/>
        <w:ind w:left="360"/>
        <w:rPr>
          <w:sz w:val="20"/>
        </w:rPr>
      </w:pPr>
      <w:r>
        <w:rPr>
          <w:sz w:val="20"/>
        </w:rPr>
        <w:t>Easily</w:t>
      </w:r>
      <w:r>
        <w:rPr>
          <w:spacing w:val="-5"/>
          <w:sz w:val="20"/>
        </w:rPr>
        <w:t xml:space="preserve"> </w:t>
      </w:r>
      <w:r>
        <w:rPr>
          <w:sz w:val="20"/>
        </w:rPr>
        <w:t>determining</w:t>
      </w:r>
      <w:r>
        <w:rPr>
          <w:spacing w:val="-4"/>
          <w:sz w:val="20"/>
        </w:rPr>
        <w:t xml:space="preserve"> </w:t>
      </w:r>
      <w:r>
        <w:rPr>
          <w:sz w:val="20"/>
        </w:rPr>
        <w:t>the</w:t>
      </w:r>
      <w:r>
        <w:rPr>
          <w:spacing w:val="-5"/>
          <w:sz w:val="20"/>
        </w:rPr>
        <w:t xml:space="preserve"> </w:t>
      </w:r>
      <w:r>
        <w:rPr>
          <w:sz w:val="20"/>
        </w:rPr>
        <w:t>overall</w:t>
      </w:r>
      <w:r>
        <w:rPr>
          <w:spacing w:val="-4"/>
          <w:sz w:val="20"/>
        </w:rPr>
        <w:t xml:space="preserve"> </w:t>
      </w:r>
      <w:r>
        <w:rPr>
          <w:sz w:val="20"/>
        </w:rPr>
        <w:t>health</w:t>
      </w:r>
      <w:r>
        <w:rPr>
          <w:spacing w:val="-4"/>
          <w:sz w:val="20"/>
        </w:rPr>
        <w:t xml:space="preserve"> </w:t>
      </w:r>
      <w:r>
        <w:rPr>
          <w:sz w:val="20"/>
        </w:rPr>
        <w:t>status</w:t>
      </w:r>
      <w:r>
        <w:rPr>
          <w:spacing w:val="-5"/>
          <w:sz w:val="20"/>
        </w:rPr>
        <w:t xml:space="preserve"> </w:t>
      </w:r>
      <w:r>
        <w:rPr>
          <w:sz w:val="20"/>
        </w:rPr>
        <w:t>of</w:t>
      </w:r>
      <w:r>
        <w:rPr>
          <w:spacing w:val="-4"/>
          <w:sz w:val="20"/>
        </w:rPr>
        <w:t xml:space="preserve"> </w:t>
      </w:r>
      <w:r>
        <w:rPr>
          <w:sz w:val="20"/>
        </w:rPr>
        <w:t>servers</w:t>
      </w:r>
      <w:r>
        <w:rPr>
          <w:spacing w:val="-5"/>
          <w:sz w:val="20"/>
        </w:rPr>
        <w:t xml:space="preserve"> </w:t>
      </w:r>
      <w:r>
        <w:rPr>
          <w:sz w:val="20"/>
        </w:rPr>
        <w:t>through</w:t>
      </w:r>
      <w:r>
        <w:rPr>
          <w:spacing w:val="-4"/>
          <w:sz w:val="20"/>
        </w:rPr>
        <w:t xml:space="preserve"> </w:t>
      </w:r>
      <w:r>
        <w:rPr>
          <w:sz w:val="20"/>
        </w:rPr>
        <w:t>the</w:t>
      </w:r>
      <w:r>
        <w:rPr>
          <w:spacing w:val="-5"/>
          <w:sz w:val="20"/>
        </w:rPr>
        <w:t xml:space="preserve"> </w:t>
      </w:r>
      <w:r>
        <w:rPr>
          <w:sz w:val="20"/>
        </w:rPr>
        <w:t>Lenovo</w:t>
      </w:r>
      <w:r>
        <w:rPr>
          <w:spacing w:val="-3"/>
          <w:sz w:val="20"/>
        </w:rPr>
        <w:t xml:space="preserve"> </w:t>
      </w:r>
      <w:r>
        <w:rPr>
          <w:sz w:val="20"/>
        </w:rPr>
        <w:t>Windows</w:t>
      </w:r>
      <w:r>
        <w:rPr>
          <w:spacing w:val="-5"/>
          <w:sz w:val="20"/>
        </w:rPr>
        <w:t xml:space="preserve"> </w:t>
      </w:r>
      <w:r>
        <w:rPr>
          <w:sz w:val="20"/>
        </w:rPr>
        <w:t>System</w:t>
      </w:r>
      <w:r>
        <w:rPr>
          <w:spacing w:val="-4"/>
          <w:sz w:val="20"/>
        </w:rPr>
        <w:t xml:space="preserve"> </w:t>
      </w:r>
      <w:r>
        <w:rPr>
          <w:sz w:val="20"/>
        </w:rPr>
        <w:t>Group</w:t>
      </w:r>
      <w:r>
        <w:rPr>
          <w:spacing w:val="-4"/>
          <w:sz w:val="20"/>
        </w:rPr>
        <w:t xml:space="preserve"> </w:t>
      </w:r>
      <w:r>
        <w:rPr>
          <w:sz w:val="20"/>
        </w:rPr>
        <w:t>folder.</w:t>
      </w:r>
    </w:p>
    <w:p w14:paraId="34ACAB58" w14:textId="77777777" w:rsidR="00FD3DFB" w:rsidRDefault="00000630">
      <w:pPr>
        <w:pStyle w:val="a4"/>
        <w:numPr>
          <w:ilvl w:val="0"/>
          <w:numId w:val="35"/>
        </w:numPr>
        <w:tabs>
          <w:tab w:val="left" w:pos="360"/>
        </w:tabs>
        <w:spacing w:line="249" w:lineRule="auto"/>
        <w:ind w:left="360" w:right="283"/>
        <w:rPr>
          <w:sz w:val="20"/>
        </w:rPr>
      </w:pPr>
      <w:r>
        <w:rPr>
          <w:sz w:val="20"/>
        </w:rPr>
        <w:t>Monitoring</w:t>
      </w:r>
      <w:r>
        <w:rPr>
          <w:spacing w:val="-3"/>
          <w:sz w:val="20"/>
        </w:rPr>
        <w:t xml:space="preserve"> </w:t>
      </w:r>
      <w:r>
        <w:rPr>
          <w:sz w:val="20"/>
        </w:rPr>
        <w:t>the</w:t>
      </w:r>
      <w:r>
        <w:rPr>
          <w:spacing w:val="-4"/>
          <w:sz w:val="20"/>
        </w:rPr>
        <w:t xml:space="preserve"> </w:t>
      </w:r>
      <w:r>
        <w:rPr>
          <w:sz w:val="20"/>
        </w:rPr>
        <w:t>overall</w:t>
      </w:r>
      <w:r>
        <w:rPr>
          <w:spacing w:val="-3"/>
          <w:sz w:val="20"/>
        </w:rPr>
        <w:t xml:space="preserve"> </w:t>
      </w:r>
      <w:r>
        <w:rPr>
          <w:sz w:val="20"/>
        </w:rPr>
        <w:t>power</w:t>
      </w:r>
      <w:r>
        <w:rPr>
          <w:spacing w:val="-3"/>
          <w:sz w:val="20"/>
        </w:rPr>
        <w:t xml:space="preserve"> </w:t>
      </w:r>
      <w:r>
        <w:rPr>
          <w:sz w:val="20"/>
        </w:rPr>
        <w:t>consumption</w:t>
      </w:r>
      <w:r>
        <w:rPr>
          <w:spacing w:val="-4"/>
          <w:sz w:val="20"/>
        </w:rPr>
        <w:t xml:space="preserve"> </w:t>
      </w:r>
      <w:r>
        <w:rPr>
          <w:sz w:val="20"/>
        </w:rPr>
        <w:t>of</w:t>
      </w:r>
      <w:r>
        <w:rPr>
          <w:spacing w:val="-3"/>
          <w:sz w:val="20"/>
        </w:rPr>
        <w:t xml:space="preserve"> </w:t>
      </w:r>
      <w:r>
        <w:rPr>
          <w:sz w:val="20"/>
        </w:rPr>
        <w:t>the</w:t>
      </w:r>
      <w:r>
        <w:rPr>
          <w:spacing w:val="-2"/>
          <w:sz w:val="20"/>
        </w:rPr>
        <w:t xml:space="preserve"> </w:t>
      </w:r>
      <w:r>
        <w:rPr>
          <w:sz w:val="20"/>
        </w:rPr>
        <w:t>System</w:t>
      </w:r>
      <w:r>
        <w:rPr>
          <w:spacing w:val="-3"/>
          <w:sz w:val="20"/>
        </w:rPr>
        <w:t xml:space="preserve"> </w:t>
      </w:r>
      <w:r>
        <w:rPr>
          <w:sz w:val="20"/>
        </w:rPr>
        <w:t>x</w:t>
      </w:r>
      <w:r>
        <w:rPr>
          <w:spacing w:val="-3"/>
          <w:sz w:val="20"/>
        </w:rPr>
        <w:t xml:space="preserve"> </w:t>
      </w:r>
      <w:r>
        <w:rPr>
          <w:sz w:val="20"/>
        </w:rPr>
        <w:t>servers,</w:t>
      </w:r>
      <w:r>
        <w:rPr>
          <w:spacing w:val="-3"/>
          <w:sz w:val="20"/>
        </w:rPr>
        <w:t xml:space="preserve"> </w:t>
      </w:r>
      <w:r>
        <w:rPr>
          <w:sz w:val="20"/>
        </w:rPr>
        <w:t>the</w:t>
      </w:r>
      <w:r>
        <w:rPr>
          <w:spacing w:val="-4"/>
          <w:sz w:val="20"/>
        </w:rPr>
        <w:t xml:space="preserve"> </w:t>
      </w:r>
      <w:r>
        <w:rPr>
          <w:sz w:val="20"/>
        </w:rPr>
        <w:t>BladeCenter</w:t>
      </w:r>
      <w:r>
        <w:rPr>
          <w:spacing w:val="-3"/>
          <w:sz w:val="20"/>
        </w:rPr>
        <w:t xml:space="preserve"> </w:t>
      </w:r>
      <w:r>
        <w:rPr>
          <w:sz w:val="20"/>
        </w:rPr>
        <w:t>servers</w:t>
      </w:r>
      <w:r>
        <w:rPr>
          <w:spacing w:val="-4"/>
          <w:sz w:val="20"/>
        </w:rPr>
        <w:t xml:space="preserve"> </w:t>
      </w:r>
      <w:r>
        <w:rPr>
          <w:sz w:val="20"/>
        </w:rPr>
        <w:t>and</w:t>
      </w:r>
      <w:r>
        <w:rPr>
          <w:spacing w:val="-3"/>
          <w:sz w:val="20"/>
        </w:rPr>
        <w:t xml:space="preserve"> </w:t>
      </w:r>
      <w:r>
        <w:rPr>
          <w:sz w:val="20"/>
        </w:rPr>
        <w:t>the</w:t>
      </w:r>
      <w:r>
        <w:rPr>
          <w:spacing w:val="-2"/>
          <w:sz w:val="20"/>
        </w:rPr>
        <w:t xml:space="preserve"> </w:t>
      </w:r>
      <w:r>
        <w:rPr>
          <w:sz w:val="20"/>
        </w:rPr>
        <w:t>Flex System servers through the Power Data Chart, and generating the alerts when power consumption exceeds predefined</w:t>
      </w:r>
      <w:r>
        <w:rPr>
          <w:spacing w:val="12"/>
          <w:sz w:val="20"/>
        </w:rPr>
        <w:t xml:space="preserve"> </w:t>
      </w:r>
      <w:r>
        <w:rPr>
          <w:sz w:val="20"/>
        </w:rPr>
        <w:t>thresholds.</w:t>
      </w:r>
    </w:p>
    <w:p w14:paraId="5F360E0F" w14:textId="77777777" w:rsidR="00FD3DFB" w:rsidRDefault="00000630">
      <w:pPr>
        <w:pStyle w:val="a4"/>
        <w:numPr>
          <w:ilvl w:val="0"/>
          <w:numId w:val="35"/>
        </w:numPr>
        <w:tabs>
          <w:tab w:val="left" w:pos="360"/>
        </w:tabs>
        <w:spacing w:before="85"/>
        <w:ind w:left="360"/>
        <w:rPr>
          <w:sz w:val="20"/>
        </w:rPr>
      </w:pPr>
      <w:r>
        <w:rPr>
          <w:sz w:val="20"/>
        </w:rPr>
        <w:t>Monitoring</w:t>
      </w:r>
      <w:r>
        <w:rPr>
          <w:spacing w:val="-3"/>
          <w:sz w:val="20"/>
        </w:rPr>
        <w:t xml:space="preserve"> </w:t>
      </w:r>
      <w:r>
        <w:rPr>
          <w:sz w:val="20"/>
        </w:rPr>
        <w:t>the</w:t>
      </w:r>
      <w:r>
        <w:rPr>
          <w:spacing w:val="-4"/>
          <w:sz w:val="20"/>
        </w:rPr>
        <w:t xml:space="preserve"> </w:t>
      </w:r>
      <w:r>
        <w:rPr>
          <w:sz w:val="20"/>
        </w:rPr>
        <w:t>chassis</w:t>
      </w:r>
      <w:r>
        <w:rPr>
          <w:spacing w:val="-3"/>
          <w:sz w:val="20"/>
        </w:rPr>
        <w:t xml:space="preserve"> </w:t>
      </w:r>
      <w:r>
        <w:rPr>
          <w:sz w:val="20"/>
        </w:rPr>
        <w:t>modules</w:t>
      </w:r>
      <w:r>
        <w:rPr>
          <w:spacing w:val="-3"/>
          <w:sz w:val="20"/>
        </w:rPr>
        <w:t xml:space="preserve"> </w:t>
      </w:r>
      <w:r>
        <w:rPr>
          <w:sz w:val="20"/>
        </w:rPr>
        <w:t>health</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z w:val="20"/>
        </w:rPr>
        <w:t>BladeCenter</w:t>
      </w:r>
      <w:r>
        <w:rPr>
          <w:spacing w:val="-3"/>
          <w:sz w:val="20"/>
        </w:rPr>
        <w:t xml:space="preserve"> </w:t>
      </w:r>
      <w:r>
        <w:rPr>
          <w:sz w:val="20"/>
        </w:rPr>
        <w:t>chassis</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Windows</w:t>
      </w:r>
      <w:r>
        <w:rPr>
          <w:spacing w:val="-4"/>
          <w:sz w:val="20"/>
        </w:rPr>
        <w:t xml:space="preserve"> </w:t>
      </w:r>
      <w:r>
        <w:rPr>
          <w:sz w:val="20"/>
        </w:rPr>
        <w:t>Health</w:t>
      </w:r>
      <w:r>
        <w:rPr>
          <w:spacing w:val="-3"/>
          <w:sz w:val="20"/>
        </w:rPr>
        <w:t xml:space="preserve"> </w:t>
      </w:r>
      <w:r>
        <w:rPr>
          <w:sz w:val="20"/>
        </w:rPr>
        <w:t>Explorer</w:t>
      </w:r>
      <w:r>
        <w:rPr>
          <w:spacing w:val="-3"/>
          <w:sz w:val="20"/>
        </w:rPr>
        <w:t xml:space="preserve"> </w:t>
      </w:r>
      <w:r>
        <w:rPr>
          <w:sz w:val="20"/>
        </w:rPr>
        <w:t>view.</w:t>
      </w:r>
    </w:p>
    <w:p w14:paraId="37C62D0B" w14:textId="77777777" w:rsidR="00FD3DFB" w:rsidRDefault="00000630">
      <w:pPr>
        <w:pStyle w:val="a4"/>
        <w:numPr>
          <w:ilvl w:val="0"/>
          <w:numId w:val="35"/>
        </w:numPr>
        <w:tabs>
          <w:tab w:val="left" w:pos="360"/>
        </w:tabs>
        <w:ind w:left="360"/>
        <w:rPr>
          <w:sz w:val="20"/>
        </w:rPr>
      </w:pPr>
      <w:r>
        <w:rPr>
          <w:sz w:val="20"/>
        </w:rPr>
        <w:t>Remotely starting or shutting down a blade server or a compute</w:t>
      </w:r>
      <w:r>
        <w:rPr>
          <w:spacing w:val="-7"/>
          <w:sz w:val="20"/>
        </w:rPr>
        <w:t xml:space="preserve"> </w:t>
      </w:r>
      <w:r>
        <w:rPr>
          <w:sz w:val="20"/>
        </w:rPr>
        <w:t>node.</w:t>
      </w:r>
    </w:p>
    <w:p w14:paraId="48BABF6F" w14:textId="77777777" w:rsidR="00FD3DFB" w:rsidRDefault="00000630">
      <w:pPr>
        <w:pStyle w:val="a4"/>
        <w:numPr>
          <w:ilvl w:val="0"/>
          <w:numId w:val="35"/>
        </w:numPr>
        <w:tabs>
          <w:tab w:val="left" w:pos="360"/>
        </w:tabs>
        <w:ind w:left="360"/>
        <w:rPr>
          <w:sz w:val="20"/>
        </w:rPr>
      </w:pPr>
      <w:r>
        <w:rPr>
          <w:sz w:val="20"/>
        </w:rPr>
        <w:t>Remotely shutting down the Windows operating system installed on a blade server or a compute</w:t>
      </w:r>
      <w:r>
        <w:rPr>
          <w:spacing w:val="-11"/>
          <w:sz w:val="20"/>
        </w:rPr>
        <w:t xml:space="preserve"> </w:t>
      </w:r>
      <w:r>
        <w:rPr>
          <w:sz w:val="20"/>
        </w:rPr>
        <w:t>node.</w:t>
      </w:r>
    </w:p>
    <w:p w14:paraId="3F4EE742" w14:textId="77777777" w:rsidR="00FD3DFB" w:rsidRDefault="00000630">
      <w:pPr>
        <w:pStyle w:val="a4"/>
        <w:numPr>
          <w:ilvl w:val="0"/>
          <w:numId w:val="35"/>
        </w:numPr>
        <w:tabs>
          <w:tab w:val="left" w:pos="360"/>
        </w:tabs>
        <w:ind w:left="360"/>
        <w:rPr>
          <w:sz w:val="20"/>
        </w:rPr>
      </w:pPr>
      <w:r>
        <w:rPr>
          <w:sz w:val="20"/>
        </w:rPr>
        <w:t>Setting the maximum power capping and power</w:t>
      </w:r>
      <w:r>
        <w:rPr>
          <w:spacing w:val="32"/>
          <w:sz w:val="20"/>
        </w:rPr>
        <w:t xml:space="preserve"> </w:t>
      </w:r>
      <w:r>
        <w:rPr>
          <w:sz w:val="20"/>
        </w:rPr>
        <w:t>threshold.</w:t>
      </w:r>
    </w:p>
    <w:p w14:paraId="510A91F6" w14:textId="77777777" w:rsidR="00FD3DFB" w:rsidRDefault="00000630">
      <w:pPr>
        <w:pStyle w:val="a4"/>
        <w:numPr>
          <w:ilvl w:val="0"/>
          <w:numId w:val="35"/>
        </w:numPr>
        <w:tabs>
          <w:tab w:val="left" w:pos="360"/>
        </w:tabs>
        <w:ind w:left="360"/>
        <w:rPr>
          <w:sz w:val="20"/>
        </w:rPr>
      </w:pPr>
      <w:r>
        <w:rPr>
          <w:sz w:val="20"/>
        </w:rPr>
        <w:t>Launching</w:t>
      </w:r>
      <w:r>
        <w:rPr>
          <w:spacing w:val="-4"/>
          <w:sz w:val="20"/>
        </w:rPr>
        <w:t xml:space="preserve"> </w:t>
      </w:r>
      <w:r>
        <w:rPr>
          <w:sz w:val="20"/>
        </w:rPr>
        <w:t>a</w:t>
      </w:r>
      <w:r>
        <w:rPr>
          <w:spacing w:val="-6"/>
          <w:sz w:val="20"/>
        </w:rPr>
        <w:t xml:space="preserve"> </w:t>
      </w:r>
      <w:r>
        <w:rPr>
          <w:sz w:val="20"/>
        </w:rPr>
        <w:t>CMM</w:t>
      </w:r>
      <w:r>
        <w:rPr>
          <w:spacing w:val="-4"/>
          <w:sz w:val="20"/>
        </w:rPr>
        <w:t xml:space="preserve"> </w:t>
      </w:r>
      <w:r>
        <w:rPr>
          <w:sz w:val="20"/>
        </w:rPr>
        <w:t>Web</w:t>
      </w:r>
      <w:r>
        <w:rPr>
          <w:spacing w:val="-4"/>
          <w:sz w:val="20"/>
        </w:rPr>
        <w:t xml:space="preserve"> </w:t>
      </w:r>
      <w:r>
        <w:rPr>
          <w:sz w:val="20"/>
        </w:rPr>
        <w:t>console</w:t>
      </w:r>
      <w:r>
        <w:rPr>
          <w:spacing w:val="-4"/>
          <w:sz w:val="20"/>
        </w:rPr>
        <w:t xml:space="preserve"> </w:t>
      </w:r>
      <w:r>
        <w:rPr>
          <w:sz w:val="20"/>
        </w:rPr>
        <w:t>of</w:t>
      </w:r>
      <w:r>
        <w:rPr>
          <w:spacing w:val="-4"/>
          <w:sz w:val="20"/>
        </w:rPr>
        <w:t xml:space="preserve"> </w:t>
      </w:r>
      <w:r>
        <w:rPr>
          <w:sz w:val="20"/>
        </w:rPr>
        <w:t>the</w:t>
      </w:r>
      <w:r>
        <w:rPr>
          <w:spacing w:val="-6"/>
          <w:sz w:val="20"/>
        </w:rPr>
        <w:t xml:space="preserve"> </w:t>
      </w:r>
      <w:r>
        <w:rPr>
          <w:sz w:val="20"/>
        </w:rPr>
        <w:t>BladeCenter</w:t>
      </w:r>
      <w:r>
        <w:rPr>
          <w:spacing w:val="-4"/>
          <w:sz w:val="20"/>
        </w:rPr>
        <w:t xml:space="preserve"> </w:t>
      </w:r>
      <w:r>
        <w:rPr>
          <w:sz w:val="20"/>
        </w:rPr>
        <w:t>chassis</w:t>
      </w:r>
      <w:r>
        <w:rPr>
          <w:spacing w:val="-4"/>
          <w:sz w:val="20"/>
        </w:rPr>
        <w:t xml:space="preserve"> </w:t>
      </w:r>
      <w:r>
        <w:rPr>
          <w:sz w:val="20"/>
        </w:rPr>
        <w:t>and</w:t>
      </w:r>
      <w:r>
        <w:rPr>
          <w:spacing w:val="-4"/>
          <w:sz w:val="20"/>
        </w:rPr>
        <w:t xml:space="preserve"> </w:t>
      </w:r>
      <w:r>
        <w:rPr>
          <w:sz w:val="20"/>
        </w:rPr>
        <w:t>the</w:t>
      </w:r>
      <w:r>
        <w:rPr>
          <w:spacing w:val="-6"/>
          <w:sz w:val="20"/>
        </w:rPr>
        <w:t xml:space="preserve"> </w:t>
      </w:r>
      <w:r>
        <w:rPr>
          <w:sz w:val="20"/>
        </w:rPr>
        <w:t>Flex</w:t>
      </w:r>
      <w:r>
        <w:rPr>
          <w:spacing w:val="-3"/>
          <w:sz w:val="20"/>
        </w:rPr>
        <w:t xml:space="preserve"> </w:t>
      </w:r>
      <w:r>
        <w:rPr>
          <w:sz w:val="20"/>
        </w:rPr>
        <w:t>System</w:t>
      </w:r>
      <w:r>
        <w:rPr>
          <w:spacing w:val="-4"/>
          <w:sz w:val="20"/>
        </w:rPr>
        <w:t xml:space="preserve"> </w:t>
      </w:r>
      <w:r>
        <w:rPr>
          <w:sz w:val="20"/>
        </w:rPr>
        <w:t>chassis.</w:t>
      </w:r>
    </w:p>
    <w:p w14:paraId="1D8E730B" w14:textId="77777777" w:rsidR="00FD3DFB" w:rsidRDefault="00000630">
      <w:pPr>
        <w:pStyle w:val="a4"/>
        <w:numPr>
          <w:ilvl w:val="0"/>
          <w:numId w:val="35"/>
        </w:numPr>
        <w:tabs>
          <w:tab w:val="left" w:pos="360"/>
        </w:tabs>
        <w:ind w:left="360"/>
        <w:rPr>
          <w:sz w:val="20"/>
        </w:rPr>
      </w:pPr>
      <w:r>
        <w:rPr>
          <w:sz w:val="20"/>
        </w:rPr>
        <w:t>Discovering and managing BMC node</w:t>
      </w:r>
      <w:r>
        <w:rPr>
          <w:spacing w:val="2"/>
          <w:sz w:val="20"/>
        </w:rPr>
        <w:t xml:space="preserve"> </w:t>
      </w:r>
      <w:r>
        <w:rPr>
          <w:sz w:val="20"/>
        </w:rPr>
        <w:t>automatically.</w:t>
      </w:r>
    </w:p>
    <w:p w14:paraId="7CE03D51" w14:textId="77777777" w:rsidR="00FD3DFB" w:rsidRDefault="00FD3DFB">
      <w:pPr>
        <w:rPr>
          <w:sz w:val="20"/>
        </w:rPr>
        <w:sectPr w:rsidR="00FD3DFB">
          <w:pgSz w:w="12240" w:h="15840"/>
          <w:pgMar w:top="1240" w:right="1280" w:bottom="860" w:left="1080" w:header="0" w:footer="674" w:gutter="0"/>
          <w:cols w:space="720"/>
        </w:sectPr>
      </w:pPr>
    </w:p>
    <w:p w14:paraId="419D41D7" w14:textId="77777777" w:rsidR="00FD3DFB" w:rsidRDefault="00000630">
      <w:pPr>
        <w:pStyle w:val="a4"/>
        <w:numPr>
          <w:ilvl w:val="0"/>
          <w:numId w:val="35"/>
        </w:numPr>
        <w:tabs>
          <w:tab w:val="left" w:pos="367"/>
        </w:tabs>
        <w:spacing w:before="96"/>
        <w:ind w:left="366" w:hanging="249"/>
        <w:rPr>
          <w:sz w:val="20"/>
        </w:rPr>
      </w:pPr>
      <w:r>
        <w:rPr>
          <w:sz w:val="20"/>
        </w:rPr>
        <w:lastRenderedPageBreak/>
        <w:t>Migrating</w:t>
      </w:r>
      <w:r>
        <w:rPr>
          <w:spacing w:val="-5"/>
          <w:sz w:val="20"/>
        </w:rPr>
        <w:t xml:space="preserve"> </w:t>
      </w:r>
      <w:r>
        <w:rPr>
          <w:sz w:val="20"/>
        </w:rPr>
        <w:t>the</w:t>
      </w:r>
      <w:r>
        <w:rPr>
          <w:spacing w:val="-4"/>
          <w:sz w:val="20"/>
        </w:rPr>
        <w:t xml:space="preserve"> </w:t>
      </w:r>
      <w:r>
        <w:rPr>
          <w:sz w:val="20"/>
        </w:rPr>
        <w:t>data</w:t>
      </w:r>
      <w:r>
        <w:rPr>
          <w:spacing w:val="-4"/>
          <w:sz w:val="20"/>
        </w:rPr>
        <w:t xml:space="preserve"> </w:t>
      </w:r>
      <w:r>
        <w:rPr>
          <w:sz w:val="20"/>
        </w:rPr>
        <w:t>from</w:t>
      </w:r>
      <w:r>
        <w:rPr>
          <w:spacing w:val="-4"/>
          <w:sz w:val="20"/>
        </w:rPr>
        <w:t xml:space="preserve"> </w:t>
      </w:r>
      <w:r>
        <w:rPr>
          <w:sz w:val="20"/>
        </w:rPr>
        <w:t>the</w:t>
      </w:r>
      <w:r>
        <w:rPr>
          <w:spacing w:val="-4"/>
          <w:sz w:val="20"/>
        </w:rPr>
        <w:t xml:space="preserve"> </w:t>
      </w:r>
      <w:r>
        <w:rPr>
          <w:sz w:val="20"/>
        </w:rPr>
        <w:t>PostgreSQL</w:t>
      </w:r>
      <w:r>
        <w:rPr>
          <w:spacing w:val="-5"/>
          <w:sz w:val="20"/>
        </w:rPr>
        <w:t xml:space="preserve"> </w:t>
      </w:r>
      <w:r>
        <w:rPr>
          <w:sz w:val="20"/>
        </w:rPr>
        <w:t>database</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SQL</w:t>
      </w:r>
      <w:r>
        <w:rPr>
          <w:spacing w:val="-4"/>
          <w:sz w:val="20"/>
        </w:rPr>
        <w:t xml:space="preserve"> </w:t>
      </w:r>
      <w:r>
        <w:rPr>
          <w:sz w:val="20"/>
        </w:rPr>
        <w:t>Server</w:t>
      </w:r>
      <w:r>
        <w:rPr>
          <w:spacing w:val="-5"/>
          <w:sz w:val="20"/>
        </w:rPr>
        <w:t xml:space="preserve"> </w:t>
      </w:r>
      <w:r>
        <w:rPr>
          <w:sz w:val="20"/>
        </w:rPr>
        <w:t>database.</w:t>
      </w:r>
    </w:p>
    <w:p w14:paraId="48F3A0DC" w14:textId="77777777" w:rsidR="00FD3DFB" w:rsidRDefault="00000630">
      <w:pPr>
        <w:pStyle w:val="a4"/>
        <w:numPr>
          <w:ilvl w:val="0"/>
          <w:numId w:val="35"/>
        </w:numPr>
        <w:tabs>
          <w:tab w:val="left" w:pos="367"/>
        </w:tabs>
        <w:ind w:left="366" w:hanging="249"/>
        <w:rPr>
          <w:sz w:val="20"/>
        </w:rPr>
      </w:pPr>
      <w:r>
        <w:rPr>
          <w:sz w:val="20"/>
        </w:rPr>
        <w:t>Configuring XClarity Integrator Service from Operations</w:t>
      </w:r>
      <w:r>
        <w:rPr>
          <w:spacing w:val="-27"/>
          <w:sz w:val="20"/>
        </w:rPr>
        <w:t xml:space="preserve"> </w:t>
      </w:r>
      <w:r>
        <w:rPr>
          <w:sz w:val="20"/>
        </w:rPr>
        <w:t>Manager.</w:t>
      </w:r>
    </w:p>
    <w:p w14:paraId="456EE3E6" w14:textId="77777777" w:rsidR="00FD3DFB" w:rsidRDefault="00000630">
      <w:pPr>
        <w:pStyle w:val="a4"/>
        <w:numPr>
          <w:ilvl w:val="0"/>
          <w:numId w:val="35"/>
        </w:numPr>
        <w:tabs>
          <w:tab w:val="left" w:pos="367"/>
        </w:tabs>
        <w:spacing w:before="93"/>
        <w:ind w:left="366" w:hanging="249"/>
        <w:rPr>
          <w:sz w:val="20"/>
        </w:rPr>
      </w:pPr>
      <w:bookmarkStart w:id="13" w:name="Hardware_and_software_requirements_of_th"/>
      <w:bookmarkStart w:id="14" w:name="_bookmark7"/>
      <w:bookmarkEnd w:id="13"/>
      <w:bookmarkEnd w:id="14"/>
      <w:r>
        <w:rPr>
          <w:sz w:val="20"/>
        </w:rPr>
        <w:t>Supporting multiple Operations Managers in the same management</w:t>
      </w:r>
      <w:r>
        <w:rPr>
          <w:spacing w:val="-11"/>
          <w:sz w:val="20"/>
        </w:rPr>
        <w:t xml:space="preserve"> </w:t>
      </w:r>
      <w:r>
        <w:rPr>
          <w:sz w:val="20"/>
        </w:rPr>
        <w:t>group.</w:t>
      </w:r>
    </w:p>
    <w:p w14:paraId="4A29CF70" w14:textId="77777777" w:rsidR="00FD3DFB" w:rsidRDefault="00006CE7">
      <w:pPr>
        <w:pStyle w:val="a3"/>
        <w:spacing w:before="7"/>
        <w:rPr>
          <w:sz w:val="22"/>
        </w:rPr>
      </w:pPr>
      <w:r>
        <w:pict w14:anchorId="370AC649">
          <v:line id="_x0000_s1102" style="position:absolute;z-index:1240;mso-wrap-distance-left:0;mso-wrap-distance-right:0;mso-position-horizontal-relative:page" from="70.85pt,15.25pt" to="552.45pt,15.25pt" strokeweight=".51pt">
            <w10:wrap type="topAndBottom" anchorx="page"/>
          </v:line>
        </w:pict>
      </w:r>
    </w:p>
    <w:p w14:paraId="4107D035" w14:textId="77777777" w:rsidR="00FD3DFB" w:rsidRDefault="00000630">
      <w:pPr>
        <w:pStyle w:val="2"/>
        <w:ind w:left="117"/>
      </w:pPr>
      <w:r>
        <w:t>Hardware and software requirements of the management server</w:t>
      </w:r>
    </w:p>
    <w:p w14:paraId="63CB56E5" w14:textId="77777777" w:rsidR="00FD3DFB" w:rsidRDefault="00000630">
      <w:pPr>
        <w:pStyle w:val="a3"/>
        <w:spacing w:before="120" w:line="228" w:lineRule="auto"/>
        <w:ind w:left="117" w:right="204"/>
      </w:pPr>
      <w:r>
        <w:t>This section describes how to determine whether a server is supported by Lenovo Hardware Management Pack as a management server. The management server shall meet the following hardware and software requirements. If the XClarity Integrator Service is installed on a separated system, the system should also meet the following hardware and software requirements.</w:t>
      </w:r>
    </w:p>
    <w:p w14:paraId="0AD180A3" w14:textId="77777777" w:rsidR="00FD3DFB" w:rsidRDefault="00FD3DFB">
      <w:pPr>
        <w:pStyle w:val="a3"/>
        <w:spacing w:before="1"/>
        <w:rPr>
          <w:sz w:val="21"/>
        </w:rPr>
      </w:pPr>
    </w:p>
    <w:p w14:paraId="2240A0D8" w14:textId="77777777" w:rsidR="00FD3DFB" w:rsidRDefault="00000630">
      <w:pPr>
        <w:pStyle w:val="2"/>
        <w:spacing w:before="1"/>
        <w:ind w:left="117"/>
      </w:pPr>
      <w:bookmarkStart w:id="15" w:name="Hardware_requirements_"/>
      <w:bookmarkStart w:id="16" w:name="_bookmark8"/>
      <w:bookmarkEnd w:id="15"/>
      <w:bookmarkEnd w:id="16"/>
      <w:r>
        <w:t>Hardware requirements</w:t>
      </w:r>
    </w:p>
    <w:p w14:paraId="246737B7" w14:textId="77777777" w:rsidR="00FD3DFB" w:rsidRDefault="00000630">
      <w:pPr>
        <w:pStyle w:val="a3"/>
        <w:spacing w:before="124" w:line="218" w:lineRule="exact"/>
        <w:ind w:left="117"/>
      </w:pPr>
      <w:r>
        <w:t>This topic lists the hardware requirements of the management server depending on the number of managed servers.</w:t>
      </w:r>
    </w:p>
    <w:p w14:paraId="26D138A1" w14:textId="77777777" w:rsidR="00FD3DFB" w:rsidRDefault="00FD3DFB">
      <w:pPr>
        <w:pStyle w:val="a3"/>
        <w:spacing w:before="5"/>
        <w:rPr>
          <w:sz w:val="21"/>
        </w:rPr>
      </w:pPr>
    </w:p>
    <w:p w14:paraId="43764776" w14:textId="77777777" w:rsidR="00FD3DFB" w:rsidRDefault="00000630">
      <w:pPr>
        <w:pStyle w:val="4"/>
        <w:ind w:left="117"/>
      </w:pPr>
      <w:r>
        <w:t>Up to manage 100 Lenovo servers</w:t>
      </w:r>
    </w:p>
    <w:p w14:paraId="2BA064F1" w14:textId="77777777" w:rsidR="00FD3DFB" w:rsidRDefault="00FD3DFB">
      <w:pPr>
        <w:pStyle w:val="a3"/>
        <w:spacing w:before="7"/>
        <w:rPr>
          <w:b/>
          <w:sz w:val="19"/>
        </w:r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09"/>
        <w:gridCol w:w="3047"/>
        <w:gridCol w:w="3078"/>
      </w:tblGrid>
      <w:tr w:rsidR="00FD3DFB" w14:paraId="7D87F755" w14:textId="77777777">
        <w:trPr>
          <w:trHeight w:hRule="exact" w:val="330"/>
        </w:trPr>
        <w:tc>
          <w:tcPr>
            <w:tcW w:w="3109" w:type="dxa"/>
          </w:tcPr>
          <w:p w14:paraId="434D3AAE" w14:textId="77777777" w:rsidR="00FD3DFB" w:rsidRDefault="00FD3DFB"/>
        </w:tc>
        <w:tc>
          <w:tcPr>
            <w:tcW w:w="3047" w:type="dxa"/>
          </w:tcPr>
          <w:p w14:paraId="04D109D8" w14:textId="77777777" w:rsidR="00FD3DFB" w:rsidRDefault="00000630">
            <w:pPr>
              <w:pStyle w:val="TableParagraph"/>
              <w:spacing w:before="49"/>
              <w:rPr>
                <w:b/>
                <w:sz w:val="18"/>
              </w:rPr>
            </w:pPr>
            <w:r>
              <w:rPr>
                <w:b/>
                <w:sz w:val="18"/>
              </w:rPr>
              <w:t>Minimum</w:t>
            </w:r>
          </w:p>
        </w:tc>
        <w:tc>
          <w:tcPr>
            <w:tcW w:w="3078" w:type="dxa"/>
          </w:tcPr>
          <w:p w14:paraId="627354C5" w14:textId="77777777" w:rsidR="00FD3DFB" w:rsidRDefault="00000630">
            <w:pPr>
              <w:pStyle w:val="TableParagraph"/>
              <w:spacing w:before="49"/>
              <w:rPr>
                <w:b/>
                <w:sz w:val="18"/>
              </w:rPr>
            </w:pPr>
            <w:r>
              <w:rPr>
                <w:b/>
                <w:sz w:val="18"/>
              </w:rPr>
              <w:t>Recommended</w:t>
            </w:r>
          </w:p>
        </w:tc>
      </w:tr>
      <w:tr w:rsidR="00FD3DFB" w14:paraId="0CE396C3" w14:textId="77777777">
        <w:trPr>
          <w:trHeight w:hRule="exact" w:val="366"/>
        </w:trPr>
        <w:tc>
          <w:tcPr>
            <w:tcW w:w="3109" w:type="dxa"/>
          </w:tcPr>
          <w:p w14:paraId="64287C0D" w14:textId="77777777" w:rsidR="00FD3DFB" w:rsidRDefault="00000630">
            <w:pPr>
              <w:pStyle w:val="TableParagraph"/>
              <w:spacing w:before="49"/>
              <w:rPr>
                <w:sz w:val="18"/>
              </w:rPr>
            </w:pPr>
            <w:r>
              <w:rPr>
                <w:sz w:val="18"/>
              </w:rPr>
              <w:t>Processor</w:t>
            </w:r>
          </w:p>
        </w:tc>
        <w:tc>
          <w:tcPr>
            <w:tcW w:w="3047" w:type="dxa"/>
          </w:tcPr>
          <w:p w14:paraId="002BE873" w14:textId="77777777" w:rsidR="00FD3DFB" w:rsidRDefault="00000630">
            <w:pPr>
              <w:pStyle w:val="TableParagraph"/>
              <w:rPr>
                <w:sz w:val="18"/>
              </w:rPr>
            </w:pPr>
            <w:r>
              <w:rPr>
                <w:sz w:val="18"/>
              </w:rPr>
              <w:t>4-core 2.66 GHz processor</w:t>
            </w:r>
          </w:p>
        </w:tc>
        <w:tc>
          <w:tcPr>
            <w:tcW w:w="3078" w:type="dxa"/>
          </w:tcPr>
          <w:p w14:paraId="2F814292" w14:textId="77777777" w:rsidR="00FD3DFB" w:rsidRDefault="00000630">
            <w:pPr>
              <w:pStyle w:val="TableParagraph"/>
              <w:rPr>
                <w:sz w:val="18"/>
              </w:rPr>
            </w:pPr>
            <w:r>
              <w:rPr>
                <w:sz w:val="18"/>
              </w:rPr>
              <w:t>4-core 2.66 GHz processor</w:t>
            </w:r>
          </w:p>
        </w:tc>
      </w:tr>
      <w:tr w:rsidR="00FD3DFB" w14:paraId="794B75FB" w14:textId="77777777">
        <w:trPr>
          <w:trHeight w:hRule="exact" w:val="364"/>
        </w:trPr>
        <w:tc>
          <w:tcPr>
            <w:tcW w:w="3109" w:type="dxa"/>
          </w:tcPr>
          <w:p w14:paraId="121B6FCA" w14:textId="77777777" w:rsidR="00FD3DFB" w:rsidRDefault="00000630">
            <w:pPr>
              <w:pStyle w:val="TableParagraph"/>
              <w:spacing w:before="49"/>
              <w:rPr>
                <w:sz w:val="18"/>
              </w:rPr>
            </w:pPr>
            <w:r>
              <w:rPr>
                <w:sz w:val="18"/>
              </w:rPr>
              <w:t>Memory</w:t>
            </w:r>
          </w:p>
        </w:tc>
        <w:tc>
          <w:tcPr>
            <w:tcW w:w="3047" w:type="dxa"/>
          </w:tcPr>
          <w:p w14:paraId="419C4DA8" w14:textId="77777777" w:rsidR="00FD3DFB" w:rsidRDefault="00000630">
            <w:pPr>
              <w:pStyle w:val="TableParagraph"/>
              <w:spacing w:before="49"/>
              <w:rPr>
                <w:sz w:val="18"/>
              </w:rPr>
            </w:pPr>
            <w:r>
              <w:rPr>
                <w:sz w:val="18"/>
              </w:rPr>
              <w:t>16 GB</w:t>
            </w:r>
          </w:p>
        </w:tc>
        <w:tc>
          <w:tcPr>
            <w:tcW w:w="3078" w:type="dxa"/>
          </w:tcPr>
          <w:p w14:paraId="245C057E" w14:textId="77777777" w:rsidR="00FD3DFB" w:rsidRDefault="00000630">
            <w:pPr>
              <w:pStyle w:val="TableParagraph"/>
              <w:spacing w:before="49"/>
              <w:rPr>
                <w:sz w:val="18"/>
              </w:rPr>
            </w:pPr>
            <w:r>
              <w:rPr>
                <w:sz w:val="18"/>
              </w:rPr>
              <w:t>32 GB</w:t>
            </w:r>
          </w:p>
        </w:tc>
      </w:tr>
      <w:tr w:rsidR="00FD3DFB" w14:paraId="54F73470" w14:textId="77777777">
        <w:trPr>
          <w:trHeight w:hRule="exact" w:val="363"/>
        </w:trPr>
        <w:tc>
          <w:tcPr>
            <w:tcW w:w="3109" w:type="dxa"/>
          </w:tcPr>
          <w:p w14:paraId="5EFA1BC3" w14:textId="77777777" w:rsidR="00FD3DFB" w:rsidRDefault="00000630">
            <w:pPr>
              <w:pStyle w:val="TableParagraph"/>
              <w:spacing w:before="49"/>
              <w:rPr>
                <w:sz w:val="18"/>
              </w:rPr>
            </w:pPr>
            <w:r>
              <w:rPr>
                <w:sz w:val="18"/>
              </w:rPr>
              <w:t>Free disk space</w:t>
            </w:r>
          </w:p>
        </w:tc>
        <w:tc>
          <w:tcPr>
            <w:tcW w:w="3047" w:type="dxa"/>
          </w:tcPr>
          <w:p w14:paraId="3C07F22A" w14:textId="77777777" w:rsidR="00FD3DFB" w:rsidRDefault="00000630">
            <w:pPr>
              <w:pStyle w:val="TableParagraph"/>
              <w:rPr>
                <w:sz w:val="18"/>
              </w:rPr>
            </w:pPr>
            <w:r>
              <w:rPr>
                <w:sz w:val="18"/>
              </w:rPr>
              <w:t>20 GB</w:t>
            </w:r>
          </w:p>
        </w:tc>
        <w:tc>
          <w:tcPr>
            <w:tcW w:w="3078" w:type="dxa"/>
          </w:tcPr>
          <w:p w14:paraId="17E2056F" w14:textId="77777777" w:rsidR="00FD3DFB" w:rsidRDefault="00000630">
            <w:pPr>
              <w:pStyle w:val="TableParagraph"/>
              <w:rPr>
                <w:sz w:val="18"/>
              </w:rPr>
            </w:pPr>
            <w:r>
              <w:rPr>
                <w:sz w:val="18"/>
              </w:rPr>
              <w:t>40 GB</w:t>
            </w:r>
          </w:p>
        </w:tc>
      </w:tr>
      <w:tr w:rsidR="00FD3DFB" w14:paraId="1D309439" w14:textId="77777777">
        <w:trPr>
          <w:trHeight w:hRule="exact" w:val="333"/>
        </w:trPr>
        <w:tc>
          <w:tcPr>
            <w:tcW w:w="3109" w:type="dxa"/>
          </w:tcPr>
          <w:p w14:paraId="2AA3809C" w14:textId="77777777" w:rsidR="00FD3DFB" w:rsidRDefault="00000630">
            <w:pPr>
              <w:pStyle w:val="TableParagraph"/>
              <w:spacing w:before="49"/>
              <w:rPr>
                <w:sz w:val="18"/>
              </w:rPr>
            </w:pPr>
            <w:r>
              <w:rPr>
                <w:sz w:val="18"/>
              </w:rPr>
              <w:t>Network card</w:t>
            </w:r>
          </w:p>
        </w:tc>
        <w:tc>
          <w:tcPr>
            <w:tcW w:w="3047" w:type="dxa"/>
          </w:tcPr>
          <w:p w14:paraId="5D89A4EE" w14:textId="77777777" w:rsidR="00FD3DFB" w:rsidRDefault="00000630">
            <w:pPr>
              <w:pStyle w:val="TableParagraph"/>
              <w:rPr>
                <w:sz w:val="18"/>
              </w:rPr>
            </w:pPr>
            <w:r>
              <w:rPr>
                <w:sz w:val="18"/>
              </w:rPr>
              <w:t>100 MBPS</w:t>
            </w:r>
          </w:p>
        </w:tc>
        <w:tc>
          <w:tcPr>
            <w:tcW w:w="3078" w:type="dxa"/>
          </w:tcPr>
          <w:p w14:paraId="04892A83" w14:textId="77777777" w:rsidR="00FD3DFB" w:rsidRDefault="00000630">
            <w:pPr>
              <w:pStyle w:val="TableParagraph"/>
              <w:rPr>
                <w:sz w:val="18"/>
              </w:rPr>
            </w:pPr>
            <w:r>
              <w:rPr>
                <w:sz w:val="18"/>
              </w:rPr>
              <w:t>10 GBPS</w:t>
            </w:r>
          </w:p>
        </w:tc>
      </w:tr>
    </w:tbl>
    <w:p w14:paraId="6BB2FDC2" w14:textId="77777777" w:rsidR="00FD3DFB" w:rsidRDefault="00000630">
      <w:pPr>
        <w:spacing w:before="160"/>
        <w:ind w:left="117"/>
        <w:rPr>
          <w:b/>
          <w:sz w:val="20"/>
        </w:rPr>
      </w:pPr>
      <w:r>
        <w:rPr>
          <w:b/>
          <w:sz w:val="20"/>
        </w:rPr>
        <w:t>Up to manage 300 Lenovo servers</w:t>
      </w:r>
    </w:p>
    <w:p w14:paraId="4CBDFE60" w14:textId="77777777" w:rsidR="00FD3DFB" w:rsidRDefault="00FD3DFB">
      <w:pPr>
        <w:pStyle w:val="a3"/>
        <w:spacing w:before="7"/>
        <w:rPr>
          <w:b/>
          <w:sz w:val="19"/>
        </w:r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8"/>
        <w:gridCol w:w="3078"/>
        <w:gridCol w:w="3078"/>
      </w:tblGrid>
      <w:tr w:rsidR="00FD3DFB" w14:paraId="465C633D" w14:textId="77777777">
        <w:trPr>
          <w:trHeight w:hRule="exact" w:val="330"/>
        </w:trPr>
        <w:tc>
          <w:tcPr>
            <w:tcW w:w="3078" w:type="dxa"/>
          </w:tcPr>
          <w:p w14:paraId="2FD48F4E" w14:textId="77777777" w:rsidR="00FD3DFB" w:rsidRDefault="00FD3DFB"/>
        </w:tc>
        <w:tc>
          <w:tcPr>
            <w:tcW w:w="3078" w:type="dxa"/>
          </w:tcPr>
          <w:p w14:paraId="088A626E" w14:textId="77777777" w:rsidR="00FD3DFB" w:rsidRDefault="00000630">
            <w:pPr>
              <w:pStyle w:val="TableParagraph"/>
              <w:spacing w:before="49"/>
              <w:rPr>
                <w:b/>
                <w:sz w:val="18"/>
              </w:rPr>
            </w:pPr>
            <w:r>
              <w:rPr>
                <w:b/>
                <w:sz w:val="18"/>
              </w:rPr>
              <w:t>Minimum</w:t>
            </w:r>
          </w:p>
        </w:tc>
        <w:tc>
          <w:tcPr>
            <w:tcW w:w="3078" w:type="dxa"/>
          </w:tcPr>
          <w:p w14:paraId="3FEEC730" w14:textId="77777777" w:rsidR="00FD3DFB" w:rsidRDefault="00000630">
            <w:pPr>
              <w:pStyle w:val="TableParagraph"/>
              <w:spacing w:before="49"/>
              <w:rPr>
                <w:b/>
                <w:sz w:val="18"/>
              </w:rPr>
            </w:pPr>
            <w:r>
              <w:rPr>
                <w:b/>
                <w:sz w:val="18"/>
              </w:rPr>
              <w:t>Recommended</w:t>
            </w:r>
          </w:p>
        </w:tc>
      </w:tr>
      <w:tr w:rsidR="00FD3DFB" w14:paraId="477EDA80" w14:textId="77777777">
        <w:trPr>
          <w:trHeight w:hRule="exact" w:val="366"/>
        </w:trPr>
        <w:tc>
          <w:tcPr>
            <w:tcW w:w="3078" w:type="dxa"/>
          </w:tcPr>
          <w:p w14:paraId="6157FD17" w14:textId="77777777" w:rsidR="00FD3DFB" w:rsidRDefault="00000630">
            <w:pPr>
              <w:pStyle w:val="TableParagraph"/>
              <w:spacing w:before="48"/>
              <w:rPr>
                <w:sz w:val="18"/>
              </w:rPr>
            </w:pPr>
            <w:r>
              <w:rPr>
                <w:sz w:val="18"/>
              </w:rPr>
              <w:t>Processor</w:t>
            </w:r>
          </w:p>
        </w:tc>
        <w:tc>
          <w:tcPr>
            <w:tcW w:w="3078" w:type="dxa"/>
          </w:tcPr>
          <w:p w14:paraId="079544B5" w14:textId="77777777" w:rsidR="00FD3DFB" w:rsidRDefault="00000630">
            <w:pPr>
              <w:pStyle w:val="TableParagraph"/>
              <w:spacing w:before="51"/>
              <w:rPr>
                <w:sz w:val="18"/>
              </w:rPr>
            </w:pPr>
            <w:r>
              <w:rPr>
                <w:sz w:val="18"/>
              </w:rPr>
              <w:t>4-core 2.66 GHz processor</w:t>
            </w:r>
          </w:p>
        </w:tc>
        <w:tc>
          <w:tcPr>
            <w:tcW w:w="3078" w:type="dxa"/>
          </w:tcPr>
          <w:p w14:paraId="04799612" w14:textId="77777777" w:rsidR="00FD3DFB" w:rsidRDefault="00000630">
            <w:pPr>
              <w:pStyle w:val="TableParagraph"/>
              <w:spacing w:before="51"/>
              <w:rPr>
                <w:sz w:val="18"/>
              </w:rPr>
            </w:pPr>
            <w:r>
              <w:rPr>
                <w:sz w:val="18"/>
              </w:rPr>
              <w:t>8-core 2.66 GHz processor</w:t>
            </w:r>
          </w:p>
        </w:tc>
      </w:tr>
      <w:tr w:rsidR="00FD3DFB" w14:paraId="255F3A1A" w14:textId="77777777">
        <w:trPr>
          <w:trHeight w:hRule="exact" w:val="364"/>
        </w:trPr>
        <w:tc>
          <w:tcPr>
            <w:tcW w:w="3078" w:type="dxa"/>
          </w:tcPr>
          <w:p w14:paraId="68912F8C" w14:textId="77777777" w:rsidR="00FD3DFB" w:rsidRDefault="00000630">
            <w:pPr>
              <w:pStyle w:val="TableParagraph"/>
              <w:spacing w:before="48"/>
              <w:rPr>
                <w:sz w:val="18"/>
              </w:rPr>
            </w:pPr>
            <w:r>
              <w:rPr>
                <w:sz w:val="18"/>
              </w:rPr>
              <w:t>Memory</w:t>
            </w:r>
          </w:p>
        </w:tc>
        <w:tc>
          <w:tcPr>
            <w:tcW w:w="3078" w:type="dxa"/>
          </w:tcPr>
          <w:p w14:paraId="24D9FFE7" w14:textId="77777777" w:rsidR="00FD3DFB" w:rsidRDefault="00000630">
            <w:pPr>
              <w:pStyle w:val="TableParagraph"/>
              <w:rPr>
                <w:sz w:val="18"/>
              </w:rPr>
            </w:pPr>
            <w:r>
              <w:rPr>
                <w:sz w:val="18"/>
              </w:rPr>
              <w:t>16 GB</w:t>
            </w:r>
          </w:p>
        </w:tc>
        <w:tc>
          <w:tcPr>
            <w:tcW w:w="3078" w:type="dxa"/>
          </w:tcPr>
          <w:p w14:paraId="5A3B05ED" w14:textId="77777777" w:rsidR="00FD3DFB" w:rsidRDefault="00000630">
            <w:pPr>
              <w:pStyle w:val="TableParagraph"/>
              <w:rPr>
                <w:sz w:val="18"/>
              </w:rPr>
            </w:pPr>
            <w:r>
              <w:rPr>
                <w:sz w:val="18"/>
              </w:rPr>
              <w:t>64 GB</w:t>
            </w:r>
          </w:p>
        </w:tc>
      </w:tr>
      <w:tr w:rsidR="00FD3DFB" w14:paraId="20898A9E" w14:textId="77777777">
        <w:trPr>
          <w:trHeight w:hRule="exact" w:val="363"/>
        </w:trPr>
        <w:tc>
          <w:tcPr>
            <w:tcW w:w="3078" w:type="dxa"/>
          </w:tcPr>
          <w:p w14:paraId="5144CB97" w14:textId="77777777" w:rsidR="00FD3DFB" w:rsidRDefault="00000630">
            <w:pPr>
              <w:pStyle w:val="TableParagraph"/>
              <w:spacing w:before="48"/>
              <w:rPr>
                <w:sz w:val="18"/>
              </w:rPr>
            </w:pPr>
            <w:r>
              <w:rPr>
                <w:sz w:val="18"/>
              </w:rPr>
              <w:t>Free disk space</w:t>
            </w:r>
          </w:p>
        </w:tc>
        <w:tc>
          <w:tcPr>
            <w:tcW w:w="3078" w:type="dxa"/>
          </w:tcPr>
          <w:p w14:paraId="57433905" w14:textId="77777777" w:rsidR="00FD3DFB" w:rsidRDefault="00000630">
            <w:pPr>
              <w:pStyle w:val="TableParagraph"/>
              <w:spacing w:before="51"/>
              <w:rPr>
                <w:sz w:val="18"/>
              </w:rPr>
            </w:pPr>
            <w:r>
              <w:rPr>
                <w:sz w:val="18"/>
              </w:rPr>
              <w:t>20 GB</w:t>
            </w:r>
          </w:p>
        </w:tc>
        <w:tc>
          <w:tcPr>
            <w:tcW w:w="3078" w:type="dxa"/>
          </w:tcPr>
          <w:p w14:paraId="48EF5480" w14:textId="77777777" w:rsidR="00FD3DFB" w:rsidRDefault="00000630">
            <w:pPr>
              <w:pStyle w:val="TableParagraph"/>
              <w:spacing w:before="51"/>
              <w:rPr>
                <w:sz w:val="18"/>
              </w:rPr>
            </w:pPr>
            <w:r>
              <w:rPr>
                <w:sz w:val="18"/>
              </w:rPr>
              <w:t>40 GB</w:t>
            </w:r>
          </w:p>
        </w:tc>
      </w:tr>
      <w:tr w:rsidR="00FD3DFB" w14:paraId="4E038950" w14:textId="77777777">
        <w:trPr>
          <w:trHeight w:hRule="exact" w:val="333"/>
        </w:trPr>
        <w:tc>
          <w:tcPr>
            <w:tcW w:w="3078" w:type="dxa"/>
          </w:tcPr>
          <w:p w14:paraId="57979A40" w14:textId="77777777" w:rsidR="00FD3DFB" w:rsidRDefault="00000630">
            <w:pPr>
              <w:pStyle w:val="TableParagraph"/>
              <w:spacing w:before="48"/>
              <w:rPr>
                <w:sz w:val="18"/>
              </w:rPr>
            </w:pPr>
            <w:r>
              <w:rPr>
                <w:sz w:val="18"/>
              </w:rPr>
              <w:t>Network card</w:t>
            </w:r>
          </w:p>
        </w:tc>
        <w:tc>
          <w:tcPr>
            <w:tcW w:w="3078" w:type="dxa"/>
          </w:tcPr>
          <w:p w14:paraId="6E0574B2" w14:textId="77777777" w:rsidR="00FD3DFB" w:rsidRDefault="00000630">
            <w:pPr>
              <w:pStyle w:val="TableParagraph"/>
              <w:spacing w:before="51"/>
              <w:rPr>
                <w:sz w:val="18"/>
              </w:rPr>
            </w:pPr>
            <w:r>
              <w:rPr>
                <w:sz w:val="18"/>
              </w:rPr>
              <w:t>100 MBPS</w:t>
            </w:r>
          </w:p>
        </w:tc>
        <w:tc>
          <w:tcPr>
            <w:tcW w:w="3078" w:type="dxa"/>
          </w:tcPr>
          <w:p w14:paraId="625ABCA2" w14:textId="77777777" w:rsidR="00FD3DFB" w:rsidRDefault="00000630">
            <w:pPr>
              <w:pStyle w:val="TableParagraph"/>
              <w:spacing w:before="51"/>
              <w:rPr>
                <w:sz w:val="18"/>
              </w:rPr>
            </w:pPr>
            <w:r>
              <w:rPr>
                <w:sz w:val="18"/>
              </w:rPr>
              <w:t>10 GBPS</w:t>
            </w:r>
          </w:p>
        </w:tc>
      </w:tr>
    </w:tbl>
    <w:p w14:paraId="78B7A291" w14:textId="77777777" w:rsidR="00FD3DFB" w:rsidRDefault="00000630">
      <w:pPr>
        <w:spacing w:before="161"/>
        <w:ind w:left="117"/>
        <w:rPr>
          <w:b/>
          <w:sz w:val="20"/>
        </w:rPr>
      </w:pPr>
      <w:r>
        <w:rPr>
          <w:b/>
          <w:sz w:val="20"/>
        </w:rPr>
        <w:t>Up to manage 500 Lenovo servers</w:t>
      </w:r>
    </w:p>
    <w:p w14:paraId="37E49315" w14:textId="77777777" w:rsidR="00FD3DFB" w:rsidRDefault="00FD3DFB">
      <w:pPr>
        <w:pStyle w:val="a3"/>
        <w:spacing w:before="7"/>
        <w:rPr>
          <w:b/>
          <w:sz w:val="19"/>
        </w:rPr>
      </w:pPr>
    </w:p>
    <w:tbl>
      <w:tblPr>
        <w:tblW w:w="0" w:type="auto"/>
        <w:tblInd w:w="5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78"/>
        <w:gridCol w:w="3078"/>
        <w:gridCol w:w="3078"/>
      </w:tblGrid>
      <w:tr w:rsidR="00FD3DFB" w14:paraId="42B080BC" w14:textId="77777777">
        <w:trPr>
          <w:trHeight w:hRule="exact" w:val="330"/>
        </w:trPr>
        <w:tc>
          <w:tcPr>
            <w:tcW w:w="3078" w:type="dxa"/>
          </w:tcPr>
          <w:p w14:paraId="56EB5096" w14:textId="77777777" w:rsidR="00FD3DFB" w:rsidRDefault="00FD3DFB"/>
        </w:tc>
        <w:tc>
          <w:tcPr>
            <w:tcW w:w="3078" w:type="dxa"/>
          </w:tcPr>
          <w:p w14:paraId="1C7F8108" w14:textId="77777777" w:rsidR="00FD3DFB" w:rsidRDefault="00000630">
            <w:pPr>
              <w:pStyle w:val="TableParagraph"/>
              <w:spacing w:before="48"/>
              <w:rPr>
                <w:b/>
                <w:sz w:val="18"/>
              </w:rPr>
            </w:pPr>
            <w:r>
              <w:rPr>
                <w:b/>
                <w:sz w:val="18"/>
              </w:rPr>
              <w:t>Minimum</w:t>
            </w:r>
          </w:p>
        </w:tc>
        <w:tc>
          <w:tcPr>
            <w:tcW w:w="3078" w:type="dxa"/>
          </w:tcPr>
          <w:p w14:paraId="6285D104" w14:textId="77777777" w:rsidR="00FD3DFB" w:rsidRDefault="00000630">
            <w:pPr>
              <w:pStyle w:val="TableParagraph"/>
              <w:spacing w:before="48"/>
              <w:rPr>
                <w:b/>
                <w:sz w:val="18"/>
              </w:rPr>
            </w:pPr>
            <w:r>
              <w:rPr>
                <w:b/>
                <w:sz w:val="18"/>
              </w:rPr>
              <w:t>Recommended</w:t>
            </w:r>
          </w:p>
        </w:tc>
      </w:tr>
      <w:tr w:rsidR="00FD3DFB" w14:paraId="75FD5FB3" w14:textId="77777777">
        <w:trPr>
          <w:trHeight w:hRule="exact" w:val="366"/>
        </w:trPr>
        <w:tc>
          <w:tcPr>
            <w:tcW w:w="3078" w:type="dxa"/>
          </w:tcPr>
          <w:p w14:paraId="084796EC" w14:textId="77777777" w:rsidR="00FD3DFB" w:rsidRDefault="00000630">
            <w:pPr>
              <w:pStyle w:val="TableParagraph"/>
              <w:spacing w:before="49"/>
              <w:rPr>
                <w:sz w:val="18"/>
              </w:rPr>
            </w:pPr>
            <w:r>
              <w:rPr>
                <w:sz w:val="18"/>
              </w:rPr>
              <w:t>Processor</w:t>
            </w:r>
          </w:p>
        </w:tc>
        <w:tc>
          <w:tcPr>
            <w:tcW w:w="3078" w:type="dxa"/>
          </w:tcPr>
          <w:p w14:paraId="3D75A16B" w14:textId="77777777" w:rsidR="00FD3DFB" w:rsidRDefault="00000630">
            <w:pPr>
              <w:pStyle w:val="TableParagraph"/>
              <w:rPr>
                <w:sz w:val="18"/>
              </w:rPr>
            </w:pPr>
            <w:r>
              <w:rPr>
                <w:sz w:val="18"/>
              </w:rPr>
              <w:t>4-core 2.66 GHz processor</w:t>
            </w:r>
          </w:p>
        </w:tc>
        <w:tc>
          <w:tcPr>
            <w:tcW w:w="3078" w:type="dxa"/>
          </w:tcPr>
          <w:p w14:paraId="64BE5CDC" w14:textId="77777777" w:rsidR="00FD3DFB" w:rsidRDefault="00000630">
            <w:pPr>
              <w:pStyle w:val="TableParagraph"/>
              <w:rPr>
                <w:sz w:val="18"/>
              </w:rPr>
            </w:pPr>
            <w:r>
              <w:rPr>
                <w:sz w:val="18"/>
              </w:rPr>
              <w:t>8-core 2.66 GHz processor</w:t>
            </w:r>
          </w:p>
        </w:tc>
      </w:tr>
      <w:tr w:rsidR="00FD3DFB" w14:paraId="62B0B417" w14:textId="77777777">
        <w:trPr>
          <w:trHeight w:hRule="exact" w:val="364"/>
        </w:trPr>
        <w:tc>
          <w:tcPr>
            <w:tcW w:w="3078" w:type="dxa"/>
          </w:tcPr>
          <w:p w14:paraId="144D58EE" w14:textId="77777777" w:rsidR="00FD3DFB" w:rsidRDefault="00000630">
            <w:pPr>
              <w:pStyle w:val="TableParagraph"/>
              <w:spacing w:before="49"/>
              <w:rPr>
                <w:sz w:val="18"/>
              </w:rPr>
            </w:pPr>
            <w:r>
              <w:rPr>
                <w:sz w:val="18"/>
              </w:rPr>
              <w:t>Memory</w:t>
            </w:r>
          </w:p>
        </w:tc>
        <w:tc>
          <w:tcPr>
            <w:tcW w:w="3078" w:type="dxa"/>
          </w:tcPr>
          <w:p w14:paraId="76596286" w14:textId="77777777" w:rsidR="00FD3DFB" w:rsidRDefault="00000630">
            <w:pPr>
              <w:pStyle w:val="TableParagraph"/>
              <w:spacing w:before="49"/>
              <w:rPr>
                <w:sz w:val="18"/>
              </w:rPr>
            </w:pPr>
            <w:r>
              <w:rPr>
                <w:sz w:val="18"/>
              </w:rPr>
              <w:t>32 GB</w:t>
            </w:r>
          </w:p>
        </w:tc>
        <w:tc>
          <w:tcPr>
            <w:tcW w:w="3078" w:type="dxa"/>
          </w:tcPr>
          <w:p w14:paraId="5E259422" w14:textId="77777777" w:rsidR="00FD3DFB" w:rsidRDefault="00000630">
            <w:pPr>
              <w:pStyle w:val="TableParagraph"/>
              <w:spacing w:before="49"/>
              <w:rPr>
                <w:sz w:val="18"/>
              </w:rPr>
            </w:pPr>
            <w:r>
              <w:rPr>
                <w:sz w:val="18"/>
              </w:rPr>
              <w:t>64 GB</w:t>
            </w:r>
          </w:p>
        </w:tc>
      </w:tr>
      <w:tr w:rsidR="00FD3DFB" w14:paraId="08EF3560" w14:textId="77777777">
        <w:trPr>
          <w:trHeight w:hRule="exact" w:val="363"/>
        </w:trPr>
        <w:tc>
          <w:tcPr>
            <w:tcW w:w="3078" w:type="dxa"/>
          </w:tcPr>
          <w:p w14:paraId="2FF9CB18" w14:textId="77777777" w:rsidR="00FD3DFB" w:rsidRDefault="00000630">
            <w:pPr>
              <w:pStyle w:val="TableParagraph"/>
              <w:spacing w:before="49"/>
              <w:rPr>
                <w:sz w:val="18"/>
              </w:rPr>
            </w:pPr>
            <w:r>
              <w:rPr>
                <w:sz w:val="18"/>
              </w:rPr>
              <w:t>Free disk space</w:t>
            </w:r>
          </w:p>
        </w:tc>
        <w:tc>
          <w:tcPr>
            <w:tcW w:w="3078" w:type="dxa"/>
          </w:tcPr>
          <w:p w14:paraId="1CF13169" w14:textId="77777777" w:rsidR="00FD3DFB" w:rsidRDefault="00000630">
            <w:pPr>
              <w:pStyle w:val="TableParagraph"/>
              <w:rPr>
                <w:sz w:val="18"/>
              </w:rPr>
            </w:pPr>
            <w:r>
              <w:rPr>
                <w:sz w:val="18"/>
              </w:rPr>
              <w:t>20 GB</w:t>
            </w:r>
          </w:p>
        </w:tc>
        <w:tc>
          <w:tcPr>
            <w:tcW w:w="3078" w:type="dxa"/>
          </w:tcPr>
          <w:p w14:paraId="6C014CE1" w14:textId="77777777" w:rsidR="00FD3DFB" w:rsidRDefault="00000630">
            <w:pPr>
              <w:pStyle w:val="TableParagraph"/>
              <w:rPr>
                <w:sz w:val="18"/>
              </w:rPr>
            </w:pPr>
            <w:r>
              <w:rPr>
                <w:sz w:val="18"/>
              </w:rPr>
              <w:t>40 GB</w:t>
            </w:r>
          </w:p>
        </w:tc>
      </w:tr>
      <w:tr w:rsidR="00FD3DFB" w14:paraId="3812DF1B" w14:textId="77777777">
        <w:trPr>
          <w:trHeight w:hRule="exact" w:val="333"/>
        </w:trPr>
        <w:tc>
          <w:tcPr>
            <w:tcW w:w="3078" w:type="dxa"/>
          </w:tcPr>
          <w:p w14:paraId="5BDF4B10" w14:textId="77777777" w:rsidR="00FD3DFB" w:rsidRDefault="00000630">
            <w:pPr>
              <w:pStyle w:val="TableParagraph"/>
              <w:spacing w:before="49"/>
              <w:rPr>
                <w:sz w:val="18"/>
              </w:rPr>
            </w:pPr>
            <w:r>
              <w:rPr>
                <w:sz w:val="18"/>
              </w:rPr>
              <w:t>Network card</w:t>
            </w:r>
          </w:p>
        </w:tc>
        <w:tc>
          <w:tcPr>
            <w:tcW w:w="3078" w:type="dxa"/>
          </w:tcPr>
          <w:p w14:paraId="204F7E94" w14:textId="77777777" w:rsidR="00FD3DFB" w:rsidRDefault="00000630">
            <w:pPr>
              <w:pStyle w:val="TableParagraph"/>
              <w:rPr>
                <w:sz w:val="18"/>
              </w:rPr>
            </w:pPr>
            <w:r>
              <w:rPr>
                <w:sz w:val="18"/>
              </w:rPr>
              <w:t>100 MBPS</w:t>
            </w:r>
          </w:p>
        </w:tc>
        <w:tc>
          <w:tcPr>
            <w:tcW w:w="3078" w:type="dxa"/>
          </w:tcPr>
          <w:p w14:paraId="24B7BE79" w14:textId="77777777" w:rsidR="00FD3DFB" w:rsidRDefault="00000630">
            <w:pPr>
              <w:pStyle w:val="TableParagraph"/>
              <w:rPr>
                <w:sz w:val="18"/>
              </w:rPr>
            </w:pPr>
            <w:r>
              <w:rPr>
                <w:sz w:val="18"/>
              </w:rPr>
              <w:t>10 GBPS</w:t>
            </w:r>
          </w:p>
        </w:tc>
      </w:tr>
    </w:tbl>
    <w:p w14:paraId="4705DCA9" w14:textId="77777777" w:rsidR="00FD3DFB" w:rsidRDefault="00FD3DFB">
      <w:pPr>
        <w:pStyle w:val="a3"/>
        <w:spacing w:before="9"/>
        <w:rPr>
          <w:b/>
          <w:sz w:val="23"/>
        </w:rPr>
      </w:pPr>
    </w:p>
    <w:p w14:paraId="46EF0EAB" w14:textId="77777777" w:rsidR="00FD3DFB" w:rsidRDefault="00000630">
      <w:pPr>
        <w:ind w:left="117"/>
        <w:rPr>
          <w:b/>
          <w:sz w:val="28"/>
        </w:rPr>
      </w:pPr>
      <w:bookmarkStart w:id="17" w:name="Software_requirements_"/>
      <w:bookmarkStart w:id="18" w:name="_bookmark9"/>
      <w:bookmarkEnd w:id="17"/>
      <w:bookmarkEnd w:id="18"/>
      <w:r>
        <w:rPr>
          <w:b/>
          <w:sz w:val="28"/>
        </w:rPr>
        <w:t>Software requirements</w:t>
      </w:r>
    </w:p>
    <w:p w14:paraId="5C1296B4" w14:textId="77777777" w:rsidR="00FD3DFB" w:rsidRDefault="00000630">
      <w:pPr>
        <w:pStyle w:val="a3"/>
        <w:spacing w:before="111"/>
        <w:ind w:left="117"/>
      </w:pPr>
      <w:r>
        <w:t>This topic lists the software requirements of the management server.</w:t>
      </w:r>
    </w:p>
    <w:p w14:paraId="502C5666" w14:textId="77777777" w:rsidR="00FD3DFB" w:rsidRDefault="00FD3DFB">
      <w:pPr>
        <w:pStyle w:val="a3"/>
        <w:spacing w:before="6"/>
        <w:rPr>
          <w:sz w:val="21"/>
        </w:rPr>
      </w:pPr>
    </w:p>
    <w:p w14:paraId="4FFB6D2E" w14:textId="77777777" w:rsidR="00FD3DFB" w:rsidRDefault="00000630">
      <w:pPr>
        <w:pStyle w:val="a4"/>
        <w:numPr>
          <w:ilvl w:val="0"/>
          <w:numId w:val="35"/>
        </w:numPr>
        <w:tabs>
          <w:tab w:val="left" w:pos="367"/>
        </w:tabs>
        <w:spacing w:before="1"/>
        <w:ind w:left="366" w:hanging="249"/>
        <w:rPr>
          <w:sz w:val="20"/>
        </w:rPr>
      </w:pPr>
      <w:r>
        <w:rPr>
          <w:sz w:val="20"/>
        </w:rPr>
        <w:t>Microsoft .NET Framework</w:t>
      </w:r>
      <w:r>
        <w:rPr>
          <w:spacing w:val="-11"/>
          <w:sz w:val="20"/>
        </w:rPr>
        <w:t xml:space="preserve"> </w:t>
      </w:r>
      <w:r>
        <w:rPr>
          <w:sz w:val="20"/>
        </w:rPr>
        <w:t>v3.5</w:t>
      </w:r>
    </w:p>
    <w:p w14:paraId="7B986DA7" w14:textId="77777777" w:rsidR="00FD3DFB" w:rsidRDefault="00000630">
      <w:pPr>
        <w:pStyle w:val="a4"/>
        <w:numPr>
          <w:ilvl w:val="0"/>
          <w:numId w:val="35"/>
        </w:numPr>
        <w:tabs>
          <w:tab w:val="left" w:pos="367"/>
        </w:tabs>
        <w:ind w:left="366" w:hanging="249"/>
        <w:rPr>
          <w:sz w:val="20"/>
        </w:rPr>
      </w:pPr>
      <w:r>
        <w:rPr>
          <w:sz w:val="20"/>
        </w:rPr>
        <w:t>Microsoft .NET Framework v4.0 or later</w:t>
      </w:r>
      <w:r>
        <w:rPr>
          <w:spacing w:val="-31"/>
          <w:sz w:val="20"/>
        </w:rPr>
        <w:t xml:space="preserve"> </w:t>
      </w:r>
      <w:r>
        <w:rPr>
          <w:sz w:val="20"/>
        </w:rPr>
        <w:t>versions</w:t>
      </w:r>
    </w:p>
    <w:p w14:paraId="21B387BF" w14:textId="77777777" w:rsidR="00FD3DFB" w:rsidRDefault="00000630">
      <w:pPr>
        <w:pStyle w:val="a4"/>
        <w:numPr>
          <w:ilvl w:val="0"/>
          <w:numId w:val="35"/>
        </w:numPr>
        <w:tabs>
          <w:tab w:val="left" w:pos="367"/>
        </w:tabs>
        <w:ind w:left="366" w:hanging="249"/>
        <w:rPr>
          <w:sz w:val="20"/>
        </w:rPr>
      </w:pPr>
      <w:r>
        <w:rPr>
          <w:sz w:val="20"/>
        </w:rPr>
        <w:t>PowerShell 3.0 or later</w:t>
      </w:r>
      <w:r>
        <w:rPr>
          <w:spacing w:val="-38"/>
          <w:sz w:val="20"/>
        </w:rPr>
        <w:t xml:space="preserve"> </w:t>
      </w:r>
      <w:r>
        <w:rPr>
          <w:sz w:val="20"/>
        </w:rPr>
        <w:t>versions</w:t>
      </w:r>
    </w:p>
    <w:p w14:paraId="7F6B6966" w14:textId="77777777" w:rsidR="00FD3DFB" w:rsidRDefault="00FD3DFB">
      <w:pPr>
        <w:rPr>
          <w:sz w:val="20"/>
        </w:rPr>
        <w:sectPr w:rsidR="00FD3DFB">
          <w:pgSz w:w="12240" w:h="15840"/>
          <w:pgMar w:top="1220" w:right="1060" w:bottom="860" w:left="1300" w:header="0" w:footer="674" w:gutter="0"/>
          <w:cols w:space="720"/>
        </w:sectPr>
      </w:pPr>
    </w:p>
    <w:p w14:paraId="56B7650A" w14:textId="77777777" w:rsidR="00FD3DFB" w:rsidRDefault="00000630">
      <w:pPr>
        <w:pStyle w:val="a4"/>
        <w:numPr>
          <w:ilvl w:val="0"/>
          <w:numId w:val="35"/>
        </w:numPr>
        <w:tabs>
          <w:tab w:val="left" w:pos="360"/>
        </w:tabs>
        <w:spacing w:before="102" w:line="226" w:lineRule="exact"/>
        <w:ind w:left="360" w:right="827"/>
        <w:rPr>
          <w:sz w:val="20"/>
        </w:rPr>
      </w:pPr>
      <w:r>
        <w:rPr>
          <w:sz w:val="20"/>
        </w:rPr>
        <w:lastRenderedPageBreak/>
        <w:t>Internet</w:t>
      </w:r>
      <w:r>
        <w:rPr>
          <w:spacing w:val="-6"/>
          <w:sz w:val="20"/>
        </w:rPr>
        <w:t xml:space="preserve"> </w:t>
      </w:r>
      <w:r>
        <w:rPr>
          <w:sz w:val="20"/>
        </w:rPr>
        <w:t>Explorer</w:t>
      </w:r>
      <w:r>
        <w:rPr>
          <w:position w:val="6"/>
          <w:sz w:val="13"/>
        </w:rPr>
        <w:t>®</w:t>
      </w:r>
      <w:r>
        <w:rPr>
          <w:spacing w:val="-1"/>
          <w:position w:val="6"/>
          <w:sz w:val="13"/>
        </w:rPr>
        <w:t xml:space="preserve"> </w:t>
      </w:r>
      <w:r>
        <w:rPr>
          <w:sz w:val="20"/>
        </w:rPr>
        <w:t>10,</w:t>
      </w:r>
      <w:r>
        <w:rPr>
          <w:spacing w:val="-5"/>
          <w:sz w:val="20"/>
        </w:rPr>
        <w:t xml:space="preserve"> </w:t>
      </w:r>
      <w:r>
        <w:rPr>
          <w:sz w:val="20"/>
        </w:rPr>
        <w:t>with</w:t>
      </w:r>
      <w:r>
        <w:rPr>
          <w:spacing w:val="-4"/>
          <w:sz w:val="20"/>
        </w:rPr>
        <w:t xml:space="preserve"> </w:t>
      </w:r>
      <w:r>
        <w:rPr>
          <w:sz w:val="20"/>
        </w:rPr>
        <w:t>KB3087038</w:t>
      </w:r>
      <w:r>
        <w:rPr>
          <w:spacing w:val="-6"/>
          <w:sz w:val="20"/>
        </w:rPr>
        <w:t xml:space="preserve"> </w:t>
      </w:r>
      <w:r>
        <w:rPr>
          <w:sz w:val="20"/>
        </w:rPr>
        <w:t>or</w:t>
      </w:r>
      <w:r>
        <w:rPr>
          <w:spacing w:val="-6"/>
          <w:sz w:val="20"/>
        </w:rPr>
        <w:t xml:space="preserve"> </w:t>
      </w:r>
      <w:r>
        <w:rPr>
          <w:sz w:val="20"/>
        </w:rPr>
        <w:t>later</w:t>
      </w:r>
      <w:r>
        <w:rPr>
          <w:spacing w:val="-5"/>
          <w:sz w:val="20"/>
        </w:rPr>
        <w:t xml:space="preserve"> </w:t>
      </w:r>
      <w:r>
        <w:rPr>
          <w:sz w:val="20"/>
        </w:rPr>
        <w:t>versions</w:t>
      </w:r>
      <w:r>
        <w:rPr>
          <w:spacing w:val="-5"/>
          <w:sz w:val="20"/>
        </w:rPr>
        <w:t xml:space="preserve"> </w:t>
      </w:r>
      <w:r>
        <w:rPr>
          <w:sz w:val="20"/>
        </w:rPr>
        <w:t>(see</w:t>
      </w:r>
      <w:r>
        <w:rPr>
          <w:spacing w:val="-5"/>
          <w:sz w:val="20"/>
        </w:rPr>
        <w:t xml:space="preserve"> </w:t>
      </w:r>
      <w:hyperlink r:id="rId23">
        <w:r>
          <w:rPr>
            <w:color w:val="0000ED"/>
            <w:sz w:val="19"/>
            <w:u w:val="single" w:color="0000ED"/>
          </w:rPr>
          <w:t>Cumulative</w:t>
        </w:r>
        <w:r>
          <w:rPr>
            <w:color w:val="0000ED"/>
            <w:spacing w:val="-5"/>
            <w:sz w:val="19"/>
            <w:u w:val="single" w:color="0000ED"/>
          </w:rPr>
          <w:t xml:space="preserve"> </w:t>
        </w:r>
        <w:r>
          <w:rPr>
            <w:color w:val="0000ED"/>
            <w:sz w:val="19"/>
            <w:u w:val="single" w:color="0000ED"/>
          </w:rPr>
          <w:t>Security</w:t>
        </w:r>
        <w:r>
          <w:rPr>
            <w:color w:val="0000ED"/>
            <w:spacing w:val="-5"/>
            <w:sz w:val="19"/>
            <w:u w:val="single" w:color="0000ED"/>
          </w:rPr>
          <w:t xml:space="preserve"> </w:t>
        </w:r>
        <w:r>
          <w:rPr>
            <w:color w:val="0000ED"/>
            <w:sz w:val="19"/>
            <w:u w:val="single" w:color="0000ED"/>
          </w:rPr>
          <w:t>Update</w:t>
        </w:r>
        <w:r>
          <w:rPr>
            <w:color w:val="0000ED"/>
            <w:spacing w:val="-5"/>
            <w:sz w:val="19"/>
            <w:u w:val="single" w:color="0000ED"/>
          </w:rPr>
          <w:t xml:space="preserve"> </w:t>
        </w:r>
        <w:r>
          <w:rPr>
            <w:color w:val="0000ED"/>
            <w:sz w:val="19"/>
            <w:u w:val="single" w:color="0000ED"/>
          </w:rPr>
          <w:t>for</w:t>
        </w:r>
        <w:r>
          <w:rPr>
            <w:color w:val="0000ED"/>
            <w:spacing w:val="-6"/>
            <w:sz w:val="19"/>
            <w:u w:val="single" w:color="0000ED"/>
          </w:rPr>
          <w:t xml:space="preserve"> </w:t>
        </w:r>
        <w:r>
          <w:rPr>
            <w:color w:val="0000ED"/>
            <w:sz w:val="19"/>
            <w:u w:val="single" w:color="0000ED"/>
          </w:rPr>
          <w:t xml:space="preserve">Internet </w:t>
        </w:r>
      </w:hyperlink>
      <w:hyperlink r:id="rId24">
        <w:r>
          <w:rPr>
            <w:color w:val="0000ED"/>
            <w:sz w:val="19"/>
            <w:u w:val="single" w:color="0000ED"/>
          </w:rPr>
          <w:t>Explorer</w:t>
        </w:r>
        <w:r>
          <w:rPr>
            <w:color w:val="0000ED"/>
            <w:spacing w:val="-12"/>
            <w:sz w:val="19"/>
            <w:u w:val="single" w:color="0000ED"/>
          </w:rPr>
          <w:t xml:space="preserve"> </w:t>
        </w:r>
        <w:r>
          <w:rPr>
            <w:color w:val="0000ED"/>
            <w:sz w:val="19"/>
            <w:u w:val="single" w:color="0000ED"/>
          </w:rPr>
          <w:t>10</w:t>
        </w:r>
        <w:r>
          <w:rPr>
            <w:color w:val="0000ED"/>
            <w:spacing w:val="-12"/>
            <w:sz w:val="19"/>
            <w:u w:val="single" w:color="0000ED"/>
          </w:rPr>
          <w:t xml:space="preserve"> </w:t>
        </w:r>
        <w:r>
          <w:rPr>
            <w:color w:val="0000ED"/>
            <w:sz w:val="19"/>
            <w:u w:val="single" w:color="0000ED"/>
          </w:rPr>
          <w:t>for</w:t>
        </w:r>
        <w:r>
          <w:rPr>
            <w:color w:val="0000ED"/>
            <w:spacing w:val="-11"/>
            <w:sz w:val="19"/>
            <w:u w:val="single" w:color="0000ED"/>
          </w:rPr>
          <w:t xml:space="preserve"> </w:t>
        </w:r>
        <w:r>
          <w:rPr>
            <w:color w:val="0000ED"/>
            <w:sz w:val="19"/>
            <w:u w:val="single" w:color="0000ED"/>
          </w:rPr>
          <w:t>Windows</w:t>
        </w:r>
        <w:r>
          <w:rPr>
            <w:color w:val="0000ED"/>
            <w:spacing w:val="-12"/>
            <w:sz w:val="19"/>
            <w:u w:val="single" w:color="0000ED"/>
          </w:rPr>
          <w:t xml:space="preserve"> </w:t>
        </w:r>
        <w:r>
          <w:rPr>
            <w:color w:val="0000ED"/>
            <w:sz w:val="19"/>
            <w:u w:val="single" w:color="0000ED"/>
          </w:rPr>
          <w:t>Server</w:t>
        </w:r>
        <w:r>
          <w:rPr>
            <w:color w:val="0000ED"/>
            <w:spacing w:val="-13"/>
            <w:sz w:val="19"/>
            <w:u w:val="single" w:color="0000ED"/>
          </w:rPr>
          <w:t xml:space="preserve"> </w:t>
        </w:r>
        <w:r>
          <w:rPr>
            <w:color w:val="0000ED"/>
            <w:sz w:val="19"/>
            <w:u w:val="single" w:color="0000ED"/>
          </w:rPr>
          <w:t>2012</w:t>
        </w:r>
        <w:r>
          <w:rPr>
            <w:color w:val="0000ED"/>
            <w:spacing w:val="-12"/>
            <w:sz w:val="19"/>
            <w:u w:val="single" w:color="0000ED"/>
          </w:rPr>
          <w:t xml:space="preserve"> </w:t>
        </w:r>
        <w:r>
          <w:rPr>
            <w:color w:val="0000ED"/>
            <w:sz w:val="19"/>
            <w:u w:val="single" w:color="0000ED"/>
          </w:rPr>
          <w:t>(KB3087038)</w:t>
        </w:r>
        <w:r>
          <w:rPr>
            <w:color w:val="0000ED"/>
            <w:spacing w:val="-12"/>
            <w:sz w:val="19"/>
            <w:u w:val="single" w:color="0000ED"/>
          </w:rPr>
          <w:t xml:space="preserve"> </w:t>
        </w:r>
        <w:r>
          <w:rPr>
            <w:color w:val="0000ED"/>
            <w:sz w:val="19"/>
            <w:u w:val="single" w:color="0000ED"/>
          </w:rPr>
          <w:t>Web</w:t>
        </w:r>
        <w:r>
          <w:rPr>
            <w:color w:val="0000ED"/>
            <w:spacing w:val="-12"/>
            <w:sz w:val="19"/>
            <w:u w:val="single" w:color="0000ED"/>
          </w:rPr>
          <w:t xml:space="preserve"> </w:t>
        </w:r>
        <w:r>
          <w:rPr>
            <w:color w:val="0000ED"/>
            <w:sz w:val="19"/>
            <w:u w:val="single" w:color="0000ED"/>
          </w:rPr>
          <w:t>site</w:t>
        </w:r>
      </w:hyperlink>
      <w:r>
        <w:rPr>
          <w:sz w:val="20"/>
        </w:rPr>
        <w:t>)</w:t>
      </w:r>
    </w:p>
    <w:p w14:paraId="54AC1B8E" w14:textId="77777777" w:rsidR="00FD3DFB" w:rsidRDefault="00000630">
      <w:pPr>
        <w:pStyle w:val="a4"/>
        <w:numPr>
          <w:ilvl w:val="0"/>
          <w:numId w:val="35"/>
        </w:numPr>
        <w:tabs>
          <w:tab w:val="left" w:pos="361"/>
        </w:tabs>
        <w:spacing w:before="90" w:line="249" w:lineRule="auto"/>
        <w:ind w:left="360" w:right="160"/>
        <w:rPr>
          <w:sz w:val="20"/>
        </w:rPr>
      </w:pPr>
      <w:r>
        <w:rPr>
          <w:sz w:val="20"/>
        </w:rPr>
        <w:t>To</w:t>
      </w:r>
      <w:r>
        <w:rPr>
          <w:spacing w:val="-10"/>
          <w:sz w:val="20"/>
        </w:rPr>
        <w:t xml:space="preserve"> </w:t>
      </w:r>
      <w:r>
        <w:rPr>
          <w:sz w:val="20"/>
        </w:rPr>
        <w:t>use</w:t>
      </w:r>
      <w:r>
        <w:rPr>
          <w:spacing w:val="-9"/>
          <w:sz w:val="20"/>
        </w:rPr>
        <w:t xml:space="preserve"> </w:t>
      </w:r>
      <w:r>
        <w:rPr>
          <w:sz w:val="20"/>
        </w:rPr>
        <w:t>the</w:t>
      </w:r>
      <w:r>
        <w:rPr>
          <w:spacing w:val="-9"/>
          <w:sz w:val="20"/>
        </w:rPr>
        <w:t xml:space="preserve"> </w:t>
      </w:r>
      <w:r>
        <w:rPr>
          <w:sz w:val="20"/>
        </w:rPr>
        <w:t>SQL</w:t>
      </w:r>
      <w:r>
        <w:rPr>
          <w:spacing w:val="-9"/>
          <w:sz w:val="20"/>
        </w:rPr>
        <w:t xml:space="preserve"> </w:t>
      </w:r>
      <w:r>
        <w:rPr>
          <w:sz w:val="20"/>
        </w:rPr>
        <w:t>server</w:t>
      </w:r>
      <w:r>
        <w:rPr>
          <w:spacing w:val="-10"/>
          <w:sz w:val="20"/>
        </w:rPr>
        <w:t xml:space="preserve"> </w:t>
      </w:r>
      <w:r>
        <w:rPr>
          <w:sz w:val="20"/>
        </w:rPr>
        <w:t>database</w:t>
      </w:r>
      <w:r>
        <w:rPr>
          <w:spacing w:val="-9"/>
          <w:sz w:val="20"/>
        </w:rPr>
        <w:t xml:space="preserve"> </w:t>
      </w:r>
      <w:r>
        <w:rPr>
          <w:sz w:val="20"/>
        </w:rPr>
        <w:t>as</w:t>
      </w:r>
      <w:r>
        <w:rPr>
          <w:spacing w:val="-9"/>
          <w:sz w:val="20"/>
        </w:rPr>
        <w:t xml:space="preserve"> </w:t>
      </w:r>
      <w:r>
        <w:rPr>
          <w:sz w:val="20"/>
        </w:rPr>
        <w:t>the</w:t>
      </w:r>
      <w:r>
        <w:rPr>
          <w:spacing w:val="-8"/>
          <w:sz w:val="20"/>
        </w:rPr>
        <w:t xml:space="preserve"> </w:t>
      </w:r>
      <w:r>
        <w:rPr>
          <w:sz w:val="20"/>
        </w:rPr>
        <w:t>database</w:t>
      </w:r>
      <w:r>
        <w:rPr>
          <w:spacing w:val="-9"/>
          <w:sz w:val="20"/>
        </w:rPr>
        <w:t xml:space="preserve"> </w:t>
      </w:r>
      <w:r>
        <w:rPr>
          <w:sz w:val="20"/>
        </w:rPr>
        <w:t>in</w:t>
      </w:r>
      <w:r>
        <w:rPr>
          <w:spacing w:val="-10"/>
          <w:sz w:val="20"/>
        </w:rPr>
        <w:t xml:space="preserve"> </w:t>
      </w:r>
      <w:r>
        <w:rPr>
          <w:sz w:val="20"/>
        </w:rPr>
        <w:t>XClarity</w:t>
      </w:r>
      <w:r>
        <w:rPr>
          <w:spacing w:val="-8"/>
          <w:sz w:val="20"/>
        </w:rPr>
        <w:t xml:space="preserve"> </w:t>
      </w:r>
      <w:r>
        <w:rPr>
          <w:sz w:val="20"/>
        </w:rPr>
        <w:t>Integrator</w:t>
      </w:r>
      <w:r>
        <w:rPr>
          <w:spacing w:val="-10"/>
          <w:sz w:val="20"/>
        </w:rPr>
        <w:t xml:space="preserve"> </w:t>
      </w:r>
      <w:r>
        <w:rPr>
          <w:sz w:val="20"/>
        </w:rPr>
        <w:t>Service,</w:t>
      </w:r>
      <w:r>
        <w:rPr>
          <w:spacing w:val="-9"/>
          <w:sz w:val="20"/>
        </w:rPr>
        <w:t xml:space="preserve"> </w:t>
      </w:r>
      <w:r>
        <w:rPr>
          <w:sz w:val="20"/>
        </w:rPr>
        <w:t>ensure</w:t>
      </w:r>
      <w:r>
        <w:rPr>
          <w:spacing w:val="-9"/>
          <w:sz w:val="20"/>
        </w:rPr>
        <w:t xml:space="preserve"> </w:t>
      </w:r>
      <w:r>
        <w:rPr>
          <w:sz w:val="20"/>
        </w:rPr>
        <w:t>that</w:t>
      </w:r>
      <w:r>
        <w:rPr>
          <w:spacing w:val="-10"/>
          <w:sz w:val="20"/>
        </w:rPr>
        <w:t xml:space="preserve"> </w:t>
      </w:r>
      <w:r>
        <w:rPr>
          <w:sz w:val="20"/>
        </w:rPr>
        <w:t>the</w:t>
      </w:r>
      <w:r>
        <w:rPr>
          <w:spacing w:val="-9"/>
          <w:sz w:val="20"/>
        </w:rPr>
        <w:t xml:space="preserve"> </w:t>
      </w:r>
      <w:r>
        <w:rPr>
          <w:sz w:val="20"/>
        </w:rPr>
        <w:t>SQL</w:t>
      </w:r>
      <w:r>
        <w:rPr>
          <w:spacing w:val="-9"/>
          <w:sz w:val="20"/>
        </w:rPr>
        <w:t xml:space="preserve"> </w:t>
      </w:r>
      <w:r>
        <w:rPr>
          <w:sz w:val="20"/>
        </w:rPr>
        <w:t>server meets the following</w:t>
      </w:r>
      <w:r>
        <w:rPr>
          <w:spacing w:val="5"/>
          <w:sz w:val="20"/>
        </w:rPr>
        <w:t xml:space="preserve"> </w:t>
      </w:r>
      <w:r>
        <w:rPr>
          <w:sz w:val="20"/>
        </w:rPr>
        <w:t>requirements:</w:t>
      </w:r>
    </w:p>
    <w:p w14:paraId="69A9F824" w14:textId="77777777" w:rsidR="00FD3DFB" w:rsidRDefault="00000630">
      <w:pPr>
        <w:pStyle w:val="a4"/>
        <w:numPr>
          <w:ilvl w:val="1"/>
          <w:numId w:val="35"/>
        </w:numPr>
        <w:tabs>
          <w:tab w:val="left" w:pos="609"/>
        </w:tabs>
        <w:spacing w:before="118"/>
        <w:ind w:hanging="248"/>
        <w:rPr>
          <w:sz w:val="20"/>
        </w:rPr>
      </w:pPr>
      <w:r>
        <w:rPr>
          <w:sz w:val="20"/>
        </w:rPr>
        <w:t>Version:</w:t>
      </w:r>
      <w:r>
        <w:rPr>
          <w:spacing w:val="-13"/>
          <w:sz w:val="20"/>
        </w:rPr>
        <w:t xml:space="preserve"> </w:t>
      </w:r>
      <w:r>
        <w:rPr>
          <w:sz w:val="20"/>
        </w:rPr>
        <w:t>SQL</w:t>
      </w:r>
      <w:r>
        <w:rPr>
          <w:spacing w:val="-13"/>
          <w:sz w:val="20"/>
        </w:rPr>
        <w:t xml:space="preserve"> </w:t>
      </w:r>
      <w:r>
        <w:rPr>
          <w:sz w:val="20"/>
        </w:rPr>
        <w:t>server</w:t>
      </w:r>
      <w:r>
        <w:rPr>
          <w:spacing w:val="-14"/>
          <w:sz w:val="20"/>
        </w:rPr>
        <w:t xml:space="preserve"> </w:t>
      </w:r>
      <w:r>
        <w:rPr>
          <w:sz w:val="20"/>
        </w:rPr>
        <w:t>2008</w:t>
      </w:r>
      <w:r>
        <w:rPr>
          <w:spacing w:val="-13"/>
          <w:sz w:val="20"/>
        </w:rPr>
        <w:t xml:space="preserve"> </w:t>
      </w:r>
      <w:r>
        <w:rPr>
          <w:sz w:val="20"/>
        </w:rPr>
        <w:t>R2</w:t>
      </w:r>
      <w:r>
        <w:rPr>
          <w:spacing w:val="-13"/>
          <w:sz w:val="20"/>
        </w:rPr>
        <w:t xml:space="preserve"> </w:t>
      </w:r>
      <w:r>
        <w:rPr>
          <w:sz w:val="20"/>
        </w:rPr>
        <w:t>SP3</w:t>
      </w:r>
      <w:r>
        <w:rPr>
          <w:spacing w:val="-14"/>
          <w:sz w:val="20"/>
        </w:rPr>
        <w:t xml:space="preserve"> </w:t>
      </w:r>
      <w:r>
        <w:rPr>
          <w:sz w:val="20"/>
        </w:rPr>
        <w:t>or</w:t>
      </w:r>
      <w:r>
        <w:rPr>
          <w:spacing w:val="-12"/>
          <w:sz w:val="20"/>
        </w:rPr>
        <w:t xml:space="preserve"> </w:t>
      </w:r>
      <w:r>
        <w:rPr>
          <w:sz w:val="20"/>
        </w:rPr>
        <w:t>later</w:t>
      </w:r>
      <w:r>
        <w:rPr>
          <w:spacing w:val="-14"/>
          <w:sz w:val="20"/>
        </w:rPr>
        <w:t xml:space="preserve"> </w:t>
      </w:r>
      <w:r>
        <w:rPr>
          <w:sz w:val="20"/>
        </w:rPr>
        <w:t>version</w:t>
      </w:r>
    </w:p>
    <w:p w14:paraId="38A169F3" w14:textId="77777777" w:rsidR="00FD3DFB" w:rsidRDefault="00000630">
      <w:pPr>
        <w:pStyle w:val="a4"/>
        <w:numPr>
          <w:ilvl w:val="1"/>
          <w:numId w:val="35"/>
        </w:numPr>
        <w:tabs>
          <w:tab w:val="left" w:pos="609"/>
        </w:tabs>
        <w:spacing w:before="93"/>
        <w:ind w:hanging="248"/>
        <w:rPr>
          <w:sz w:val="20"/>
        </w:rPr>
      </w:pPr>
      <w:r>
        <w:rPr>
          <w:sz w:val="20"/>
        </w:rPr>
        <w:t>Authentication mode: SQL Server and Windows Authentication</w:t>
      </w:r>
      <w:r>
        <w:rPr>
          <w:spacing w:val="-1"/>
          <w:sz w:val="20"/>
        </w:rPr>
        <w:t xml:space="preserve"> </w:t>
      </w:r>
      <w:r>
        <w:rPr>
          <w:sz w:val="20"/>
        </w:rPr>
        <w:t>mode</w:t>
      </w:r>
    </w:p>
    <w:p w14:paraId="236A6632" w14:textId="77777777" w:rsidR="00FD3DFB" w:rsidRDefault="00000630">
      <w:pPr>
        <w:pStyle w:val="a4"/>
        <w:numPr>
          <w:ilvl w:val="1"/>
          <w:numId w:val="35"/>
        </w:numPr>
        <w:tabs>
          <w:tab w:val="left" w:pos="609"/>
        </w:tabs>
        <w:spacing w:before="93"/>
        <w:ind w:hanging="248"/>
        <w:rPr>
          <w:sz w:val="20"/>
        </w:rPr>
      </w:pPr>
      <w:r>
        <w:rPr>
          <w:sz w:val="20"/>
        </w:rPr>
        <w:t>Disk</w:t>
      </w:r>
      <w:r>
        <w:rPr>
          <w:spacing w:val="-10"/>
          <w:sz w:val="20"/>
        </w:rPr>
        <w:t xml:space="preserve"> </w:t>
      </w:r>
      <w:r>
        <w:rPr>
          <w:sz w:val="20"/>
        </w:rPr>
        <w:t>size:</w:t>
      </w:r>
      <w:r>
        <w:rPr>
          <w:spacing w:val="-11"/>
          <w:sz w:val="20"/>
        </w:rPr>
        <w:t xml:space="preserve"> </w:t>
      </w:r>
      <w:r>
        <w:rPr>
          <w:sz w:val="20"/>
        </w:rPr>
        <w:t>10GB</w:t>
      </w:r>
      <w:r>
        <w:rPr>
          <w:spacing w:val="-9"/>
          <w:sz w:val="20"/>
        </w:rPr>
        <w:t xml:space="preserve"> </w:t>
      </w:r>
      <w:r>
        <w:rPr>
          <w:sz w:val="20"/>
        </w:rPr>
        <w:t>free</w:t>
      </w:r>
      <w:r>
        <w:rPr>
          <w:spacing w:val="-10"/>
          <w:sz w:val="20"/>
        </w:rPr>
        <w:t xml:space="preserve"> </w:t>
      </w:r>
      <w:r>
        <w:rPr>
          <w:sz w:val="20"/>
        </w:rPr>
        <w:t>size</w:t>
      </w:r>
      <w:r>
        <w:rPr>
          <w:spacing w:val="-11"/>
          <w:sz w:val="20"/>
        </w:rPr>
        <w:t xml:space="preserve"> </w:t>
      </w:r>
      <w:r>
        <w:rPr>
          <w:sz w:val="20"/>
        </w:rPr>
        <w:t>for</w:t>
      </w:r>
      <w:r>
        <w:rPr>
          <w:spacing w:val="-9"/>
          <w:sz w:val="20"/>
        </w:rPr>
        <w:t xml:space="preserve"> </w:t>
      </w:r>
      <w:r>
        <w:rPr>
          <w:sz w:val="20"/>
        </w:rPr>
        <w:t>100</w:t>
      </w:r>
      <w:r>
        <w:rPr>
          <w:spacing w:val="-10"/>
          <w:sz w:val="20"/>
        </w:rPr>
        <w:t xml:space="preserve"> </w:t>
      </w:r>
      <w:r>
        <w:rPr>
          <w:sz w:val="20"/>
        </w:rPr>
        <w:t>managed</w:t>
      </w:r>
      <w:r>
        <w:rPr>
          <w:spacing w:val="-11"/>
          <w:sz w:val="20"/>
        </w:rPr>
        <w:t xml:space="preserve"> </w:t>
      </w:r>
      <w:r>
        <w:rPr>
          <w:sz w:val="20"/>
        </w:rPr>
        <w:t>servers,</w:t>
      </w:r>
      <w:r>
        <w:rPr>
          <w:spacing w:val="-10"/>
          <w:sz w:val="20"/>
        </w:rPr>
        <w:t xml:space="preserve"> </w:t>
      </w:r>
      <w:r>
        <w:rPr>
          <w:sz w:val="20"/>
        </w:rPr>
        <w:t>30GB</w:t>
      </w:r>
      <w:r>
        <w:rPr>
          <w:spacing w:val="-9"/>
          <w:sz w:val="20"/>
        </w:rPr>
        <w:t xml:space="preserve"> </w:t>
      </w:r>
      <w:r>
        <w:rPr>
          <w:sz w:val="20"/>
        </w:rPr>
        <w:t>free</w:t>
      </w:r>
      <w:r>
        <w:rPr>
          <w:spacing w:val="-10"/>
          <w:sz w:val="20"/>
        </w:rPr>
        <w:t xml:space="preserve"> </w:t>
      </w:r>
      <w:r>
        <w:rPr>
          <w:sz w:val="20"/>
        </w:rPr>
        <w:t>size</w:t>
      </w:r>
      <w:r>
        <w:rPr>
          <w:spacing w:val="-11"/>
          <w:sz w:val="20"/>
        </w:rPr>
        <w:t xml:space="preserve"> </w:t>
      </w:r>
      <w:r>
        <w:rPr>
          <w:sz w:val="20"/>
        </w:rPr>
        <w:t>for</w:t>
      </w:r>
      <w:r>
        <w:rPr>
          <w:spacing w:val="-9"/>
          <w:sz w:val="20"/>
        </w:rPr>
        <w:t xml:space="preserve"> </w:t>
      </w:r>
      <w:r>
        <w:rPr>
          <w:sz w:val="20"/>
        </w:rPr>
        <w:t>500</w:t>
      </w:r>
      <w:r>
        <w:rPr>
          <w:spacing w:val="-10"/>
          <w:sz w:val="20"/>
        </w:rPr>
        <w:t xml:space="preserve"> </w:t>
      </w:r>
      <w:r>
        <w:rPr>
          <w:sz w:val="20"/>
        </w:rPr>
        <w:t>managed</w:t>
      </w:r>
      <w:r>
        <w:rPr>
          <w:spacing w:val="-11"/>
          <w:sz w:val="20"/>
        </w:rPr>
        <w:t xml:space="preserve"> </w:t>
      </w:r>
      <w:r>
        <w:rPr>
          <w:sz w:val="20"/>
        </w:rPr>
        <w:t>servers</w:t>
      </w:r>
    </w:p>
    <w:p w14:paraId="43DF5A9D" w14:textId="77777777" w:rsidR="00FD3DFB" w:rsidRDefault="00000630">
      <w:pPr>
        <w:pStyle w:val="a4"/>
        <w:numPr>
          <w:ilvl w:val="1"/>
          <w:numId w:val="35"/>
        </w:numPr>
        <w:tabs>
          <w:tab w:val="left" w:pos="609"/>
        </w:tabs>
        <w:spacing w:before="93"/>
        <w:ind w:hanging="248"/>
        <w:rPr>
          <w:sz w:val="20"/>
        </w:rPr>
      </w:pPr>
      <w:r>
        <w:rPr>
          <w:sz w:val="20"/>
        </w:rPr>
        <w:t>CPU</w:t>
      </w:r>
      <w:r>
        <w:rPr>
          <w:spacing w:val="-4"/>
          <w:sz w:val="20"/>
        </w:rPr>
        <w:t xml:space="preserve"> </w:t>
      </w:r>
      <w:r>
        <w:rPr>
          <w:sz w:val="20"/>
        </w:rPr>
        <w:t>and</w:t>
      </w:r>
      <w:r>
        <w:rPr>
          <w:spacing w:val="-4"/>
          <w:sz w:val="20"/>
        </w:rPr>
        <w:t xml:space="preserve"> </w:t>
      </w:r>
      <w:r>
        <w:rPr>
          <w:sz w:val="20"/>
        </w:rPr>
        <w:t>memory:</w:t>
      </w:r>
      <w:r>
        <w:rPr>
          <w:spacing w:val="-4"/>
          <w:sz w:val="20"/>
        </w:rPr>
        <w:t xml:space="preserve"> </w:t>
      </w:r>
      <w:r>
        <w:rPr>
          <w:sz w:val="20"/>
        </w:rPr>
        <w:t>Four-core</w:t>
      </w:r>
      <w:r>
        <w:rPr>
          <w:spacing w:val="-4"/>
          <w:sz w:val="20"/>
        </w:rPr>
        <w:t xml:space="preserve"> </w:t>
      </w:r>
      <w:r>
        <w:rPr>
          <w:sz w:val="20"/>
        </w:rPr>
        <w:t>2.66</w:t>
      </w:r>
      <w:r>
        <w:rPr>
          <w:spacing w:val="-4"/>
          <w:sz w:val="20"/>
        </w:rPr>
        <w:t xml:space="preserve"> </w:t>
      </w:r>
      <w:r>
        <w:rPr>
          <w:sz w:val="20"/>
        </w:rPr>
        <w:t>GHz</w:t>
      </w:r>
      <w:r>
        <w:rPr>
          <w:spacing w:val="-5"/>
          <w:sz w:val="20"/>
        </w:rPr>
        <w:t xml:space="preserve"> </w:t>
      </w:r>
      <w:r>
        <w:rPr>
          <w:sz w:val="20"/>
        </w:rPr>
        <w:t>processor</w:t>
      </w:r>
      <w:r>
        <w:rPr>
          <w:spacing w:val="-5"/>
          <w:sz w:val="20"/>
        </w:rPr>
        <w:t xml:space="preserve"> </w:t>
      </w:r>
      <w:r>
        <w:rPr>
          <w:sz w:val="20"/>
        </w:rPr>
        <w:t>and</w:t>
      </w:r>
      <w:r>
        <w:rPr>
          <w:spacing w:val="-3"/>
          <w:sz w:val="20"/>
        </w:rPr>
        <w:t xml:space="preserve"> </w:t>
      </w:r>
      <w:r>
        <w:rPr>
          <w:sz w:val="20"/>
        </w:rPr>
        <w:t>16</w:t>
      </w:r>
      <w:r>
        <w:rPr>
          <w:spacing w:val="-5"/>
          <w:sz w:val="20"/>
        </w:rPr>
        <w:t xml:space="preserve"> </w:t>
      </w:r>
      <w:r>
        <w:rPr>
          <w:sz w:val="20"/>
        </w:rPr>
        <w:t>GB</w:t>
      </w:r>
      <w:r>
        <w:rPr>
          <w:spacing w:val="-4"/>
          <w:sz w:val="20"/>
        </w:rPr>
        <w:t xml:space="preserve"> </w:t>
      </w:r>
      <w:r>
        <w:rPr>
          <w:sz w:val="20"/>
        </w:rPr>
        <w:t>memory</w:t>
      </w:r>
      <w:r>
        <w:rPr>
          <w:spacing w:val="-5"/>
          <w:sz w:val="20"/>
        </w:rPr>
        <w:t xml:space="preserve"> </w:t>
      </w:r>
      <w:r>
        <w:rPr>
          <w:sz w:val="20"/>
        </w:rPr>
        <w:t>are</w:t>
      </w:r>
      <w:r>
        <w:rPr>
          <w:spacing w:val="-4"/>
          <w:sz w:val="20"/>
        </w:rPr>
        <w:t xml:space="preserve"> </w:t>
      </w:r>
      <w:r>
        <w:rPr>
          <w:sz w:val="20"/>
        </w:rPr>
        <w:t>recommended</w:t>
      </w:r>
    </w:p>
    <w:p w14:paraId="6AA419B1" w14:textId="77777777" w:rsidR="00FD3DFB" w:rsidRDefault="00000630">
      <w:pPr>
        <w:pStyle w:val="a3"/>
        <w:spacing w:before="207" w:line="249" w:lineRule="auto"/>
        <w:ind w:left="360" w:right="409"/>
      </w:pPr>
      <w:r>
        <w:rPr>
          <w:b/>
        </w:rPr>
        <w:t xml:space="preserve">Note: </w:t>
      </w:r>
      <w:r>
        <w:t>To connect to a remote SQL server, install the SQL-Client-tools-connectivity program on the XClarity Integrator Service. This program can be found in SQL server installation image.</w:t>
      </w:r>
    </w:p>
    <w:p w14:paraId="347A8147" w14:textId="77777777" w:rsidR="00FD3DFB" w:rsidRDefault="00FD3DFB">
      <w:pPr>
        <w:pStyle w:val="a3"/>
        <w:spacing w:before="7"/>
        <w:rPr>
          <w:sz w:val="19"/>
        </w:rPr>
      </w:pPr>
    </w:p>
    <w:p w14:paraId="5ABE62CC" w14:textId="77777777" w:rsidR="00FD3DFB" w:rsidRDefault="00000630">
      <w:pPr>
        <w:ind w:left="110"/>
        <w:rPr>
          <w:b/>
          <w:sz w:val="24"/>
        </w:rPr>
      </w:pPr>
      <w:r>
        <w:rPr>
          <w:b/>
          <w:sz w:val="24"/>
        </w:rPr>
        <w:t>Supported versions of Operations Manager</w:t>
      </w:r>
    </w:p>
    <w:p w14:paraId="54E11C6D" w14:textId="77777777" w:rsidR="00FD3DFB" w:rsidRDefault="00000630">
      <w:pPr>
        <w:pStyle w:val="a3"/>
        <w:spacing w:before="40"/>
        <w:ind w:left="110"/>
      </w:pPr>
      <w:r>
        <w:t>The following versions of Operations Manager are supported:</w:t>
      </w:r>
    </w:p>
    <w:p w14:paraId="5B0C6626" w14:textId="77777777" w:rsidR="00FD3DFB" w:rsidRDefault="00000630">
      <w:pPr>
        <w:pStyle w:val="a4"/>
        <w:numPr>
          <w:ilvl w:val="0"/>
          <w:numId w:val="35"/>
        </w:numPr>
        <w:tabs>
          <w:tab w:val="left" w:pos="360"/>
        </w:tabs>
        <w:spacing w:before="9"/>
        <w:ind w:left="360"/>
        <w:rPr>
          <w:sz w:val="20"/>
        </w:rPr>
      </w:pPr>
      <w:r>
        <w:rPr>
          <w:sz w:val="20"/>
        </w:rPr>
        <w:t>Microsoft System Center Operations Manager</w:t>
      </w:r>
      <w:r>
        <w:rPr>
          <w:spacing w:val="-3"/>
          <w:sz w:val="20"/>
        </w:rPr>
        <w:t xml:space="preserve"> </w:t>
      </w:r>
      <w:r>
        <w:rPr>
          <w:sz w:val="20"/>
        </w:rPr>
        <w:t>2016</w:t>
      </w:r>
    </w:p>
    <w:p w14:paraId="05B7B6DF" w14:textId="77777777" w:rsidR="00FD3DFB" w:rsidRDefault="00000630">
      <w:pPr>
        <w:pStyle w:val="a4"/>
        <w:numPr>
          <w:ilvl w:val="0"/>
          <w:numId w:val="35"/>
        </w:numPr>
        <w:tabs>
          <w:tab w:val="left" w:pos="360"/>
        </w:tabs>
        <w:spacing w:before="9"/>
        <w:ind w:left="360"/>
        <w:rPr>
          <w:sz w:val="20"/>
        </w:rPr>
      </w:pPr>
      <w:r>
        <w:rPr>
          <w:sz w:val="20"/>
        </w:rPr>
        <w:t>Microsoft System Center Operations Manager</w:t>
      </w:r>
      <w:r>
        <w:rPr>
          <w:spacing w:val="-3"/>
          <w:sz w:val="20"/>
        </w:rPr>
        <w:t xml:space="preserve"> </w:t>
      </w:r>
      <w:r>
        <w:rPr>
          <w:sz w:val="20"/>
        </w:rPr>
        <w:t>2012</w:t>
      </w:r>
    </w:p>
    <w:p w14:paraId="73EF2E2C" w14:textId="77777777" w:rsidR="00FD3DFB" w:rsidRDefault="00000630">
      <w:pPr>
        <w:pStyle w:val="a4"/>
        <w:numPr>
          <w:ilvl w:val="0"/>
          <w:numId w:val="35"/>
        </w:numPr>
        <w:tabs>
          <w:tab w:val="left" w:pos="360"/>
        </w:tabs>
        <w:spacing w:before="9"/>
        <w:ind w:left="360"/>
        <w:rPr>
          <w:sz w:val="20"/>
        </w:rPr>
      </w:pPr>
      <w:r>
        <w:rPr>
          <w:sz w:val="20"/>
        </w:rPr>
        <w:t>Microsoft System Center Operations Manager 2012</w:t>
      </w:r>
      <w:r>
        <w:rPr>
          <w:spacing w:val="-19"/>
          <w:sz w:val="20"/>
        </w:rPr>
        <w:t xml:space="preserve"> </w:t>
      </w:r>
      <w:r>
        <w:rPr>
          <w:sz w:val="20"/>
        </w:rPr>
        <w:t>R2</w:t>
      </w:r>
    </w:p>
    <w:p w14:paraId="39CB51C9" w14:textId="77777777" w:rsidR="00FD3DFB" w:rsidRDefault="00000630">
      <w:pPr>
        <w:pStyle w:val="a4"/>
        <w:numPr>
          <w:ilvl w:val="0"/>
          <w:numId w:val="35"/>
        </w:numPr>
        <w:tabs>
          <w:tab w:val="left" w:pos="360"/>
        </w:tabs>
        <w:spacing w:before="9"/>
        <w:ind w:left="360"/>
        <w:rPr>
          <w:sz w:val="20"/>
        </w:rPr>
      </w:pPr>
      <w:r>
        <w:rPr>
          <w:sz w:val="20"/>
        </w:rPr>
        <w:t>Microsoft System Center Operations Manager 2012</w:t>
      </w:r>
      <w:r>
        <w:rPr>
          <w:spacing w:val="-19"/>
          <w:sz w:val="20"/>
        </w:rPr>
        <w:t xml:space="preserve"> </w:t>
      </w:r>
      <w:r>
        <w:rPr>
          <w:sz w:val="20"/>
        </w:rPr>
        <w:t>SP1</w:t>
      </w:r>
    </w:p>
    <w:p w14:paraId="480D52FA" w14:textId="77777777" w:rsidR="00FD3DFB" w:rsidRDefault="00FD3DFB">
      <w:pPr>
        <w:pStyle w:val="a3"/>
        <w:spacing w:before="3"/>
      </w:pPr>
    </w:p>
    <w:p w14:paraId="42351B2F" w14:textId="77777777" w:rsidR="00FD3DFB" w:rsidRDefault="00000630">
      <w:pPr>
        <w:pStyle w:val="3"/>
      </w:pPr>
      <w:r>
        <w:t>Supported Windows operating systems for the management server</w:t>
      </w:r>
    </w:p>
    <w:p w14:paraId="0A60B62A" w14:textId="77777777" w:rsidR="00FD3DFB" w:rsidRDefault="00000630">
      <w:pPr>
        <w:pStyle w:val="a3"/>
        <w:spacing w:before="39"/>
        <w:ind w:left="110"/>
      </w:pPr>
      <w:r>
        <w:t>The following Windows operating systems are supported for the management server:</w:t>
      </w:r>
    </w:p>
    <w:p w14:paraId="3B3925CD" w14:textId="77777777" w:rsidR="00FD3DFB" w:rsidRDefault="00FD3DFB">
      <w:pPr>
        <w:pStyle w:val="a3"/>
        <w:spacing w:before="6"/>
        <w:rPr>
          <w:sz w:val="21"/>
        </w:rPr>
      </w:pPr>
    </w:p>
    <w:p w14:paraId="1A6BFA53" w14:textId="77777777" w:rsidR="00FD3DFB" w:rsidRDefault="00000630">
      <w:pPr>
        <w:pStyle w:val="a4"/>
        <w:numPr>
          <w:ilvl w:val="0"/>
          <w:numId w:val="35"/>
        </w:numPr>
        <w:tabs>
          <w:tab w:val="left" w:pos="360"/>
        </w:tabs>
        <w:spacing w:before="0"/>
        <w:ind w:left="360"/>
        <w:rPr>
          <w:sz w:val="20"/>
        </w:rPr>
      </w:pPr>
      <w:r>
        <w:rPr>
          <w:sz w:val="20"/>
        </w:rPr>
        <w:t>Windows 2008 R2 or</w:t>
      </w:r>
      <w:r>
        <w:rPr>
          <w:spacing w:val="-24"/>
          <w:sz w:val="20"/>
        </w:rPr>
        <w:t xml:space="preserve"> </w:t>
      </w:r>
      <w:r>
        <w:rPr>
          <w:sz w:val="20"/>
        </w:rPr>
        <w:t>later</w:t>
      </w:r>
    </w:p>
    <w:p w14:paraId="3B6EF541" w14:textId="77777777" w:rsidR="00FD3DFB" w:rsidRDefault="00000630">
      <w:pPr>
        <w:pStyle w:val="a4"/>
        <w:numPr>
          <w:ilvl w:val="0"/>
          <w:numId w:val="35"/>
        </w:numPr>
        <w:tabs>
          <w:tab w:val="left" w:pos="360"/>
        </w:tabs>
        <w:spacing w:before="9"/>
        <w:ind w:left="360"/>
        <w:rPr>
          <w:sz w:val="20"/>
        </w:rPr>
      </w:pPr>
      <w:r>
        <w:rPr>
          <w:sz w:val="20"/>
        </w:rPr>
        <w:t>Windows</w:t>
      </w:r>
      <w:r>
        <w:rPr>
          <w:spacing w:val="-13"/>
          <w:sz w:val="20"/>
        </w:rPr>
        <w:t xml:space="preserve"> </w:t>
      </w:r>
      <w:r>
        <w:rPr>
          <w:sz w:val="20"/>
        </w:rPr>
        <w:t>Server</w:t>
      </w:r>
      <w:r>
        <w:rPr>
          <w:spacing w:val="-12"/>
          <w:sz w:val="20"/>
        </w:rPr>
        <w:t xml:space="preserve"> </w:t>
      </w:r>
      <w:r>
        <w:rPr>
          <w:sz w:val="20"/>
        </w:rPr>
        <w:t>2012</w:t>
      </w:r>
      <w:r>
        <w:rPr>
          <w:spacing w:val="-13"/>
          <w:sz w:val="20"/>
        </w:rPr>
        <w:t xml:space="preserve"> </w:t>
      </w:r>
      <w:r>
        <w:rPr>
          <w:sz w:val="20"/>
        </w:rPr>
        <w:t>SP1,</w:t>
      </w:r>
      <w:r>
        <w:rPr>
          <w:spacing w:val="-11"/>
          <w:sz w:val="20"/>
        </w:rPr>
        <w:t xml:space="preserve"> </w:t>
      </w:r>
      <w:r>
        <w:rPr>
          <w:sz w:val="20"/>
        </w:rPr>
        <w:t>R2</w:t>
      </w:r>
    </w:p>
    <w:p w14:paraId="2AC393CF" w14:textId="77777777" w:rsidR="00FD3DFB" w:rsidRDefault="00000630">
      <w:pPr>
        <w:pStyle w:val="a4"/>
        <w:numPr>
          <w:ilvl w:val="0"/>
          <w:numId w:val="35"/>
        </w:numPr>
        <w:tabs>
          <w:tab w:val="left" w:pos="360"/>
        </w:tabs>
        <w:spacing w:before="9"/>
        <w:ind w:left="360"/>
        <w:rPr>
          <w:sz w:val="20"/>
        </w:rPr>
      </w:pPr>
      <w:r>
        <w:rPr>
          <w:sz w:val="20"/>
        </w:rPr>
        <w:t>Windows Server</w:t>
      </w:r>
      <w:r>
        <w:rPr>
          <w:spacing w:val="-18"/>
          <w:sz w:val="20"/>
        </w:rPr>
        <w:t xml:space="preserve"> </w:t>
      </w:r>
      <w:r>
        <w:rPr>
          <w:sz w:val="20"/>
        </w:rPr>
        <w:t>2016</w:t>
      </w:r>
    </w:p>
    <w:p w14:paraId="2C0A33D5" w14:textId="77777777" w:rsidR="00FD3DFB" w:rsidRDefault="00000630">
      <w:pPr>
        <w:pStyle w:val="a4"/>
        <w:numPr>
          <w:ilvl w:val="0"/>
          <w:numId w:val="35"/>
        </w:numPr>
        <w:tabs>
          <w:tab w:val="left" w:pos="360"/>
        </w:tabs>
        <w:spacing w:before="9"/>
        <w:ind w:left="360"/>
        <w:rPr>
          <w:sz w:val="20"/>
        </w:rPr>
      </w:pPr>
      <w:bookmarkStart w:id="19" w:name="The_Lenovo_Hardware_folder_in_Operations"/>
      <w:bookmarkStart w:id="20" w:name="_bookmark10"/>
      <w:bookmarkEnd w:id="19"/>
      <w:bookmarkEnd w:id="20"/>
      <w:r>
        <w:rPr>
          <w:sz w:val="20"/>
        </w:rPr>
        <w:t>Windows Server</w:t>
      </w:r>
      <w:r>
        <w:rPr>
          <w:spacing w:val="-17"/>
          <w:sz w:val="20"/>
        </w:rPr>
        <w:t xml:space="preserve"> </w:t>
      </w:r>
      <w:r>
        <w:rPr>
          <w:sz w:val="20"/>
        </w:rPr>
        <w:t>2019</w:t>
      </w:r>
    </w:p>
    <w:p w14:paraId="1E733EBC" w14:textId="77777777" w:rsidR="00FD3DFB" w:rsidRDefault="00006CE7">
      <w:pPr>
        <w:pStyle w:val="a3"/>
        <w:spacing w:before="6"/>
        <w:rPr>
          <w:sz w:val="22"/>
        </w:rPr>
      </w:pPr>
      <w:r>
        <w:pict w14:anchorId="3365A4A7">
          <v:line id="_x0000_s1101" style="position:absolute;z-index:1264;mso-wrap-distance-left:0;mso-wrap-distance-right:0;mso-position-horizontal-relative:page" from="59.55pt,15.2pt" to="541.15pt,15.2pt" strokeweight=".18028mm">
            <w10:wrap type="topAndBottom" anchorx="page"/>
          </v:line>
        </w:pict>
      </w:r>
    </w:p>
    <w:p w14:paraId="463A694B" w14:textId="77777777" w:rsidR="00FD3DFB" w:rsidRDefault="00000630">
      <w:pPr>
        <w:pStyle w:val="2"/>
      </w:pPr>
      <w:r>
        <w:t>The Lenovo Hardware folder in Operations Manager</w:t>
      </w:r>
    </w:p>
    <w:p w14:paraId="49E64886" w14:textId="77777777" w:rsidR="00FD3DFB" w:rsidRDefault="00000630">
      <w:pPr>
        <w:pStyle w:val="a3"/>
        <w:spacing w:before="125" w:line="218" w:lineRule="exact"/>
        <w:ind w:left="110"/>
      </w:pPr>
      <w:r>
        <w:t>Lenovo Hardware Management Pack adds the Lenovo Hardware folder to Operations Manager. This folder provides the active alerts, task status, and aggregate targets for all discovered Lenovo servers and hardware components.</w:t>
      </w:r>
    </w:p>
    <w:p w14:paraId="22791433" w14:textId="77777777" w:rsidR="00FD3DFB" w:rsidRDefault="00FD3DFB">
      <w:pPr>
        <w:pStyle w:val="a3"/>
        <w:spacing w:before="5"/>
        <w:rPr>
          <w:sz w:val="21"/>
        </w:rPr>
      </w:pPr>
    </w:p>
    <w:p w14:paraId="1A08A200" w14:textId="77777777" w:rsidR="00FD3DFB" w:rsidRDefault="00000630">
      <w:pPr>
        <w:pStyle w:val="a3"/>
        <w:ind w:left="110"/>
      </w:pPr>
      <w:r>
        <w:t>The Lenovo Hardware folder contains the following views and folders:</w:t>
      </w:r>
    </w:p>
    <w:p w14:paraId="583B99B0" w14:textId="77777777" w:rsidR="00FD3DFB" w:rsidRDefault="00000630">
      <w:pPr>
        <w:pStyle w:val="4"/>
        <w:numPr>
          <w:ilvl w:val="0"/>
          <w:numId w:val="35"/>
        </w:numPr>
        <w:tabs>
          <w:tab w:val="left" w:pos="360"/>
        </w:tabs>
        <w:spacing w:before="127"/>
        <w:ind w:left="360"/>
      </w:pPr>
      <w:r>
        <w:t>Views:</w:t>
      </w:r>
    </w:p>
    <w:p w14:paraId="0183DDEB" w14:textId="77777777" w:rsidR="00FD3DFB" w:rsidRDefault="00000630">
      <w:pPr>
        <w:pStyle w:val="a4"/>
        <w:numPr>
          <w:ilvl w:val="1"/>
          <w:numId w:val="35"/>
        </w:numPr>
        <w:tabs>
          <w:tab w:val="left" w:pos="609"/>
        </w:tabs>
        <w:spacing w:before="127" w:line="249" w:lineRule="auto"/>
        <w:ind w:right="392" w:hanging="248"/>
        <w:rPr>
          <w:sz w:val="20"/>
        </w:rPr>
      </w:pPr>
      <w:r>
        <w:rPr>
          <w:b/>
          <w:sz w:val="20"/>
        </w:rPr>
        <w:t>Lenovo</w:t>
      </w:r>
      <w:r>
        <w:rPr>
          <w:b/>
          <w:spacing w:val="-5"/>
          <w:sz w:val="20"/>
        </w:rPr>
        <w:t xml:space="preserve"> </w:t>
      </w:r>
      <w:r>
        <w:rPr>
          <w:b/>
          <w:sz w:val="20"/>
        </w:rPr>
        <w:t>System</w:t>
      </w:r>
      <w:r>
        <w:rPr>
          <w:b/>
          <w:spacing w:val="-7"/>
          <w:sz w:val="20"/>
        </w:rPr>
        <w:t xml:space="preserve"> </w:t>
      </w:r>
      <w:r>
        <w:rPr>
          <w:b/>
          <w:sz w:val="20"/>
        </w:rPr>
        <w:t>x</w:t>
      </w:r>
      <w:r>
        <w:rPr>
          <w:b/>
          <w:spacing w:val="-7"/>
          <w:sz w:val="20"/>
        </w:rPr>
        <w:t xml:space="preserve"> </w:t>
      </w:r>
      <w:r>
        <w:rPr>
          <w:b/>
          <w:sz w:val="20"/>
        </w:rPr>
        <w:t>and</w:t>
      </w:r>
      <w:r>
        <w:rPr>
          <w:b/>
          <w:spacing w:val="-6"/>
          <w:sz w:val="20"/>
        </w:rPr>
        <w:t xml:space="preserve"> </w:t>
      </w:r>
      <w:r>
        <w:rPr>
          <w:b/>
          <w:sz w:val="20"/>
        </w:rPr>
        <w:t>ThinkSystem</w:t>
      </w:r>
      <w:r>
        <w:rPr>
          <w:b/>
          <w:spacing w:val="-7"/>
          <w:sz w:val="20"/>
        </w:rPr>
        <w:t xml:space="preserve"> </w:t>
      </w:r>
      <w:r>
        <w:rPr>
          <w:b/>
          <w:sz w:val="20"/>
        </w:rPr>
        <w:t>BMC:</w:t>
      </w:r>
      <w:r>
        <w:rPr>
          <w:b/>
          <w:spacing w:val="-6"/>
          <w:sz w:val="20"/>
        </w:rPr>
        <w:t xml:space="preserve"> </w:t>
      </w:r>
      <w:r>
        <w:rPr>
          <w:sz w:val="20"/>
        </w:rPr>
        <w:t>This</w:t>
      </w:r>
      <w:r>
        <w:rPr>
          <w:spacing w:val="-6"/>
          <w:sz w:val="20"/>
        </w:rPr>
        <w:t xml:space="preserve"> </w:t>
      </w:r>
      <w:r>
        <w:rPr>
          <w:sz w:val="20"/>
        </w:rPr>
        <w:t>view</w:t>
      </w:r>
      <w:r>
        <w:rPr>
          <w:spacing w:val="-7"/>
          <w:sz w:val="20"/>
        </w:rPr>
        <w:t xml:space="preserve"> </w:t>
      </w:r>
      <w:r>
        <w:rPr>
          <w:sz w:val="20"/>
        </w:rPr>
        <w:t>provides</w:t>
      </w:r>
      <w:r>
        <w:rPr>
          <w:spacing w:val="-6"/>
          <w:sz w:val="20"/>
        </w:rPr>
        <w:t xml:space="preserve"> </w:t>
      </w:r>
      <w:r>
        <w:rPr>
          <w:sz w:val="20"/>
        </w:rPr>
        <w:t>the</w:t>
      </w:r>
      <w:r>
        <w:rPr>
          <w:spacing w:val="-7"/>
          <w:sz w:val="20"/>
        </w:rPr>
        <w:t xml:space="preserve"> </w:t>
      </w:r>
      <w:r>
        <w:rPr>
          <w:sz w:val="20"/>
        </w:rPr>
        <w:t>status</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BMC-based</w:t>
      </w:r>
      <w:r>
        <w:rPr>
          <w:spacing w:val="-6"/>
          <w:sz w:val="20"/>
        </w:rPr>
        <w:t xml:space="preserve"> </w:t>
      </w:r>
      <w:r>
        <w:rPr>
          <w:sz w:val="20"/>
        </w:rPr>
        <w:t>servers (excluding</w:t>
      </w:r>
      <w:r>
        <w:rPr>
          <w:spacing w:val="-21"/>
          <w:sz w:val="20"/>
        </w:rPr>
        <w:t xml:space="preserve"> </w:t>
      </w:r>
      <w:r>
        <w:rPr>
          <w:sz w:val="20"/>
        </w:rPr>
        <w:t>the</w:t>
      </w:r>
      <w:r>
        <w:rPr>
          <w:spacing w:val="-21"/>
          <w:sz w:val="20"/>
        </w:rPr>
        <w:t xml:space="preserve"> </w:t>
      </w:r>
      <w:r>
        <w:rPr>
          <w:sz w:val="20"/>
        </w:rPr>
        <w:t>ThinkServer</w:t>
      </w:r>
      <w:r>
        <w:rPr>
          <w:spacing w:val="-21"/>
          <w:sz w:val="20"/>
        </w:rPr>
        <w:t xml:space="preserve"> </w:t>
      </w:r>
      <w:r>
        <w:rPr>
          <w:sz w:val="20"/>
        </w:rPr>
        <w:t>servers).</w:t>
      </w:r>
    </w:p>
    <w:p w14:paraId="3AE51FD7" w14:textId="77777777" w:rsidR="00FD3DFB" w:rsidRDefault="00000630">
      <w:pPr>
        <w:pStyle w:val="a4"/>
        <w:numPr>
          <w:ilvl w:val="1"/>
          <w:numId w:val="35"/>
        </w:numPr>
        <w:tabs>
          <w:tab w:val="left" w:pos="609"/>
        </w:tabs>
        <w:spacing w:before="84"/>
        <w:ind w:hanging="248"/>
        <w:rPr>
          <w:sz w:val="20"/>
        </w:rPr>
      </w:pPr>
      <w:r>
        <w:rPr>
          <w:b/>
          <w:sz w:val="20"/>
        </w:rPr>
        <w:t>Lenovo</w:t>
      </w:r>
      <w:r>
        <w:rPr>
          <w:b/>
          <w:spacing w:val="-8"/>
          <w:sz w:val="20"/>
        </w:rPr>
        <w:t xml:space="preserve"> </w:t>
      </w:r>
      <w:r>
        <w:rPr>
          <w:b/>
          <w:sz w:val="20"/>
        </w:rPr>
        <w:t>ThinkServer</w:t>
      </w:r>
      <w:r>
        <w:rPr>
          <w:b/>
          <w:spacing w:val="-10"/>
          <w:sz w:val="20"/>
        </w:rPr>
        <w:t xml:space="preserve"> </w:t>
      </w:r>
      <w:r>
        <w:rPr>
          <w:b/>
          <w:sz w:val="20"/>
        </w:rPr>
        <w:t>BMC:</w:t>
      </w:r>
      <w:r>
        <w:rPr>
          <w:b/>
          <w:spacing w:val="-8"/>
          <w:sz w:val="20"/>
        </w:rPr>
        <w:t xml:space="preserve"> </w:t>
      </w:r>
      <w:r>
        <w:rPr>
          <w:sz w:val="20"/>
        </w:rPr>
        <w:t>This</w:t>
      </w:r>
      <w:r>
        <w:rPr>
          <w:spacing w:val="-10"/>
          <w:sz w:val="20"/>
        </w:rPr>
        <w:t xml:space="preserve"> </w:t>
      </w:r>
      <w:r>
        <w:rPr>
          <w:sz w:val="20"/>
        </w:rPr>
        <w:t>view</w:t>
      </w:r>
      <w:r>
        <w:rPr>
          <w:spacing w:val="-10"/>
          <w:sz w:val="20"/>
        </w:rPr>
        <w:t xml:space="preserve"> </w:t>
      </w:r>
      <w:r>
        <w:rPr>
          <w:sz w:val="20"/>
        </w:rPr>
        <w:t>provides</w:t>
      </w:r>
      <w:r>
        <w:rPr>
          <w:spacing w:val="-9"/>
          <w:sz w:val="20"/>
        </w:rPr>
        <w:t xml:space="preserve"> </w:t>
      </w:r>
      <w:r>
        <w:rPr>
          <w:sz w:val="20"/>
        </w:rPr>
        <w:t>the</w:t>
      </w:r>
      <w:r>
        <w:rPr>
          <w:spacing w:val="-9"/>
          <w:sz w:val="20"/>
        </w:rPr>
        <w:t xml:space="preserve"> </w:t>
      </w:r>
      <w:r>
        <w:rPr>
          <w:sz w:val="20"/>
        </w:rPr>
        <w:t>status</w:t>
      </w:r>
      <w:r>
        <w:rPr>
          <w:spacing w:val="-10"/>
          <w:sz w:val="20"/>
        </w:rPr>
        <w:t xml:space="preserve"> </w:t>
      </w:r>
      <w:r>
        <w:rPr>
          <w:sz w:val="20"/>
        </w:rPr>
        <w:t>of</w:t>
      </w:r>
      <w:r>
        <w:rPr>
          <w:spacing w:val="-9"/>
          <w:sz w:val="20"/>
        </w:rPr>
        <w:t xml:space="preserve"> </w:t>
      </w:r>
      <w:r>
        <w:rPr>
          <w:sz w:val="20"/>
        </w:rPr>
        <w:t>the</w:t>
      </w:r>
      <w:r>
        <w:rPr>
          <w:spacing w:val="-10"/>
          <w:sz w:val="20"/>
        </w:rPr>
        <w:t xml:space="preserve"> </w:t>
      </w:r>
      <w:r>
        <w:rPr>
          <w:sz w:val="20"/>
        </w:rPr>
        <w:t>ThinkServer</w:t>
      </w:r>
      <w:r>
        <w:rPr>
          <w:spacing w:val="-9"/>
          <w:sz w:val="20"/>
        </w:rPr>
        <w:t xml:space="preserve"> </w:t>
      </w:r>
      <w:r>
        <w:rPr>
          <w:sz w:val="20"/>
        </w:rPr>
        <w:t>servers.</w:t>
      </w:r>
    </w:p>
    <w:p w14:paraId="0303600A" w14:textId="77777777" w:rsidR="00FD3DFB" w:rsidRDefault="00000630">
      <w:pPr>
        <w:pStyle w:val="a4"/>
        <w:numPr>
          <w:ilvl w:val="1"/>
          <w:numId w:val="35"/>
        </w:numPr>
        <w:tabs>
          <w:tab w:val="left" w:pos="609"/>
        </w:tabs>
        <w:spacing w:before="93" w:line="249" w:lineRule="auto"/>
        <w:ind w:right="308" w:hanging="248"/>
        <w:rPr>
          <w:sz w:val="20"/>
        </w:rPr>
      </w:pPr>
      <w:r>
        <w:rPr>
          <w:b/>
          <w:sz w:val="20"/>
        </w:rPr>
        <w:t>Lenovo</w:t>
      </w:r>
      <w:r>
        <w:rPr>
          <w:b/>
          <w:spacing w:val="-10"/>
          <w:sz w:val="20"/>
        </w:rPr>
        <w:t xml:space="preserve"> </w:t>
      </w:r>
      <w:r>
        <w:rPr>
          <w:b/>
          <w:sz w:val="20"/>
        </w:rPr>
        <w:t>ThinkServer</w:t>
      </w:r>
      <w:r>
        <w:rPr>
          <w:b/>
          <w:spacing w:val="-11"/>
          <w:sz w:val="20"/>
        </w:rPr>
        <w:t xml:space="preserve"> </w:t>
      </w:r>
      <w:r>
        <w:rPr>
          <w:b/>
          <w:sz w:val="20"/>
        </w:rPr>
        <w:t>Windows</w:t>
      </w:r>
      <w:r>
        <w:rPr>
          <w:b/>
          <w:spacing w:val="-10"/>
          <w:sz w:val="20"/>
        </w:rPr>
        <w:t xml:space="preserve"> </w:t>
      </w:r>
      <w:r>
        <w:rPr>
          <w:b/>
          <w:sz w:val="20"/>
        </w:rPr>
        <w:t>Computers:</w:t>
      </w:r>
      <w:r>
        <w:rPr>
          <w:b/>
          <w:spacing w:val="-10"/>
          <w:sz w:val="20"/>
        </w:rPr>
        <w:t xml:space="preserve"> </w:t>
      </w:r>
      <w:r>
        <w:rPr>
          <w:sz w:val="20"/>
        </w:rPr>
        <w:t>This</w:t>
      </w:r>
      <w:r>
        <w:rPr>
          <w:spacing w:val="-11"/>
          <w:sz w:val="20"/>
        </w:rPr>
        <w:t xml:space="preserve"> </w:t>
      </w:r>
      <w:r>
        <w:rPr>
          <w:sz w:val="20"/>
        </w:rPr>
        <w:t>view</w:t>
      </w:r>
      <w:r>
        <w:rPr>
          <w:spacing w:val="-11"/>
          <w:sz w:val="20"/>
        </w:rPr>
        <w:t xml:space="preserve"> </w:t>
      </w:r>
      <w:r>
        <w:rPr>
          <w:sz w:val="20"/>
        </w:rPr>
        <w:t>provides</w:t>
      </w:r>
      <w:r>
        <w:rPr>
          <w:spacing w:val="-10"/>
          <w:sz w:val="20"/>
        </w:rPr>
        <w:t xml:space="preserve"> </w:t>
      </w:r>
      <w:r>
        <w:rPr>
          <w:sz w:val="20"/>
        </w:rPr>
        <w:t>the</w:t>
      </w:r>
      <w:r>
        <w:rPr>
          <w:spacing w:val="-10"/>
          <w:sz w:val="20"/>
        </w:rPr>
        <w:t xml:space="preserve"> </w:t>
      </w:r>
      <w:r>
        <w:rPr>
          <w:sz w:val="20"/>
        </w:rPr>
        <w:t>status</w:t>
      </w:r>
      <w:r>
        <w:rPr>
          <w:spacing w:val="-11"/>
          <w:sz w:val="20"/>
        </w:rPr>
        <w:t xml:space="preserve"> </w:t>
      </w:r>
      <w:r>
        <w:rPr>
          <w:sz w:val="20"/>
        </w:rPr>
        <w:t>of</w:t>
      </w:r>
      <w:r>
        <w:rPr>
          <w:spacing w:val="-10"/>
          <w:sz w:val="20"/>
        </w:rPr>
        <w:t xml:space="preserve"> </w:t>
      </w:r>
      <w:r>
        <w:rPr>
          <w:sz w:val="20"/>
        </w:rPr>
        <w:t>the</w:t>
      </w:r>
      <w:r>
        <w:rPr>
          <w:spacing w:val="-11"/>
          <w:sz w:val="20"/>
        </w:rPr>
        <w:t xml:space="preserve"> </w:t>
      </w:r>
      <w:r>
        <w:rPr>
          <w:sz w:val="20"/>
        </w:rPr>
        <w:t>ThinkServer</w:t>
      </w:r>
      <w:r>
        <w:rPr>
          <w:spacing w:val="-10"/>
          <w:sz w:val="20"/>
        </w:rPr>
        <w:t xml:space="preserve"> </w:t>
      </w:r>
      <w:r>
        <w:rPr>
          <w:sz w:val="20"/>
        </w:rPr>
        <w:t>servers that meet the following two requirements at the same time:</w:t>
      </w:r>
    </w:p>
    <w:p w14:paraId="338811E9" w14:textId="77777777" w:rsidR="00FD3DFB" w:rsidRDefault="00000630">
      <w:pPr>
        <w:pStyle w:val="a4"/>
        <w:numPr>
          <w:ilvl w:val="2"/>
          <w:numId w:val="35"/>
        </w:numPr>
        <w:tabs>
          <w:tab w:val="left" w:pos="858"/>
        </w:tabs>
        <w:spacing w:before="118"/>
        <w:ind w:right="4385" w:hanging="249"/>
        <w:rPr>
          <w:sz w:val="20"/>
        </w:rPr>
      </w:pPr>
      <w:r>
        <w:rPr>
          <w:sz w:val="20"/>
        </w:rPr>
        <w:t>Installed with the Windows operating</w:t>
      </w:r>
      <w:r>
        <w:rPr>
          <w:spacing w:val="12"/>
          <w:sz w:val="20"/>
        </w:rPr>
        <w:t xml:space="preserve"> </w:t>
      </w:r>
      <w:r>
        <w:rPr>
          <w:sz w:val="20"/>
        </w:rPr>
        <w:t>system.</w:t>
      </w:r>
    </w:p>
    <w:p w14:paraId="0623ECEB" w14:textId="77777777" w:rsidR="00FD3DFB" w:rsidRDefault="00000630">
      <w:pPr>
        <w:pStyle w:val="a4"/>
        <w:numPr>
          <w:ilvl w:val="2"/>
          <w:numId w:val="35"/>
        </w:numPr>
        <w:tabs>
          <w:tab w:val="left" w:pos="858"/>
        </w:tabs>
        <w:spacing w:before="93" w:line="249" w:lineRule="auto"/>
        <w:ind w:right="138" w:hanging="249"/>
        <w:rPr>
          <w:sz w:val="20"/>
        </w:rPr>
      </w:pPr>
      <w:r>
        <w:rPr>
          <w:sz w:val="20"/>
        </w:rPr>
        <w:t>Discovered</w:t>
      </w:r>
      <w:r>
        <w:rPr>
          <w:spacing w:val="-6"/>
          <w:sz w:val="20"/>
        </w:rPr>
        <w:t xml:space="preserve"> </w:t>
      </w:r>
      <w:r>
        <w:rPr>
          <w:sz w:val="20"/>
        </w:rPr>
        <w:t>by</w:t>
      </w:r>
      <w:r>
        <w:rPr>
          <w:spacing w:val="-6"/>
          <w:sz w:val="20"/>
        </w:rPr>
        <w:t xml:space="preserve"> </w:t>
      </w:r>
      <w:r>
        <w:rPr>
          <w:sz w:val="20"/>
        </w:rPr>
        <w:t>the</w:t>
      </w:r>
      <w:r>
        <w:rPr>
          <w:spacing w:val="-7"/>
          <w:sz w:val="20"/>
        </w:rPr>
        <w:t xml:space="preserve"> </w:t>
      </w:r>
      <w:r>
        <w:rPr>
          <w:sz w:val="20"/>
        </w:rPr>
        <w:t>Microsoft</w:t>
      </w:r>
      <w:r>
        <w:rPr>
          <w:spacing w:val="-6"/>
          <w:sz w:val="20"/>
        </w:rPr>
        <w:t xml:space="preserve"> </w:t>
      </w:r>
      <w:r>
        <w:rPr>
          <w:sz w:val="20"/>
        </w:rPr>
        <w:t>System</w:t>
      </w:r>
      <w:r>
        <w:rPr>
          <w:spacing w:val="-6"/>
          <w:sz w:val="20"/>
        </w:rPr>
        <w:t xml:space="preserve"> </w:t>
      </w:r>
      <w:r>
        <w:rPr>
          <w:sz w:val="20"/>
        </w:rPr>
        <w:t>Center</w:t>
      </w:r>
      <w:r>
        <w:rPr>
          <w:spacing w:val="-5"/>
          <w:sz w:val="20"/>
        </w:rPr>
        <w:t xml:space="preserve"> </w:t>
      </w:r>
      <w:r>
        <w:rPr>
          <w:sz w:val="20"/>
        </w:rPr>
        <w:t>Operations</w:t>
      </w:r>
      <w:r>
        <w:rPr>
          <w:spacing w:val="-7"/>
          <w:sz w:val="20"/>
        </w:rPr>
        <w:t xml:space="preserve"> </w:t>
      </w:r>
      <w:r>
        <w:rPr>
          <w:sz w:val="20"/>
        </w:rPr>
        <w:t>Manager</w:t>
      </w:r>
      <w:r>
        <w:rPr>
          <w:spacing w:val="-6"/>
          <w:sz w:val="20"/>
        </w:rPr>
        <w:t xml:space="preserve"> </w:t>
      </w:r>
      <w:r>
        <w:rPr>
          <w:sz w:val="20"/>
        </w:rPr>
        <w:t>2007</w:t>
      </w:r>
      <w:r>
        <w:rPr>
          <w:spacing w:val="-6"/>
          <w:sz w:val="20"/>
        </w:rPr>
        <w:t xml:space="preserve"> </w:t>
      </w:r>
      <w:r>
        <w:rPr>
          <w:sz w:val="20"/>
        </w:rPr>
        <w:t>Discovery</w:t>
      </w:r>
      <w:r>
        <w:rPr>
          <w:spacing w:val="-6"/>
          <w:sz w:val="20"/>
        </w:rPr>
        <w:t xml:space="preserve"> </w:t>
      </w:r>
      <w:r>
        <w:rPr>
          <w:sz w:val="20"/>
        </w:rPr>
        <w:t>Wizard</w:t>
      </w:r>
      <w:r>
        <w:rPr>
          <w:spacing w:val="-6"/>
          <w:sz w:val="20"/>
        </w:rPr>
        <w:t xml:space="preserve"> </w:t>
      </w:r>
      <w:r>
        <w:rPr>
          <w:sz w:val="20"/>
        </w:rPr>
        <w:t>(hereinafter referred to as the discovery</w:t>
      </w:r>
      <w:r>
        <w:rPr>
          <w:spacing w:val="-26"/>
          <w:sz w:val="20"/>
        </w:rPr>
        <w:t xml:space="preserve"> </w:t>
      </w:r>
      <w:r>
        <w:rPr>
          <w:sz w:val="20"/>
        </w:rPr>
        <w:t>wizard).</w:t>
      </w:r>
    </w:p>
    <w:p w14:paraId="2B44B29D" w14:textId="77777777" w:rsidR="00FD3DFB" w:rsidRDefault="00000630">
      <w:pPr>
        <w:pStyle w:val="a4"/>
        <w:numPr>
          <w:ilvl w:val="1"/>
          <w:numId w:val="35"/>
        </w:numPr>
        <w:tabs>
          <w:tab w:val="left" w:pos="609"/>
        </w:tabs>
        <w:spacing w:before="85" w:line="249" w:lineRule="auto"/>
        <w:ind w:right="314" w:hanging="248"/>
        <w:rPr>
          <w:sz w:val="20"/>
        </w:rPr>
      </w:pPr>
      <w:r>
        <w:rPr>
          <w:b/>
          <w:sz w:val="20"/>
        </w:rPr>
        <w:t>Lenovo</w:t>
      </w:r>
      <w:r>
        <w:rPr>
          <w:b/>
          <w:spacing w:val="-5"/>
          <w:sz w:val="20"/>
        </w:rPr>
        <w:t xml:space="preserve"> </w:t>
      </w:r>
      <w:r>
        <w:rPr>
          <w:b/>
          <w:sz w:val="20"/>
        </w:rPr>
        <w:t>Windows</w:t>
      </w:r>
      <w:r>
        <w:rPr>
          <w:b/>
          <w:spacing w:val="-7"/>
          <w:sz w:val="20"/>
        </w:rPr>
        <w:t xml:space="preserve"> </w:t>
      </w:r>
      <w:r>
        <w:rPr>
          <w:b/>
          <w:sz w:val="20"/>
        </w:rPr>
        <w:t>System</w:t>
      </w:r>
      <w:r>
        <w:rPr>
          <w:b/>
          <w:spacing w:val="-6"/>
          <w:sz w:val="20"/>
        </w:rPr>
        <w:t xml:space="preserve"> </w:t>
      </w:r>
      <w:r>
        <w:rPr>
          <w:b/>
          <w:sz w:val="20"/>
        </w:rPr>
        <w:t>Group:</w:t>
      </w:r>
      <w:r>
        <w:rPr>
          <w:b/>
          <w:spacing w:val="-7"/>
          <w:sz w:val="20"/>
        </w:rPr>
        <w:t xml:space="preserve"> </w:t>
      </w:r>
      <w:r>
        <w:rPr>
          <w:sz w:val="20"/>
        </w:rPr>
        <w:t>This</w:t>
      </w:r>
      <w:r>
        <w:rPr>
          <w:spacing w:val="-6"/>
          <w:sz w:val="20"/>
        </w:rPr>
        <w:t xml:space="preserve"> </w:t>
      </w:r>
      <w:r>
        <w:rPr>
          <w:sz w:val="20"/>
        </w:rPr>
        <w:t>view</w:t>
      </w:r>
      <w:r>
        <w:rPr>
          <w:spacing w:val="-7"/>
          <w:sz w:val="20"/>
        </w:rPr>
        <w:t xml:space="preserve"> </w:t>
      </w:r>
      <w:r>
        <w:rPr>
          <w:sz w:val="20"/>
        </w:rPr>
        <w:t>provides</w:t>
      </w:r>
      <w:r>
        <w:rPr>
          <w:spacing w:val="-6"/>
          <w:sz w:val="20"/>
        </w:rPr>
        <w:t xml:space="preserve"> </w:t>
      </w:r>
      <w:r>
        <w:rPr>
          <w:sz w:val="20"/>
        </w:rPr>
        <w:t>the</w:t>
      </w:r>
      <w:r>
        <w:rPr>
          <w:spacing w:val="-7"/>
          <w:sz w:val="20"/>
        </w:rPr>
        <w:t xml:space="preserve"> </w:t>
      </w:r>
      <w:r>
        <w:rPr>
          <w:sz w:val="20"/>
        </w:rPr>
        <w:t>status</w:t>
      </w:r>
      <w:r>
        <w:rPr>
          <w:spacing w:val="-6"/>
          <w:sz w:val="20"/>
        </w:rPr>
        <w:t xml:space="preserve"> </w:t>
      </w:r>
      <w:r>
        <w:rPr>
          <w:sz w:val="20"/>
        </w:rPr>
        <w:t>of</w:t>
      </w:r>
      <w:r>
        <w:rPr>
          <w:spacing w:val="-7"/>
          <w:sz w:val="20"/>
        </w:rPr>
        <w:t xml:space="preserve"> </w:t>
      </w:r>
      <w:r>
        <w:rPr>
          <w:sz w:val="20"/>
        </w:rPr>
        <w:t>BMC-based</w:t>
      </w:r>
      <w:r>
        <w:rPr>
          <w:spacing w:val="-6"/>
          <w:sz w:val="20"/>
        </w:rPr>
        <w:t xml:space="preserve"> </w:t>
      </w:r>
      <w:r>
        <w:rPr>
          <w:sz w:val="20"/>
        </w:rPr>
        <w:t>servers</w:t>
      </w:r>
      <w:r>
        <w:rPr>
          <w:spacing w:val="-7"/>
          <w:sz w:val="20"/>
        </w:rPr>
        <w:t xml:space="preserve"> </w:t>
      </w:r>
      <w:r>
        <w:rPr>
          <w:sz w:val="20"/>
        </w:rPr>
        <w:t>installed</w:t>
      </w:r>
      <w:r>
        <w:rPr>
          <w:spacing w:val="-6"/>
          <w:sz w:val="20"/>
        </w:rPr>
        <w:t xml:space="preserve"> </w:t>
      </w:r>
      <w:r>
        <w:rPr>
          <w:sz w:val="20"/>
        </w:rPr>
        <w:t>with the Windows operating</w:t>
      </w:r>
      <w:r>
        <w:rPr>
          <w:spacing w:val="10"/>
          <w:sz w:val="20"/>
        </w:rPr>
        <w:t xml:space="preserve"> </w:t>
      </w:r>
      <w:r>
        <w:rPr>
          <w:sz w:val="20"/>
        </w:rPr>
        <w:t>system.</w:t>
      </w:r>
    </w:p>
    <w:p w14:paraId="0584F034" w14:textId="77777777" w:rsidR="00FD3DFB" w:rsidRDefault="00000630">
      <w:pPr>
        <w:pStyle w:val="4"/>
        <w:numPr>
          <w:ilvl w:val="0"/>
          <w:numId w:val="35"/>
        </w:numPr>
        <w:tabs>
          <w:tab w:val="left" w:pos="360"/>
        </w:tabs>
        <w:spacing w:before="85"/>
        <w:ind w:left="360"/>
      </w:pPr>
      <w:r>
        <w:t>Folders:</w:t>
      </w:r>
    </w:p>
    <w:p w14:paraId="57FFB316" w14:textId="77777777" w:rsidR="00FD3DFB" w:rsidRDefault="00000630">
      <w:pPr>
        <w:pStyle w:val="a4"/>
        <w:numPr>
          <w:ilvl w:val="1"/>
          <w:numId w:val="35"/>
        </w:numPr>
        <w:tabs>
          <w:tab w:val="left" w:pos="609"/>
        </w:tabs>
        <w:spacing w:before="127" w:line="249" w:lineRule="auto"/>
        <w:ind w:right="130" w:hanging="248"/>
        <w:jc w:val="both"/>
        <w:rPr>
          <w:sz w:val="20"/>
        </w:rPr>
      </w:pPr>
      <w:r>
        <w:rPr>
          <w:b/>
          <w:sz w:val="20"/>
        </w:rPr>
        <w:t>Lenovo</w:t>
      </w:r>
      <w:r>
        <w:rPr>
          <w:b/>
          <w:spacing w:val="-5"/>
          <w:sz w:val="20"/>
        </w:rPr>
        <w:t xml:space="preserve"> </w:t>
      </w:r>
      <w:r>
        <w:rPr>
          <w:b/>
          <w:sz w:val="20"/>
        </w:rPr>
        <w:t>BladeCenter(s)</w:t>
      </w:r>
      <w:r>
        <w:rPr>
          <w:b/>
          <w:spacing w:val="-6"/>
          <w:sz w:val="20"/>
        </w:rPr>
        <w:t xml:space="preserve"> </w:t>
      </w:r>
      <w:r>
        <w:rPr>
          <w:b/>
          <w:sz w:val="20"/>
        </w:rPr>
        <w:t>and</w:t>
      </w:r>
      <w:r>
        <w:rPr>
          <w:b/>
          <w:spacing w:val="-7"/>
          <w:sz w:val="20"/>
        </w:rPr>
        <w:t xml:space="preserve"> </w:t>
      </w:r>
      <w:r>
        <w:rPr>
          <w:b/>
          <w:sz w:val="20"/>
        </w:rPr>
        <w:t>Modules:</w:t>
      </w:r>
      <w:r>
        <w:rPr>
          <w:b/>
          <w:spacing w:val="-6"/>
          <w:sz w:val="20"/>
        </w:rPr>
        <w:t xml:space="preserve"> </w:t>
      </w:r>
      <w:r>
        <w:rPr>
          <w:sz w:val="20"/>
        </w:rPr>
        <w:t>This</w:t>
      </w:r>
      <w:r>
        <w:rPr>
          <w:spacing w:val="-7"/>
          <w:sz w:val="20"/>
        </w:rPr>
        <w:t xml:space="preserve"> </w:t>
      </w:r>
      <w:r>
        <w:rPr>
          <w:sz w:val="20"/>
        </w:rPr>
        <w:t>folder</w:t>
      </w:r>
      <w:r>
        <w:rPr>
          <w:spacing w:val="-6"/>
          <w:sz w:val="20"/>
        </w:rPr>
        <w:t xml:space="preserve"> </w:t>
      </w:r>
      <w:r>
        <w:rPr>
          <w:sz w:val="20"/>
        </w:rPr>
        <w:t>contains</w:t>
      </w:r>
      <w:r>
        <w:rPr>
          <w:spacing w:val="-6"/>
          <w:sz w:val="20"/>
        </w:rPr>
        <w:t xml:space="preserve"> </w:t>
      </w:r>
      <w:r>
        <w:rPr>
          <w:sz w:val="20"/>
        </w:rPr>
        <w:t>the</w:t>
      </w:r>
      <w:r>
        <w:rPr>
          <w:spacing w:val="-7"/>
          <w:sz w:val="20"/>
        </w:rPr>
        <w:t xml:space="preserve"> </w:t>
      </w:r>
      <w:r>
        <w:rPr>
          <w:sz w:val="20"/>
        </w:rPr>
        <w:t>active</w:t>
      </w:r>
      <w:r>
        <w:rPr>
          <w:spacing w:val="-5"/>
          <w:sz w:val="20"/>
        </w:rPr>
        <w:t xml:space="preserve"> </w:t>
      </w:r>
      <w:r>
        <w:rPr>
          <w:sz w:val="20"/>
        </w:rPr>
        <w:t>alerts,</w:t>
      </w:r>
      <w:r>
        <w:rPr>
          <w:spacing w:val="-7"/>
          <w:sz w:val="20"/>
        </w:rPr>
        <w:t xml:space="preserve"> </w:t>
      </w:r>
      <w:r>
        <w:rPr>
          <w:sz w:val="20"/>
        </w:rPr>
        <w:t>the</w:t>
      </w:r>
      <w:r>
        <w:rPr>
          <w:spacing w:val="-7"/>
          <w:sz w:val="20"/>
        </w:rPr>
        <w:t xml:space="preserve"> </w:t>
      </w:r>
      <w:r>
        <w:rPr>
          <w:sz w:val="20"/>
        </w:rPr>
        <w:t>task</w:t>
      </w:r>
      <w:r>
        <w:rPr>
          <w:spacing w:val="-6"/>
          <w:sz w:val="20"/>
        </w:rPr>
        <w:t xml:space="preserve"> </w:t>
      </w:r>
      <w:r>
        <w:rPr>
          <w:sz w:val="20"/>
        </w:rPr>
        <w:t>status,</w:t>
      </w:r>
      <w:r>
        <w:rPr>
          <w:spacing w:val="-7"/>
          <w:sz w:val="20"/>
        </w:rPr>
        <w:t xml:space="preserve"> </w:t>
      </w:r>
      <w:r>
        <w:rPr>
          <w:sz w:val="20"/>
        </w:rPr>
        <w:t>the</w:t>
      </w:r>
      <w:r>
        <w:rPr>
          <w:spacing w:val="-5"/>
          <w:sz w:val="20"/>
        </w:rPr>
        <w:t xml:space="preserve"> </w:t>
      </w:r>
      <w:r>
        <w:rPr>
          <w:sz w:val="20"/>
        </w:rPr>
        <w:t>status of</w:t>
      </w:r>
      <w:r>
        <w:rPr>
          <w:spacing w:val="-3"/>
          <w:sz w:val="20"/>
        </w:rPr>
        <w:t xml:space="preserve"> </w:t>
      </w:r>
      <w:r>
        <w:rPr>
          <w:sz w:val="20"/>
        </w:rPr>
        <w:t>Windows</w:t>
      </w:r>
      <w:r>
        <w:rPr>
          <w:spacing w:val="-3"/>
          <w:sz w:val="20"/>
        </w:rPr>
        <w:t xml:space="preserve"> </w:t>
      </w:r>
      <w:r>
        <w:rPr>
          <w:sz w:val="20"/>
        </w:rPr>
        <w:t>computers</w:t>
      </w:r>
      <w:r>
        <w:rPr>
          <w:spacing w:val="-3"/>
          <w:sz w:val="20"/>
        </w:rPr>
        <w:t xml:space="preserve"> </w:t>
      </w:r>
      <w:r>
        <w:rPr>
          <w:sz w:val="20"/>
        </w:rPr>
        <w:t>that</w:t>
      </w:r>
      <w:r>
        <w:rPr>
          <w:spacing w:val="-4"/>
          <w:sz w:val="20"/>
        </w:rPr>
        <w:t xml:space="preserve"> </w:t>
      </w:r>
      <w:r>
        <w:rPr>
          <w:sz w:val="20"/>
        </w:rPr>
        <w:t>manage</w:t>
      </w:r>
      <w:r>
        <w:rPr>
          <w:spacing w:val="-3"/>
          <w:sz w:val="20"/>
        </w:rPr>
        <w:t xml:space="preserve"> </w:t>
      </w:r>
      <w:r>
        <w:rPr>
          <w:sz w:val="20"/>
        </w:rPr>
        <w:t>the</w:t>
      </w:r>
      <w:r>
        <w:rPr>
          <w:spacing w:val="-4"/>
          <w:sz w:val="20"/>
        </w:rPr>
        <w:t xml:space="preserve"> </w:t>
      </w:r>
      <w:r>
        <w:rPr>
          <w:sz w:val="20"/>
        </w:rPr>
        <w:t>BladeCenter</w:t>
      </w:r>
      <w:r>
        <w:rPr>
          <w:spacing w:val="-3"/>
          <w:sz w:val="20"/>
        </w:rPr>
        <w:t xml:space="preserve"> </w:t>
      </w:r>
      <w:r>
        <w:rPr>
          <w:sz w:val="20"/>
        </w:rPr>
        <w:t>chassis,</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general</w:t>
      </w:r>
      <w:r>
        <w:rPr>
          <w:spacing w:val="-3"/>
          <w:sz w:val="20"/>
        </w:rPr>
        <w:t xml:space="preserve"> </w:t>
      </w:r>
      <w:r>
        <w:rPr>
          <w:sz w:val="20"/>
        </w:rPr>
        <w:t>status</w:t>
      </w:r>
      <w:r>
        <w:rPr>
          <w:spacing w:val="-3"/>
          <w:sz w:val="20"/>
        </w:rPr>
        <w:t xml:space="preserve"> </w:t>
      </w:r>
      <w:r>
        <w:rPr>
          <w:sz w:val="20"/>
        </w:rPr>
        <w:t>of</w:t>
      </w:r>
      <w:r>
        <w:rPr>
          <w:spacing w:val="-3"/>
          <w:sz w:val="20"/>
        </w:rPr>
        <w:t xml:space="preserve"> </w:t>
      </w:r>
      <w:r>
        <w:rPr>
          <w:sz w:val="20"/>
        </w:rPr>
        <w:t>all</w:t>
      </w:r>
      <w:r>
        <w:rPr>
          <w:spacing w:val="-4"/>
          <w:sz w:val="20"/>
        </w:rPr>
        <w:t xml:space="preserve"> </w:t>
      </w:r>
      <w:r>
        <w:rPr>
          <w:sz w:val="20"/>
        </w:rPr>
        <w:t>BladeCenter chassis. The Lenovo BladeCenter Modules subfolder under this folder includes the summary views</w:t>
      </w:r>
      <w:r>
        <w:rPr>
          <w:spacing w:val="-30"/>
          <w:sz w:val="20"/>
        </w:rPr>
        <w:t xml:space="preserve"> </w:t>
      </w:r>
      <w:r>
        <w:rPr>
          <w:sz w:val="20"/>
        </w:rPr>
        <w:t>of</w:t>
      </w:r>
    </w:p>
    <w:p w14:paraId="078635AD" w14:textId="77777777" w:rsidR="00FD3DFB" w:rsidRDefault="00FD3DFB">
      <w:pPr>
        <w:spacing w:line="249" w:lineRule="auto"/>
        <w:jc w:val="both"/>
        <w:rPr>
          <w:sz w:val="20"/>
        </w:rPr>
        <w:sectPr w:rsidR="00FD3DFB">
          <w:pgSz w:w="12240" w:h="15840"/>
          <w:pgMar w:top="1220" w:right="1300" w:bottom="860" w:left="1080" w:header="0" w:footer="674" w:gutter="0"/>
          <w:cols w:space="720"/>
        </w:sectPr>
      </w:pPr>
    </w:p>
    <w:p w14:paraId="42C5E9CA" w14:textId="77777777" w:rsidR="00FD3DFB" w:rsidRDefault="00000630">
      <w:pPr>
        <w:pStyle w:val="a3"/>
        <w:spacing w:before="96" w:line="249" w:lineRule="auto"/>
        <w:ind w:left="615" w:right="409"/>
      </w:pPr>
      <w:r>
        <w:lastRenderedPageBreak/>
        <w:t>Blade, Chassis, Cooling Module, I/O Module, Management Module, Medi Modules, Power Modules, and Storage Modules.</w:t>
      </w:r>
    </w:p>
    <w:p w14:paraId="3DA6D036" w14:textId="77777777" w:rsidR="00FD3DFB" w:rsidRDefault="00000630">
      <w:pPr>
        <w:pStyle w:val="a4"/>
        <w:numPr>
          <w:ilvl w:val="1"/>
          <w:numId w:val="35"/>
        </w:numPr>
        <w:tabs>
          <w:tab w:val="left" w:pos="616"/>
        </w:tabs>
        <w:spacing w:before="84" w:line="249" w:lineRule="auto"/>
        <w:ind w:left="615" w:right="119"/>
        <w:rPr>
          <w:sz w:val="20"/>
        </w:rPr>
      </w:pPr>
      <w:r>
        <w:rPr>
          <w:b/>
          <w:sz w:val="20"/>
        </w:rPr>
        <w:t>Lenovo</w:t>
      </w:r>
      <w:r>
        <w:rPr>
          <w:b/>
          <w:spacing w:val="-6"/>
          <w:sz w:val="20"/>
        </w:rPr>
        <w:t xml:space="preserve"> </w:t>
      </w:r>
      <w:r>
        <w:rPr>
          <w:b/>
          <w:sz w:val="20"/>
        </w:rPr>
        <w:t>Flex</w:t>
      </w:r>
      <w:r>
        <w:rPr>
          <w:b/>
          <w:spacing w:val="-8"/>
          <w:sz w:val="20"/>
        </w:rPr>
        <w:t xml:space="preserve"> </w:t>
      </w:r>
      <w:r>
        <w:rPr>
          <w:b/>
          <w:sz w:val="20"/>
        </w:rPr>
        <w:t>System</w:t>
      </w:r>
      <w:r>
        <w:rPr>
          <w:b/>
          <w:spacing w:val="-7"/>
          <w:sz w:val="20"/>
        </w:rPr>
        <w:t xml:space="preserve"> </w:t>
      </w:r>
      <w:r>
        <w:rPr>
          <w:b/>
          <w:sz w:val="20"/>
        </w:rPr>
        <w:t>Chassis</w:t>
      </w:r>
      <w:r>
        <w:rPr>
          <w:b/>
          <w:spacing w:val="-7"/>
          <w:sz w:val="20"/>
        </w:rPr>
        <w:t xml:space="preserve"> </w:t>
      </w:r>
      <w:r>
        <w:rPr>
          <w:b/>
          <w:sz w:val="20"/>
        </w:rPr>
        <w:t>and</w:t>
      </w:r>
      <w:r>
        <w:rPr>
          <w:b/>
          <w:spacing w:val="-8"/>
          <w:sz w:val="20"/>
        </w:rPr>
        <w:t xml:space="preserve"> </w:t>
      </w:r>
      <w:r>
        <w:rPr>
          <w:b/>
          <w:sz w:val="20"/>
        </w:rPr>
        <w:t>Modules:</w:t>
      </w:r>
      <w:r>
        <w:rPr>
          <w:b/>
          <w:spacing w:val="-7"/>
          <w:sz w:val="20"/>
        </w:rPr>
        <w:t xml:space="preserve"> </w:t>
      </w:r>
      <w:r>
        <w:rPr>
          <w:sz w:val="20"/>
        </w:rPr>
        <w:t>This</w:t>
      </w:r>
      <w:r>
        <w:rPr>
          <w:spacing w:val="-8"/>
          <w:sz w:val="20"/>
        </w:rPr>
        <w:t xml:space="preserve"> </w:t>
      </w:r>
      <w:r>
        <w:rPr>
          <w:sz w:val="20"/>
        </w:rPr>
        <w:t>folder</w:t>
      </w:r>
      <w:r>
        <w:rPr>
          <w:spacing w:val="-7"/>
          <w:sz w:val="20"/>
        </w:rPr>
        <w:t xml:space="preserve"> </w:t>
      </w:r>
      <w:r>
        <w:rPr>
          <w:sz w:val="20"/>
        </w:rPr>
        <w:t>contains</w:t>
      </w:r>
      <w:r>
        <w:rPr>
          <w:spacing w:val="-7"/>
          <w:sz w:val="20"/>
        </w:rPr>
        <w:t xml:space="preserve"> </w:t>
      </w:r>
      <w:r>
        <w:rPr>
          <w:sz w:val="20"/>
        </w:rPr>
        <w:t>the</w:t>
      </w:r>
      <w:r>
        <w:rPr>
          <w:spacing w:val="-8"/>
          <w:sz w:val="20"/>
        </w:rPr>
        <w:t xml:space="preserve"> </w:t>
      </w:r>
      <w:r>
        <w:rPr>
          <w:sz w:val="20"/>
        </w:rPr>
        <w:t>active</w:t>
      </w:r>
      <w:r>
        <w:rPr>
          <w:spacing w:val="-6"/>
          <w:sz w:val="20"/>
        </w:rPr>
        <w:t xml:space="preserve"> </w:t>
      </w:r>
      <w:r>
        <w:rPr>
          <w:sz w:val="20"/>
        </w:rPr>
        <w:t>alerts,</w:t>
      </w:r>
      <w:r>
        <w:rPr>
          <w:spacing w:val="-8"/>
          <w:sz w:val="20"/>
        </w:rPr>
        <w:t xml:space="preserve"> </w:t>
      </w:r>
      <w:r>
        <w:rPr>
          <w:sz w:val="20"/>
        </w:rPr>
        <w:t>the</w:t>
      </w:r>
      <w:r>
        <w:rPr>
          <w:spacing w:val="-8"/>
          <w:sz w:val="20"/>
        </w:rPr>
        <w:t xml:space="preserve"> </w:t>
      </w:r>
      <w:r>
        <w:rPr>
          <w:sz w:val="20"/>
        </w:rPr>
        <w:t>task</w:t>
      </w:r>
      <w:r>
        <w:rPr>
          <w:spacing w:val="-7"/>
          <w:sz w:val="20"/>
        </w:rPr>
        <w:t xml:space="preserve"> </w:t>
      </w:r>
      <w:r>
        <w:rPr>
          <w:sz w:val="20"/>
        </w:rPr>
        <w:t>status,</w:t>
      </w:r>
      <w:r>
        <w:rPr>
          <w:spacing w:val="-8"/>
          <w:sz w:val="20"/>
        </w:rPr>
        <w:t xml:space="preserve"> </w:t>
      </w:r>
      <w:r>
        <w:rPr>
          <w:sz w:val="20"/>
        </w:rPr>
        <w:t>the status of Windows computers that manage the Flex System chassis, and the general status of all Flex System</w:t>
      </w:r>
      <w:r>
        <w:rPr>
          <w:spacing w:val="-4"/>
          <w:sz w:val="20"/>
        </w:rPr>
        <w:t xml:space="preserve"> </w:t>
      </w:r>
      <w:r>
        <w:rPr>
          <w:sz w:val="20"/>
        </w:rPr>
        <w:t>chassis.</w:t>
      </w:r>
      <w:r>
        <w:rPr>
          <w:spacing w:val="-4"/>
          <w:sz w:val="20"/>
        </w:rPr>
        <w:t xml:space="preserve"> </w:t>
      </w:r>
      <w:r>
        <w:rPr>
          <w:sz w:val="20"/>
        </w:rPr>
        <w:t>The</w:t>
      </w:r>
      <w:r>
        <w:rPr>
          <w:spacing w:val="-4"/>
          <w:sz w:val="20"/>
        </w:rPr>
        <w:t xml:space="preserve"> </w:t>
      </w:r>
      <w:r>
        <w:rPr>
          <w:sz w:val="20"/>
        </w:rPr>
        <w:t>Lenovo</w:t>
      </w:r>
      <w:r>
        <w:rPr>
          <w:spacing w:val="-5"/>
          <w:sz w:val="20"/>
        </w:rPr>
        <w:t xml:space="preserve"> </w:t>
      </w:r>
      <w:r>
        <w:rPr>
          <w:sz w:val="20"/>
        </w:rPr>
        <w:t>Flex</w:t>
      </w:r>
      <w:r>
        <w:rPr>
          <w:spacing w:val="-3"/>
          <w:sz w:val="20"/>
        </w:rPr>
        <w:t xml:space="preserve"> </w:t>
      </w:r>
      <w:r>
        <w:rPr>
          <w:sz w:val="20"/>
        </w:rPr>
        <w:t>System</w:t>
      </w:r>
      <w:r>
        <w:rPr>
          <w:spacing w:val="-4"/>
          <w:sz w:val="20"/>
        </w:rPr>
        <w:t xml:space="preserve"> </w:t>
      </w:r>
      <w:r>
        <w:rPr>
          <w:sz w:val="20"/>
        </w:rPr>
        <w:t>Chassis</w:t>
      </w:r>
      <w:r>
        <w:rPr>
          <w:spacing w:val="-5"/>
          <w:sz w:val="20"/>
        </w:rPr>
        <w:t xml:space="preserve"> </w:t>
      </w:r>
      <w:r>
        <w:rPr>
          <w:sz w:val="20"/>
        </w:rPr>
        <w:t>and</w:t>
      </w:r>
      <w:r>
        <w:rPr>
          <w:spacing w:val="-3"/>
          <w:sz w:val="20"/>
        </w:rPr>
        <w:t xml:space="preserve"> </w:t>
      </w:r>
      <w:r>
        <w:rPr>
          <w:sz w:val="20"/>
        </w:rPr>
        <w:t>Modules</w:t>
      </w:r>
      <w:r>
        <w:rPr>
          <w:spacing w:val="-4"/>
          <w:sz w:val="20"/>
        </w:rPr>
        <w:t xml:space="preserve"> </w:t>
      </w:r>
      <w:r>
        <w:rPr>
          <w:sz w:val="20"/>
        </w:rPr>
        <w:t>subfolder</w:t>
      </w:r>
      <w:r>
        <w:rPr>
          <w:spacing w:val="-5"/>
          <w:sz w:val="20"/>
        </w:rPr>
        <w:t xml:space="preserve"> </w:t>
      </w:r>
      <w:r>
        <w:rPr>
          <w:sz w:val="20"/>
        </w:rPr>
        <w:t>under</w:t>
      </w:r>
      <w:r>
        <w:rPr>
          <w:spacing w:val="-4"/>
          <w:sz w:val="20"/>
        </w:rPr>
        <w:t xml:space="preserve"> </w:t>
      </w:r>
      <w:r>
        <w:rPr>
          <w:sz w:val="20"/>
        </w:rPr>
        <w:t>this</w:t>
      </w:r>
      <w:r>
        <w:rPr>
          <w:spacing w:val="-4"/>
          <w:sz w:val="20"/>
        </w:rPr>
        <w:t xml:space="preserve"> </w:t>
      </w:r>
      <w:r>
        <w:rPr>
          <w:sz w:val="20"/>
        </w:rPr>
        <w:t>folder</w:t>
      </w:r>
      <w:r>
        <w:rPr>
          <w:spacing w:val="-5"/>
          <w:sz w:val="20"/>
        </w:rPr>
        <w:t xml:space="preserve"> </w:t>
      </w:r>
      <w:r>
        <w:rPr>
          <w:sz w:val="20"/>
        </w:rPr>
        <w:t>includes</w:t>
      </w:r>
      <w:r>
        <w:rPr>
          <w:spacing w:val="-3"/>
          <w:sz w:val="20"/>
        </w:rPr>
        <w:t xml:space="preserve"> </w:t>
      </w:r>
      <w:r>
        <w:rPr>
          <w:sz w:val="20"/>
        </w:rPr>
        <w:t>the summary views of Compute Nodes, Cooling Modules, FanMux Modules, FSM, I/O Modules, Management Modules, Power Modules, RearLED Modules, and Storage</w:t>
      </w:r>
      <w:r>
        <w:rPr>
          <w:spacing w:val="-30"/>
          <w:sz w:val="20"/>
        </w:rPr>
        <w:t xml:space="preserve"> </w:t>
      </w:r>
      <w:r>
        <w:rPr>
          <w:sz w:val="20"/>
        </w:rPr>
        <w:t>Modules.</w:t>
      </w:r>
    </w:p>
    <w:p w14:paraId="438E7BB0" w14:textId="77777777" w:rsidR="00FD3DFB" w:rsidRDefault="00000630">
      <w:pPr>
        <w:pStyle w:val="a4"/>
        <w:numPr>
          <w:ilvl w:val="1"/>
          <w:numId w:val="35"/>
        </w:numPr>
        <w:tabs>
          <w:tab w:val="left" w:pos="616"/>
        </w:tabs>
        <w:spacing w:before="85" w:line="249" w:lineRule="auto"/>
        <w:ind w:left="615" w:right="244"/>
        <w:rPr>
          <w:sz w:val="20"/>
        </w:rPr>
      </w:pPr>
      <w:r>
        <w:rPr>
          <w:b/>
          <w:sz w:val="20"/>
        </w:rPr>
        <w:t xml:space="preserve">Lenovo System x and ThinkSystem BMC: </w:t>
      </w:r>
      <w:r>
        <w:rPr>
          <w:sz w:val="20"/>
        </w:rPr>
        <w:t>This folder contains the summary views of Active Alerts, Cooling Devices, Fibre Channel, Firmware/VPD, InfiniBand, Network Adapter, Numeric Sensors, PCI Device,</w:t>
      </w:r>
      <w:r>
        <w:rPr>
          <w:spacing w:val="-5"/>
          <w:sz w:val="20"/>
        </w:rPr>
        <w:t xml:space="preserve"> </w:t>
      </w:r>
      <w:r>
        <w:rPr>
          <w:sz w:val="20"/>
        </w:rPr>
        <w:t>Physical</w:t>
      </w:r>
      <w:r>
        <w:rPr>
          <w:spacing w:val="-5"/>
          <w:sz w:val="20"/>
        </w:rPr>
        <w:t xml:space="preserve"> </w:t>
      </w:r>
      <w:r>
        <w:rPr>
          <w:sz w:val="20"/>
        </w:rPr>
        <w:t>Memory,</w:t>
      </w:r>
      <w:r>
        <w:rPr>
          <w:spacing w:val="-6"/>
          <w:sz w:val="20"/>
        </w:rPr>
        <w:t xml:space="preserve"> </w:t>
      </w:r>
      <w:r>
        <w:rPr>
          <w:sz w:val="20"/>
        </w:rPr>
        <w:t>Processors,</w:t>
      </w:r>
      <w:r>
        <w:rPr>
          <w:spacing w:val="-5"/>
          <w:sz w:val="20"/>
        </w:rPr>
        <w:t xml:space="preserve"> </w:t>
      </w:r>
      <w:r>
        <w:rPr>
          <w:sz w:val="20"/>
        </w:rPr>
        <w:t>and</w:t>
      </w:r>
      <w:r>
        <w:rPr>
          <w:spacing w:val="-5"/>
          <w:sz w:val="20"/>
        </w:rPr>
        <w:t xml:space="preserve"> </w:t>
      </w:r>
      <w:r>
        <w:rPr>
          <w:sz w:val="20"/>
        </w:rPr>
        <w:t>RAID</w:t>
      </w:r>
      <w:r>
        <w:rPr>
          <w:spacing w:val="-5"/>
          <w:sz w:val="20"/>
        </w:rPr>
        <w:t xml:space="preserve"> </w:t>
      </w:r>
      <w:r>
        <w:rPr>
          <w:sz w:val="20"/>
        </w:rPr>
        <w:t>Controller</w:t>
      </w:r>
      <w:r>
        <w:rPr>
          <w:spacing w:val="-5"/>
          <w:sz w:val="20"/>
        </w:rPr>
        <w:t xml:space="preserve"> </w:t>
      </w:r>
      <w:r>
        <w:rPr>
          <w:sz w:val="20"/>
        </w:rPr>
        <w:t>for</w:t>
      </w:r>
      <w:r>
        <w:rPr>
          <w:spacing w:val="-6"/>
          <w:sz w:val="20"/>
        </w:rPr>
        <w:t xml:space="preserve"> </w:t>
      </w:r>
      <w:r>
        <w:rPr>
          <w:sz w:val="20"/>
        </w:rPr>
        <w:t>Lenovo</w:t>
      </w:r>
      <w:r>
        <w:rPr>
          <w:spacing w:val="-6"/>
          <w:sz w:val="20"/>
        </w:rPr>
        <w:t xml:space="preserve"> </w:t>
      </w:r>
      <w:r>
        <w:rPr>
          <w:sz w:val="20"/>
        </w:rPr>
        <w:t>BMC-based</w:t>
      </w:r>
      <w:r>
        <w:rPr>
          <w:spacing w:val="-5"/>
          <w:sz w:val="20"/>
        </w:rPr>
        <w:t xml:space="preserve"> </w:t>
      </w:r>
      <w:r>
        <w:rPr>
          <w:sz w:val="20"/>
        </w:rPr>
        <w:t>servers</w:t>
      </w:r>
      <w:r>
        <w:rPr>
          <w:spacing w:val="-6"/>
          <w:sz w:val="20"/>
        </w:rPr>
        <w:t xml:space="preserve"> </w:t>
      </w:r>
      <w:r>
        <w:rPr>
          <w:sz w:val="20"/>
        </w:rPr>
        <w:t>(excluding the</w:t>
      </w:r>
      <w:r>
        <w:rPr>
          <w:spacing w:val="-27"/>
          <w:sz w:val="20"/>
        </w:rPr>
        <w:t xml:space="preserve"> </w:t>
      </w:r>
      <w:r>
        <w:rPr>
          <w:sz w:val="20"/>
        </w:rPr>
        <w:t>ThinkServer</w:t>
      </w:r>
      <w:r>
        <w:rPr>
          <w:spacing w:val="-27"/>
          <w:sz w:val="20"/>
        </w:rPr>
        <w:t xml:space="preserve"> </w:t>
      </w:r>
      <w:r>
        <w:rPr>
          <w:sz w:val="20"/>
        </w:rPr>
        <w:t>servers).</w:t>
      </w:r>
    </w:p>
    <w:p w14:paraId="4C2BE122" w14:textId="77777777" w:rsidR="00FD3DFB" w:rsidRDefault="00000630">
      <w:pPr>
        <w:pStyle w:val="a4"/>
        <w:numPr>
          <w:ilvl w:val="1"/>
          <w:numId w:val="35"/>
        </w:numPr>
        <w:tabs>
          <w:tab w:val="left" w:pos="616"/>
        </w:tabs>
        <w:spacing w:before="85" w:line="249" w:lineRule="auto"/>
        <w:ind w:left="615" w:right="258"/>
        <w:rPr>
          <w:sz w:val="20"/>
        </w:rPr>
      </w:pPr>
      <w:r>
        <w:rPr>
          <w:b/>
          <w:sz w:val="20"/>
        </w:rPr>
        <w:t>Lenovo</w:t>
      </w:r>
      <w:r>
        <w:rPr>
          <w:b/>
          <w:spacing w:val="-5"/>
          <w:sz w:val="20"/>
        </w:rPr>
        <w:t xml:space="preserve"> </w:t>
      </w:r>
      <w:r>
        <w:rPr>
          <w:b/>
          <w:sz w:val="20"/>
        </w:rPr>
        <w:t>ThinkServer</w:t>
      </w:r>
      <w:r>
        <w:rPr>
          <w:b/>
          <w:spacing w:val="-7"/>
          <w:sz w:val="20"/>
        </w:rPr>
        <w:t xml:space="preserve"> </w:t>
      </w:r>
      <w:r>
        <w:rPr>
          <w:b/>
          <w:sz w:val="20"/>
        </w:rPr>
        <w:t>BMC:</w:t>
      </w:r>
      <w:r>
        <w:rPr>
          <w:b/>
          <w:spacing w:val="-5"/>
          <w:sz w:val="20"/>
        </w:rPr>
        <w:t xml:space="preserve"> </w:t>
      </w:r>
      <w:r>
        <w:rPr>
          <w:sz w:val="20"/>
        </w:rPr>
        <w:t>This</w:t>
      </w:r>
      <w:r>
        <w:rPr>
          <w:spacing w:val="-7"/>
          <w:sz w:val="20"/>
        </w:rPr>
        <w:t xml:space="preserve"> </w:t>
      </w:r>
      <w:r>
        <w:rPr>
          <w:sz w:val="20"/>
        </w:rPr>
        <w:t>folder</w:t>
      </w:r>
      <w:r>
        <w:rPr>
          <w:spacing w:val="-6"/>
          <w:sz w:val="20"/>
        </w:rPr>
        <w:t xml:space="preserve"> </w:t>
      </w:r>
      <w:r>
        <w:rPr>
          <w:sz w:val="20"/>
        </w:rPr>
        <w:t>contains</w:t>
      </w:r>
      <w:r>
        <w:rPr>
          <w:spacing w:val="-6"/>
          <w:sz w:val="20"/>
        </w:rPr>
        <w:t xml:space="preserve"> </w:t>
      </w:r>
      <w:r>
        <w:rPr>
          <w:sz w:val="20"/>
        </w:rPr>
        <w:t>the</w:t>
      </w:r>
      <w:r>
        <w:rPr>
          <w:spacing w:val="-7"/>
          <w:sz w:val="20"/>
        </w:rPr>
        <w:t xml:space="preserve"> </w:t>
      </w:r>
      <w:r>
        <w:rPr>
          <w:sz w:val="20"/>
        </w:rPr>
        <w:t>summary</w:t>
      </w:r>
      <w:r>
        <w:rPr>
          <w:spacing w:val="-6"/>
          <w:sz w:val="20"/>
        </w:rPr>
        <w:t xml:space="preserve"> </w:t>
      </w:r>
      <w:r>
        <w:rPr>
          <w:sz w:val="20"/>
        </w:rPr>
        <w:t>views</w:t>
      </w:r>
      <w:r>
        <w:rPr>
          <w:spacing w:val="-5"/>
          <w:sz w:val="20"/>
        </w:rPr>
        <w:t xml:space="preserve"> </w:t>
      </w:r>
      <w:r>
        <w:rPr>
          <w:sz w:val="20"/>
        </w:rPr>
        <w:t>of</w:t>
      </w:r>
      <w:r>
        <w:rPr>
          <w:spacing w:val="-6"/>
          <w:sz w:val="20"/>
        </w:rPr>
        <w:t xml:space="preserve"> </w:t>
      </w:r>
      <w:r>
        <w:rPr>
          <w:sz w:val="20"/>
        </w:rPr>
        <w:t>Active</w:t>
      </w:r>
      <w:r>
        <w:rPr>
          <w:spacing w:val="-7"/>
          <w:sz w:val="20"/>
        </w:rPr>
        <w:t xml:space="preserve"> </w:t>
      </w:r>
      <w:r>
        <w:rPr>
          <w:sz w:val="20"/>
        </w:rPr>
        <w:t>Alerts,</w:t>
      </w:r>
      <w:r>
        <w:rPr>
          <w:spacing w:val="-6"/>
          <w:sz w:val="20"/>
        </w:rPr>
        <w:t xml:space="preserve"> </w:t>
      </w:r>
      <w:r>
        <w:rPr>
          <w:sz w:val="20"/>
        </w:rPr>
        <w:t>Cooling</w:t>
      </w:r>
      <w:r>
        <w:rPr>
          <w:spacing w:val="-6"/>
          <w:sz w:val="20"/>
        </w:rPr>
        <w:t xml:space="preserve"> </w:t>
      </w:r>
      <w:r>
        <w:rPr>
          <w:sz w:val="20"/>
        </w:rPr>
        <w:t>Devices, Fibre Channel, Firmware/VPD, InfiniBand, Numeric Sensors, PCI Device, Physical Memory, and Processors</w:t>
      </w:r>
      <w:r>
        <w:rPr>
          <w:spacing w:val="-11"/>
          <w:sz w:val="20"/>
        </w:rPr>
        <w:t xml:space="preserve"> </w:t>
      </w:r>
      <w:r>
        <w:rPr>
          <w:sz w:val="20"/>
        </w:rPr>
        <w:t>for</w:t>
      </w:r>
      <w:r>
        <w:rPr>
          <w:spacing w:val="-10"/>
          <w:sz w:val="20"/>
        </w:rPr>
        <w:t xml:space="preserve"> </w:t>
      </w:r>
      <w:r>
        <w:rPr>
          <w:sz w:val="20"/>
        </w:rPr>
        <w:t>the</w:t>
      </w:r>
      <w:r>
        <w:rPr>
          <w:spacing w:val="-12"/>
          <w:sz w:val="20"/>
        </w:rPr>
        <w:t xml:space="preserve"> </w:t>
      </w:r>
      <w:r>
        <w:rPr>
          <w:sz w:val="20"/>
        </w:rPr>
        <w:t>ThinkServer</w:t>
      </w:r>
      <w:r>
        <w:rPr>
          <w:spacing w:val="-11"/>
          <w:sz w:val="20"/>
        </w:rPr>
        <w:t xml:space="preserve"> </w:t>
      </w:r>
      <w:r>
        <w:rPr>
          <w:sz w:val="20"/>
        </w:rPr>
        <w:t>servers.</w:t>
      </w:r>
    </w:p>
    <w:p w14:paraId="4A68B928" w14:textId="77777777" w:rsidR="00FD3DFB" w:rsidRDefault="00000630">
      <w:pPr>
        <w:pStyle w:val="a4"/>
        <w:numPr>
          <w:ilvl w:val="1"/>
          <w:numId w:val="35"/>
        </w:numPr>
        <w:tabs>
          <w:tab w:val="left" w:pos="616"/>
        </w:tabs>
        <w:spacing w:before="85" w:line="249" w:lineRule="auto"/>
        <w:ind w:left="615" w:right="169"/>
        <w:rPr>
          <w:sz w:val="20"/>
        </w:rPr>
      </w:pPr>
      <w:r>
        <w:rPr>
          <w:b/>
          <w:sz w:val="20"/>
        </w:rPr>
        <w:t xml:space="preserve">Lenovo Windows System Group: </w:t>
      </w:r>
      <w:r>
        <w:rPr>
          <w:sz w:val="20"/>
        </w:rPr>
        <w:t>This folder contains the summary views of the BMC-based servers installed with the Windows operating system. These servers are grouped based on the types, such as tower, rack, blade, enterprise server, and so on. The Hardware Components of Lenovo Windows System Servers subfolder under this folder includes the summary views of Cooling Fans, Management Controllers, Netword Adapters, Physical memory, Physical Processors, Power Supplies, Storage</w:t>
      </w:r>
      <w:r>
        <w:rPr>
          <w:spacing w:val="-24"/>
          <w:sz w:val="20"/>
        </w:rPr>
        <w:t xml:space="preserve"> </w:t>
      </w:r>
      <w:r>
        <w:rPr>
          <w:sz w:val="20"/>
        </w:rPr>
        <w:t xml:space="preserve">(Non- Specific), Storage (ServeRAID-8x/7x/6x), Storage (ServeRAID-BR or Integrated RAID), Storage </w:t>
      </w:r>
      <w:bookmarkStart w:id="21" w:name="Lenovo_system_groups_in_Operations_Manag"/>
      <w:bookmarkStart w:id="22" w:name="_bookmark11"/>
      <w:bookmarkEnd w:id="21"/>
      <w:bookmarkEnd w:id="22"/>
      <w:r>
        <w:rPr>
          <w:sz w:val="20"/>
        </w:rPr>
        <w:t>(ServeRAID-MR</w:t>
      </w:r>
      <w:r>
        <w:rPr>
          <w:spacing w:val="-17"/>
          <w:sz w:val="20"/>
        </w:rPr>
        <w:t xml:space="preserve"> </w:t>
      </w:r>
      <w:r>
        <w:rPr>
          <w:sz w:val="20"/>
        </w:rPr>
        <w:t>or</w:t>
      </w:r>
      <w:r>
        <w:rPr>
          <w:spacing w:val="-17"/>
          <w:sz w:val="20"/>
        </w:rPr>
        <w:t xml:space="preserve"> </w:t>
      </w:r>
      <w:r>
        <w:rPr>
          <w:sz w:val="20"/>
        </w:rPr>
        <w:t>MegaRAID),</w:t>
      </w:r>
      <w:r>
        <w:rPr>
          <w:spacing w:val="-17"/>
          <w:sz w:val="20"/>
        </w:rPr>
        <w:t xml:space="preserve"> </w:t>
      </w:r>
      <w:r>
        <w:rPr>
          <w:sz w:val="20"/>
        </w:rPr>
        <w:t>Temperature</w:t>
      </w:r>
      <w:r>
        <w:rPr>
          <w:spacing w:val="-17"/>
          <w:sz w:val="20"/>
        </w:rPr>
        <w:t xml:space="preserve"> </w:t>
      </w:r>
      <w:r>
        <w:rPr>
          <w:sz w:val="20"/>
        </w:rPr>
        <w:t>Sensors,</w:t>
      </w:r>
      <w:r>
        <w:rPr>
          <w:spacing w:val="-17"/>
          <w:sz w:val="20"/>
        </w:rPr>
        <w:t xml:space="preserve"> </w:t>
      </w:r>
      <w:r>
        <w:rPr>
          <w:sz w:val="20"/>
        </w:rPr>
        <w:t>Voltage</w:t>
      </w:r>
      <w:r>
        <w:rPr>
          <w:spacing w:val="-17"/>
          <w:sz w:val="20"/>
        </w:rPr>
        <w:t xml:space="preserve"> </w:t>
      </w:r>
      <w:r>
        <w:rPr>
          <w:sz w:val="20"/>
        </w:rPr>
        <w:t>Sensors,</w:t>
      </w:r>
      <w:r>
        <w:rPr>
          <w:spacing w:val="-17"/>
          <w:sz w:val="20"/>
        </w:rPr>
        <w:t xml:space="preserve"> </w:t>
      </w:r>
      <w:r>
        <w:rPr>
          <w:sz w:val="20"/>
        </w:rPr>
        <w:t>and</w:t>
      </w:r>
      <w:r>
        <w:rPr>
          <w:spacing w:val="-17"/>
          <w:sz w:val="20"/>
        </w:rPr>
        <w:t xml:space="preserve"> </w:t>
      </w:r>
      <w:r>
        <w:rPr>
          <w:sz w:val="20"/>
        </w:rPr>
        <w:t>Unclassified</w:t>
      </w:r>
      <w:r>
        <w:rPr>
          <w:spacing w:val="-17"/>
          <w:sz w:val="20"/>
        </w:rPr>
        <w:t xml:space="preserve"> </w:t>
      </w:r>
      <w:r>
        <w:rPr>
          <w:sz w:val="20"/>
        </w:rPr>
        <w:t>Hardware.</w:t>
      </w:r>
    </w:p>
    <w:p w14:paraId="2E940B46" w14:textId="77777777" w:rsidR="00FD3DFB" w:rsidRDefault="00006CE7">
      <w:pPr>
        <w:pStyle w:val="a3"/>
        <w:spacing w:before="10"/>
        <w:rPr>
          <w:sz w:val="21"/>
        </w:rPr>
      </w:pPr>
      <w:r>
        <w:pict w14:anchorId="5D6A751B">
          <v:line id="_x0000_s1100" style="position:absolute;z-index:1288;mso-wrap-distance-left:0;mso-wrap-distance-right:0;mso-position-horizontal-relative:page" from="70.85pt,14.8pt" to="552.45pt,14.8pt" strokeweight=".15981mm">
            <w10:wrap type="topAndBottom" anchorx="page"/>
          </v:line>
        </w:pict>
      </w:r>
    </w:p>
    <w:p w14:paraId="00814ACF" w14:textId="77777777" w:rsidR="00FD3DFB" w:rsidRDefault="00000630">
      <w:pPr>
        <w:pStyle w:val="2"/>
        <w:spacing w:before="10"/>
        <w:ind w:left="117"/>
      </w:pPr>
      <w:r>
        <w:t>Lenovo system groups in Operations Manager</w:t>
      </w:r>
    </w:p>
    <w:p w14:paraId="7B1F9A86" w14:textId="77777777" w:rsidR="00FD3DFB" w:rsidRDefault="00000630">
      <w:pPr>
        <w:pStyle w:val="a3"/>
        <w:spacing w:before="208" w:line="115" w:lineRule="auto"/>
        <w:ind w:left="117" w:right="173"/>
      </w:pPr>
      <w:r>
        <w:t xml:space="preserve">Lenovo Hardware Management Pack defines some Lenovo system groups in Operations Manager. You can find the groups by selecting </w:t>
      </w:r>
      <w:r>
        <w:rPr>
          <w:b/>
        </w:rPr>
        <w:t xml:space="preserve">Authoring </w:t>
      </w:r>
      <w:r>
        <w:rPr>
          <w:rFonts w:ascii="Arial Unicode MS" w:hAnsi="Arial Unicode MS"/>
        </w:rPr>
        <w:t xml:space="preserve">➙ </w:t>
      </w:r>
      <w:r>
        <w:rPr>
          <w:b/>
        </w:rPr>
        <w:t>Groups</w:t>
      </w:r>
      <w:r>
        <w:t>.</w:t>
      </w:r>
    </w:p>
    <w:p w14:paraId="0677F0C8" w14:textId="77777777" w:rsidR="00FD3DFB" w:rsidRDefault="00FD3DFB">
      <w:pPr>
        <w:pStyle w:val="a3"/>
        <w:rPr>
          <w:sz w:val="23"/>
        </w:rPr>
      </w:pPr>
    </w:p>
    <w:p w14:paraId="425CEF77" w14:textId="77777777" w:rsidR="00FD3DFB" w:rsidRDefault="00000630">
      <w:pPr>
        <w:pStyle w:val="a4"/>
        <w:numPr>
          <w:ilvl w:val="0"/>
          <w:numId w:val="35"/>
        </w:numPr>
        <w:tabs>
          <w:tab w:val="left" w:pos="367"/>
        </w:tabs>
        <w:spacing w:before="0" w:line="249" w:lineRule="auto"/>
        <w:ind w:left="366" w:right="310" w:hanging="249"/>
        <w:rPr>
          <w:sz w:val="20"/>
        </w:rPr>
      </w:pPr>
      <w:r>
        <w:rPr>
          <w:b/>
          <w:sz w:val="20"/>
        </w:rPr>
        <w:t>Lenovo</w:t>
      </w:r>
      <w:r>
        <w:rPr>
          <w:b/>
          <w:spacing w:val="-7"/>
          <w:sz w:val="20"/>
        </w:rPr>
        <w:t xml:space="preserve"> </w:t>
      </w:r>
      <w:r>
        <w:rPr>
          <w:b/>
          <w:sz w:val="20"/>
        </w:rPr>
        <w:t>Windows</w:t>
      </w:r>
      <w:r>
        <w:rPr>
          <w:b/>
          <w:spacing w:val="-6"/>
          <w:sz w:val="20"/>
        </w:rPr>
        <w:t xml:space="preserve"> </w:t>
      </w:r>
      <w:r>
        <w:rPr>
          <w:b/>
          <w:sz w:val="20"/>
        </w:rPr>
        <w:t>System</w:t>
      </w:r>
      <w:r>
        <w:rPr>
          <w:b/>
          <w:spacing w:val="-7"/>
          <w:sz w:val="20"/>
        </w:rPr>
        <w:t xml:space="preserve"> </w:t>
      </w:r>
      <w:r>
        <w:rPr>
          <w:b/>
          <w:sz w:val="20"/>
        </w:rPr>
        <w:t>Group</w:t>
      </w:r>
      <w:r>
        <w:rPr>
          <w:sz w:val="20"/>
        </w:rPr>
        <w:t>:</w:t>
      </w:r>
      <w:r>
        <w:rPr>
          <w:spacing w:val="-7"/>
          <w:sz w:val="20"/>
        </w:rPr>
        <w:t xml:space="preserve"> </w:t>
      </w:r>
      <w:r>
        <w:rPr>
          <w:sz w:val="20"/>
        </w:rPr>
        <w:t>This</w:t>
      </w:r>
      <w:r>
        <w:rPr>
          <w:spacing w:val="-6"/>
          <w:sz w:val="20"/>
        </w:rPr>
        <w:t xml:space="preserve"> </w:t>
      </w:r>
      <w:r>
        <w:rPr>
          <w:sz w:val="20"/>
        </w:rPr>
        <w:t>group</w:t>
      </w:r>
      <w:r>
        <w:rPr>
          <w:spacing w:val="-6"/>
          <w:sz w:val="20"/>
        </w:rPr>
        <w:t xml:space="preserve"> </w:t>
      </w:r>
      <w:r>
        <w:rPr>
          <w:sz w:val="20"/>
        </w:rPr>
        <w:t>includes</w:t>
      </w:r>
      <w:r>
        <w:rPr>
          <w:spacing w:val="-6"/>
          <w:sz w:val="20"/>
        </w:rPr>
        <w:t xml:space="preserve"> </w:t>
      </w:r>
      <w:r>
        <w:rPr>
          <w:sz w:val="20"/>
        </w:rPr>
        <w:t>the</w:t>
      </w:r>
      <w:r>
        <w:rPr>
          <w:spacing w:val="-7"/>
          <w:sz w:val="20"/>
        </w:rPr>
        <w:t xml:space="preserve"> </w:t>
      </w:r>
      <w:r>
        <w:rPr>
          <w:sz w:val="20"/>
        </w:rPr>
        <w:t>servers</w:t>
      </w:r>
      <w:r>
        <w:rPr>
          <w:spacing w:val="-5"/>
          <w:sz w:val="20"/>
        </w:rPr>
        <w:t xml:space="preserve"> </w:t>
      </w:r>
      <w:r>
        <w:rPr>
          <w:sz w:val="20"/>
        </w:rPr>
        <w:t>installed</w:t>
      </w:r>
      <w:r>
        <w:rPr>
          <w:spacing w:val="-6"/>
          <w:sz w:val="20"/>
        </w:rPr>
        <w:t xml:space="preserve"> </w:t>
      </w:r>
      <w:r>
        <w:rPr>
          <w:sz w:val="20"/>
        </w:rPr>
        <w:t>with</w:t>
      </w:r>
      <w:r>
        <w:rPr>
          <w:spacing w:val="-6"/>
          <w:sz w:val="20"/>
        </w:rPr>
        <w:t xml:space="preserve"> </w:t>
      </w:r>
      <w:r>
        <w:rPr>
          <w:sz w:val="20"/>
        </w:rPr>
        <w:t>the</w:t>
      </w:r>
      <w:r>
        <w:rPr>
          <w:spacing w:val="-7"/>
          <w:sz w:val="20"/>
        </w:rPr>
        <w:t xml:space="preserve"> </w:t>
      </w:r>
      <w:r>
        <w:rPr>
          <w:sz w:val="20"/>
        </w:rPr>
        <w:t>Windows</w:t>
      </w:r>
      <w:r>
        <w:rPr>
          <w:spacing w:val="-6"/>
          <w:sz w:val="20"/>
        </w:rPr>
        <w:t xml:space="preserve"> </w:t>
      </w:r>
      <w:r>
        <w:rPr>
          <w:sz w:val="20"/>
        </w:rPr>
        <w:t>operating system.</w:t>
      </w:r>
    </w:p>
    <w:p w14:paraId="025B74A9" w14:textId="77777777" w:rsidR="00FD3DFB" w:rsidRDefault="00000630">
      <w:pPr>
        <w:pStyle w:val="a4"/>
        <w:numPr>
          <w:ilvl w:val="0"/>
          <w:numId w:val="35"/>
        </w:numPr>
        <w:tabs>
          <w:tab w:val="left" w:pos="367"/>
        </w:tabs>
        <w:spacing w:before="85" w:line="249" w:lineRule="auto"/>
        <w:ind w:left="366" w:right="1107" w:hanging="249"/>
        <w:rPr>
          <w:sz w:val="20"/>
        </w:rPr>
      </w:pPr>
      <w:r>
        <w:rPr>
          <w:b/>
          <w:sz w:val="20"/>
        </w:rPr>
        <w:t>Lenovo</w:t>
      </w:r>
      <w:r>
        <w:rPr>
          <w:b/>
          <w:spacing w:val="-10"/>
          <w:sz w:val="20"/>
        </w:rPr>
        <w:t xml:space="preserve"> </w:t>
      </w:r>
      <w:r>
        <w:rPr>
          <w:b/>
          <w:sz w:val="20"/>
        </w:rPr>
        <w:t>System</w:t>
      </w:r>
      <w:r>
        <w:rPr>
          <w:b/>
          <w:spacing w:val="-10"/>
          <w:sz w:val="20"/>
        </w:rPr>
        <w:t xml:space="preserve"> </w:t>
      </w:r>
      <w:r>
        <w:rPr>
          <w:b/>
          <w:sz w:val="20"/>
        </w:rPr>
        <w:t>x</w:t>
      </w:r>
      <w:r>
        <w:rPr>
          <w:b/>
          <w:spacing w:val="-8"/>
          <w:sz w:val="20"/>
        </w:rPr>
        <w:t xml:space="preserve"> </w:t>
      </w:r>
      <w:r>
        <w:rPr>
          <w:b/>
          <w:sz w:val="20"/>
        </w:rPr>
        <w:t>and</w:t>
      </w:r>
      <w:r>
        <w:rPr>
          <w:b/>
          <w:spacing w:val="-10"/>
          <w:sz w:val="20"/>
        </w:rPr>
        <w:t xml:space="preserve"> </w:t>
      </w:r>
      <w:r>
        <w:rPr>
          <w:b/>
          <w:sz w:val="20"/>
        </w:rPr>
        <w:t>ThinkSystem</w:t>
      </w:r>
      <w:r>
        <w:rPr>
          <w:b/>
          <w:spacing w:val="-9"/>
          <w:sz w:val="20"/>
        </w:rPr>
        <w:t xml:space="preserve"> </w:t>
      </w:r>
      <w:r>
        <w:rPr>
          <w:b/>
          <w:sz w:val="20"/>
        </w:rPr>
        <w:t>Group</w:t>
      </w:r>
      <w:r>
        <w:rPr>
          <w:sz w:val="20"/>
        </w:rPr>
        <w:t>:</w:t>
      </w:r>
      <w:r>
        <w:rPr>
          <w:spacing w:val="-10"/>
          <w:sz w:val="20"/>
        </w:rPr>
        <w:t xml:space="preserve"> </w:t>
      </w:r>
      <w:r>
        <w:rPr>
          <w:sz w:val="20"/>
        </w:rPr>
        <w:t>This</w:t>
      </w:r>
      <w:r>
        <w:rPr>
          <w:spacing w:val="-9"/>
          <w:sz w:val="20"/>
        </w:rPr>
        <w:t xml:space="preserve"> </w:t>
      </w:r>
      <w:r>
        <w:rPr>
          <w:sz w:val="20"/>
        </w:rPr>
        <w:t>group</w:t>
      </w:r>
      <w:r>
        <w:rPr>
          <w:spacing w:val="-9"/>
          <w:sz w:val="20"/>
        </w:rPr>
        <w:t xml:space="preserve"> </w:t>
      </w:r>
      <w:r>
        <w:rPr>
          <w:sz w:val="20"/>
        </w:rPr>
        <w:t>includes</w:t>
      </w:r>
      <w:r>
        <w:rPr>
          <w:spacing w:val="-9"/>
          <w:sz w:val="20"/>
        </w:rPr>
        <w:t xml:space="preserve"> </w:t>
      </w:r>
      <w:r>
        <w:rPr>
          <w:sz w:val="20"/>
        </w:rPr>
        <w:t>the</w:t>
      </w:r>
      <w:r>
        <w:rPr>
          <w:spacing w:val="-10"/>
          <w:sz w:val="20"/>
        </w:rPr>
        <w:t xml:space="preserve"> </w:t>
      </w:r>
      <w:r>
        <w:rPr>
          <w:sz w:val="20"/>
        </w:rPr>
        <w:t>System</w:t>
      </w:r>
      <w:r>
        <w:rPr>
          <w:spacing w:val="-9"/>
          <w:sz w:val="20"/>
        </w:rPr>
        <w:t xml:space="preserve"> </w:t>
      </w:r>
      <w:r>
        <w:rPr>
          <w:sz w:val="20"/>
        </w:rPr>
        <w:t>x</w:t>
      </w:r>
      <w:r>
        <w:rPr>
          <w:spacing w:val="-9"/>
          <w:sz w:val="20"/>
        </w:rPr>
        <w:t xml:space="preserve"> </w:t>
      </w:r>
      <w:r>
        <w:rPr>
          <w:sz w:val="20"/>
        </w:rPr>
        <w:t>servers</w:t>
      </w:r>
      <w:r>
        <w:rPr>
          <w:spacing w:val="-8"/>
          <w:sz w:val="20"/>
        </w:rPr>
        <w:t xml:space="preserve"> </w:t>
      </w:r>
      <w:r>
        <w:rPr>
          <w:sz w:val="20"/>
        </w:rPr>
        <w:t>and</w:t>
      </w:r>
      <w:r>
        <w:rPr>
          <w:spacing w:val="-9"/>
          <w:sz w:val="20"/>
        </w:rPr>
        <w:t xml:space="preserve"> </w:t>
      </w:r>
      <w:r>
        <w:rPr>
          <w:sz w:val="20"/>
        </w:rPr>
        <w:t>the ThinkSystem</w:t>
      </w:r>
      <w:r>
        <w:rPr>
          <w:spacing w:val="-22"/>
          <w:sz w:val="20"/>
        </w:rPr>
        <w:t xml:space="preserve"> </w:t>
      </w:r>
      <w:r>
        <w:rPr>
          <w:sz w:val="20"/>
        </w:rPr>
        <w:t>servers.</w:t>
      </w:r>
    </w:p>
    <w:p w14:paraId="0997355D" w14:textId="77777777" w:rsidR="00FD3DFB" w:rsidRDefault="00000630">
      <w:pPr>
        <w:pStyle w:val="a4"/>
        <w:numPr>
          <w:ilvl w:val="0"/>
          <w:numId w:val="35"/>
        </w:numPr>
        <w:tabs>
          <w:tab w:val="left" w:pos="367"/>
        </w:tabs>
        <w:spacing w:before="84"/>
        <w:ind w:left="366" w:hanging="249"/>
        <w:rPr>
          <w:sz w:val="20"/>
        </w:rPr>
      </w:pPr>
      <w:r>
        <w:rPr>
          <w:b/>
          <w:sz w:val="20"/>
        </w:rPr>
        <w:t>Lenovo</w:t>
      </w:r>
      <w:r>
        <w:rPr>
          <w:b/>
          <w:spacing w:val="-14"/>
          <w:sz w:val="20"/>
        </w:rPr>
        <w:t xml:space="preserve"> </w:t>
      </w:r>
      <w:r>
        <w:rPr>
          <w:b/>
          <w:sz w:val="20"/>
        </w:rPr>
        <w:t>ThinkServer</w:t>
      </w:r>
      <w:r>
        <w:rPr>
          <w:b/>
          <w:spacing w:val="-13"/>
          <w:sz w:val="20"/>
        </w:rPr>
        <w:t xml:space="preserve"> </w:t>
      </w:r>
      <w:r>
        <w:rPr>
          <w:b/>
          <w:sz w:val="20"/>
        </w:rPr>
        <w:t>Group</w:t>
      </w:r>
      <w:r>
        <w:rPr>
          <w:sz w:val="20"/>
        </w:rPr>
        <w:t>:</w:t>
      </w:r>
      <w:r>
        <w:rPr>
          <w:spacing w:val="-14"/>
          <w:sz w:val="20"/>
        </w:rPr>
        <w:t xml:space="preserve"> </w:t>
      </w:r>
      <w:r>
        <w:rPr>
          <w:sz w:val="20"/>
        </w:rPr>
        <w:t>This</w:t>
      </w:r>
      <w:r>
        <w:rPr>
          <w:spacing w:val="-13"/>
          <w:sz w:val="20"/>
        </w:rPr>
        <w:t xml:space="preserve"> </w:t>
      </w:r>
      <w:r>
        <w:rPr>
          <w:sz w:val="20"/>
        </w:rPr>
        <w:t>group</w:t>
      </w:r>
      <w:r>
        <w:rPr>
          <w:spacing w:val="-13"/>
          <w:sz w:val="20"/>
        </w:rPr>
        <w:t xml:space="preserve"> </w:t>
      </w:r>
      <w:r>
        <w:rPr>
          <w:sz w:val="20"/>
        </w:rPr>
        <w:t>includes</w:t>
      </w:r>
      <w:r>
        <w:rPr>
          <w:spacing w:val="-13"/>
          <w:sz w:val="20"/>
        </w:rPr>
        <w:t xml:space="preserve"> </w:t>
      </w:r>
      <w:r>
        <w:rPr>
          <w:sz w:val="20"/>
        </w:rPr>
        <w:t>the</w:t>
      </w:r>
      <w:r>
        <w:rPr>
          <w:spacing w:val="-14"/>
          <w:sz w:val="20"/>
        </w:rPr>
        <w:t xml:space="preserve"> </w:t>
      </w:r>
      <w:r>
        <w:rPr>
          <w:sz w:val="20"/>
        </w:rPr>
        <w:t>ThinkServer</w:t>
      </w:r>
      <w:r>
        <w:rPr>
          <w:spacing w:val="-13"/>
          <w:sz w:val="20"/>
        </w:rPr>
        <w:t xml:space="preserve"> </w:t>
      </w:r>
      <w:r>
        <w:rPr>
          <w:sz w:val="20"/>
        </w:rPr>
        <w:t>servers.</w:t>
      </w:r>
    </w:p>
    <w:p w14:paraId="08E6EC95" w14:textId="77777777" w:rsidR="00FD3DFB" w:rsidRDefault="00000630">
      <w:pPr>
        <w:pStyle w:val="a4"/>
        <w:numPr>
          <w:ilvl w:val="0"/>
          <w:numId w:val="35"/>
        </w:numPr>
        <w:tabs>
          <w:tab w:val="left" w:pos="367"/>
        </w:tabs>
        <w:ind w:left="366" w:hanging="249"/>
        <w:rPr>
          <w:sz w:val="20"/>
        </w:rPr>
      </w:pPr>
      <w:r>
        <w:rPr>
          <w:b/>
          <w:sz w:val="20"/>
        </w:rPr>
        <w:t>Lenovo</w:t>
      </w:r>
      <w:r>
        <w:rPr>
          <w:b/>
          <w:spacing w:val="-12"/>
          <w:sz w:val="20"/>
        </w:rPr>
        <w:t xml:space="preserve"> </w:t>
      </w:r>
      <w:r>
        <w:rPr>
          <w:b/>
          <w:sz w:val="20"/>
        </w:rPr>
        <w:t>Flex</w:t>
      </w:r>
      <w:r>
        <w:rPr>
          <w:b/>
          <w:spacing w:val="-11"/>
          <w:sz w:val="20"/>
        </w:rPr>
        <w:t xml:space="preserve"> </w:t>
      </w:r>
      <w:r>
        <w:rPr>
          <w:b/>
          <w:sz w:val="20"/>
        </w:rPr>
        <w:t>System</w:t>
      </w:r>
      <w:r>
        <w:rPr>
          <w:b/>
          <w:spacing w:val="-12"/>
          <w:sz w:val="20"/>
        </w:rPr>
        <w:t xml:space="preserve"> </w:t>
      </w:r>
      <w:r>
        <w:rPr>
          <w:b/>
          <w:sz w:val="20"/>
        </w:rPr>
        <w:t>Chassis</w:t>
      </w:r>
      <w:r>
        <w:rPr>
          <w:b/>
          <w:spacing w:val="-11"/>
          <w:sz w:val="20"/>
        </w:rPr>
        <w:t xml:space="preserve"> </w:t>
      </w:r>
      <w:r>
        <w:rPr>
          <w:b/>
          <w:sz w:val="20"/>
        </w:rPr>
        <w:t>Group</w:t>
      </w:r>
      <w:r>
        <w:rPr>
          <w:sz w:val="20"/>
        </w:rPr>
        <w:t>:</w:t>
      </w:r>
      <w:r>
        <w:rPr>
          <w:spacing w:val="-12"/>
          <w:sz w:val="20"/>
        </w:rPr>
        <w:t xml:space="preserve"> </w:t>
      </w:r>
      <w:r>
        <w:rPr>
          <w:sz w:val="20"/>
        </w:rPr>
        <w:t>This</w:t>
      </w:r>
      <w:r>
        <w:rPr>
          <w:spacing w:val="-11"/>
          <w:sz w:val="20"/>
        </w:rPr>
        <w:t xml:space="preserve"> </w:t>
      </w:r>
      <w:r>
        <w:rPr>
          <w:sz w:val="20"/>
        </w:rPr>
        <w:t>group</w:t>
      </w:r>
      <w:r>
        <w:rPr>
          <w:spacing w:val="-11"/>
          <w:sz w:val="20"/>
        </w:rPr>
        <w:t xml:space="preserve"> </w:t>
      </w:r>
      <w:r>
        <w:rPr>
          <w:sz w:val="20"/>
        </w:rPr>
        <w:t>includes</w:t>
      </w:r>
      <w:r>
        <w:rPr>
          <w:spacing w:val="-11"/>
          <w:sz w:val="20"/>
        </w:rPr>
        <w:t xml:space="preserve"> </w:t>
      </w:r>
      <w:r>
        <w:rPr>
          <w:sz w:val="20"/>
        </w:rPr>
        <w:t>the</w:t>
      </w:r>
      <w:r>
        <w:rPr>
          <w:spacing w:val="-12"/>
          <w:sz w:val="20"/>
        </w:rPr>
        <w:t xml:space="preserve"> </w:t>
      </w:r>
      <w:r>
        <w:rPr>
          <w:sz w:val="20"/>
        </w:rPr>
        <w:t>Flex</w:t>
      </w:r>
      <w:r>
        <w:rPr>
          <w:spacing w:val="-10"/>
          <w:sz w:val="20"/>
        </w:rPr>
        <w:t xml:space="preserve"> </w:t>
      </w:r>
      <w:r>
        <w:rPr>
          <w:sz w:val="20"/>
        </w:rPr>
        <w:t>System</w:t>
      </w:r>
      <w:r>
        <w:rPr>
          <w:spacing w:val="-11"/>
          <w:sz w:val="20"/>
        </w:rPr>
        <w:t xml:space="preserve"> </w:t>
      </w:r>
      <w:r>
        <w:rPr>
          <w:sz w:val="20"/>
        </w:rPr>
        <w:t>chassis.</w:t>
      </w:r>
    </w:p>
    <w:p w14:paraId="1E0ED8A7" w14:textId="77777777" w:rsidR="00FD3DFB" w:rsidRDefault="00000630">
      <w:pPr>
        <w:pStyle w:val="a4"/>
        <w:numPr>
          <w:ilvl w:val="0"/>
          <w:numId w:val="35"/>
        </w:numPr>
        <w:tabs>
          <w:tab w:val="left" w:pos="367"/>
        </w:tabs>
        <w:ind w:left="366" w:hanging="249"/>
        <w:rPr>
          <w:sz w:val="20"/>
        </w:rPr>
      </w:pPr>
      <w:r>
        <w:rPr>
          <w:b/>
          <w:sz w:val="20"/>
        </w:rPr>
        <w:t>Lenovo</w:t>
      </w:r>
      <w:r>
        <w:rPr>
          <w:b/>
          <w:spacing w:val="-9"/>
          <w:sz w:val="20"/>
        </w:rPr>
        <w:t xml:space="preserve"> </w:t>
      </w:r>
      <w:r>
        <w:rPr>
          <w:b/>
          <w:sz w:val="20"/>
        </w:rPr>
        <w:t>BladeCenter</w:t>
      </w:r>
      <w:r>
        <w:rPr>
          <w:b/>
          <w:spacing w:val="-9"/>
          <w:sz w:val="20"/>
        </w:rPr>
        <w:t xml:space="preserve"> </w:t>
      </w:r>
      <w:r>
        <w:rPr>
          <w:b/>
          <w:sz w:val="20"/>
        </w:rPr>
        <w:t>Chassis</w:t>
      </w:r>
      <w:r>
        <w:rPr>
          <w:b/>
          <w:spacing w:val="-8"/>
          <w:sz w:val="20"/>
        </w:rPr>
        <w:t xml:space="preserve"> </w:t>
      </w:r>
      <w:r>
        <w:rPr>
          <w:b/>
          <w:sz w:val="20"/>
        </w:rPr>
        <w:t>Group</w:t>
      </w:r>
      <w:r>
        <w:rPr>
          <w:sz w:val="20"/>
        </w:rPr>
        <w:t>:</w:t>
      </w:r>
      <w:r>
        <w:rPr>
          <w:spacing w:val="-8"/>
          <w:sz w:val="20"/>
        </w:rPr>
        <w:t xml:space="preserve"> </w:t>
      </w:r>
      <w:r>
        <w:rPr>
          <w:sz w:val="20"/>
        </w:rPr>
        <w:t>This</w:t>
      </w:r>
      <w:r>
        <w:rPr>
          <w:spacing w:val="-9"/>
          <w:sz w:val="20"/>
        </w:rPr>
        <w:t xml:space="preserve"> </w:t>
      </w:r>
      <w:r>
        <w:rPr>
          <w:sz w:val="20"/>
        </w:rPr>
        <w:t>group</w:t>
      </w:r>
      <w:r>
        <w:rPr>
          <w:spacing w:val="-8"/>
          <w:sz w:val="20"/>
        </w:rPr>
        <w:t xml:space="preserve"> </w:t>
      </w:r>
      <w:r>
        <w:rPr>
          <w:sz w:val="20"/>
        </w:rPr>
        <w:t>includes</w:t>
      </w:r>
      <w:r>
        <w:rPr>
          <w:spacing w:val="-8"/>
          <w:sz w:val="20"/>
        </w:rPr>
        <w:t xml:space="preserve"> </w:t>
      </w:r>
      <w:r>
        <w:rPr>
          <w:sz w:val="20"/>
        </w:rPr>
        <w:t>the</w:t>
      </w:r>
      <w:r>
        <w:rPr>
          <w:spacing w:val="-8"/>
          <w:sz w:val="20"/>
        </w:rPr>
        <w:t xml:space="preserve"> </w:t>
      </w:r>
      <w:r>
        <w:rPr>
          <w:sz w:val="20"/>
        </w:rPr>
        <w:t>BladeCenter</w:t>
      </w:r>
      <w:r>
        <w:rPr>
          <w:spacing w:val="-9"/>
          <w:sz w:val="20"/>
        </w:rPr>
        <w:t xml:space="preserve"> </w:t>
      </w:r>
      <w:r>
        <w:rPr>
          <w:sz w:val="20"/>
        </w:rPr>
        <w:t>chassis.</w:t>
      </w:r>
    </w:p>
    <w:p w14:paraId="3A9A42A8" w14:textId="77777777" w:rsidR="00FD3DFB" w:rsidRDefault="00FD3DFB">
      <w:pPr>
        <w:rPr>
          <w:sz w:val="20"/>
        </w:rPr>
        <w:sectPr w:rsidR="00FD3DFB">
          <w:pgSz w:w="12240" w:h="15840"/>
          <w:pgMar w:top="1220" w:right="1080" w:bottom="860" w:left="1300" w:header="0" w:footer="674" w:gutter="0"/>
          <w:cols w:space="720"/>
        </w:sectPr>
      </w:pPr>
    </w:p>
    <w:p w14:paraId="4AFBFE9F" w14:textId="77777777" w:rsidR="00FD3DFB" w:rsidRDefault="00FD3DFB">
      <w:pPr>
        <w:pStyle w:val="a3"/>
        <w:spacing w:before="4"/>
        <w:rPr>
          <w:rFonts w:ascii="Times New Roman"/>
          <w:sz w:val="17"/>
        </w:rPr>
      </w:pPr>
    </w:p>
    <w:p w14:paraId="40640090" w14:textId="77777777" w:rsidR="00FD3DFB" w:rsidRDefault="00FD3DFB">
      <w:pPr>
        <w:rPr>
          <w:rFonts w:ascii="Times New Roman"/>
          <w:sz w:val="17"/>
        </w:rPr>
        <w:sectPr w:rsidR="00FD3DFB">
          <w:pgSz w:w="12240" w:h="15840"/>
          <w:pgMar w:top="1500" w:right="1720" w:bottom="800" w:left="1080" w:header="0" w:footer="674" w:gutter="0"/>
          <w:cols w:space="720"/>
        </w:sectPr>
      </w:pPr>
    </w:p>
    <w:p w14:paraId="5776763E" w14:textId="49B96DB4"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2F9F5012">
          <v:group id="_x0000_s1098" style="width:483.65pt;height:2pt;mso-position-horizontal-relative:char;mso-position-vertical-relative:line" coordsize="9673,40">
            <v:line id="_x0000_s1099" style="position:absolute" from="20,20" to="9652,20" strokeweight=".69992mm"/>
            <w10:wrap type="none"/>
            <w10:anchorlock/>
          </v:group>
        </w:pict>
      </w:r>
    </w:p>
    <w:p w14:paraId="76A311DF" w14:textId="77777777" w:rsidR="00FD3DFB" w:rsidRDefault="00FD3DFB">
      <w:pPr>
        <w:pStyle w:val="a3"/>
        <w:rPr>
          <w:rFonts w:ascii="Times New Roman"/>
        </w:rPr>
      </w:pPr>
    </w:p>
    <w:p w14:paraId="68F180AF" w14:textId="77777777" w:rsidR="00FD3DFB" w:rsidRDefault="00000630">
      <w:pPr>
        <w:pStyle w:val="1"/>
        <w:tabs>
          <w:tab w:val="left" w:pos="1944"/>
        </w:tabs>
      </w:pPr>
      <w:bookmarkStart w:id="23" w:name="Chapter_2.__Installing_Lenovo_Hardware_M"/>
      <w:bookmarkStart w:id="24" w:name="_bookmark12"/>
      <w:bookmarkEnd w:id="23"/>
      <w:bookmarkEnd w:id="24"/>
      <w:r>
        <w:t>Chapter</w:t>
      </w:r>
      <w:r>
        <w:rPr>
          <w:spacing w:val="-7"/>
        </w:rPr>
        <w:t xml:space="preserve"> </w:t>
      </w:r>
      <w:r>
        <w:t>2.</w:t>
      </w:r>
      <w:r>
        <w:tab/>
        <w:t>Installing Lenovo Hardware Management</w:t>
      </w:r>
      <w:r>
        <w:rPr>
          <w:spacing w:val="-4"/>
        </w:rPr>
        <w:t xml:space="preserve"> </w:t>
      </w:r>
      <w:r>
        <w:t>Pack</w:t>
      </w:r>
    </w:p>
    <w:p w14:paraId="13E2B057" w14:textId="77777777" w:rsidR="00FD3DFB" w:rsidRDefault="00000630">
      <w:pPr>
        <w:pStyle w:val="a3"/>
        <w:spacing w:before="262"/>
        <w:ind w:left="137"/>
      </w:pPr>
      <w:bookmarkStart w:id="25" w:name="Installing_Lenovo_Hardware_Management_Pa"/>
      <w:bookmarkStart w:id="26" w:name="_bookmark13"/>
      <w:bookmarkEnd w:id="25"/>
      <w:bookmarkEnd w:id="26"/>
      <w:r>
        <w:t>This section describes how to install, upgrade, and uninstall Lenovo Hardware Management Pack.</w:t>
      </w:r>
    </w:p>
    <w:p w14:paraId="7A93A942" w14:textId="77777777" w:rsidR="00FD3DFB" w:rsidRDefault="00006CE7">
      <w:pPr>
        <w:pStyle w:val="a3"/>
        <w:spacing w:before="5"/>
        <w:rPr>
          <w:sz w:val="22"/>
        </w:rPr>
      </w:pPr>
      <w:r>
        <w:pict w14:anchorId="0DCF93C4">
          <v:line id="_x0000_s1097" style="position:absolute;z-index:1336;mso-wrap-distance-left:0;mso-wrap-distance-right:0;mso-position-horizontal-relative:page" from="70.85pt,15.15pt" to="552.45pt,15.15pt" strokeweight=".51pt">
            <w10:wrap type="topAndBottom" anchorx="page"/>
          </v:line>
        </w:pict>
      </w:r>
    </w:p>
    <w:p w14:paraId="0DD136E6" w14:textId="77777777" w:rsidR="00FD3DFB" w:rsidRDefault="00000630">
      <w:pPr>
        <w:pStyle w:val="2"/>
        <w:ind w:left="137"/>
      </w:pPr>
      <w:r>
        <w:t>Installing Lenovo Hardware Management Pack</w:t>
      </w:r>
    </w:p>
    <w:p w14:paraId="2E33DB04" w14:textId="77777777" w:rsidR="00FD3DFB" w:rsidRDefault="00000630">
      <w:pPr>
        <w:pStyle w:val="a3"/>
        <w:spacing w:before="110"/>
        <w:ind w:left="137"/>
      </w:pPr>
      <w:r>
        <w:t>The following procedure describes how to install Lenovo Hardware Management Pack.</w:t>
      </w:r>
    </w:p>
    <w:p w14:paraId="1665EA8B" w14:textId="77777777" w:rsidR="00FD3DFB" w:rsidRDefault="00FD3DFB">
      <w:pPr>
        <w:pStyle w:val="a3"/>
        <w:spacing w:before="6"/>
        <w:rPr>
          <w:sz w:val="21"/>
        </w:rPr>
      </w:pPr>
    </w:p>
    <w:p w14:paraId="5EE391EA" w14:textId="77777777" w:rsidR="00FD3DFB" w:rsidRDefault="00000630">
      <w:pPr>
        <w:pStyle w:val="4"/>
        <w:ind w:left="137"/>
      </w:pPr>
      <w:r>
        <w:t>Before you begin</w:t>
      </w:r>
    </w:p>
    <w:p w14:paraId="5B61996B" w14:textId="77777777" w:rsidR="00FD3DFB" w:rsidRDefault="00FD3DFB">
      <w:pPr>
        <w:pStyle w:val="a3"/>
        <w:spacing w:before="6"/>
        <w:rPr>
          <w:b/>
          <w:sz w:val="21"/>
        </w:rPr>
      </w:pPr>
    </w:p>
    <w:p w14:paraId="4A478ECA" w14:textId="77777777" w:rsidR="00FD3DFB" w:rsidRDefault="00000630">
      <w:pPr>
        <w:pStyle w:val="a3"/>
        <w:ind w:left="137"/>
      </w:pPr>
      <w:r>
        <w:t>Before installing Lenovo Hardware Management Pack, ensure that:</w:t>
      </w:r>
    </w:p>
    <w:p w14:paraId="363DAAF5" w14:textId="77777777" w:rsidR="00FD3DFB" w:rsidRDefault="00FD3DFB">
      <w:pPr>
        <w:pStyle w:val="a3"/>
        <w:spacing w:before="6"/>
        <w:rPr>
          <w:sz w:val="21"/>
        </w:rPr>
      </w:pPr>
    </w:p>
    <w:p w14:paraId="76D44F18" w14:textId="77777777" w:rsidR="00FD3DFB" w:rsidRDefault="00000630">
      <w:pPr>
        <w:pStyle w:val="a4"/>
        <w:numPr>
          <w:ilvl w:val="0"/>
          <w:numId w:val="35"/>
        </w:numPr>
        <w:tabs>
          <w:tab w:val="left" w:pos="387"/>
        </w:tabs>
        <w:spacing w:before="0"/>
        <w:ind w:hanging="249"/>
        <w:rPr>
          <w:sz w:val="20"/>
        </w:rPr>
      </w:pPr>
      <w:r>
        <w:rPr>
          <w:sz w:val="20"/>
        </w:rPr>
        <w:t>Current user has administrator</w:t>
      </w:r>
      <w:r>
        <w:rPr>
          <w:spacing w:val="-17"/>
          <w:sz w:val="20"/>
        </w:rPr>
        <w:t xml:space="preserve"> </w:t>
      </w:r>
      <w:r>
        <w:rPr>
          <w:sz w:val="20"/>
        </w:rPr>
        <w:t>privilege.</w:t>
      </w:r>
    </w:p>
    <w:p w14:paraId="49EB409B" w14:textId="77777777" w:rsidR="00FD3DFB" w:rsidRDefault="00000630">
      <w:pPr>
        <w:pStyle w:val="a4"/>
        <w:numPr>
          <w:ilvl w:val="0"/>
          <w:numId w:val="35"/>
        </w:numPr>
        <w:tabs>
          <w:tab w:val="left" w:pos="387"/>
        </w:tabs>
        <w:spacing w:line="249" w:lineRule="auto"/>
        <w:ind w:right="212" w:hanging="249"/>
        <w:rPr>
          <w:sz w:val="20"/>
        </w:rPr>
      </w:pPr>
      <w:r>
        <w:rPr>
          <w:sz w:val="20"/>
        </w:rPr>
        <w:t>The</w:t>
      </w:r>
      <w:r>
        <w:rPr>
          <w:spacing w:val="-5"/>
          <w:sz w:val="20"/>
        </w:rPr>
        <w:t xml:space="preserve"> </w:t>
      </w:r>
      <w:r>
        <w:rPr>
          <w:sz w:val="20"/>
        </w:rPr>
        <w:t>firewall</w:t>
      </w:r>
      <w:r>
        <w:rPr>
          <w:spacing w:val="-6"/>
          <w:sz w:val="20"/>
        </w:rPr>
        <w:t xml:space="preserve"> </w:t>
      </w:r>
      <w:r>
        <w:rPr>
          <w:sz w:val="20"/>
        </w:rPr>
        <w:t>does</w:t>
      </w:r>
      <w:r>
        <w:rPr>
          <w:spacing w:val="-6"/>
          <w:sz w:val="20"/>
        </w:rPr>
        <w:t xml:space="preserve"> </w:t>
      </w:r>
      <w:r>
        <w:rPr>
          <w:sz w:val="20"/>
        </w:rPr>
        <w:t>not</w:t>
      </w:r>
      <w:r>
        <w:rPr>
          <w:spacing w:val="-5"/>
          <w:sz w:val="20"/>
        </w:rPr>
        <w:t xml:space="preserve"> </w:t>
      </w:r>
      <w:r>
        <w:rPr>
          <w:sz w:val="20"/>
        </w:rPr>
        <w:t>block</w:t>
      </w:r>
      <w:r>
        <w:rPr>
          <w:spacing w:val="-5"/>
          <w:sz w:val="20"/>
        </w:rPr>
        <w:t xml:space="preserve"> </w:t>
      </w:r>
      <w:r>
        <w:rPr>
          <w:sz w:val="20"/>
        </w:rPr>
        <w:t>the</w:t>
      </w:r>
      <w:r>
        <w:rPr>
          <w:spacing w:val="-6"/>
          <w:sz w:val="20"/>
        </w:rPr>
        <w:t xml:space="preserve"> </w:t>
      </w:r>
      <w:r>
        <w:rPr>
          <w:sz w:val="20"/>
        </w:rPr>
        <w:t>network</w:t>
      </w:r>
      <w:r>
        <w:rPr>
          <w:spacing w:val="-5"/>
          <w:sz w:val="20"/>
        </w:rPr>
        <w:t xml:space="preserve"> </w:t>
      </w:r>
      <w:r>
        <w:rPr>
          <w:sz w:val="20"/>
        </w:rPr>
        <w:t>ports</w:t>
      </w:r>
      <w:r>
        <w:rPr>
          <w:spacing w:val="-5"/>
          <w:sz w:val="20"/>
        </w:rPr>
        <w:t xml:space="preserve"> </w:t>
      </w:r>
      <w:r>
        <w:rPr>
          <w:sz w:val="20"/>
        </w:rPr>
        <w:t>of</w:t>
      </w:r>
      <w:r>
        <w:rPr>
          <w:spacing w:val="-5"/>
          <w:sz w:val="20"/>
        </w:rPr>
        <w:t xml:space="preserve"> </w:t>
      </w:r>
      <w:r>
        <w:rPr>
          <w:sz w:val="20"/>
        </w:rPr>
        <w:t>XClarity</w:t>
      </w:r>
      <w:r>
        <w:rPr>
          <w:spacing w:val="-6"/>
          <w:sz w:val="20"/>
        </w:rPr>
        <w:t xml:space="preserve"> </w:t>
      </w:r>
      <w:r>
        <w:rPr>
          <w:sz w:val="20"/>
        </w:rPr>
        <w:t>Integrator</w:t>
      </w:r>
      <w:r>
        <w:rPr>
          <w:spacing w:val="-6"/>
          <w:sz w:val="20"/>
        </w:rPr>
        <w:t xml:space="preserve"> </w:t>
      </w:r>
      <w:r>
        <w:rPr>
          <w:sz w:val="20"/>
        </w:rPr>
        <w:t>Service</w:t>
      </w:r>
      <w:r>
        <w:rPr>
          <w:spacing w:val="-4"/>
          <w:sz w:val="20"/>
        </w:rPr>
        <w:t xml:space="preserve"> </w:t>
      </w:r>
      <w:r>
        <w:rPr>
          <w:sz w:val="20"/>
        </w:rPr>
        <w:t>(default</w:t>
      </w:r>
      <w:r>
        <w:rPr>
          <w:spacing w:val="-6"/>
          <w:sz w:val="20"/>
        </w:rPr>
        <w:t xml:space="preserve"> </w:t>
      </w:r>
      <w:r>
        <w:rPr>
          <w:sz w:val="20"/>
        </w:rPr>
        <w:t>value:</w:t>
      </w:r>
      <w:r>
        <w:rPr>
          <w:spacing w:val="-5"/>
          <w:sz w:val="20"/>
        </w:rPr>
        <w:t xml:space="preserve"> </w:t>
      </w:r>
      <w:r>
        <w:rPr>
          <w:sz w:val="20"/>
        </w:rPr>
        <w:t>9500).</w:t>
      </w:r>
      <w:r>
        <w:rPr>
          <w:spacing w:val="-5"/>
          <w:sz w:val="20"/>
        </w:rPr>
        <w:t xml:space="preserve"> </w:t>
      </w:r>
      <w:r>
        <w:rPr>
          <w:sz w:val="20"/>
        </w:rPr>
        <w:t>For</w:t>
      </w:r>
      <w:r>
        <w:rPr>
          <w:spacing w:val="-4"/>
          <w:sz w:val="20"/>
        </w:rPr>
        <w:t xml:space="preserve"> </w:t>
      </w:r>
      <w:r>
        <w:rPr>
          <w:sz w:val="20"/>
        </w:rPr>
        <w:t xml:space="preserve">more information, refer to </w:t>
      </w:r>
      <w:hyperlink w:anchor="_bookmark84" w:history="1">
        <w:r>
          <w:rPr>
            <w:sz w:val="20"/>
          </w:rPr>
          <w:t>Appendix C “System firewall settings” on page</w:t>
        </w:r>
        <w:r>
          <w:rPr>
            <w:spacing w:val="25"/>
            <w:sz w:val="20"/>
          </w:rPr>
          <w:t xml:space="preserve"> </w:t>
        </w:r>
        <w:r>
          <w:rPr>
            <w:sz w:val="20"/>
          </w:rPr>
          <w:t>55</w:t>
        </w:r>
      </w:hyperlink>
      <w:r>
        <w:rPr>
          <w:sz w:val="20"/>
        </w:rPr>
        <w:t>.</w:t>
      </w:r>
    </w:p>
    <w:p w14:paraId="611A61EF" w14:textId="77777777" w:rsidR="00FD3DFB" w:rsidRDefault="00000630">
      <w:pPr>
        <w:pStyle w:val="a4"/>
        <w:numPr>
          <w:ilvl w:val="0"/>
          <w:numId w:val="35"/>
        </w:numPr>
        <w:tabs>
          <w:tab w:val="left" w:pos="387"/>
        </w:tabs>
        <w:spacing w:before="85" w:line="249" w:lineRule="auto"/>
        <w:ind w:right="1126" w:hanging="249"/>
        <w:rPr>
          <w:sz w:val="20"/>
        </w:rPr>
      </w:pPr>
      <w:r>
        <w:rPr>
          <w:sz w:val="20"/>
        </w:rPr>
        <w:t>If</w:t>
      </w:r>
      <w:r>
        <w:rPr>
          <w:spacing w:val="-7"/>
          <w:sz w:val="20"/>
        </w:rPr>
        <w:t xml:space="preserve"> </w:t>
      </w:r>
      <w:r>
        <w:rPr>
          <w:sz w:val="20"/>
        </w:rPr>
        <w:t>you</w:t>
      </w:r>
      <w:r>
        <w:rPr>
          <w:spacing w:val="-7"/>
          <w:sz w:val="20"/>
        </w:rPr>
        <w:t xml:space="preserve"> </w:t>
      </w:r>
      <w:r>
        <w:rPr>
          <w:sz w:val="20"/>
        </w:rPr>
        <w:t>plan</w:t>
      </w:r>
      <w:r>
        <w:rPr>
          <w:spacing w:val="-5"/>
          <w:sz w:val="20"/>
        </w:rPr>
        <w:t xml:space="preserve"> </w:t>
      </w:r>
      <w:r>
        <w:rPr>
          <w:sz w:val="20"/>
        </w:rPr>
        <w:t>to</w:t>
      </w:r>
      <w:r>
        <w:rPr>
          <w:spacing w:val="-6"/>
          <w:sz w:val="20"/>
        </w:rPr>
        <w:t xml:space="preserve"> </w:t>
      </w:r>
      <w:r>
        <w:rPr>
          <w:sz w:val="20"/>
        </w:rPr>
        <w:t>install</w:t>
      </w:r>
      <w:r>
        <w:rPr>
          <w:spacing w:val="-7"/>
          <w:sz w:val="20"/>
        </w:rPr>
        <w:t xml:space="preserve"> </w:t>
      </w:r>
      <w:r>
        <w:rPr>
          <w:sz w:val="20"/>
        </w:rPr>
        <w:t>XClarity</w:t>
      </w:r>
      <w:r>
        <w:rPr>
          <w:spacing w:val="-7"/>
          <w:sz w:val="20"/>
        </w:rPr>
        <w:t xml:space="preserve"> </w:t>
      </w:r>
      <w:r>
        <w:rPr>
          <w:sz w:val="20"/>
        </w:rPr>
        <w:t>Integrator</w:t>
      </w:r>
      <w:r>
        <w:rPr>
          <w:spacing w:val="-6"/>
          <w:sz w:val="20"/>
        </w:rPr>
        <w:t xml:space="preserve"> </w:t>
      </w:r>
      <w:r>
        <w:rPr>
          <w:sz w:val="20"/>
        </w:rPr>
        <w:t>Service</w:t>
      </w:r>
      <w:r>
        <w:rPr>
          <w:spacing w:val="-7"/>
          <w:sz w:val="20"/>
        </w:rPr>
        <w:t xml:space="preserve"> </w:t>
      </w:r>
      <w:r>
        <w:rPr>
          <w:sz w:val="20"/>
        </w:rPr>
        <w:t>on</w:t>
      </w:r>
      <w:r>
        <w:rPr>
          <w:spacing w:val="-6"/>
          <w:sz w:val="20"/>
        </w:rPr>
        <w:t xml:space="preserve"> </w:t>
      </w:r>
      <w:r>
        <w:rPr>
          <w:sz w:val="20"/>
        </w:rPr>
        <w:t>separate</w:t>
      </w:r>
      <w:r>
        <w:rPr>
          <w:spacing w:val="-7"/>
          <w:sz w:val="20"/>
        </w:rPr>
        <w:t xml:space="preserve"> </w:t>
      </w:r>
      <w:r>
        <w:rPr>
          <w:sz w:val="20"/>
        </w:rPr>
        <w:t>systems,</w:t>
      </w:r>
      <w:r>
        <w:rPr>
          <w:spacing w:val="-6"/>
          <w:sz w:val="20"/>
        </w:rPr>
        <w:t xml:space="preserve"> </w:t>
      </w:r>
      <w:r>
        <w:rPr>
          <w:sz w:val="20"/>
        </w:rPr>
        <w:t>make</w:t>
      </w:r>
      <w:r>
        <w:rPr>
          <w:spacing w:val="-6"/>
          <w:sz w:val="20"/>
        </w:rPr>
        <w:t xml:space="preserve"> </w:t>
      </w:r>
      <w:r>
        <w:rPr>
          <w:sz w:val="20"/>
        </w:rPr>
        <w:t>sure</w:t>
      </w:r>
      <w:r>
        <w:rPr>
          <w:spacing w:val="-7"/>
          <w:sz w:val="20"/>
        </w:rPr>
        <w:t xml:space="preserve"> </w:t>
      </w:r>
      <w:r>
        <w:rPr>
          <w:sz w:val="20"/>
        </w:rPr>
        <w:t>the</w:t>
      </w:r>
      <w:r>
        <w:rPr>
          <w:spacing w:val="-7"/>
          <w:sz w:val="20"/>
        </w:rPr>
        <w:t xml:space="preserve"> </w:t>
      </w:r>
      <w:r>
        <w:rPr>
          <w:sz w:val="20"/>
        </w:rPr>
        <w:t>system</w:t>
      </w:r>
      <w:r>
        <w:rPr>
          <w:spacing w:val="-6"/>
          <w:sz w:val="20"/>
        </w:rPr>
        <w:t xml:space="preserve"> </w:t>
      </w:r>
      <w:r>
        <w:rPr>
          <w:sz w:val="20"/>
        </w:rPr>
        <w:t>and Operations</w:t>
      </w:r>
      <w:r>
        <w:rPr>
          <w:spacing w:val="-8"/>
          <w:sz w:val="20"/>
        </w:rPr>
        <w:t xml:space="preserve"> </w:t>
      </w:r>
      <w:r>
        <w:rPr>
          <w:sz w:val="20"/>
        </w:rPr>
        <w:t>Manager</w:t>
      </w:r>
      <w:r>
        <w:rPr>
          <w:spacing w:val="-6"/>
          <w:sz w:val="20"/>
        </w:rPr>
        <w:t xml:space="preserve"> </w:t>
      </w:r>
      <w:r>
        <w:rPr>
          <w:sz w:val="20"/>
        </w:rPr>
        <w:t>are</w:t>
      </w:r>
      <w:r>
        <w:rPr>
          <w:spacing w:val="-7"/>
          <w:sz w:val="20"/>
        </w:rPr>
        <w:t xml:space="preserve"> </w:t>
      </w:r>
      <w:r>
        <w:rPr>
          <w:sz w:val="20"/>
        </w:rPr>
        <w:t>in</w:t>
      </w:r>
      <w:r>
        <w:rPr>
          <w:spacing w:val="-8"/>
          <w:sz w:val="20"/>
        </w:rPr>
        <w:t xml:space="preserve"> </w:t>
      </w:r>
      <w:r>
        <w:rPr>
          <w:sz w:val="20"/>
        </w:rPr>
        <w:t>the</w:t>
      </w:r>
      <w:r>
        <w:rPr>
          <w:spacing w:val="-7"/>
          <w:sz w:val="20"/>
        </w:rPr>
        <w:t xml:space="preserve"> </w:t>
      </w:r>
      <w:r>
        <w:rPr>
          <w:sz w:val="20"/>
        </w:rPr>
        <w:t>same</w:t>
      </w:r>
      <w:r>
        <w:rPr>
          <w:spacing w:val="-8"/>
          <w:sz w:val="20"/>
        </w:rPr>
        <w:t xml:space="preserve"> </w:t>
      </w:r>
      <w:r>
        <w:rPr>
          <w:sz w:val="20"/>
        </w:rPr>
        <w:t>domain.</w:t>
      </w:r>
    </w:p>
    <w:p w14:paraId="4C2BEFAE" w14:textId="77777777" w:rsidR="00FD3DFB" w:rsidRDefault="00FD3DFB">
      <w:pPr>
        <w:pStyle w:val="a3"/>
        <w:spacing w:before="9"/>
      </w:pPr>
    </w:p>
    <w:p w14:paraId="4C96C897" w14:textId="77777777" w:rsidR="00FD3DFB" w:rsidRDefault="00000630">
      <w:pPr>
        <w:pStyle w:val="a3"/>
        <w:spacing w:line="249" w:lineRule="auto"/>
        <w:ind w:left="137"/>
      </w:pPr>
      <w:r>
        <w:t>To successfully install Lenovo Hardware Management Pack, ensure that the management packs for Operations Manager meet the version requirements listed in the following table.</w:t>
      </w:r>
    </w:p>
    <w:p w14:paraId="4F9A35A7" w14:textId="77777777" w:rsidR="00FD3DFB" w:rsidRDefault="00FD3DFB">
      <w:pPr>
        <w:pStyle w:val="a3"/>
        <w:spacing w:before="7"/>
      </w:pPr>
    </w:p>
    <w:p w14:paraId="6A09179D" w14:textId="77777777" w:rsidR="00FD3DFB" w:rsidRDefault="00000630">
      <w:pPr>
        <w:ind w:left="137"/>
        <w:rPr>
          <w:i/>
          <w:sz w:val="18"/>
        </w:rPr>
      </w:pPr>
      <w:r>
        <w:rPr>
          <w:i/>
          <w:sz w:val="18"/>
        </w:rPr>
        <w:t>Table 3. Version requirements for the management packs of Operations Manager</w:t>
      </w:r>
    </w:p>
    <w:p w14:paraId="79DBDAF7" w14:textId="77777777" w:rsidR="00FD3DFB" w:rsidRDefault="00FD3DFB">
      <w:pPr>
        <w:pStyle w:val="a3"/>
        <w:spacing w:before="5"/>
        <w:rPr>
          <w:i/>
          <w:sz w:val="9"/>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211"/>
        <w:gridCol w:w="3179"/>
        <w:gridCol w:w="3243"/>
      </w:tblGrid>
      <w:tr w:rsidR="00FD3DFB" w14:paraId="1E537398" w14:textId="77777777">
        <w:trPr>
          <w:trHeight w:hRule="exact" w:val="362"/>
        </w:trPr>
        <w:tc>
          <w:tcPr>
            <w:tcW w:w="3211" w:type="dxa"/>
          </w:tcPr>
          <w:p w14:paraId="026C3C61" w14:textId="77777777" w:rsidR="00FD3DFB" w:rsidRDefault="00000630">
            <w:pPr>
              <w:pStyle w:val="TableParagraph"/>
              <w:spacing w:before="49"/>
              <w:rPr>
                <w:b/>
                <w:sz w:val="18"/>
              </w:rPr>
            </w:pPr>
            <w:r>
              <w:rPr>
                <w:b/>
                <w:sz w:val="18"/>
              </w:rPr>
              <w:t>Management packs name</w:t>
            </w:r>
          </w:p>
        </w:tc>
        <w:tc>
          <w:tcPr>
            <w:tcW w:w="3179" w:type="dxa"/>
          </w:tcPr>
          <w:p w14:paraId="0D551874" w14:textId="77777777" w:rsidR="00FD3DFB" w:rsidRDefault="00000630">
            <w:pPr>
              <w:pStyle w:val="TableParagraph"/>
              <w:spacing w:before="49"/>
              <w:ind w:left="90"/>
              <w:rPr>
                <w:b/>
                <w:sz w:val="18"/>
              </w:rPr>
            </w:pPr>
            <w:r>
              <w:rPr>
                <w:b/>
                <w:sz w:val="18"/>
              </w:rPr>
              <w:t>Management packs ID</w:t>
            </w:r>
          </w:p>
        </w:tc>
        <w:tc>
          <w:tcPr>
            <w:tcW w:w="3243" w:type="dxa"/>
          </w:tcPr>
          <w:p w14:paraId="1497CB00" w14:textId="77777777" w:rsidR="00FD3DFB" w:rsidRDefault="00000630">
            <w:pPr>
              <w:pStyle w:val="TableParagraph"/>
              <w:spacing w:before="49"/>
              <w:rPr>
                <w:b/>
                <w:sz w:val="18"/>
              </w:rPr>
            </w:pPr>
            <w:r>
              <w:rPr>
                <w:b/>
                <w:sz w:val="18"/>
              </w:rPr>
              <w:t>Management packs</w:t>
            </w:r>
          </w:p>
        </w:tc>
      </w:tr>
      <w:tr w:rsidR="00FD3DFB" w14:paraId="44C5FF0E" w14:textId="77777777">
        <w:trPr>
          <w:trHeight w:hRule="exact" w:val="367"/>
        </w:trPr>
        <w:tc>
          <w:tcPr>
            <w:tcW w:w="3211" w:type="dxa"/>
          </w:tcPr>
          <w:p w14:paraId="02864615" w14:textId="77777777" w:rsidR="00FD3DFB" w:rsidRDefault="00000630">
            <w:pPr>
              <w:pStyle w:val="TableParagraph"/>
              <w:spacing w:before="48"/>
              <w:rPr>
                <w:sz w:val="18"/>
              </w:rPr>
            </w:pPr>
            <w:r>
              <w:rPr>
                <w:sz w:val="18"/>
              </w:rPr>
              <w:t>Health Library</w:t>
            </w:r>
          </w:p>
        </w:tc>
        <w:tc>
          <w:tcPr>
            <w:tcW w:w="3179" w:type="dxa"/>
          </w:tcPr>
          <w:p w14:paraId="743B43C4" w14:textId="77777777" w:rsidR="00FD3DFB" w:rsidRDefault="00000630">
            <w:pPr>
              <w:pStyle w:val="TableParagraph"/>
              <w:ind w:left="90"/>
              <w:rPr>
                <w:sz w:val="18"/>
              </w:rPr>
            </w:pPr>
            <w:r>
              <w:rPr>
                <w:sz w:val="18"/>
              </w:rPr>
              <w:t>System.Health.Library</w:t>
            </w:r>
          </w:p>
        </w:tc>
        <w:tc>
          <w:tcPr>
            <w:tcW w:w="3243" w:type="dxa"/>
          </w:tcPr>
          <w:p w14:paraId="20A3BE3D" w14:textId="77777777" w:rsidR="00FD3DFB" w:rsidRDefault="00000630">
            <w:pPr>
              <w:pStyle w:val="TableParagraph"/>
              <w:spacing w:before="48"/>
              <w:rPr>
                <w:sz w:val="18"/>
              </w:rPr>
            </w:pPr>
            <w:r>
              <w:rPr>
                <w:sz w:val="18"/>
              </w:rPr>
              <w:t>6.0.5000.0 or above</w:t>
            </w:r>
          </w:p>
        </w:tc>
      </w:tr>
      <w:tr w:rsidR="00FD3DFB" w14:paraId="3C24EC37" w14:textId="77777777">
        <w:trPr>
          <w:trHeight w:hRule="exact" w:val="367"/>
        </w:trPr>
        <w:tc>
          <w:tcPr>
            <w:tcW w:w="3211" w:type="dxa"/>
          </w:tcPr>
          <w:p w14:paraId="7AD68E34" w14:textId="77777777" w:rsidR="00FD3DFB" w:rsidRDefault="00000630">
            <w:pPr>
              <w:pStyle w:val="TableParagraph"/>
              <w:rPr>
                <w:sz w:val="18"/>
              </w:rPr>
            </w:pPr>
            <w:r>
              <w:rPr>
                <w:sz w:val="18"/>
              </w:rPr>
              <w:t>System Library</w:t>
            </w:r>
          </w:p>
        </w:tc>
        <w:tc>
          <w:tcPr>
            <w:tcW w:w="3179" w:type="dxa"/>
          </w:tcPr>
          <w:p w14:paraId="141A6418" w14:textId="77777777" w:rsidR="00FD3DFB" w:rsidRDefault="00000630">
            <w:pPr>
              <w:pStyle w:val="TableParagraph"/>
              <w:ind w:left="90"/>
              <w:rPr>
                <w:sz w:val="18"/>
              </w:rPr>
            </w:pPr>
            <w:r>
              <w:rPr>
                <w:sz w:val="18"/>
              </w:rPr>
              <w:t>System.Library</w:t>
            </w:r>
          </w:p>
        </w:tc>
        <w:tc>
          <w:tcPr>
            <w:tcW w:w="3243" w:type="dxa"/>
          </w:tcPr>
          <w:p w14:paraId="537EA24B" w14:textId="77777777" w:rsidR="00FD3DFB" w:rsidRDefault="00000630">
            <w:pPr>
              <w:pStyle w:val="TableParagraph"/>
              <w:spacing w:before="48"/>
              <w:rPr>
                <w:sz w:val="18"/>
              </w:rPr>
            </w:pPr>
            <w:r>
              <w:rPr>
                <w:sz w:val="18"/>
              </w:rPr>
              <w:t>6.0.5000.0 or above</w:t>
            </w:r>
          </w:p>
        </w:tc>
      </w:tr>
      <w:tr w:rsidR="00FD3DFB" w14:paraId="26664CAD" w14:textId="77777777">
        <w:trPr>
          <w:trHeight w:hRule="exact" w:val="367"/>
        </w:trPr>
        <w:tc>
          <w:tcPr>
            <w:tcW w:w="3211" w:type="dxa"/>
          </w:tcPr>
          <w:p w14:paraId="6F86D311" w14:textId="77777777" w:rsidR="00FD3DFB" w:rsidRDefault="00000630">
            <w:pPr>
              <w:pStyle w:val="TableParagraph"/>
              <w:spacing w:before="50"/>
              <w:rPr>
                <w:sz w:val="18"/>
              </w:rPr>
            </w:pPr>
            <w:r>
              <w:rPr>
                <w:sz w:val="18"/>
              </w:rPr>
              <w:t>Performance Library</w:t>
            </w:r>
          </w:p>
        </w:tc>
        <w:tc>
          <w:tcPr>
            <w:tcW w:w="3179" w:type="dxa"/>
          </w:tcPr>
          <w:p w14:paraId="225C3242" w14:textId="77777777" w:rsidR="00FD3DFB" w:rsidRDefault="00000630">
            <w:pPr>
              <w:pStyle w:val="TableParagraph"/>
              <w:spacing w:before="50"/>
              <w:ind w:left="90"/>
              <w:rPr>
                <w:sz w:val="18"/>
              </w:rPr>
            </w:pPr>
            <w:r>
              <w:rPr>
                <w:sz w:val="18"/>
              </w:rPr>
              <w:t>System.Performance.Library</w:t>
            </w:r>
          </w:p>
        </w:tc>
        <w:tc>
          <w:tcPr>
            <w:tcW w:w="3243" w:type="dxa"/>
          </w:tcPr>
          <w:p w14:paraId="4600C3DA" w14:textId="77777777" w:rsidR="00FD3DFB" w:rsidRDefault="00000630">
            <w:pPr>
              <w:pStyle w:val="TableParagraph"/>
              <w:spacing w:before="48"/>
              <w:rPr>
                <w:sz w:val="18"/>
              </w:rPr>
            </w:pPr>
            <w:r>
              <w:rPr>
                <w:sz w:val="18"/>
              </w:rPr>
              <w:t>6.0.5000.0 or above</w:t>
            </w:r>
          </w:p>
        </w:tc>
      </w:tr>
      <w:tr w:rsidR="00FD3DFB" w14:paraId="37C09A67" w14:textId="77777777">
        <w:trPr>
          <w:trHeight w:hRule="exact" w:val="367"/>
        </w:trPr>
        <w:tc>
          <w:tcPr>
            <w:tcW w:w="3211" w:type="dxa"/>
          </w:tcPr>
          <w:p w14:paraId="3D985174" w14:textId="77777777" w:rsidR="00FD3DFB" w:rsidRDefault="00000630">
            <w:pPr>
              <w:pStyle w:val="TableParagraph"/>
              <w:spacing w:before="51"/>
              <w:rPr>
                <w:sz w:val="18"/>
              </w:rPr>
            </w:pPr>
            <w:r>
              <w:rPr>
                <w:sz w:val="18"/>
              </w:rPr>
              <w:t>SNMP Library</w:t>
            </w:r>
          </w:p>
        </w:tc>
        <w:tc>
          <w:tcPr>
            <w:tcW w:w="3179" w:type="dxa"/>
          </w:tcPr>
          <w:p w14:paraId="1779A95B" w14:textId="77777777" w:rsidR="00FD3DFB" w:rsidRDefault="00000630">
            <w:pPr>
              <w:pStyle w:val="TableParagraph"/>
              <w:spacing w:before="51"/>
              <w:ind w:left="90"/>
              <w:rPr>
                <w:sz w:val="18"/>
              </w:rPr>
            </w:pPr>
            <w:r>
              <w:rPr>
                <w:sz w:val="18"/>
              </w:rPr>
              <w:t>System.Snmp.Library</w:t>
            </w:r>
          </w:p>
        </w:tc>
        <w:tc>
          <w:tcPr>
            <w:tcW w:w="3243" w:type="dxa"/>
          </w:tcPr>
          <w:p w14:paraId="3162D636" w14:textId="77777777" w:rsidR="00FD3DFB" w:rsidRDefault="00000630">
            <w:pPr>
              <w:pStyle w:val="TableParagraph"/>
              <w:spacing w:before="48"/>
              <w:rPr>
                <w:sz w:val="18"/>
              </w:rPr>
            </w:pPr>
            <w:r>
              <w:rPr>
                <w:sz w:val="18"/>
              </w:rPr>
              <w:t>6.0.6278.0 or above</w:t>
            </w:r>
          </w:p>
        </w:tc>
      </w:tr>
      <w:tr w:rsidR="00FD3DFB" w14:paraId="05CF3989" w14:textId="77777777">
        <w:trPr>
          <w:trHeight w:hRule="exact" w:val="583"/>
        </w:trPr>
        <w:tc>
          <w:tcPr>
            <w:tcW w:w="3211" w:type="dxa"/>
          </w:tcPr>
          <w:p w14:paraId="72F03183" w14:textId="77777777" w:rsidR="00FD3DFB" w:rsidRDefault="00000630">
            <w:pPr>
              <w:pStyle w:val="TableParagraph"/>
              <w:spacing w:before="49"/>
              <w:rPr>
                <w:sz w:val="18"/>
              </w:rPr>
            </w:pPr>
            <w:r>
              <w:rPr>
                <w:sz w:val="18"/>
              </w:rPr>
              <w:t>Data Warehouse Library</w:t>
            </w:r>
          </w:p>
        </w:tc>
        <w:tc>
          <w:tcPr>
            <w:tcW w:w="3179" w:type="dxa"/>
          </w:tcPr>
          <w:p w14:paraId="03A87577" w14:textId="77777777" w:rsidR="00FD3DFB" w:rsidRDefault="00000630">
            <w:pPr>
              <w:pStyle w:val="TableParagraph"/>
              <w:spacing w:before="49" w:line="252" w:lineRule="auto"/>
              <w:ind w:left="90"/>
              <w:rPr>
                <w:sz w:val="18"/>
              </w:rPr>
            </w:pPr>
            <w:r>
              <w:rPr>
                <w:sz w:val="18"/>
              </w:rPr>
              <w:t>Microsoft.SystemCenter. Datawarehouse.Library</w:t>
            </w:r>
          </w:p>
        </w:tc>
        <w:tc>
          <w:tcPr>
            <w:tcW w:w="3243" w:type="dxa"/>
          </w:tcPr>
          <w:p w14:paraId="70AF07E8" w14:textId="77777777" w:rsidR="00FD3DFB" w:rsidRDefault="00000630">
            <w:pPr>
              <w:pStyle w:val="TableParagraph"/>
              <w:spacing w:before="49"/>
              <w:rPr>
                <w:sz w:val="18"/>
              </w:rPr>
            </w:pPr>
            <w:r>
              <w:rPr>
                <w:sz w:val="18"/>
              </w:rPr>
              <w:t>6.0.6278.0 or above</w:t>
            </w:r>
          </w:p>
        </w:tc>
      </w:tr>
      <w:tr w:rsidR="00FD3DFB" w14:paraId="0596F80B" w14:textId="77777777">
        <w:trPr>
          <w:trHeight w:hRule="exact" w:val="367"/>
        </w:trPr>
        <w:tc>
          <w:tcPr>
            <w:tcW w:w="3211" w:type="dxa"/>
          </w:tcPr>
          <w:p w14:paraId="79DEDFC2" w14:textId="77777777" w:rsidR="00FD3DFB" w:rsidRDefault="00000630">
            <w:pPr>
              <w:pStyle w:val="TableParagraph"/>
              <w:spacing w:before="51"/>
              <w:rPr>
                <w:sz w:val="18"/>
              </w:rPr>
            </w:pPr>
            <w:r>
              <w:rPr>
                <w:sz w:val="18"/>
              </w:rPr>
              <w:t>System Center Core Library</w:t>
            </w:r>
          </w:p>
        </w:tc>
        <w:tc>
          <w:tcPr>
            <w:tcW w:w="3179" w:type="dxa"/>
          </w:tcPr>
          <w:p w14:paraId="763B0F02" w14:textId="77777777" w:rsidR="00FD3DFB" w:rsidRDefault="00000630">
            <w:pPr>
              <w:pStyle w:val="TableParagraph"/>
              <w:spacing w:before="51"/>
              <w:ind w:left="90"/>
              <w:rPr>
                <w:sz w:val="18"/>
              </w:rPr>
            </w:pPr>
            <w:r>
              <w:rPr>
                <w:sz w:val="18"/>
              </w:rPr>
              <w:t>Microsoft.SystemCenter.Library</w:t>
            </w:r>
          </w:p>
        </w:tc>
        <w:tc>
          <w:tcPr>
            <w:tcW w:w="3243" w:type="dxa"/>
          </w:tcPr>
          <w:p w14:paraId="52BBB18B" w14:textId="77777777" w:rsidR="00FD3DFB" w:rsidRDefault="00000630">
            <w:pPr>
              <w:pStyle w:val="TableParagraph"/>
              <w:spacing w:before="48"/>
              <w:rPr>
                <w:sz w:val="18"/>
              </w:rPr>
            </w:pPr>
            <w:r>
              <w:rPr>
                <w:sz w:val="18"/>
              </w:rPr>
              <w:t>6.0.5000.0 or above</w:t>
            </w:r>
          </w:p>
        </w:tc>
      </w:tr>
      <w:tr w:rsidR="00FD3DFB" w14:paraId="71D215AC" w14:textId="77777777">
        <w:trPr>
          <w:trHeight w:hRule="exact" w:val="368"/>
        </w:trPr>
        <w:tc>
          <w:tcPr>
            <w:tcW w:w="3211" w:type="dxa"/>
          </w:tcPr>
          <w:p w14:paraId="0BB6699C" w14:textId="77777777" w:rsidR="00FD3DFB" w:rsidRDefault="00000630">
            <w:pPr>
              <w:pStyle w:val="TableParagraph"/>
              <w:spacing w:before="48"/>
              <w:rPr>
                <w:sz w:val="18"/>
              </w:rPr>
            </w:pPr>
            <w:r>
              <w:rPr>
                <w:sz w:val="18"/>
              </w:rPr>
              <w:t>Network Device Library</w:t>
            </w:r>
          </w:p>
        </w:tc>
        <w:tc>
          <w:tcPr>
            <w:tcW w:w="3179" w:type="dxa"/>
          </w:tcPr>
          <w:p w14:paraId="6FFE2E35" w14:textId="77777777" w:rsidR="00FD3DFB" w:rsidRDefault="00000630">
            <w:pPr>
              <w:pStyle w:val="TableParagraph"/>
              <w:spacing w:before="51"/>
              <w:ind w:left="90"/>
              <w:rPr>
                <w:sz w:val="18"/>
              </w:rPr>
            </w:pPr>
            <w:r>
              <w:rPr>
                <w:sz w:val="18"/>
              </w:rPr>
              <w:t>System.NetworkManagement.Library</w:t>
            </w:r>
          </w:p>
        </w:tc>
        <w:tc>
          <w:tcPr>
            <w:tcW w:w="3243" w:type="dxa"/>
          </w:tcPr>
          <w:p w14:paraId="053F8B5D" w14:textId="77777777" w:rsidR="00FD3DFB" w:rsidRDefault="00000630">
            <w:pPr>
              <w:pStyle w:val="TableParagraph"/>
              <w:spacing w:before="48"/>
              <w:rPr>
                <w:sz w:val="18"/>
              </w:rPr>
            </w:pPr>
            <w:r>
              <w:rPr>
                <w:sz w:val="18"/>
              </w:rPr>
              <w:t>7.0.8107.0 or above</w:t>
            </w:r>
          </w:p>
        </w:tc>
      </w:tr>
      <w:tr w:rsidR="00FD3DFB" w14:paraId="4D8ABA30" w14:textId="77777777">
        <w:trPr>
          <w:trHeight w:hRule="exact" w:val="367"/>
        </w:trPr>
        <w:tc>
          <w:tcPr>
            <w:tcW w:w="3211" w:type="dxa"/>
          </w:tcPr>
          <w:p w14:paraId="23964BBE" w14:textId="77777777" w:rsidR="00FD3DFB" w:rsidRDefault="00000630">
            <w:pPr>
              <w:pStyle w:val="TableParagraph"/>
              <w:rPr>
                <w:sz w:val="18"/>
              </w:rPr>
            </w:pPr>
            <w:r>
              <w:rPr>
                <w:sz w:val="18"/>
              </w:rPr>
              <w:t>Windows Core Library</w:t>
            </w:r>
          </w:p>
        </w:tc>
        <w:tc>
          <w:tcPr>
            <w:tcW w:w="3179" w:type="dxa"/>
          </w:tcPr>
          <w:p w14:paraId="57E46CFF" w14:textId="77777777" w:rsidR="00FD3DFB" w:rsidRDefault="00000630">
            <w:pPr>
              <w:pStyle w:val="TableParagraph"/>
              <w:ind w:left="90"/>
              <w:rPr>
                <w:sz w:val="18"/>
              </w:rPr>
            </w:pPr>
            <w:r>
              <w:rPr>
                <w:sz w:val="18"/>
              </w:rPr>
              <w:t>Microsoft.Windows.Library</w:t>
            </w:r>
          </w:p>
        </w:tc>
        <w:tc>
          <w:tcPr>
            <w:tcW w:w="3243" w:type="dxa"/>
          </w:tcPr>
          <w:p w14:paraId="71365C95" w14:textId="77777777" w:rsidR="00FD3DFB" w:rsidRDefault="00000630">
            <w:pPr>
              <w:pStyle w:val="TableParagraph"/>
              <w:rPr>
                <w:sz w:val="18"/>
              </w:rPr>
            </w:pPr>
            <w:r>
              <w:rPr>
                <w:sz w:val="18"/>
              </w:rPr>
              <w:t>6.0.5000.0 or above</w:t>
            </w:r>
          </w:p>
        </w:tc>
      </w:tr>
    </w:tbl>
    <w:p w14:paraId="5E15993B" w14:textId="77777777" w:rsidR="00FD3DFB" w:rsidRDefault="00FD3DFB">
      <w:pPr>
        <w:pStyle w:val="a3"/>
        <w:spacing w:before="4"/>
        <w:rPr>
          <w:i/>
          <w:sz w:val="24"/>
        </w:rPr>
      </w:pPr>
    </w:p>
    <w:p w14:paraId="7DA44572" w14:textId="77777777" w:rsidR="00FD3DFB" w:rsidRDefault="00000630">
      <w:pPr>
        <w:pStyle w:val="4"/>
        <w:ind w:left="137"/>
      </w:pPr>
      <w:r>
        <w:t>Procedure</w:t>
      </w:r>
    </w:p>
    <w:p w14:paraId="22091E87" w14:textId="77777777" w:rsidR="00FD3DFB" w:rsidRDefault="00000630">
      <w:pPr>
        <w:tabs>
          <w:tab w:val="left" w:pos="987"/>
        </w:tabs>
        <w:spacing w:before="100" w:line="226" w:lineRule="exact"/>
        <w:ind w:left="987" w:right="360" w:hanging="851"/>
        <w:rPr>
          <w:sz w:val="20"/>
        </w:rPr>
      </w:pPr>
      <w:r>
        <w:rPr>
          <w:sz w:val="20"/>
        </w:rPr>
        <w:t>Step</w:t>
      </w:r>
      <w:r>
        <w:rPr>
          <w:spacing w:val="-5"/>
          <w:sz w:val="20"/>
        </w:rPr>
        <w:t xml:space="preserve"> </w:t>
      </w:r>
      <w:r>
        <w:rPr>
          <w:sz w:val="20"/>
        </w:rPr>
        <w:t>1.</w:t>
      </w:r>
      <w:r>
        <w:rPr>
          <w:sz w:val="20"/>
        </w:rPr>
        <w:tab/>
        <w:t xml:space="preserve">Download the Lenovo Hardware Management Pack installer from the </w:t>
      </w:r>
      <w:hyperlink r:id="rId25">
        <w:r>
          <w:rPr>
            <w:color w:val="0000ED"/>
            <w:sz w:val="19"/>
            <w:u w:val="single" w:color="0000ED"/>
          </w:rPr>
          <w:t>XClarity</w:t>
        </w:r>
        <w:r>
          <w:rPr>
            <w:color w:val="0000ED"/>
            <w:spacing w:val="-21"/>
            <w:sz w:val="19"/>
            <w:u w:val="single" w:color="0000ED"/>
          </w:rPr>
          <w:t xml:space="preserve"> </w:t>
        </w:r>
        <w:r>
          <w:rPr>
            <w:color w:val="0000ED"/>
            <w:sz w:val="19"/>
            <w:u w:val="single" w:color="0000ED"/>
          </w:rPr>
          <w:t>Integrator</w:t>
        </w:r>
        <w:r>
          <w:rPr>
            <w:color w:val="0000ED"/>
            <w:spacing w:val="-3"/>
            <w:sz w:val="19"/>
            <w:u w:val="single" w:color="0000ED"/>
          </w:rPr>
          <w:t xml:space="preserve"> </w:t>
        </w:r>
        <w:r>
          <w:rPr>
            <w:color w:val="0000ED"/>
            <w:sz w:val="19"/>
            <w:u w:val="single" w:color="0000ED"/>
          </w:rPr>
          <w:t>download</w:t>
        </w:r>
      </w:hyperlink>
      <w:r>
        <w:rPr>
          <w:color w:val="0000ED"/>
          <w:w w:val="102"/>
          <w:sz w:val="19"/>
        </w:rPr>
        <w:t xml:space="preserve"> </w:t>
      </w:r>
      <w:hyperlink r:id="rId26">
        <w:r>
          <w:rPr>
            <w:color w:val="0000ED"/>
            <w:sz w:val="19"/>
            <w:u w:val="single" w:color="0000ED"/>
          </w:rPr>
          <w:t>page</w:t>
        </w:r>
      </w:hyperlink>
      <w:r>
        <w:rPr>
          <w:sz w:val="20"/>
        </w:rPr>
        <w:t>.</w:t>
      </w:r>
    </w:p>
    <w:p w14:paraId="52E4DB1D" w14:textId="77777777" w:rsidR="00FD3DFB" w:rsidRDefault="00000630">
      <w:pPr>
        <w:pStyle w:val="a3"/>
        <w:tabs>
          <w:tab w:val="left" w:pos="987"/>
        </w:tabs>
        <w:spacing w:before="91"/>
        <w:ind w:left="137"/>
      </w:pPr>
      <w:r>
        <w:t>Step</w:t>
      </w:r>
      <w:r>
        <w:rPr>
          <w:spacing w:val="-5"/>
        </w:rPr>
        <w:t xml:space="preserve"> </w:t>
      </w:r>
      <w:r>
        <w:t>2.</w:t>
      </w:r>
      <w:r>
        <w:tab/>
        <w:t>Double-click the installer. The welcome screen is</w:t>
      </w:r>
      <w:r>
        <w:rPr>
          <w:spacing w:val="-8"/>
        </w:rPr>
        <w:t xml:space="preserve"> </w:t>
      </w:r>
      <w:r>
        <w:t>displayed.</w:t>
      </w:r>
    </w:p>
    <w:p w14:paraId="30B6B89C" w14:textId="77777777" w:rsidR="00FD3DFB" w:rsidRDefault="00000630">
      <w:pPr>
        <w:tabs>
          <w:tab w:val="left" w:pos="987"/>
        </w:tabs>
        <w:spacing w:before="94"/>
        <w:ind w:left="137"/>
        <w:rPr>
          <w:b/>
          <w:sz w:val="20"/>
        </w:rPr>
      </w:pPr>
      <w:r>
        <w:rPr>
          <w:sz w:val="20"/>
        </w:rPr>
        <w:t>Step</w:t>
      </w:r>
      <w:r>
        <w:rPr>
          <w:spacing w:val="-5"/>
          <w:sz w:val="20"/>
        </w:rPr>
        <w:t xml:space="preserve"> </w:t>
      </w:r>
      <w:r>
        <w:rPr>
          <w:sz w:val="20"/>
        </w:rPr>
        <w:t>3.</w:t>
      </w:r>
      <w:r>
        <w:rPr>
          <w:sz w:val="20"/>
        </w:rPr>
        <w:tab/>
        <w:t>Read</w:t>
      </w:r>
      <w:r>
        <w:rPr>
          <w:spacing w:val="-7"/>
          <w:sz w:val="20"/>
        </w:rPr>
        <w:t xml:space="preserve"> </w:t>
      </w:r>
      <w:r>
        <w:rPr>
          <w:sz w:val="20"/>
        </w:rPr>
        <w:t>the</w:t>
      </w:r>
      <w:r>
        <w:rPr>
          <w:spacing w:val="-7"/>
          <w:sz w:val="20"/>
        </w:rPr>
        <w:t xml:space="preserve"> </w:t>
      </w:r>
      <w:r>
        <w:rPr>
          <w:sz w:val="20"/>
        </w:rPr>
        <w:t>license</w:t>
      </w:r>
      <w:r>
        <w:rPr>
          <w:spacing w:val="-7"/>
          <w:sz w:val="20"/>
        </w:rPr>
        <w:t xml:space="preserve"> </w:t>
      </w:r>
      <w:r>
        <w:rPr>
          <w:sz w:val="20"/>
        </w:rPr>
        <w:t>agreement,</w:t>
      </w:r>
      <w:r>
        <w:rPr>
          <w:spacing w:val="-7"/>
          <w:sz w:val="20"/>
        </w:rPr>
        <w:t xml:space="preserve"> </w:t>
      </w:r>
      <w:r>
        <w:rPr>
          <w:sz w:val="20"/>
        </w:rPr>
        <w:t>select</w:t>
      </w:r>
      <w:r>
        <w:rPr>
          <w:spacing w:val="-7"/>
          <w:sz w:val="20"/>
        </w:rPr>
        <w:t xml:space="preserve"> </w:t>
      </w:r>
      <w:r>
        <w:rPr>
          <w:sz w:val="20"/>
        </w:rPr>
        <w:t>the</w:t>
      </w:r>
      <w:r>
        <w:rPr>
          <w:spacing w:val="-7"/>
          <w:sz w:val="20"/>
        </w:rPr>
        <w:t xml:space="preserve"> </w:t>
      </w:r>
      <w:r>
        <w:rPr>
          <w:b/>
          <w:sz w:val="20"/>
        </w:rPr>
        <w:t>I</w:t>
      </w:r>
      <w:r>
        <w:rPr>
          <w:b/>
          <w:spacing w:val="-7"/>
          <w:sz w:val="20"/>
        </w:rPr>
        <w:t xml:space="preserve"> </w:t>
      </w:r>
      <w:r>
        <w:rPr>
          <w:b/>
          <w:sz w:val="20"/>
        </w:rPr>
        <w:t>accept</w:t>
      </w:r>
      <w:r>
        <w:rPr>
          <w:b/>
          <w:spacing w:val="-7"/>
          <w:sz w:val="20"/>
        </w:rPr>
        <w:t xml:space="preserve"> </w:t>
      </w:r>
      <w:r>
        <w:rPr>
          <w:b/>
          <w:sz w:val="20"/>
        </w:rPr>
        <w:t>both</w:t>
      </w:r>
      <w:r>
        <w:rPr>
          <w:b/>
          <w:spacing w:val="-7"/>
          <w:sz w:val="20"/>
        </w:rPr>
        <w:t xml:space="preserve"> </w:t>
      </w:r>
      <w:r>
        <w:rPr>
          <w:b/>
          <w:sz w:val="20"/>
        </w:rPr>
        <w:t>the</w:t>
      </w:r>
      <w:r>
        <w:rPr>
          <w:b/>
          <w:spacing w:val="-7"/>
          <w:sz w:val="20"/>
        </w:rPr>
        <w:t xml:space="preserve"> </w:t>
      </w:r>
      <w:r>
        <w:rPr>
          <w:b/>
          <w:sz w:val="20"/>
        </w:rPr>
        <w:t>Lenovo</w:t>
      </w:r>
      <w:r>
        <w:rPr>
          <w:b/>
          <w:spacing w:val="-6"/>
          <w:sz w:val="20"/>
        </w:rPr>
        <w:t xml:space="preserve"> </w:t>
      </w:r>
      <w:r>
        <w:rPr>
          <w:b/>
          <w:sz w:val="20"/>
        </w:rPr>
        <w:t>and</w:t>
      </w:r>
      <w:r>
        <w:rPr>
          <w:b/>
          <w:spacing w:val="-7"/>
          <w:sz w:val="20"/>
        </w:rPr>
        <w:t xml:space="preserve"> </w:t>
      </w:r>
      <w:r>
        <w:rPr>
          <w:b/>
          <w:sz w:val="20"/>
        </w:rPr>
        <w:t>the</w:t>
      </w:r>
      <w:r>
        <w:rPr>
          <w:b/>
          <w:spacing w:val="-7"/>
          <w:sz w:val="20"/>
        </w:rPr>
        <w:t xml:space="preserve"> </w:t>
      </w:r>
      <w:r>
        <w:rPr>
          <w:b/>
          <w:sz w:val="20"/>
        </w:rPr>
        <w:t>non-Lenovo</w:t>
      </w:r>
      <w:r>
        <w:rPr>
          <w:b/>
          <w:spacing w:val="-7"/>
          <w:sz w:val="20"/>
        </w:rPr>
        <w:t xml:space="preserve"> </w:t>
      </w:r>
      <w:r>
        <w:rPr>
          <w:b/>
          <w:sz w:val="20"/>
        </w:rPr>
        <w:t>terms</w:t>
      </w:r>
    </w:p>
    <w:p w14:paraId="6CD500AD" w14:textId="77777777" w:rsidR="00FD3DFB" w:rsidRDefault="00000630">
      <w:pPr>
        <w:pStyle w:val="a3"/>
        <w:spacing w:before="9"/>
        <w:ind w:left="987"/>
      </w:pPr>
      <w:r>
        <w:t xml:space="preserve">check box, and click </w:t>
      </w:r>
      <w:r>
        <w:rPr>
          <w:b/>
        </w:rPr>
        <w:t>Next</w:t>
      </w:r>
      <w:r>
        <w:t>.</w:t>
      </w:r>
    </w:p>
    <w:p w14:paraId="4287DC0B" w14:textId="77777777" w:rsidR="00FD3DFB" w:rsidRDefault="00000630">
      <w:pPr>
        <w:pStyle w:val="a3"/>
        <w:tabs>
          <w:tab w:val="left" w:pos="987"/>
        </w:tabs>
        <w:spacing w:before="94"/>
        <w:ind w:left="137"/>
      </w:pPr>
      <w:r>
        <w:t>Step</w:t>
      </w:r>
      <w:r>
        <w:rPr>
          <w:spacing w:val="-5"/>
        </w:rPr>
        <w:t xml:space="preserve"> </w:t>
      </w:r>
      <w:r>
        <w:t>4.</w:t>
      </w:r>
      <w:r>
        <w:tab/>
        <w:t>Select the components to be</w:t>
      </w:r>
      <w:r>
        <w:rPr>
          <w:spacing w:val="15"/>
        </w:rPr>
        <w:t xml:space="preserve"> </w:t>
      </w:r>
      <w:r>
        <w:t>installed:</w:t>
      </w:r>
    </w:p>
    <w:p w14:paraId="71115AC0" w14:textId="77777777" w:rsidR="00FD3DFB" w:rsidRDefault="00000630">
      <w:pPr>
        <w:pStyle w:val="4"/>
        <w:numPr>
          <w:ilvl w:val="0"/>
          <w:numId w:val="30"/>
        </w:numPr>
        <w:tabs>
          <w:tab w:val="left" w:pos="1238"/>
        </w:tabs>
        <w:spacing w:before="128"/>
        <w:ind w:hanging="223"/>
      </w:pPr>
      <w:r>
        <w:t>Lenovo Hardware Management Pack for Microsoft</w:t>
      </w:r>
      <w:r>
        <w:rPr>
          <w:spacing w:val="22"/>
        </w:rPr>
        <w:t xml:space="preserve"> </w:t>
      </w:r>
      <w:r>
        <w:t>SCOM</w:t>
      </w:r>
    </w:p>
    <w:p w14:paraId="41D35FE7" w14:textId="77777777" w:rsidR="00FD3DFB" w:rsidRDefault="00000630">
      <w:pPr>
        <w:pStyle w:val="a3"/>
        <w:spacing w:before="94" w:line="249" w:lineRule="auto"/>
        <w:ind w:left="1237"/>
      </w:pPr>
      <w:r>
        <w:t>This component includes the Management Pack and other supported tools, and it should be installed on every SCOM server and every SCOM console you plan to work on.</w:t>
      </w:r>
    </w:p>
    <w:p w14:paraId="6512E6F9" w14:textId="77777777" w:rsidR="00FD3DFB" w:rsidRDefault="00000630">
      <w:pPr>
        <w:pStyle w:val="4"/>
        <w:numPr>
          <w:ilvl w:val="0"/>
          <w:numId w:val="30"/>
        </w:numPr>
        <w:tabs>
          <w:tab w:val="left" w:pos="1238"/>
        </w:tabs>
        <w:spacing w:before="85"/>
        <w:ind w:left="1237"/>
      </w:pPr>
      <w:r>
        <w:t>Lenovo XClarity Integrator</w:t>
      </w:r>
      <w:r>
        <w:rPr>
          <w:spacing w:val="-37"/>
        </w:rPr>
        <w:t xml:space="preserve"> </w:t>
      </w:r>
      <w:r>
        <w:t>Service</w:t>
      </w:r>
    </w:p>
    <w:p w14:paraId="2133D84B" w14:textId="77777777" w:rsidR="00FD3DFB" w:rsidRDefault="00000630">
      <w:pPr>
        <w:tabs>
          <w:tab w:val="right" w:pos="9769"/>
        </w:tabs>
        <w:spacing w:before="465"/>
        <w:ind w:left="137"/>
        <w:rPr>
          <w:b/>
          <w:sz w:val="20"/>
        </w:rPr>
      </w:pPr>
      <w:r>
        <w:rPr>
          <w:sz w:val="16"/>
        </w:rPr>
        <w:t>© Copyright Lenovo</w:t>
      </w:r>
      <w:r>
        <w:rPr>
          <w:spacing w:val="-16"/>
          <w:sz w:val="16"/>
        </w:rPr>
        <w:t xml:space="preserve"> </w:t>
      </w:r>
      <w:r>
        <w:rPr>
          <w:sz w:val="16"/>
        </w:rPr>
        <w:t>2014,</w:t>
      </w:r>
      <w:r>
        <w:rPr>
          <w:spacing w:val="-5"/>
          <w:sz w:val="16"/>
        </w:rPr>
        <w:t xml:space="preserve"> </w:t>
      </w:r>
      <w:r>
        <w:rPr>
          <w:sz w:val="16"/>
        </w:rPr>
        <w:t>2018</w:t>
      </w:r>
      <w:r>
        <w:rPr>
          <w:rFonts w:ascii="Times New Roman" w:hAnsi="Times New Roman"/>
          <w:sz w:val="20"/>
        </w:rPr>
        <w:tab/>
      </w:r>
      <w:r>
        <w:rPr>
          <w:b/>
          <w:sz w:val="20"/>
        </w:rPr>
        <w:t>11</w:t>
      </w:r>
    </w:p>
    <w:p w14:paraId="5CFD760F" w14:textId="77777777" w:rsidR="00FD3DFB" w:rsidRDefault="00FD3DFB">
      <w:pPr>
        <w:rPr>
          <w:sz w:val="20"/>
        </w:rPr>
        <w:sectPr w:rsidR="00FD3DFB">
          <w:footerReference w:type="default" r:id="rId27"/>
          <w:pgSz w:w="12240" w:h="15840"/>
          <w:pgMar w:top="1220" w:right="1060" w:bottom="280" w:left="1280" w:header="0" w:footer="0" w:gutter="0"/>
          <w:cols w:space="720"/>
        </w:sectPr>
      </w:pPr>
    </w:p>
    <w:p w14:paraId="02A6FBDD" w14:textId="77777777" w:rsidR="00FD3DFB" w:rsidRDefault="00000630">
      <w:pPr>
        <w:pStyle w:val="a3"/>
        <w:spacing w:before="96" w:line="249" w:lineRule="auto"/>
        <w:ind w:left="1210" w:right="494"/>
      </w:pPr>
      <w:r>
        <w:lastRenderedPageBreak/>
        <w:t>Lenovo XClarity Integrator Service is included in this component. It can be installed on the SCOM server or on a separated Windows operating system.</w:t>
      </w:r>
    </w:p>
    <w:p w14:paraId="5B18FBAA" w14:textId="77777777" w:rsidR="00FD3DFB" w:rsidRDefault="00000630">
      <w:pPr>
        <w:pStyle w:val="a3"/>
        <w:spacing w:before="199"/>
        <w:ind w:left="1210"/>
      </w:pPr>
      <w:commentRangeStart w:id="27"/>
      <w:r>
        <w:rPr>
          <w:b/>
        </w:rPr>
        <w:t xml:space="preserve">Note: </w:t>
      </w:r>
      <w:r>
        <w:t>Only one XClarity Integrator Service instance is needed.</w:t>
      </w:r>
      <w:commentRangeEnd w:id="27"/>
      <w:r w:rsidR="0084643A">
        <w:rPr>
          <w:rStyle w:val="a5"/>
        </w:rPr>
        <w:commentReference w:id="27"/>
      </w:r>
    </w:p>
    <w:p w14:paraId="687B934E" w14:textId="77777777" w:rsidR="00FD3DFB" w:rsidRDefault="00000630">
      <w:pPr>
        <w:pStyle w:val="a3"/>
        <w:tabs>
          <w:tab w:val="left" w:pos="960"/>
        </w:tabs>
        <w:spacing w:before="94"/>
        <w:ind w:left="110"/>
      </w:pPr>
      <w:r>
        <w:t>Step</w:t>
      </w:r>
      <w:r>
        <w:rPr>
          <w:spacing w:val="-5"/>
        </w:rPr>
        <w:t xml:space="preserve"> </w:t>
      </w:r>
      <w:r>
        <w:t>5.</w:t>
      </w:r>
      <w:r>
        <w:tab/>
        <w:t>Install the package according to the prompts on the installation</w:t>
      </w:r>
      <w:r>
        <w:rPr>
          <w:spacing w:val="24"/>
        </w:rPr>
        <w:t xml:space="preserve"> </w:t>
      </w:r>
      <w:r>
        <w:t>wizard.</w:t>
      </w:r>
    </w:p>
    <w:p w14:paraId="67CF136A" w14:textId="77777777" w:rsidR="00FD3DFB" w:rsidRDefault="00000630">
      <w:pPr>
        <w:pStyle w:val="a3"/>
        <w:tabs>
          <w:tab w:val="left" w:pos="960"/>
        </w:tabs>
        <w:spacing w:before="94" w:line="249" w:lineRule="auto"/>
        <w:ind w:left="960" w:right="372" w:hanging="851"/>
      </w:pPr>
      <w:r>
        <w:t>Step</w:t>
      </w:r>
      <w:r>
        <w:rPr>
          <w:spacing w:val="-5"/>
        </w:rPr>
        <w:t xml:space="preserve"> </w:t>
      </w:r>
      <w:r>
        <w:t>6.</w:t>
      </w:r>
      <w:r>
        <w:tab/>
        <w:t>Install</w:t>
      </w:r>
      <w:r>
        <w:rPr>
          <w:spacing w:val="-3"/>
        </w:rPr>
        <w:t xml:space="preserve"> </w:t>
      </w:r>
      <w:r>
        <w:t>the</w:t>
      </w:r>
      <w:r>
        <w:rPr>
          <w:spacing w:val="-4"/>
        </w:rPr>
        <w:t xml:space="preserve"> </w:t>
      </w:r>
      <w:r>
        <w:t>Hardware</w:t>
      </w:r>
      <w:r>
        <w:rPr>
          <w:spacing w:val="-4"/>
        </w:rPr>
        <w:t xml:space="preserve"> </w:t>
      </w:r>
      <w:r>
        <w:t>Management</w:t>
      </w:r>
      <w:r>
        <w:rPr>
          <w:spacing w:val="-3"/>
        </w:rPr>
        <w:t xml:space="preserve"> </w:t>
      </w:r>
      <w:r>
        <w:t>Pack</w:t>
      </w:r>
      <w:r>
        <w:rPr>
          <w:spacing w:val="-3"/>
        </w:rPr>
        <w:t xml:space="preserve"> </w:t>
      </w:r>
      <w:r>
        <w:t>if</w:t>
      </w:r>
      <w:r>
        <w:rPr>
          <w:spacing w:val="-3"/>
        </w:rPr>
        <w:t xml:space="preserve"> </w:t>
      </w:r>
      <w:r>
        <w:t>it</w:t>
      </w:r>
      <w:r>
        <w:rPr>
          <w:spacing w:val="-4"/>
        </w:rPr>
        <w:t xml:space="preserve"> </w:t>
      </w:r>
      <w:r>
        <w:t>is</w:t>
      </w:r>
      <w:r>
        <w:rPr>
          <w:spacing w:val="-3"/>
        </w:rPr>
        <w:t xml:space="preserve"> </w:t>
      </w:r>
      <w:r>
        <w:t>selected</w:t>
      </w:r>
      <w:r>
        <w:rPr>
          <w:spacing w:val="-3"/>
        </w:rPr>
        <w:t xml:space="preserve"> </w:t>
      </w:r>
      <w:r>
        <w:t>on</w:t>
      </w:r>
      <w:r>
        <w:rPr>
          <w:spacing w:val="-3"/>
        </w:rPr>
        <w:t xml:space="preserve"> </w:t>
      </w:r>
      <w:r>
        <w:t>step</w:t>
      </w:r>
      <w:r>
        <w:rPr>
          <w:spacing w:val="-4"/>
        </w:rPr>
        <w:t xml:space="preserve"> </w:t>
      </w:r>
      <w:r>
        <w:t>4,</w:t>
      </w:r>
      <w:r>
        <w:rPr>
          <w:spacing w:val="-3"/>
        </w:rPr>
        <w:t xml:space="preserve"> </w:t>
      </w:r>
      <w:r>
        <w:t>and</w:t>
      </w:r>
      <w:r>
        <w:rPr>
          <w:spacing w:val="-3"/>
        </w:rPr>
        <w:t xml:space="preserve"> </w:t>
      </w:r>
      <w:r>
        <w:t>then</w:t>
      </w:r>
      <w:r>
        <w:rPr>
          <w:spacing w:val="-3"/>
        </w:rPr>
        <w:t xml:space="preserve"> </w:t>
      </w:r>
      <w:r>
        <w:t>set</w:t>
      </w:r>
      <w:r>
        <w:rPr>
          <w:spacing w:val="-3"/>
        </w:rPr>
        <w:t xml:space="preserve"> </w:t>
      </w:r>
      <w:r>
        <w:t>the</w:t>
      </w:r>
      <w:r>
        <w:rPr>
          <w:spacing w:val="-4"/>
        </w:rPr>
        <w:t xml:space="preserve"> </w:t>
      </w:r>
      <w:r>
        <w:t>password,</w:t>
      </w:r>
      <w:r>
        <w:rPr>
          <w:spacing w:val="-3"/>
        </w:rPr>
        <w:t xml:space="preserve"> </w:t>
      </w:r>
      <w:r>
        <w:t>the network port (default value: 9500), and the</w:t>
      </w:r>
      <w:r>
        <w:rPr>
          <w:spacing w:val="-36"/>
        </w:rPr>
        <w:t xml:space="preserve"> </w:t>
      </w:r>
      <w:r>
        <w:t>database.</w:t>
      </w:r>
    </w:p>
    <w:p w14:paraId="0E28C1EC" w14:textId="77777777" w:rsidR="00FD3DFB" w:rsidRDefault="00000630">
      <w:pPr>
        <w:pStyle w:val="4"/>
        <w:spacing w:before="199"/>
        <w:ind w:left="960"/>
      </w:pPr>
      <w:r>
        <w:t>Notes:</w:t>
      </w:r>
    </w:p>
    <w:p w14:paraId="4CA42A3D" w14:textId="77777777" w:rsidR="00FD3DFB" w:rsidRDefault="00000630">
      <w:pPr>
        <w:pStyle w:val="a4"/>
        <w:numPr>
          <w:ilvl w:val="0"/>
          <w:numId w:val="30"/>
        </w:numPr>
        <w:tabs>
          <w:tab w:val="left" w:pos="1211"/>
        </w:tabs>
        <w:spacing w:before="129" w:line="249" w:lineRule="auto"/>
        <w:ind w:right="288"/>
        <w:jc w:val="both"/>
        <w:rPr>
          <w:sz w:val="20"/>
        </w:rPr>
      </w:pPr>
      <w:r>
        <w:rPr>
          <w:sz w:val="20"/>
        </w:rPr>
        <w:t>XClarity</w:t>
      </w:r>
      <w:r>
        <w:rPr>
          <w:spacing w:val="-7"/>
          <w:sz w:val="20"/>
        </w:rPr>
        <w:t xml:space="preserve"> </w:t>
      </w:r>
      <w:r>
        <w:rPr>
          <w:sz w:val="20"/>
        </w:rPr>
        <w:t>Integrator</w:t>
      </w:r>
      <w:r>
        <w:rPr>
          <w:spacing w:val="-7"/>
          <w:sz w:val="20"/>
        </w:rPr>
        <w:t xml:space="preserve"> </w:t>
      </w:r>
      <w:r>
        <w:rPr>
          <w:sz w:val="20"/>
        </w:rPr>
        <w:t>Service</w:t>
      </w:r>
      <w:r>
        <w:rPr>
          <w:spacing w:val="-5"/>
          <w:sz w:val="20"/>
        </w:rPr>
        <w:t xml:space="preserve"> </w:t>
      </w:r>
      <w:r>
        <w:rPr>
          <w:sz w:val="20"/>
        </w:rPr>
        <w:t>supports</w:t>
      </w:r>
      <w:r>
        <w:rPr>
          <w:spacing w:val="-7"/>
          <w:sz w:val="20"/>
        </w:rPr>
        <w:t xml:space="preserve"> </w:t>
      </w:r>
      <w:r>
        <w:rPr>
          <w:sz w:val="20"/>
        </w:rPr>
        <w:t>the</w:t>
      </w:r>
      <w:r>
        <w:rPr>
          <w:spacing w:val="-6"/>
          <w:sz w:val="20"/>
        </w:rPr>
        <w:t xml:space="preserve"> </w:t>
      </w:r>
      <w:r>
        <w:rPr>
          <w:sz w:val="20"/>
        </w:rPr>
        <w:t>PostgreSQL</w:t>
      </w:r>
      <w:r>
        <w:rPr>
          <w:spacing w:val="-7"/>
          <w:sz w:val="20"/>
        </w:rPr>
        <w:t xml:space="preserve"> </w:t>
      </w:r>
      <w:r>
        <w:rPr>
          <w:sz w:val="20"/>
        </w:rPr>
        <w:t>database</w:t>
      </w:r>
      <w:r>
        <w:rPr>
          <w:spacing w:val="-6"/>
          <w:sz w:val="20"/>
        </w:rPr>
        <w:t xml:space="preserve"> </w:t>
      </w:r>
      <w:r>
        <w:rPr>
          <w:sz w:val="20"/>
        </w:rPr>
        <w:t>and</w:t>
      </w:r>
      <w:r>
        <w:rPr>
          <w:spacing w:val="-5"/>
          <w:sz w:val="20"/>
        </w:rPr>
        <w:t xml:space="preserve"> </w:t>
      </w:r>
      <w:r>
        <w:rPr>
          <w:sz w:val="20"/>
        </w:rPr>
        <w:t>the</w:t>
      </w:r>
      <w:r>
        <w:rPr>
          <w:spacing w:val="-7"/>
          <w:sz w:val="20"/>
        </w:rPr>
        <w:t xml:space="preserve"> </w:t>
      </w:r>
      <w:r>
        <w:rPr>
          <w:sz w:val="20"/>
        </w:rPr>
        <w:t>SQL</w:t>
      </w:r>
      <w:r>
        <w:rPr>
          <w:spacing w:val="-6"/>
          <w:sz w:val="20"/>
        </w:rPr>
        <w:t xml:space="preserve"> </w:t>
      </w:r>
      <w:r>
        <w:rPr>
          <w:sz w:val="20"/>
        </w:rPr>
        <w:t>server</w:t>
      </w:r>
      <w:r>
        <w:rPr>
          <w:spacing w:val="-7"/>
          <w:sz w:val="20"/>
        </w:rPr>
        <w:t xml:space="preserve"> </w:t>
      </w:r>
      <w:r>
        <w:rPr>
          <w:sz w:val="20"/>
        </w:rPr>
        <w:t>database.</w:t>
      </w:r>
      <w:r>
        <w:rPr>
          <w:spacing w:val="-6"/>
          <w:sz w:val="20"/>
        </w:rPr>
        <w:t xml:space="preserve"> </w:t>
      </w:r>
      <w:r>
        <w:rPr>
          <w:sz w:val="20"/>
        </w:rPr>
        <w:t>If you</w:t>
      </w:r>
      <w:r>
        <w:rPr>
          <w:spacing w:val="-7"/>
          <w:sz w:val="20"/>
        </w:rPr>
        <w:t xml:space="preserve"> </w:t>
      </w:r>
      <w:r>
        <w:rPr>
          <w:sz w:val="20"/>
        </w:rPr>
        <w:t>select</w:t>
      </w:r>
      <w:r>
        <w:rPr>
          <w:spacing w:val="-7"/>
          <w:sz w:val="20"/>
        </w:rPr>
        <w:t xml:space="preserve"> </w:t>
      </w:r>
      <w:r>
        <w:rPr>
          <w:sz w:val="20"/>
        </w:rPr>
        <w:t>the</w:t>
      </w:r>
      <w:r>
        <w:rPr>
          <w:spacing w:val="-5"/>
          <w:sz w:val="20"/>
        </w:rPr>
        <w:t xml:space="preserve"> </w:t>
      </w:r>
      <w:r>
        <w:rPr>
          <w:sz w:val="20"/>
        </w:rPr>
        <w:t>PostgreSQL</w:t>
      </w:r>
      <w:r>
        <w:rPr>
          <w:spacing w:val="-7"/>
          <w:sz w:val="20"/>
        </w:rPr>
        <w:t xml:space="preserve"> </w:t>
      </w:r>
      <w:r>
        <w:rPr>
          <w:sz w:val="20"/>
        </w:rPr>
        <w:t>database,</w:t>
      </w:r>
      <w:r>
        <w:rPr>
          <w:spacing w:val="-6"/>
          <w:sz w:val="20"/>
        </w:rPr>
        <w:t xml:space="preserve"> </w:t>
      </w:r>
      <w:r>
        <w:rPr>
          <w:sz w:val="20"/>
        </w:rPr>
        <w:t>a</w:t>
      </w:r>
      <w:r>
        <w:rPr>
          <w:spacing w:val="-5"/>
          <w:sz w:val="20"/>
        </w:rPr>
        <w:t xml:space="preserve"> </w:t>
      </w:r>
      <w:r>
        <w:rPr>
          <w:sz w:val="20"/>
        </w:rPr>
        <w:t>new</w:t>
      </w:r>
      <w:r>
        <w:rPr>
          <w:spacing w:val="-6"/>
          <w:sz w:val="20"/>
        </w:rPr>
        <w:t xml:space="preserve"> </w:t>
      </w:r>
      <w:r>
        <w:rPr>
          <w:sz w:val="20"/>
        </w:rPr>
        <w:t>PostgreSQL</w:t>
      </w:r>
      <w:r>
        <w:rPr>
          <w:spacing w:val="-6"/>
          <w:sz w:val="20"/>
        </w:rPr>
        <w:t xml:space="preserve"> </w:t>
      </w:r>
      <w:r>
        <w:rPr>
          <w:sz w:val="20"/>
        </w:rPr>
        <w:t>database</w:t>
      </w:r>
      <w:r>
        <w:rPr>
          <w:spacing w:val="-6"/>
          <w:sz w:val="20"/>
        </w:rPr>
        <w:t xml:space="preserve"> </w:t>
      </w:r>
      <w:r>
        <w:rPr>
          <w:sz w:val="20"/>
        </w:rPr>
        <w:t>is</w:t>
      </w:r>
      <w:r>
        <w:rPr>
          <w:spacing w:val="-7"/>
          <w:sz w:val="20"/>
        </w:rPr>
        <w:t xml:space="preserve"> </w:t>
      </w:r>
      <w:r>
        <w:rPr>
          <w:sz w:val="20"/>
        </w:rPr>
        <w:t>installed</w:t>
      </w:r>
      <w:r>
        <w:rPr>
          <w:spacing w:val="-6"/>
          <w:sz w:val="20"/>
        </w:rPr>
        <w:t xml:space="preserve"> </w:t>
      </w:r>
      <w:r>
        <w:rPr>
          <w:sz w:val="20"/>
        </w:rPr>
        <w:t>on</w:t>
      </w:r>
      <w:r>
        <w:rPr>
          <w:spacing w:val="-6"/>
          <w:sz w:val="20"/>
        </w:rPr>
        <w:t xml:space="preserve"> </w:t>
      </w:r>
      <w:r>
        <w:rPr>
          <w:sz w:val="20"/>
        </w:rPr>
        <w:t>the</w:t>
      </w:r>
      <w:r>
        <w:rPr>
          <w:spacing w:val="-7"/>
          <w:sz w:val="20"/>
        </w:rPr>
        <w:t xml:space="preserve"> </w:t>
      </w:r>
      <w:r>
        <w:rPr>
          <w:sz w:val="20"/>
        </w:rPr>
        <w:t>server.</w:t>
      </w:r>
      <w:r>
        <w:rPr>
          <w:spacing w:val="-7"/>
          <w:sz w:val="20"/>
        </w:rPr>
        <w:t xml:space="preserve"> </w:t>
      </w:r>
      <w:r>
        <w:rPr>
          <w:sz w:val="20"/>
        </w:rPr>
        <w:t>If you</w:t>
      </w:r>
      <w:r>
        <w:rPr>
          <w:spacing w:val="-7"/>
          <w:sz w:val="20"/>
        </w:rPr>
        <w:t xml:space="preserve"> </w:t>
      </w:r>
      <w:r>
        <w:rPr>
          <w:sz w:val="20"/>
        </w:rPr>
        <w:t>select</w:t>
      </w:r>
      <w:r>
        <w:rPr>
          <w:spacing w:val="-7"/>
          <w:sz w:val="20"/>
        </w:rPr>
        <w:t xml:space="preserve"> </w:t>
      </w:r>
      <w:r>
        <w:rPr>
          <w:sz w:val="20"/>
        </w:rPr>
        <w:t>the</w:t>
      </w:r>
      <w:r>
        <w:rPr>
          <w:spacing w:val="-5"/>
          <w:sz w:val="20"/>
        </w:rPr>
        <w:t xml:space="preserve"> </w:t>
      </w:r>
      <w:r>
        <w:rPr>
          <w:sz w:val="20"/>
        </w:rPr>
        <w:t>SQL</w:t>
      </w:r>
      <w:r>
        <w:rPr>
          <w:spacing w:val="-6"/>
          <w:sz w:val="20"/>
        </w:rPr>
        <w:t xml:space="preserve"> </w:t>
      </w:r>
      <w:r>
        <w:rPr>
          <w:sz w:val="20"/>
        </w:rPr>
        <w:t>server</w:t>
      </w:r>
      <w:r>
        <w:rPr>
          <w:spacing w:val="-7"/>
          <w:sz w:val="20"/>
        </w:rPr>
        <w:t xml:space="preserve"> </w:t>
      </w:r>
      <w:r>
        <w:rPr>
          <w:sz w:val="20"/>
        </w:rPr>
        <w:t>database,</w:t>
      </w:r>
      <w:r>
        <w:rPr>
          <w:spacing w:val="-6"/>
          <w:sz w:val="20"/>
        </w:rPr>
        <w:t xml:space="preserve"> </w:t>
      </w:r>
      <w:r>
        <w:rPr>
          <w:sz w:val="20"/>
        </w:rPr>
        <w:t>you</w:t>
      </w:r>
      <w:r>
        <w:rPr>
          <w:spacing w:val="-7"/>
          <w:sz w:val="20"/>
        </w:rPr>
        <w:t xml:space="preserve"> </w:t>
      </w:r>
      <w:r>
        <w:rPr>
          <w:sz w:val="20"/>
        </w:rPr>
        <w:t>shall</w:t>
      </w:r>
      <w:r>
        <w:rPr>
          <w:spacing w:val="-6"/>
          <w:sz w:val="20"/>
        </w:rPr>
        <w:t xml:space="preserve"> </w:t>
      </w:r>
      <w:r>
        <w:rPr>
          <w:sz w:val="20"/>
        </w:rPr>
        <w:t>input</w:t>
      </w:r>
      <w:r>
        <w:rPr>
          <w:spacing w:val="-6"/>
          <w:sz w:val="20"/>
        </w:rPr>
        <w:t xml:space="preserve"> </w:t>
      </w:r>
      <w:r>
        <w:rPr>
          <w:sz w:val="20"/>
        </w:rPr>
        <w:t>the</w:t>
      </w:r>
      <w:r>
        <w:rPr>
          <w:spacing w:val="-6"/>
          <w:sz w:val="20"/>
        </w:rPr>
        <w:t xml:space="preserve"> </w:t>
      </w:r>
      <w:r>
        <w:rPr>
          <w:sz w:val="20"/>
        </w:rPr>
        <w:t>SQL</w:t>
      </w:r>
      <w:r>
        <w:rPr>
          <w:spacing w:val="-6"/>
          <w:sz w:val="20"/>
        </w:rPr>
        <w:t xml:space="preserve"> </w:t>
      </w:r>
      <w:r>
        <w:rPr>
          <w:sz w:val="20"/>
        </w:rPr>
        <w:t>server</w:t>
      </w:r>
      <w:r>
        <w:rPr>
          <w:spacing w:val="-7"/>
          <w:sz w:val="20"/>
        </w:rPr>
        <w:t xml:space="preserve"> </w:t>
      </w:r>
      <w:r>
        <w:rPr>
          <w:sz w:val="20"/>
        </w:rPr>
        <w:t>information.</w:t>
      </w:r>
    </w:p>
    <w:p w14:paraId="50F54625" w14:textId="77777777" w:rsidR="00FD3DFB" w:rsidRDefault="00000630">
      <w:pPr>
        <w:pStyle w:val="a4"/>
        <w:numPr>
          <w:ilvl w:val="0"/>
          <w:numId w:val="30"/>
        </w:numPr>
        <w:tabs>
          <w:tab w:val="left" w:pos="1211"/>
        </w:tabs>
        <w:spacing w:before="83"/>
        <w:rPr>
          <w:sz w:val="20"/>
        </w:rPr>
      </w:pPr>
      <w:r>
        <w:rPr>
          <w:sz w:val="20"/>
        </w:rPr>
        <w:t xml:space="preserve">For more information, refer to </w:t>
      </w:r>
      <w:hyperlink r:id="rId30">
        <w:r>
          <w:rPr>
            <w:color w:val="0000ED"/>
            <w:sz w:val="19"/>
            <w:u w:val="single" w:color="0000ED"/>
          </w:rPr>
          <w:t>Lenovo XClarity Integrator Service online</w:t>
        </w:r>
        <w:r>
          <w:rPr>
            <w:color w:val="0000ED"/>
            <w:spacing w:val="-29"/>
            <w:sz w:val="19"/>
            <w:u w:val="single" w:color="0000ED"/>
          </w:rPr>
          <w:t xml:space="preserve"> </w:t>
        </w:r>
        <w:r>
          <w:rPr>
            <w:color w:val="0000ED"/>
            <w:sz w:val="19"/>
            <w:u w:val="single" w:color="0000ED"/>
          </w:rPr>
          <w:t>documentation</w:t>
        </w:r>
      </w:hyperlink>
      <w:r>
        <w:rPr>
          <w:sz w:val="20"/>
        </w:rPr>
        <w:t>.</w:t>
      </w:r>
    </w:p>
    <w:p w14:paraId="6C90C711" w14:textId="77777777" w:rsidR="00FD3DFB" w:rsidRDefault="00000630">
      <w:pPr>
        <w:pStyle w:val="a4"/>
        <w:numPr>
          <w:ilvl w:val="0"/>
          <w:numId w:val="30"/>
        </w:numPr>
        <w:tabs>
          <w:tab w:val="left" w:pos="1211"/>
        </w:tabs>
        <w:spacing w:before="93" w:line="249" w:lineRule="auto"/>
        <w:ind w:right="121" w:hanging="249"/>
        <w:rPr>
          <w:sz w:val="20"/>
        </w:rPr>
      </w:pPr>
      <w:r>
        <w:rPr>
          <w:sz w:val="20"/>
        </w:rPr>
        <w:t>If</w:t>
      </w:r>
      <w:r>
        <w:rPr>
          <w:spacing w:val="-7"/>
          <w:sz w:val="20"/>
        </w:rPr>
        <w:t xml:space="preserve"> </w:t>
      </w:r>
      <w:r>
        <w:rPr>
          <w:sz w:val="20"/>
        </w:rPr>
        <w:t>you</w:t>
      </w:r>
      <w:r>
        <w:rPr>
          <w:spacing w:val="-7"/>
          <w:sz w:val="20"/>
        </w:rPr>
        <w:t xml:space="preserve"> </w:t>
      </w:r>
      <w:r>
        <w:rPr>
          <w:sz w:val="20"/>
        </w:rPr>
        <w:t>are</w:t>
      </w:r>
      <w:r>
        <w:rPr>
          <w:spacing w:val="-5"/>
          <w:sz w:val="20"/>
        </w:rPr>
        <w:t xml:space="preserve"> </w:t>
      </w:r>
      <w:r>
        <w:rPr>
          <w:sz w:val="20"/>
        </w:rPr>
        <w:t>using</w:t>
      </w:r>
      <w:r>
        <w:rPr>
          <w:spacing w:val="-6"/>
          <w:sz w:val="20"/>
        </w:rPr>
        <w:t xml:space="preserve"> </w:t>
      </w:r>
      <w:r>
        <w:rPr>
          <w:sz w:val="20"/>
        </w:rPr>
        <w:t>PostgreSQL</w:t>
      </w:r>
      <w:r>
        <w:rPr>
          <w:spacing w:val="-6"/>
          <w:sz w:val="20"/>
        </w:rPr>
        <w:t xml:space="preserve"> </w:t>
      </w:r>
      <w:r>
        <w:rPr>
          <w:sz w:val="20"/>
        </w:rPr>
        <w:t>database,</w:t>
      </w:r>
      <w:r>
        <w:rPr>
          <w:spacing w:val="-7"/>
          <w:sz w:val="20"/>
        </w:rPr>
        <w:t xml:space="preserve"> </w:t>
      </w:r>
      <w:r>
        <w:rPr>
          <w:sz w:val="20"/>
        </w:rPr>
        <w:t>and</w:t>
      </w:r>
      <w:r>
        <w:rPr>
          <w:spacing w:val="-5"/>
          <w:sz w:val="20"/>
        </w:rPr>
        <w:t xml:space="preserve"> </w:t>
      </w:r>
      <w:r>
        <w:rPr>
          <w:sz w:val="20"/>
        </w:rPr>
        <w:t>want</w:t>
      </w:r>
      <w:r>
        <w:rPr>
          <w:spacing w:val="-7"/>
          <w:sz w:val="20"/>
        </w:rPr>
        <w:t xml:space="preserve"> </w:t>
      </w:r>
      <w:r>
        <w:rPr>
          <w:sz w:val="20"/>
        </w:rPr>
        <w:t>to</w:t>
      </w:r>
      <w:r>
        <w:rPr>
          <w:spacing w:val="-6"/>
          <w:sz w:val="20"/>
        </w:rPr>
        <w:t xml:space="preserve"> </w:t>
      </w:r>
      <w:r>
        <w:rPr>
          <w:sz w:val="20"/>
        </w:rPr>
        <w:t>change</w:t>
      </w:r>
      <w:r>
        <w:rPr>
          <w:spacing w:val="-5"/>
          <w:sz w:val="20"/>
        </w:rPr>
        <w:t xml:space="preserve"> </w:t>
      </w:r>
      <w:r>
        <w:rPr>
          <w:sz w:val="20"/>
        </w:rPr>
        <w:t>to</w:t>
      </w:r>
      <w:r>
        <w:rPr>
          <w:spacing w:val="-6"/>
          <w:sz w:val="20"/>
        </w:rPr>
        <w:t xml:space="preserve"> </w:t>
      </w:r>
      <w:r>
        <w:rPr>
          <w:sz w:val="20"/>
        </w:rPr>
        <w:t>SQL</w:t>
      </w:r>
      <w:r>
        <w:rPr>
          <w:spacing w:val="-6"/>
          <w:sz w:val="20"/>
        </w:rPr>
        <w:t xml:space="preserve"> </w:t>
      </w:r>
      <w:r>
        <w:rPr>
          <w:sz w:val="20"/>
        </w:rPr>
        <w:t>server</w:t>
      </w:r>
      <w:r>
        <w:rPr>
          <w:spacing w:val="-7"/>
          <w:sz w:val="20"/>
        </w:rPr>
        <w:t xml:space="preserve"> </w:t>
      </w:r>
      <w:r>
        <w:rPr>
          <w:sz w:val="20"/>
        </w:rPr>
        <w:t>database</w:t>
      </w:r>
      <w:r>
        <w:rPr>
          <w:spacing w:val="-6"/>
          <w:sz w:val="20"/>
        </w:rPr>
        <w:t xml:space="preserve"> </w:t>
      </w:r>
      <w:r>
        <w:rPr>
          <w:sz w:val="20"/>
        </w:rPr>
        <w:t>on</w:t>
      </w:r>
      <w:r>
        <w:rPr>
          <w:spacing w:val="-6"/>
          <w:sz w:val="20"/>
        </w:rPr>
        <w:t xml:space="preserve"> </w:t>
      </w:r>
      <w:r>
        <w:rPr>
          <w:sz w:val="20"/>
        </w:rPr>
        <w:t>the</w:t>
      </w:r>
      <w:r>
        <w:rPr>
          <w:spacing w:val="-7"/>
          <w:sz w:val="20"/>
        </w:rPr>
        <w:t xml:space="preserve"> </w:t>
      </w:r>
      <w:r>
        <w:rPr>
          <w:sz w:val="20"/>
        </w:rPr>
        <w:t>same Windows operating system, you can migrate the data from the PostgreSQL database to the</w:t>
      </w:r>
      <w:r>
        <w:rPr>
          <w:spacing w:val="-28"/>
          <w:sz w:val="20"/>
        </w:rPr>
        <w:t xml:space="preserve"> </w:t>
      </w:r>
      <w:r>
        <w:rPr>
          <w:sz w:val="20"/>
        </w:rPr>
        <w:t xml:space="preserve">SQL server database. Refer to </w:t>
      </w:r>
      <w:hyperlink w:anchor="_bookmark14" w:history="1">
        <w:r>
          <w:rPr>
            <w:sz w:val="20"/>
          </w:rPr>
          <w:t>“Migrating the data from the PostgreSQL database to the SQL server</w:t>
        </w:r>
      </w:hyperlink>
      <w:r>
        <w:rPr>
          <w:sz w:val="20"/>
        </w:rPr>
        <w:t xml:space="preserve"> </w:t>
      </w:r>
      <w:hyperlink w:anchor="_bookmark14" w:history="1">
        <w:r>
          <w:rPr>
            <w:sz w:val="20"/>
          </w:rPr>
          <w:t>database” on page</w:t>
        </w:r>
        <w:r>
          <w:rPr>
            <w:spacing w:val="6"/>
            <w:sz w:val="20"/>
          </w:rPr>
          <w:t xml:space="preserve"> </w:t>
        </w:r>
        <w:r>
          <w:rPr>
            <w:sz w:val="20"/>
          </w:rPr>
          <w:t>12</w:t>
        </w:r>
      </w:hyperlink>
      <w:r>
        <w:rPr>
          <w:sz w:val="20"/>
        </w:rPr>
        <w:t>.</w:t>
      </w:r>
    </w:p>
    <w:p w14:paraId="0931B7E9" w14:textId="77777777" w:rsidR="00FD3DFB" w:rsidRDefault="00000630">
      <w:pPr>
        <w:pStyle w:val="a3"/>
        <w:tabs>
          <w:tab w:val="left" w:pos="960"/>
        </w:tabs>
        <w:spacing w:before="84" w:line="249" w:lineRule="auto"/>
        <w:ind w:left="960" w:right="526" w:hanging="851"/>
      </w:pPr>
      <w:r>
        <w:t>Step</w:t>
      </w:r>
      <w:r>
        <w:rPr>
          <w:spacing w:val="-5"/>
        </w:rPr>
        <w:t xml:space="preserve"> </w:t>
      </w:r>
      <w:r>
        <w:t>7.</w:t>
      </w:r>
      <w:r>
        <w:tab/>
        <w:t>Import the management packs to Operations Manager based on the prompts in</w:t>
      </w:r>
      <w:r>
        <w:rPr>
          <w:spacing w:val="6"/>
        </w:rPr>
        <w:t xml:space="preserve"> </w:t>
      </w:r>
      <w:r>
        <w:t>the</w:t>
      </w:r>
      <w:r>
        <w:rPr>
          <w:spacing w:val="-1"/>
        </w:rPr>
        <w:t xml:space="preserve"> </w:t>
      </w:r>
      <w:r>
        <w:t>installation wizard.</w:t>
      </w:r>
    </w:p>
    <w:p w14:paraId="53692C4D" w14:textId="77777777" w:rsidR="00FD3DFB" w:rsidRDefault="00000630">
      <w:pPr>
        <w:pStyle w:val="4"/>
        <w:spacing w:before="198"/>
        <w:ind w:left="960"/>
      </w:pPr>
      <w:r>
        <w:t>Notes:</w:t>
      </w:r>
    </w:p>
    <w:p w14:paraId="04D56AD4" w14:textId="77777777" w:rsidR="00FD3DFB" w:rsidRDefault="00000630">
      <w:pPr>
        <w:pStyle w:val="a4"/>
        <w:numPr>
          <w:ilvl w:val="0"/>
          <w:numId w:val="30"/>
        </w:numPr>
        <w:tabs>
          <w:tab w:val="left" w:pos="1211"/>
        </w:tabs>
        <w:spacing w:before="129"/>
        <w:ind w:hanging="249"/>
        <w:rPr>
          <w:sz w:val="20"/>
        </w:rPr>
      </w:pPr>
      <w:r>
        <w:rPr>
          <w:sz w:val="20"/>
        </w:rPr>
        <w:t>The management packs will be upgraded</w:t>
      </w:r>
      <w:r>
        <w:rPr>
          <w:spacing w:val="-2"/>
          <w:sz w:val="20"/>
        </w:rPr>
        <w:t xml:space="preserve"> </w:t>
      </w:r>
      <w:r>
        <w:rPr>
          <w:sz w:val="20"/>
        </w:rPr>
        <w:t>automatically.</w:t>
      </w:r>
    </w:p>
    <w:p w14:paraId="0A700D3A" w14:textId="77777777" w:rsidR="00FD3DFB" w:rsidRDefault="00000630">
      <w:pPr>
        <w:pStyle w:val="a4"/>
        <w:numPr>
          <w:ilvl w:val="0"/>
          <w:numId w:val="30"/>
        </w:numPr>
        <w:tabs>
          <w:tab w:val="left" w:pos="1211"/>
        </w:tabs>
        <w:spacing w:before="92" w:line="249" w:lineRule="auto"/>
        <w:ind w:right="215" w:hanging="249"/>
        <w:jc w:val="both"/>
        <w:rPr>
          <w:sz w:val="20"/>
        </w:rPr>
      </w:pPr>
      <w:r>
        <w:rPr>
          <w:sz w:val="20"/>
        </w:rPr>
        <w:t>If the importing process failed, remove the old management packs from the Operation</w:t>
      </w:r>
      <w:r>
        <w:rPr>
          <w:spacing w:val="-11"/>
          <w:sz w:val="20"/>
        </w:rPr>
        <w:t xml:space="preserve"> </w:t>
      </w:r>
      <w:r>
        <w:rPr>
          <w:sz w:val="20"/>
        </w:rPr>
        <w:t>Manager and import the new management packs manually. By default, the management packs are in</w:t>
      </w:r>
      <w:r>
        <w:rPr>
          <w:spacing w:val="-37"/>
          <w:sz w:val="20"/>
        </w:rPr>
        <w:t xml:space="preserve"> </w:t>
      </w:r>
      <w:r>
        <w:rPr>
          <w:sz w:val="20"/>
        </w:rPr>
        <w:t xml:space="preserve">the </w:t>
      </w:r>
      <w:r>
        <w:rPr>
          <w:w w:val="101"/>
          <w:sz w:val="20"/>
        </w:rPr>
        <w:t>folder</w:t>
      </w:r>
      <w:r>
        <w:rPr>
          <w:spacing w:val="-6"/>
          <w:sz w:val="20"/>
        </w:rPr>
        <w:t xml:space="preserve"> </w:t>
      </w:r>
      <w:r>
        <w:rPr>
          <w:w w:val="82"/>
          <w:sz w:val="20"/>
        </w:rPr>
        <w:t>%Prog</w:t>
      </w:r>
      <w:r>
        <w:rPr>
          <w:spacing w:val="-3"/>
          <w:w w:val="82"/>
          <w:sz w:val="20"/>
        </w:rPr>
        <w:t>r</w:t>
      </w:r>
      <w:r>
        <w:rPr>
          <w:w w:val="84"/>
          <w:sz w:val="20"/>
        </w:rPr>
        <w:t>am</w:t>
      </w:r>
      <w:r>
        <w:rPr>
          <w:spacing w:val="-6"/>
          <w:sz w:val="20"/>
        </w:rPr>
        <w:t xml:space="preserve"> </w:t>
      </w:r>
      <w:r>
        <w:rPr>
          <w:w w:val="109"/>
          <w:sz w:val="20"/>
        </w:rPr>
        <w:t>Fi</w:t>
      </w:r>
      <w:r>
        <w:rPr>
          <w:spacing w:val="-6"/>
          <w:w w:val="109"/>
          <w:sz w:val="20"/>
        </w:rPr>
        <w:t>l</w:t>
      </w:r>
      <w:r>
        <w:rPr>
          <w:w w:val="90"/>
          <w:sz w:val="20"/>
        </w:rPr>
        <w:t>es%\Le</w:t>
      </w:r>
      <w:r>
        <w:rPr>
          <w:spacing w:val="-3"/>
          <w:w w:val="90"/>
          <w:sz w:val="20"/>
        </w:rPr>
        <w:t>n</w:t>
      </w:r>
      <w:r>
        <w:rPr>
          <w:w w:val="96"/>
          <w:sz w:val="20"/>
        </w:rPr>
        <w:t>ovo</w:t>
      </w:r>
      <w:r>
        <w:rPr>
          <w:spacing w:val="-6"/>
          <w:sz w:val="20"/>
        </w:rPr>
        <w:t xml:space="preserve"> </w:t>
      </w:r>
      <w:r>
        <w:rPr>
          <w:w w:val="99"/>
          <w:sz w:val="20"/>
        </w:rPr>
        <w:t>\Len</w:t>
      </w:r>
      <w:r>
        <w:rPr>
          <w:spacing w:val="-3"/>
          <w:w w:val="99"/>
          <w:sz w:val="20"/>
        </w:rPr>
        <w:t>o</w:t>
      </w:r>
      <w:r>
        <w:rPr>
          <w:w w:val="98"/>
          <w:sz w:val="20"/>
        </w:rPr>
        <w:t>vo</w:t>
      </w:r>
      <w:r>
        <w:rPr>
          <w:spacing w:val="-6"/>
          <w:sz w:val="20"/>
        </w:rPr>
        <w:t xml:space="preserve"> </w:t>
      </w:r>
      <w:r>
        <w:rPr>
          <w:w w:val="84"/>
          <w:sz w:val="20"/>
        </w:rPr>
        <w:t>Hard</w:t>
      </w:r>
      <w:r>
        <w:rPr>
          <w:spacing w:val="-3"/>
          <w:w w:val="84"/>
          <w:sz w:val="20"/>
        </w:rPr>
        <w:t>w</w:t>
      </w:r>
      <w:r>
        <w:rPr>
          <w:w w:val="94"/>
          <w:sz w:val="20"/>
        </w:rPr>
        <w:t>are</w:t>
      </w:r>
      <w:r>
        <w:rPr>
          <w:spacing w:val="-6"/>
          <w:sz w:val="20"/>
        </w:rPr>
        <w:t xml:space="preserve"> </w:t>
      </w:r>
      <w:r>
        <w:rPr>
          <w:w w:val="79"/>
          <w:sz w:val="20"/>
        </w:rPr>
        <w:t>Ma</w:t>
      </w:r>
      <w:r>
        <w:rPr>
          <w:spacing w:val="-6"/>
          <w:w w:val="79"/>
          <w:sz w:val="20"/>
        </w:rPr>
        <w:t>n</w:t>
      </w:r>
      <w:r>
        <w:rPr>
          <w:w w:val="89"/>
          <w:sz w:val="20"/>
        </w:rPr>
        <w:t>ageme</w:t>
      </w:r>
      <w:r>
        <w:rPr>
          <w:spacing w:val="-3"/>
          <w:w w:val="89"/>
          <w:sz w:val="20"/>
        </w:rPr>
        <w:t>n</w:t>
      </w:r>
      <w:r>
        <w:rPr>
          <w:w w:val="186"/>
          <w:sz w:val="20"/>
        </w:rPr>
        <w:t>t</w:t>
      </w:r>
      <w:r>
        <w:rPr>
          <w:spacing w:val="-5"/>
          <w:sz w:val="20"/>
        </w:rPr>
        <w:t xml:space="preserve"> </w:t>
      </w:r>
      <w:r>
        <w:rPr>
          <w:spacing w:val="-8"/>
          <w:w w:val="77"/>
          <w:sz w:val="20"/>
        </w:rPr>
        <w:t>P</w:t>
      </w:r>
      <w:r>
        <w:rPr>
          <w:w w:val="95"/>
          <w:sz w:val="20"/>
        </w:rPr>
        <w:t>ack\Ma</w:t>
      </w:r>
      <w:r>
        <w:rPr>
          <w:spacing w:val="-6"/>
          <w:w w:val="95"/>
          <w:sz w:val="20"/>
        </w:rPr>
        <w:t>n</w:t>
      </w:r>
      <w:r>
        <w:rPr>
          <w:w w:val="89"/>
          <w:sz w:val="20"/>
        </w:rPr>
        <w:t>ageme</w:t>
      </w:r>
      <w:r>
        <w:rPr>
          <w:spacing w:val="-3"/>
          <w:w w:val="89"/>
          <w:sz w:val="20"/>
        </w:rPr>
        <w:t>n</w:t>
      </w:r>
      <w:r>
        <w:rPr>
          <w:w w:val="186"/>
          <w:sz w:val="20"/>
        </w:rPr>
        <w:t>t</w:t>
      </w:r>
      <w:r>
        <w:rPr>
          <w:spacing w:val="-7"/>
          <w:sz w:val="20"/>
        </w:rPr>
        <w:t xml:space="preserve"> </w:t>
      </w:r>
      <w:r>
        <w:rPr>
          <w:spacing w:val="-7"/>
          <w:w w:val="77"/>
          <w:sz w:val="20"/>
        </w:rPr>
        <w:t>P</w:t>
      </w:r>
      <w:r>
        <w:rPr>
          <w:w w:val="99"/>
          <w:sz w:val="20"/>
        </w:rPr>
        <w:t>ac</w:t>
      </w:r>
      <w:r>
        <w:rPr>
          <w:spacing w:val="-6"/>
          <w:w w:val="99"/>
          <w:sz w:val="20"/>
        </w:rPr>
        <w:t>k</w:t>
      </w:r>
      <w:r>
        <w:rPr>
          <w:w w:val="103"/>
          <w:sz w:val="20"/>
        </w:rPr>
        <w:t>s</w:t>
      </w:r>
      <w:r>
        <w:rPr>
          <w:w w:val="99"/>
          <w:sz w:val="20"/>
        </w:rPr>
        <w:t>.</w:t>
      </w:r>
    </w:p>
    <w:p w14:paraId="07B8251E" w14:textId="77777777" w:rsidR="00FD3DFB" w:rsidRDefault="00000630">
      <w:pPr>
        <w:tabs>
          <w:tab w:val="left" w:pos="960"/>
        </w:tabs>
        <w:spacing w:before="84"/>
        <w:ind w:left="110"/>
        <w:rPr>
          <w:sz w:val="20"/>
        </w:rPr>
      </w:pPr>
      <w:r>
        <w:rPr>
          <w:sz w:val="20"/>
        </w:rPr>
        <w:t>Step</w:t>
      </w:r>
      <w:r>
        <w:rPr>
          <w:spacing w:val="-5"/>
          <w:sz w:val="20"/>
        </w:rPr>
        <w:t xml:space="preserve"> </w:t>
      </w:r>
      <w:r>
        <w:rPr>
          <w:sz w:val="20"/>
        </w:rPr>
        <w:t>8.</w:t>
      </w:r>
      <w:r>
        <w:rPr>
          <w:sz w:val="20"/>
        </w:rPr>
        <w:tab/>
        <w:t>Click</w:t>
      </w:r>
      <w:r>
        <w:rPr>
          <w:spacing w:val="-23"/>
          <w:sz w:val="20"/>
        </w:rPr>
        <w:t xml:space="preserve"> </w:t>
      </w:r>
      <w:r>
        <w:rPr>
          <w:b/>
          <w:sz w:val="20"/>
        </w:rPr>
        <w:t>Finish</w:t>
      </w:r>
      <w:r>
        <w:rPr>
          <w:sz w:val="20"/>
        </w:rPr>
        <w:t>.</w:t>
      </w:r>
    </w:p>
    <w:p w14:paraId="3E74A878" w14:textId="77777777" w:rsidR="00FD3DFB" w:rsidRDefault="00FD3DFB">
      <w:pPr>
        <w:pStyle w:val="a3"/>
        <w:spacing w:before="5"/>
        <w:rPr>
          <w:sz w:val="22"/>
        </w:rPr>
      </w:pPr>
    </w:p>
    <w:p w14:paraId="1C6FE2C1" w14:textId="77777777" w:rsidR="00FD3DFB" w:rsidRDefault="00000630">
      <w:pPr>
        <w:pStyle w:val="2"/>
        <w:spacing w:before="0" w:line="306" w:lineRule="exact"/>
        <w:ind w:right="701"/>
      </w:pPr>
      <w:bookmarkStart w:id="28" w:name="Migrating_the_data_from_the_PostgreSQL_d"/>
      <w:bookmarkStart w:id="29" w:name="_bookmark14"/>
      <w:bookmarkEnd w:id="28"/>
      <w:bookmarkEnd w:id="29"/>
      <w:r>
        <w:t>Migrating the data from the PostgreSQL database to the SQL server database</w:t>
      </w:r>
    </w:p>
    <w:p w14:paraId="0B5AD3D1" w14:textId="77777777" w:rsidR="00FD3DFB" w:rsidRDefault="00000630">
      <w:pPr>
        <w:pStyle w:val="a3"/>
        <w:spacing w:before="120" w:line="220" w:lineRule="exact"/>
        <w:ind w:left="110"/>
      </w:pPr>
      <w:r>
        <w:t>The following procedure describes how to migrate the data from the PostgreSQL database to the SQL server database.</w:t>
      </w:r>
    </w:p>
    <w:p w14:paraId="367CBA44" w14:textId="77777777" w:rsidR="00FD3DFB" w:rsidRDefault="00FD3DFB">
      <w:pPr>
        <w:pStyle w:val="a3"/>
        <w:spacing w:before="4"/>
        <w:rPr>
          <w:sz w:val="21"/>
        </w:rPr>
      </w:pPr>
    </w:p>
    <w:p w14:paraId="6A02852A" w14:textId="77777777" w:rsidR="00FD3DFB" w:rsidRDefault="00000630">
      <w:pPr>
        <w:pStyle w:val="a3"/>
        <w:spacing w:before="1" w:line="249" w:lineRule="auto"/>
        <w:ind w:left="110" w:right="494"/>
      </w:pPr>
      <w:r>
        <w:t>Ensure</w:t>
      </w:r>
      <w:r>
        <w:rPr>
          <w:spacing w:val="-8"/>
        </w:rPr>
        <w:t xml:space="preserve"> </w:t>
      </w:r>
      <w:r>
        <w:t>that</w:t>
      </w:r>
      <w:r>
        <w:rPr>
          <w:spacing w:val="-7"/>
        </w:rPr>
        <w:t xml:space="preserve"> </w:t>
      </w:r>
      <w:r>
        <w:t>the</w:t>
      </w:r>
      <w:r>
        <w:rPr>
          <w:spacing w:val="-6"/>
        </w:rPr>
        <w:t xml:space="preserve"> </w:t>
      </w:r>
      <w:r>
        <w:t>PostgreSQL</w:t>
      </w:r>
      <w:r>
        <w:rPr>
          <w:spacing w:val="-8"/>
        </w:rPr>
        <w:t xml:space="preserve"> </w:t>
      </w:r>
      <w:r>
        <w:t>database</w:t>
      </w:r>
      <w:r>
        <w:rPr>
          <w:spacing w:val="-7"/>
        </w:rPr>
        <w:t xml:space="preserve"> </w:t>
      </w:r>
      <w:r>
        <w:t>and</w:t>
      </w:r>
      <w:r>
        <w:rPr>
          <w:spacing w:val="-6"/>
        </w:rPr>
        <w:t xml:space="preserve"> </w:t>
      </w:r>
      <w:r>
        <w:t>XClarity</w:t>
      </w:r>
      <w:r>
        <w:rPr>
          <w:spacing w:val="-8"/>
        </w:rPr>
        <w:t xml:space="preserve"> </w:t>
      </w:r>
      <w:r>
        <w:t>Integrator</w:t>
      </w:r>
      <w:r>
        <w:rPr>
          <w:spacing w:val="-8"/>
        </w:rPr>
        <w:t xml:space="preserve"> </w:t>
      </w:r>
      <w:r>
        <w:t>Service</w:t>
      </w:r>
      <w:r>
        <w:rPr>
          <w:spacing w:val="-6"/>
        </w:rPr>
        <w:t xml:space="preserve"> </w:t>
      </w:r>
      <w:r>
        <w:t>are</w:t>
      </w:r>
      <w:r>
        <w:rPr>
          <w:spacing w:val="-7"/>
        </w:rPr>
        <w:t xml:space="preserve"> </w:t>
      </w:r>
      <w:r>
        <w:t>installed</w:t>
      </w:r>
      <w:r>
        <w:rPr>
          <w:spacing w:val="-7"/>
        </w:rPr>
        <w:t xml:space="preserve"> </w:t>
      </w:r>
      <w:r>
        <w:t>on</w:t>
      </w:r>
      <w:r>
        <w:rPr>
          <w:spacing w:val="-8"/>
        </w:rPr>
        <w:t xml:space="preserve"> </w:t>
      </w:r>
      <w:r>
        <w:t>the</w:t>
      </w:r>
      <w:r>
        <w:rPr>
          <w:spacing w:val="-8"/>
        </w:rPr>
        <w:t xml:space="preserve"> </w:t>
      </w:r>
      <w:r>
        <w:t>same</w:t>
      </w:r>
      <w:r>
        <w:rPr>
          <w:spacing w:val="-7"/>
        </w:rPr>
        <w:t xml:space="preserve"> </w:t>
      </w:r>
      <w:r>
        <w:t>Windows system.</w:t>
      </w:r>
    </w:p>
    <w:p w14:paraId="7DBB7A84" w14:textId="77777777" w:rsidR="00FD3DFB" w:rsidRDefault="00FD3DFB">
      <w:pPr>
        <w:pStyle w:val="a3"/>
        <w:spacing w:before="9"/>
      </w:pPr>
    </w:p>
    <w:p w14:paraId="1C580720" w14:textId="77777777" w:rsidR="00FD3DFB" w:rsidRDefault="00000630">
      <w:pPr>
        <w:pStyle w:val="4"/>
      </w:pPr>
      <w:r>
        <w:t>Procedure</w:t>
      </w:r>
    </w:p>
    <w:p w14:paraId="78162320" w14:textId="77777777" w:rsidR="00FD3DFB" w:rsidRDefault="00000630">
      <w:pPr>
        <w:pStyle w:val="a3"/>
        <w:tabs>
          <w:tab w:val="left" w:pos="960"/>
        </w:tabs>
        <w:spacing w:before="93" w:line="338" w:lineRule="auto"/>
        <w:ind w:left="110" w:right="99"/>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 xml:space="preserve">Click </w:t>
      </w:r>
      <w:r>
        <w:rPr>
          <w:b/>
        </w:rPr>
        <w:t xml:space="preserve">Migrate Data </w:t>
      </w:r>
      <w:r>
        <w:t>on the left side of the</w:t>
      </w:r>
      <w:r>
        <w:rPr>
          <w:spacing w:val="7"/>
        </w:rPr>
        <w:t xml:space="preserve"> </w:t>
      </w:r>
      <w:r>
        <w:t>page.</w:t>
      </w:r>
    </w:p>
    <w:p w14:paraId="044E6DED" w14:textId="77777777" w:rsidR="00FD3DFB" w:rsidRDefault="00000630">
      <w:pPr>
        <w:tabs>
          <w:tab w:val="left" w:pos="960"/>
        </w:tabs>
        <w:spacing w:before="2"/>
        <w:ind w:left="110"/>
        <w:rPr>
          <w:sz w:val="20"/>
        </w:rPr>
      </w:pPr>
      <w:r>
        <w:rPr>
          <w:sz w:val="20"/>
        </w:rPr>
        <w:t>Step</w:t>
      </w:r>
      <w:r>
        <w:rPr>
          <w:spacing w:val="-5"/>
          <w:sz w:val="20"/>
        </w:rPr>
        <w:t xml:space="preserve"> </w:t>
      </w:r>
      <w:r>
        <w:rPr>
          <w:sz w:val="20"/>
        </w:rPr>
        <w:t>3.</w:t>
      </w:r>
      <w:r>
        <w:rPr>
          <w:sz w:val="20"/>
        </w:rPr>
        <w:tab/>
        <w:t xml:space="preserve">Click </w:t>
      </w:r>
      <w:r>
        <w:rPr>
          <w:b/>
          <w:sz w:val="20"/>
        </w:rPr>
        <w:t>Migrate</w:t>
      </w:r>
      <w:r>
        <w:rPr>
          <w:b/>
          <w:spacing w:val="28"/>
          <w:sz w:val="20"/>
        </w:rPr>
        <w:t xml:space="preserve"> </w:t>
      </w:r>
      <w:r>
        <w:rPr>
          <w:b/>
          <w:sz w:val="20"/>
        </w:rPr>
        <w:t>Data</w:t>
      </w:r>
      <w:r>
        <w:rPr>
          <w:sz w:val="20"/>
        </w:rPr>
        <w:t>.</w:t>
      </w:r>
    </w:p>
    <w:p w14:paraId="4FDBD4C5" w14:textId="77777777" w:rsidR="00FD3DFB" w:rsidRDefault="00000630">
      <w:pPr>
        <w:pStyle w:val="a3"/>
        <w:tabs>
          <w:tab w:val="left" w:pos="960"/>
        </w:tabs>
        <w:spacing w:before="94"/>
        <w:ind w:left="110"/>
      </w:pPr>
      <w:r>
        <w:t>Step</w:t>
      </w:r>
      <w:r>
        <w:rPr>
          <w:spacing w:val="-5"/>
        </w:rPr>
        <w:t xml:space="preserve"> </w:t>
      </w:r>
      <w:r>
        <w:t>4.</w:t>
      </w:r>
      <w:r>
        <w:tab/>
        <w:t xml:space="preserve">Click </w:t>
      </w:r>
      <w:r>
        <w:rPr>
          <w:b/>
        </w:rPr>
        <w:t>OK</w:t>
      </w:r>
      <w:r>
        <w:t>. The migration process</w:t>
      </w:r>
      <w:r>
        <w:rPr>
          <w:spacing w:val="-4"/>
        </w:rPr>
        <w:t xml:space="preserve"> </w:t>
      </w:r>
      <w:r>
        <w:t>starts.</w:t>
      </w:r>
    </w:p>
    <w:p w14:paraId="3F7E61D5" w14:textId="77777777" w:rsidR="00FD3DFB" w:rsidRDefault="00000630">
      <w:pPr>
        <w:pStyle w:val="a3"/>
        <w:tabs>
          <w:tab w:val="left" w:pos="960"/>
        </w:tabs>
        <w:spacing w:before="94"/>
        <w:ind w:left="110"/>
      </w:pPr>
      <w:r>
        <w:t>Step</w:t>
      </w:r>
      <w:r>
        <w:rPr>
          <w:spacing w:val="-5"/>
        </w:rPr>
        <w:t xml:space="preserve"> </w:t>
      </w:r>
      <w:r>
        <w:t>5.</w:t>
      </w:r>
      <w:r>
        <w:tab/>
        <w:t xml:space="preserve">Click </w:t>
      </w:r>
      <w:r>
        <w:rPr>
          <w:b/>
        </w:rPr>
        <w:t xml:space="preserve">OK </w:t>
      </w:r>
      <w:r>
        <w:t>again after the migration process is</w:t>
      </w:r>
      <w:r>
        <w:rPr>
          <w:spacing w:val="-19"/>
        </w:rPr>
        <w:t xml:space="preserve"> </w:t>
      </w:r>
      <w:r>
        <w:t>finished.</w:t>
      </w:r>
    </w:p>
    <w:p w14:paraId="6E7C012B" w14:textId="77777777" w:rsidR="00FD3DFB" w:rsidRDefault="00000630">
      <w:pPr>
        <w:pStyle w:val="4"/>
        <w:spacing w:before="188"/>
      </w:pPr>
      <w:r>
        <w:t>Notes:</w:t>
      </w:r>
    </w:p>
    <w:p w14:paraId="2645B1D4" w14:textId="77777777" w:rsidR="00FD3DFB" w:rsidRDefault="00000630">
      <w:pPr>
        <w:pStyle w:val="a4"/>
        <w:numPr>
          <w:ilvl w:val="0"/>
          <w:numId w:val="35"/>
        </w:numPr>
        <w:tabs>
          <w:tab w:val="left" w:pos="360"/>
        </w:tabs>
        <w:spacing w:before="128"/>
        <w:ind w:left="360"/>
        <w:rPr>
          <w:sz w:val="20"/>
        </w:rPr>
      </w:pPr>
      <w:r>
        <w:rPr>
          <w:sz w:val="20"/>
        </w:rPr>
        <w:t>Do not delete the data file and the configuration file on the PostgreSQL</w:t>
      </w:r>
      <w:r>
        <w:rPr>
          <w:spacing w:val="-36"/>
          <w:sz w:val="20"/>
        </w:rPr>
        <w:t xml:space="preserve"> </w:t>
      </w:r>
      <w:r>
        <w:rPr>
          <w:sz w:val="20"/>
        </w:rPr>
        <w:t>database.</w:t>
      </w:r>
    </w:p>
    <w:p w14:paraId="5AC3D85F" w14:textId="77777777" w:rsidR="00FD3DFB" w:rsidRDefault="00000630">
      <w:pPr>
        <w:pStyle w:val="a4"/>
        <w:numPr>
          <w:ilvl w:val="0"/>
          <w:numId w:val="35"/>
        </w:numPr>
        <w:tabs>
          <w:tab w:val="left" w:pos="360"/>
        </w:tabs>
        <w:ind w:left="360"/>
        <w:rPr>
          <w:sz w:val="20"/>
        </w:rPr>
      </w:pPr>
      <w:r>
        <w:rPr>
          <w:sz w:val="20"/>
        </w:rPr>
        <w:t>The</w:t>
      </w:r>
      <w:r>
        <w:rPr>
          <w:spacing w:val="-3"/>
          <w:sz w:val="20"/>
        </w:rPr>
        <w:t xml:space="preserve"> </w:t>
      </w:r>
      <w:r>
        <w:rPr>
          <w:sz w:val="20"/>
        </w:rPr>
        <w:t>old</w:t>
      </w:r>
      <w:r>
        <w:rPr>
          <w:spacing w:val="-3"/>
          <w:sz w:val="20"/>
        </w:rPr>
        <w:t xml:space="preserve"> </w:t>
      </w:r>
      <w:r>
        <w:rPr>
          <w:sz w:val="20"/>
        </w:rPr>
        <w:t>data</w:t>
      </w:r>
      <w:r>
        <w:rPr>
          <w:spacing w:val="-3"/>
          <w:sz w:val="20"/>
        </w:rPr>
        <w:t xml:space="preserve"> </w:t>
      </w:r>
      <w:r>
        <w:rPr>
          <w:sz w:val="20"/>
        </w:rPr>
        <w:t>in</w:t>
      </w:r>
      <w:r>
        <w:rPr>
          <w:spacing w:val="-4"/>
          <w:sz w:val="20"/>
        </w:rPr>
        <w:t xml:space="preserve"> </w:t>
      </w:r>
      <w:r>
        <w:rPr>
          <w:sz w:val="20"/>
        </w:rPr>
        <w:t>the</w:t>
      </w:r>
      <w:r>
        <w:rPr>
          <w:spacing w:val="-3"/>
          <w:sz w:val="20"/>
        </w:rPr>
        <w:t xml:space="preserve"> </w:t>
      </w:r>
      <w:r>
        <w:rPr>
          <w:sz w:val="20"/>
        </w:rPr>
        <w:t>SQL</w:t>
      </w:r>
      <w:r>
        <w:rPr>
          <w:spacing w:val="-3"/>
          <w:sz w:val="20"/>
        </w:rPr>
        <w:t xml:space="preserve"> </w:t>
      </w:r>
      <w:r>
        <w:rPr>
          <w:sz w:val="20"/>
        </w:rPr>
        <w:t>server</w:t>
      </w:r>
      <w:r>
        <w:rPr>
          <w:spacing w:val="-4"/>
          <w:sz w:val="20"/>
        </w:rPr>
        <w:t xml:space="preserve"> </w:t>
      </w:r>
      <w:r>
        <w:rPr>
          <w:sz w:val="20"/>
        </w:rPr>
        <w:t>database</w:t>
      </w:r>
      <w:r>
        <w:rPr>
          <w:spacing w:val="-3"/>
          <w:sz w:val="20"/>
        </w:rPr>
        <w:t xml:space="preserve"> </w:t>
      </w:r>
      <w:r>
        <w:rPr>
          <w:sz w:val="20"/>
        </w:rPr>
        <w:t>is</w:t>
      </w:r>
      <w:r>
        <w:rPr>
          <w:spacing w:val="-3"/>
          <w:sz w:val="20"/>
        </w:rPr>
        <w:t xml:space="preserve"> </w:t>
      </w:r>
      <w:r>
        <w:rPr>
          <w:sz w:val="20"/>
        </w:rPr>
        <w:t>overwritten</w:t>
      </w:r>
      <w:r>
        <w:rPr>
          <w:spacing w:val="-3"/>
          <w:sz w:val="20"/>
        </w:rPr>
        <w:t xml:space="preserve"> </w:t>
      </w:r>
      <w:r>
        <w:rPr>
          <w:sz w:val="20"/>
        </w:rPr>
        <w:t>with</w:t>
      </w:r>
      <w:r>
        <w:rPr>
          <w:spacing w:val="-3"/>
          <w:sz w:val="20"/>
        </w:rPr>
        <w:t xml:space="preserve"> </w:t>
      </w:r>
      <w:r>
        <w:rPr>
          <w:sz w:val="20"/>
        </w:rPr>
        <w:t>the</w:t>
      </w:r>
      <w:r>
        <w:rPr>
          <w:spacing w:val="-3"/>
          <w:sz w:val="20"/>
        </w:rPr>
        <w:t xml:space="preserve"> </w:t>
      </w:r>
      <w:r>
        <w:rPr>
          <w:sz w:val="20"/>
        </w:rPr>
        <w:t>migrated</w:t>
      </w:r>
      <w:r>
        <w:rPr>
          <w:spacing w:val="-4"/>
          <w:sz w:val="20"/>
        </w:rPr>
        <w:t xml:space="preserve"> </w:t>
      </w:r>
      <w:r>
        <w:rPr>
          <w:sz w:val="20"/>
        </w:rPr>
        <w:t>data</w:t>
      </w:r>
      <w:r>
        <w:rPr>
          <w:spacing w:val="-3"/>
          <w:sz w:val="20"/>
        </w:rPr>
        <w:t xml:space="preserve"> </w:t>
      </w:r>
      <w:r>
        <w:rPr>
          <w:sz w:val="20"/>
        </w:rPr>
        <w:t>after</w:t>
      </w:r>
      <w:r>
        <w:rPr>
          <w:spacing w:val="-3"/>
          <w:sz w:val="20"/>
        </w:rPr>
        <w:t xml:space="preserve"> </w:t>
      </w:r>
      <w:r>
        <w:rPr>
          <w:sz w:val="20"/>
        </w:rPr>
        <w:t>the</w:t>
      </w:r>
      <w:r>
        <w:rPr>
          <w:spacing w:val="-4"/>
          <w:sz w:val="20"/>
        </w:rPr>
        <w:t xml:space="preserve"> </w:t>
      </w:r>
      <w:r>
        <w:rPr>
          <w:sz w:val="20"/>
        </w:rPr>
        <w:t>migration</w:t>
      </w:r>
      <w:r>
        <w:rPr>
          <w:spacing w:val="-3"/>
          <w:sz w:val="20"/>
        </w:rPr>
        <w:t xml:space="preserve"> </w:t>
      </w:r>
      <w:r>
        <w:rPr>
          <w:sz w:val="20"/>
        </w:rPr>
        <w:t>process.</w:t>
      </w:r>
    </w:p>
    <w:p w14:paraId="2650A3DB" w14:textId="77777777" w:rsidR="00FD3DFB" w:rsidRDefault="00FD3DFB">
      <w:pPr>
        <w:pStyle w:val="a3"/>
        <w:spacing w:before="10"/>
      </w:pPr>
    </w:p>
    <w:p w14:paraId="7EAADF3F" w14:textId="77777777" w:rsidR="00FD3DFB" w:rsidRDefault="00000630">
      <w:pPr>
        <w:pStyle w:val="2"/>
        <w:spacing w:before="0"/>
      </w:pPr>
      <w:bookmarkStart w:id="30" w:name="Viewing_the_database_information_"/>
      <w:bookmarkStart w:id="31" w:name="_bookmark15"/>
      <w:bookmarkEnd w:id="30"/>
      <w:bookmarkEnd w:id="31"/>
      <w:r>
        <w:t>Viewing the database information</w:t>
      </w:r>
    </w:p>
    <w:p w14:paraId="7C437A28" w14:textId="77777777" w:rsidR="00FD3DFB" w:rsidRDefault="00000630">
      <w:pPr>
        <w:pStyle w:val="a3"/>
        <w:spacing w:before="112"/>
        <w:ind w:left="110"/>
      </w:pPr>
      <w:r>
        <w:t>The following procedure describes how to view the database information.</w:t>
      </w:r>
    </w:p>
    <w:p w14:paraId="43B23D8D" w14:textId="77777777" w:rsidR="00FD3DFB" w:rsidRDefault="00FD3DFB">
      <w:pPr>
        <w:sectPr w:rsidR="00FD3DFB">
          <w:footerReference w:type="even" r:id="rId31"/>
          <w:footerReference w:type="default" r:id="rId32"/>
          <w:pgSz w:w="12240" w:h="15840"/>
          <w:pgMar w:top="1220" w:right="1320" w:bottom="800" w:left="1080" w:header="0" w:footer="614" w:gutter="0"/>
          <w:pgNumType w:start="12"/>
          <w:cols w:space="720"/>
        </w:sectPr>
      </w:pPr>
    </w:p>
    <w:p w14:paraId="27F02F27" w14:textId="77777777" w:rsidR="00FD3DFB" w:rsidRDefault="00000630">
      <w:pPr>
        <w:pStyle w:val="4"/>
        <w:spacing w:before="96"/>
        <w:ind w:left="117"/>
      </w:pPr>
      <w:r>
        <w:lastRenderedPageBreak/>
        <w:t>Procedure</w:t>
      </w:r>
    </w:p>
    <w:p w14:paraId="444DB858" w14:textId="77777777" w:rsidR="00FD3DFB" w:rsidRDefault="00000630">
      <w:pPr>
        <w:pStyle w:val="a3"/>
        <w:tabs>
          <w:tab w:val="left" w:pos="967"/>
        </w:tabs>
        <w:spacing w:before="94" w:line="338" w:lineRule="auto"/>
        <w:ind w:left="117" w:right="11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bookmarkStart w:id="32" w:name="Uninstalling_Lenovo_Hardware_Management_"/>
      <w:bookmarkStart w:id="33" w:name="_bookmark16"/>
      <w:bookmarkEnd w:id="32"/>
      <w:bookmarkEnd w:id="33"/>
      <w:r>
        <w:t>Step</w:t>
      </w:r>
      <w:r>
        <w:rPr>
          <w:spacing w:val="-5"/>
        </w:rPr>
        <w:t xml:space="preserve"> </w:t>
      </w:r>
      <w:r>
        <w:t>2.</w:t>
      </w:r>
      <w:r>
        <w:tab/>
        <w:t xml:space="preserve">To view the database information, click the </w:t>
      </w:r>
      <w:r>
        <w:rPr>
          <w:b/>
        </w:rPr>
        <w:t xml:space="preserve">Database Information </w:t>
      </w:r>
      <w:r>
        <w:t>tab in the left navigation</w:t>
      </w:r>
      <w:r>
        <w:rPr>
          <w:spacing w:val="-17"/>
        </w:rPr>
        <w:t xml:space="preserve"> </w:t>
      </w:r>
      <w:r>
        <w:t>pane.</w:t>
      </w:r>
    </w:p>
    <w:p w14:paraId="74A5E540" w14:textId="77777777" w:rsidR="00FD3DFB" w:rsidRDefault="00006CE7">
      <w:pPr>
        <w:pStyle w:val="a3"/>
        <w:spacing w:before="7"/>
        <w:rPr>
          <w:sz w:val="14"/>
        </w:rPr>
      </w:pPr>
      <w:r>
        <w:pict w14:anchorId="6F6475C8">
          <v:line id="_x0000_s1096" style="position:absolute;z-index:1360;mso-wrap-distance-left:0;mso-wrap-distance-right:0;mso-position-horizontal-relative:page" from="70.85pt,10.65pt" to="552.45pt,10.65pt" strokeweight=".51pt">
            <w10:wrap type="topAndBottom" anchorx="page"/>
          </v:line>
        </w:pict>
      </w:r>
    </w:p>
    <w:p w14:paraId="1B58CDED" w14:textId="77777777" w:rsidR="00FD3DFB" w:rsidRDefault="00000630">
      <w:pPr>
        <w:pStyle w:val="2"/>
        <w:ind w:left="117"/>
      </w:pPr>
      <w:r>
        <w:t>Uninstalling Lenovo Hardware Management Pack</w:t>
      </w:r>
    </w:p>
    <w:p w14:paraId="38E0B25F" w14:textId="77777777" w:rsidR="00FD3DFB" w:rsidRDefault="00000630">
      <w:pPr>
        <w:pStyle w:val="a3"/>
        <w:spacing w:before="111"/>
        <w:ind w:left="117"/>
      </w:pPr>
      <w:r>
        <w:t>The following procedure describes how to uninstall Lenovo Hardware Management Pack.</w:t>
      </w:r>
    </w:p>
    <w:p w14:paraId="1F27C5F9" w14:textId="77777777" w:rsidR="00FD3DFB" w:rsidRDefault="00FD3DFB">
      <w:pPr>
        <w:pStyle w:val="a3"/>
        <w:spacing w:before="7"/>
        <w:rPr>
          <w:sz w:val="21"/>
        </w:rPr>
      </w:pPr>
    </w:p>
    <w:p w14:paraId="53E2A4AB" w14:textId="77777777" w:rsidR="00FD3DFB" w:rsidRDefault="00000630">
      <w:pPr>
        <w:pStyle w:val="4"/>
        <w:ind w:left="117"/>
      </w:pPr>
      <w:r>
        <w:t>Before you begin</w:t>
      </w:r>
    </w:p>
    <w:p w14:paraId="38D40B57" w14:textId="77777777" w:rsidR="00FD3DFB" w:rsidRDefault="00FD3DFB">
      <w:pPr>
        <w:pStyle w:val="a3"/>
        <w:spacing w:before="6"/>
        <w:rPr>
          <w:b/>
          <w:sz w:val="21"/>
        </w:rPr>
      </w:pPr>
    </w:p>
    <w:p w14:paraId="39C3CC91" w14:textId="77777777" w:rsidR="00FD3DFB" w:rsidRDefault="00000630">
      <w:pPr>
        <w:pStyle w:val="a3"/>
        <w:spacing w:before="1" w:line="249" w:lineRule="auto"/>
        <w:ind w:left="117" w:right="651"/>
      </w:pPr>
      <w:r>
        <w:t>Before uninstalling Lenovo Hardware Management Pack from the management server, ensure that the management server installed with Lenovo Hardware Management Pack is in the maintenance mode.</w:t>
      </w:r>
    </w:p>
    <w:p w14:paraId="278BA6DA" w14:textId="77777777" w:rsidR="00FD3DFB" w:rsidRDefault="00FD3DFB">
      <w:pPr>
        <w:pStyle w:val="a3"/>
        <w:spacing w:before="8"/>
      </w:pPr>
    </w:p>
    <w:p w14:paraId="338CBA4F" w14:textId="77777777" w:rsidR="00FD3DFB" w:rsidRDefault="00000630">
      <w:pPr>
        <w:pStyle w:val="4"/>
        <w:spacing w:line="223" w:lineRule="exact"/>
        <w:ind w:left="117"/>
      </w:pPr>
      <w:r>
        <w:t>Procedure</w:t>
      </w:r>
    </w:p>
    <w:p w14:paraId="38D43C9F" w14:textId="77777777" w:rsidR="00FD3DFB" w:rsidRDefault="00000630">
      <w:pPr>
        <w:tabs>
          <w:tab w:val="left" w:pos="967"/>
        </w:tabs>
        <w:spacing w:line="237" w:lineRule="auto"/>
        <w:ind w:left="967" w:right="334" w:hanging="851"/>
        <w:rPr>
          <w:sz w:val="20"/>
        </w:rPr>
      </w:pPr>
      <w:r>
        <w:rPr>
          <w:sz w:val="20"/>
        </w:rPr>
        <w:t>Step</w:t>
      </w:r>
      <w:r>
        <w:rPr>
          <w:spacing w:val="-5"/>
          <w:sz w:val="20"/>
        </w:rPr>
        <w:t xml:space="preserve"> </w:t>
      </w:r>
      <w:r>
        <w:rPr>
          <w:sz w:val="20"/>
        </w:rPr>
        <w:t>1.</w:t>
      </w:r>
      <w:r>
        <w:rPr>
          <w:sz w:val="20"/>
        </w:rPr>
        <w:tab/>
        <w:t>On</w:t>
      </w:r>
      <w:r>
        <w:rPr>
          <w:spacing w:val="-5"/>
          <w:sz w:val="20"/>
        </w:rPr>
        <w:t xml:space="preserve"> </w:t>
      </w:r>
      <w:r>
        <w:rPr>
          <w:sz w:val="20"/>
        </w:rPr>
        <w:t>the</w:t>
      </w:r>
      <w:r>
        <w:rPr>
          <w:spacing w:val="-5"/>
          <w:sz w:val="20"/>
        </w:rPr>
        <w:t xml:space="preserve"> </w:t>
      </w:r>
      <w:r>
        <w:rPr>
          <w:sz w:val="20"/>
        </w:rPr>
        <w:t>Windows</w:t>
      </w:r>
      <w:r>
        <w:rPr>
          <w:spacing w:val="-6"/>
          <w:sz w:val="20"/>
        </w:rPr>
        <w:t xml:space="preserve"> </w:t>
      </w:r>
      <w:r>
        <w:rPr>
          <w:sz w:val="20"/>
        </w:rPr>
        <w:t>operating</w:t>
      </w:r>
      <w:r>
        <w:rPr>
          <w:spacing w:val="-5"/>
          <w:sz w:val="20"/>
        </w:rPr>
        <w:t xml:space="preserve"> </w:t>
      </w:r>
      <w:r>
        <w:rPr>
          <w:sz w:val="20"/>
        </w:rPr>
        <w:t>system,</w:t>
      </w:r>
      <w:r>
        <w:rPr>
          <w:spacing w:val="-5"/>
          <w:sz w:val="20"/>
        </w:rPr>
        <w:t xml:space="preserve"> </w:t>
      </w:r>
      <w:r>
        <w:rPr>
          <w:sz w:val="20"/>
        </w:rPr>
        <w:t>click</w:t>
      </w:r>
      <w:r>
        <w:rPr>
          <w:spacing w:val="-5"/>
          <w:sz w:val="20"/>
        </w:rPr>
        <w:t xml:space="preserve"> </w:t>
      </w:r>
      <w:r>
        <w:rPr>
          <w:b/>
          <w:sz w:val="20"/>
        </w:rPr>
        <w:t>Control</w:t>
      </w:r>
      <w:r>
        <w:rPr>
          <w:b/>
          <w:spacing w:val="-5"/>
          <w:sz w:val="20"/>
        </w:rPr>
        <w:t xml:space="preserve"> </w:t>
      </w:r>
      <w:r>
        <w:rPr>
          <w:b/>
          <w:sz w:val="20"/>
        </w:rPr>
        <w:t>Panel</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Uninstall</w:t>
      </w:r>
      <w:r>
        <w:rPr>
          <w:b/>
          <w:spacing w:val="-6"/>
          <w:sz w:val="20"/>
        </w:rPr>
        <w:t xml:space="preserve"> </w:t>
      </w:r>
      <w:r>
        <w:rPr>
          <w:b/>
          <w:sz w:val="20"/>
        </w:rPr>
        <w:t>a</w:t>
      </w:r>
      <w:r>
        <w:rPr>
          <w:b/>
          <w:spacing w:val="-5"/>
          <w:sz w:val="20"/>
        </w:rPr>
        <w:t xml:space="preserve"> </w:t>
      </w:r>
      <w:r>
        <w:rPr>
          <w:b/>
          <w:sz w:val="20"/>
        </w:rPr>
        <w:t>program</w:t>
      </w:r>
      <w:r>
        <w:rPr>
          <w:sz w:val="20"/>
        </w:rPr>
        <w:t>,</w:t>
      </w:r>
      <w:r>
        <w:rPr>
          <w:spacing w:val="-5"/>
          <w:sz w:val="20"/>
        </w:rPr>
        <w:t xml:space="preserve"> </w:t>
      </w:r>
      <w:r>
        <w:rPr>
          <w:sz w:val="20"/>
        </w:rPr>
        <w:t>the</w:t>
      </w:r>
      <w:r>
        <w:rPr>
          <w:spacing w:val="-6"/>
          <w:sz w:val="20"/>
        </w:rPr>
        <w:t xml:space="preserve"> </w:t>
      </w:r>
      <w:r>
        <w:rPr>
          <w:b/>
          <w:sz w:val="20"/>
        </w:rPr>
        <w:t>Uninstall</w:t>
      </w:r>
      <w:r>
        <w:rPr>
          <w:b/>
          <w:spacing w:val="-5"/>
          <w:sz w:val="20"/>
        </w:rPr>
        <w:t xml:space="preserve"> </w:t>
      </w:r>
      <w:r>
        <w:rPr>
          <w:b/>
          <w:sz w:val="20"/>
        </w:rPr>
        <w:t>or</w:t>
      </w:r>
      <w:r>
        <w:rPr>
          <w:b/>
          <w:w w:val="99"/>
          <w:sz w:val="20"/>
        </w:rPr>
        <w:t xml:space="preserve"> </w:t>
      </w:r>
      <w:r>
        <w:rPr>
          <w:b/>
          <w:sz w:val="20"/>
        </w:rPr>
        <w:t xml:space="preserve">change a program </w:t>
      </w:r>
      <w:r>
        <w:rPr>
          <w:sz w:val="20"/>
        </w:rPr>
        <w:t>page</w:t>
      </w:r>
      <w:r>
        <w:rPr>
          <w:spacing w:val="-11"/>
          <w:sz w:val="20"/>
        </w:rPr>
        <w:t xml:space="preserve"> </w:t>
      </w:r>
      <w:r>
        <w:rPr>
          <w:sz w:val="20"/>
        </w:rPr>
        <w:t>opens.</w:t>
      </w:r>
    </w:p>
    <w:p w14:paraId="41266406" w14:textId="77777777" w:rsidR="00FD3DFB" w:rsidRDefault="00000630">
      <w:pPr>
        <w:tabs>
          <w:tab w:val="left" w:pos="967"/>
        </w:tabs>
        <w:spacing w:before="99"/>
        <w:ind w:left="117"/>
        <w:rPr>
          <w:sz w:val="20"/>
        </w:rPr>
      </w:pPr>
      <w:r>
        <w:rPr>
          <w:sz w:val="20"/>
        </w:rPr>
        <w:t>Step</w:t>
      </w:r>
      <w:r>
        <w:rPr>
          <w:spacing w:val="-5"/>
          <w:sz w:val="20"/>
        </w:rPr>
        <w:t xml:space="preserve"> </w:t>
      </w:r>
      <w:r>
        <w:rPr>
          <w:sz w:val="20"/>
        </w:rPr>
        <w:t>2.</w:t>
      </w:r>
      <w:r>
        <w:rPr>
          <w:sz w:val="20"/>
        </w:rPr>
        <w:tab/>
        <w:t xml:space="preserve">Right-click </w:t>
      </w:r>
      <w:r>
        <w:rPr>
          <w:b/>
          <w:sz w:val="20"/>
        </w:rPr>
        <w:t>Lenovo Hardware Management Pack</w:t>
      </w:r>
      <w:r>
        <w:rPr>
          <w:sz w:val="20"/>
        </w:rPr>
        <w:t>, and click</w:t>
      </w:r>
      <w:r>
        <w:rPr>
          <w:spacing w:val="27"/>
          <w:sz w:val="20"/>
        </w:rPr>
        <w:t xml:space="preserve"> </w:t>
      </w:r>
      <w:r>
        <w:rPr>
          <w:b/>
          <w:sz w:val="20"/>
        </w:rPr>
        <w:t>Uninstall</w:t>
      </w:r>
      <w:r>
        <w:rPr>
          <w:sz w:val="20"/>
        </w:rPr>
        <w:t>.</w:t>
      </w:r>
    </w:p>
    <w:p w14:paraId="78D7FFDC" w14:textId="77777777" w:rsidR="00FD3DFB" w:rsidRDefault="00000630">
      <w:pPr>
        <w:pStyle w:val="a3"/>
        <w:tabs>
          <w:tab w:val="left" w:pos="967"/>
        </w:tabs>
        <w:spacing w:before="93" w:line="249" w:lineRule="auto"/>
        <w:ind w:left="967" w:right="140" w:hanging="851"/>
      </w:pPr>
      <w:r>
        <w:t>Step</w:t>
      </w:r>
      <w:r>
        <w:rPr>
          <w:spacing w:val="-5"/>
        </w:rPr>
        <w:t xml:space="preserve"> </w:t>
      </w:r>
      <w:r>
        <w:t>3.</w:t>
      </w:r>
      <w:r>
        <w:tab/>
        <w:t>Delete Lenovo Management Packs from Operations Manager. Skip this step if you want</w:t>
      </w:r>
      <w:r>
        <w:rPr>
          <w:spacing w:val="-25"/>
        </w:rPr>
        <w:t xml:space="preserve"> </w:t>
      </w:r>
      <w:r>
        <w:t>to</w:t>
      </w:r>
      <w:r>
        <w:rPr>
          <w:spacing w:val="-2"/>
        </w:rPr>
        <w:t xml:space="preserve"> </w:t>
      </w:r>
      <w:r>
        <w:t>upgrade</w:t>
      </w:r>
      <w:r>
        <w:rPr>
          <w:w w:val="101"/>
        </w:rPr>
        <w:t xml:space="preserve"> </w:t>
      </w:r>
      <w:bookmarkStart w:id="34" w:name="Uninstalling_Lenovo_XClarity_Integrator_"/>
      <w:bookmarkStart w:id="35" w:name="_bookmark17"/>
      <w:bookmarkEnd w:id="34"/>
      <w:bookmarkEnd w:id="35"/>
      <w:r>
        <w:t>the Lenovo Hardware Management Pack to a new</w:t>
      </w:r>
      <w:r>
        <w:rPr>
          <w:spacing w:val="-38"/>
        </w:rPr>
        <w:t xml:space="preserve"> </w:t>
      </w:r>
      <w:r>
        <w:t>version.</w:t>
      </w:r>
    </w:p>
    <w:p w14:paraId="117F9848" w14:textId="77777777" w:rsidR="00FD3DFB" w:rsidRDefault="00006CE7">
      <w:pPr>
        <w:pStyle w:val="a3"/>
        <w:spacing w:before="8"/>
        <w:rPr>
          <w:sz w:val="21"/>
        </w:rPr>
      </w:pPr>
      <w:r>
        <w:pict w14:anchorId="7C07609B">
          <v:line id="_x0000_s1095" style="position:absolute;z-index:1384;mso-wrap-distance-left:0;mso-wrap-distance-right:0;mso-position-horizontal-relative:page" from="70.85pt,14.7pt" to="552.45pt,14.7pt" strokeweight=".18028mm">
            <w10:wrap type="topAndBottom" anchorx="page"/>
          </v:line>
        </w:pict>
      </w:r>
    </w:p>
    <w:p w14:paraId="6701B149" w14:textId="77777777" w:rsidR="00FD3DFB" w:rsidRDefault="00000630">
      <w:pPr>
        <w:pStyle w:val="2"/>
        <w:ind w:left="117"/>
      </w:pPr>
      <w:r>
        <w:t>Uninstalling Lenovo XClarity Integrator Service</w:t>
      </w:r>
    </w:p>
    <w:p w14:paraId="46FB2106" w14:textId="77777777" w:rsidR="00FD3DFB" w:rsidRDefault="00000630">
      <w:pPr>
        <w:pStyle w:val="a3"/>
        <w:spacing w:before="110"/>
        <w:ind w:left="117"/>
      </w:pPr>
      <w:r>
        <w:t>The following procedure describes how to uninstall Lenovo XClarity Integrator Service.</w:t>
      </w:r>
    </w:p>
    <w:p w14:paraId="2B2EC56A" w14:textId="77777777" w:rsidR="00FD3DFB" w:rsidRDefault="00FD3DFB">
      <w:pPr>
        <w:pStyle w:val="a3"/>
        <w:spacing w:before="6"/>
        <w:rPr>
          <w:sz w:val="21"/>
        </w:rPr>
      </w:pPr>
    </w:p>
    <w:p w14:paraId="3C582C01" w14:textId="77777777" w:rsidR="00FD3DFB" w:rsidRDefault="00000630">
      <w:pPr>
        <w:pStyle w:val="4"/>
        <w:ind w:left="117"/>
      </w:pPr>
      <w:r>
        <w:t>Before you begin</w:t>
      </w:r>
    </w:p>
    <w:p w14:paraId="1D9CFA8E" w14:textId="77777777" w:rsidR="00FD3DFB" w:rsidRDefault="00FD3DFB">
      <w:pPr>
        <w:pStyle w:val="a3"/>
        <w:spacing w:before="6"/>
        <w:rPr>
          <w:b/>
          <w:sz w:val="21"/>
        </w:rPr>
      </w:pPr>
    </w:p>
    <w:p w14:paraId="2A44EB69" w14:textId="77777777" w:rsidR="00FD3DFB" w:rsidRDefault="00000630">
      <w:pPr>
        <w:pStyle w:val="a3"/>
        <w:spacing w:line="249" w:lineRule="auto"/>
        <w:ind w:left="117" w:right="495"/>
      </w:pPr>
      <w:r>
        <w:t>Before uninstalling Lenovo XClarity Integrator Service, ensure that the management server installed with Lenovo XClarity Integrator Service is in the maintenance mode.</w:t>
      </w:r>
    </w:p>
    <w:p w14:paraId="3107DC1C" w14:textId="77777777" w:rsidR="00FD3DFB" w:rsidRDefault="00FD3DFB">
      <w:pPr>
        <w:pStyle w:val="a3"/>
        <w:spacing w:before="7"/>
      </w:pPr>
    </w:p>
    <w:p w14:paraId="1593E428" w14:textId="77777777" w:rsidR="00FD3DFB" w:rsidRDefault="00000630">
      <w:pPr>
        <w:pStyle w:val="4"/>
        <w:spacing w:line="223" w:lineRule="exact"/>
        <w:ind w:left="117"/>
      </w:pPr>
      <w:r>
        <w:t>Procedure</w:t>
      </w:r>
    </w:p>
    <w:p w14:paraId="65A49F08" w14:textId="77777777" w:rsidR="00FD3DFB" w:rsidRDefault="00000630">
      <w:pPr>
        <w:tabs>
          <w:tab w:val="left" w:pos="967"/>
        </w:tabs>
        <w:spacing w:line="237" w:lineRule="auto"/>
        <w:ind w:left="967" w:right="334" w:hanging="851"/>
        <w:rPr>
          <w:sz w:val="20"/>
        </w:rPr>
      </w:pPr>
      <w:r>
        <w:rPr>
          <w:sz w:val="20"/>
        </w:rPr>
        <w:t>Step</w:t>
      </w:r>
      <w:r>
        <w:rPr>
          <w:spacing w:val="-5"/>
          <w:sz w:val="20"/>
        </w:rPr>
        <w:t xml:space="preserve"> </w:t>
      </w:r>
      <w:r>
        <w:rPr>
          <w:sz w:val="20"/>
        </w:rPr>
        <w:t>1.</w:t>
      </w:r>
      <w:r>
        <w:rPr>
          <w:sz w:val="20"/>
        </w:rPr>
        <w:tab/>
        <w:t>On</w:t>
      </w:r>
      <w:r>
        <w:rPr>
          <w:spacing w:val="-5"/>
          <w:sz w:val="20"/>
        </w:rPr>
        <w:t xml:space="preserve"> </w:t>
      </w:r>
      <w:r>
        <w:rPr>
          <w:sz w:val="20"/>
        </w:rPr>
        <w:t>the</w:t>
      </w:r>
      <w:r>
        <w:rPr>
          <w:spacing w:val="-5"/>
          <w:sz w:val="20"/>
        </w:rPr>
        <w:t xml:space="preserve"> </w:t>
      </w:r>
      <w:r>
        <w:rPr>
          <w:sz w:val="20"/>
        </w:rPr>
        <w:t>Windows</w:t>
      </w:r>
      <w:r>
        <w:rPr>
          <w:spacing w:val="-6"/>
          <w:sz w:val="20"/>
        </w:rPr>
        <w:t xml:space="preserve"> </w:t>
      </w:r>
      <w:r>
        <w:rPr>
          <w:sz w:val="20"/>
        </w:rPr>
        <w:t>operating</w:t>
      </w:r>
      <w:r>
        <w:rPr>
          <w:spacing w:val="-5"/>
          <w:sz w:val="20"/>
        </w:rPr>
        <w:t xml:space="preserve"> </w:t>
      </w:r>
      <w:r>
        <w:rPr>
          <w:sz w:val="20"/>
        </w:rPr>
        <w:t>system,</w:t>
      </w:r>
      <w:r>
        <w:rPr>
          <w:spacing w:val="-5"/>
          <w:sz w:val="20"/>
        </w:rPr>
        <w:t xml:space="preserve"> </w:t>
      </w:r>
      <w:r>
        <w:rPr>
          <w:sz w:val="20"/>
        </w:rPr>
        <w:t>click</w:t>
      </w:r>
      <w:r>
        <w:rPr>
          <w:spacing w:val="-5"/>
          <w:sz w:val="20"/>
        </w:rPr>
        <w:t xml:space="preserve"> </w:t>
      </w:r>
      <w:r>
        <w:rPr>
          <w:b/>
          <w:sz w:val="20"/>
        </w:rPr>
        <w:t>Control</w:t>
      </w:r>
      <w:r>
        <w:rPr>
          <w:b/>
          <w:spacing w:val="-5"/>
          <w:sz w:val="20"/>
        </w:rPr>
        <w:t xml:space="preserve"> </w:t>
      </w:r>
      <w:r>
        <w:rPr>
          <w:b/>
          <w:sz w:val="20"/>
        </w:rPr>
        <w:t>Panel</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Uninstall</w:t>
      </w:r>
      <w:r>
        <w:rPr>
          <w:b/>
          <w:spacing w:val="-6"/>
          <w:sz w:val="20"/>
        </w:rPr>
        <w:t xml:space="preserve"> </w:t>
      </w:r>
      <w:r>
        <w:rPr>
          <w:b/>
          <w:sz w:val="20"/>
        </w:rPr>
        <w:t>a</w:t>
      </w:r>
      <w:r>
        <w:rPr>
          <w:b/>
          <w:spacing w:val="-5"/>
          <w:sz w:val="20"/>
        </w:rPr>
        <w:t xml:space="preserve"> </w:t>
      </w:r>
      <w:r>
        <w:rPr>
          <w:b/>
          <w:sz w:val="20"/>
        </w:rPr>
        <w:t>program</w:t>
      </w:r>
      <w:r>
        <w:rPr>
          <w:sz w:val="20"/>
        </w:rPr>
        <w:t>,</w:t>
      </w:r>
      <w:r>
        <w:rPr>
          <w:spacing w:val="-5"/>
          <w:sz w:val="20"/>
        </w:rPr>
        <w:t xml:space="preserve"> </w:t>
      </w:r>
      <w:r>
        <w:rPr>
          <w:sz w:val="20"/>
        </w:rPr>
        <w:t>the</w:t>
      </w:r>
      <w:r>
        <w:rPr>
          <w:spacing w:val="-6"/>
          <w:sz w:val="20"/>
        </w:rPr>
        <w:t xml:space="preserve"> </w:t>
      </w:r>
      <w:r>
        <w:rPr>
          <w:b/>
          <w:sz w:val="20"/>
        </w:rPr>
        <w:t>Uninstall</w:t>
      </w:r>
      <w:r>
        <w:rPr>
          <w:b/>
          <w:spacing w:val="-5"/>
          <w:sz w:val="20"/>
        </w:rPr>
        <w:t xml:space="preserve"> </w:t>
      </w:r>
      <w:r>
        <w:rPr>
          <w:b/>
          <w:sz w:val="20"/>
        </w:rPr>
        <w:t>or</w:t>
      </w:r>
      <w:r>
        <w:rPr>
          <w:b/>
          <w:w w:val="99"/>
          <w:sz w:val="20"/>
        </w:rPr>
        <w:t xml:space="preserve"> </w:t>
      </w:r>
      <w:r>
        <w:rPr>
          <w:b/>
          <w:sz w:val="20"/>
        </w:rPr>
        <w:t xml:space="preserve">change a program </w:t>
      </w:r>
      <w:r>
        <w:rPr>
          <w:sz w:val="20"/>
        </w:rPr>
        <w:t>page</w:t>
      </w:r>
      <w:r>
        <w:rPr>
          <w:spacing w:val="-11"/>
          <w:sz w:val="20"/>
        </w:rPr>
        <w:t xml:space="preserve"> </w:t>
      </w:r>
      <w:r>
        <w:rPr>
          <w:sz w:val="20"/>
        </w:rPr>
        <w:t>opens.</w:t>
      </w:r>
    </w:p>
    <w:p w14:paraId="7775E133" w14:textId="77777777" w:rsidR="00FD3DFB" w:rsidRDefault="00000630">
      <w:pPr>
        <w:tabs>
          <w:tab w:val="left" w:pos="967"/>
        </w:tabs>
        <w:spacing w:before="99"/>
        <w:ind w:left="117"/>
        <w:rPr>
          <w:sz w:val="20"/>
        </w:rPr>
      </w:pPr>
      <w:r>
        <w:rPr>
          <w:sz w:val="20"/>
        </w:rPr>
        <w:t>Step</w:t>
      </w:r>
      <w:r>
        <w:rPr>
          <w:spacing w:val="-5"/>
          <w:sz w:val="20"/>
        </w:rPr>
        <w:t xml:space="preserve"> </w:t>
      </w:r>
      <w:r>
        <w:rPr>
          <w:sz w:val="20"/>
        </w:rPr>
        <w:t>2.</w:t>
      </w:r>
      <w:r>
        <w:rPr>
          <w:sz w:val="20"/>
        </w:rPr>
        <w:tab/>
        <w:t xml:space="preserve">Right-click </w:t>
      </w:r>
      <w:r>
        <w:rPr>
          <w:b/>
          <w:sz w:val="20"/>
        </w:rPr>
        <w:t>Lenovo XClarity Integrator Service</w:t>
      </w:r>
      <w:r>
        <w:rPr>
          <w:sz w:val="20"/>
        </w:rPr>
        <w:t>, and click</w:t>
      </w:r>
      <w:r>
        <w:rPr>
          <w:spacing w:val="-27"/>
          <w:sz w:val="20"/>
        </w:rPr>
        <w:t xml:space="preserve"> </w:t>
      </w:r>
      <w:r>
        <w:rPr>
          <w:b/>
          <w:sz w:val="20"/>
        </w:rPr>
        <w:t>Uninstall</w:t>
      </w:r>
      <w:r>
        <w:rPr>
          <w:sz w:val="20"/>
        </w:rPr>
        <w:t>.</w:t>
      </w:r>
    </w:p>
    <w:p w14:paraId="004D65EE" w14:textId="77777777" w:rsidR="00FD3DFB" w:rsidRDefault="00000630">
      <w:pPr>
        <w:pStyle w:val="a3"/>
        <w:spacing w:before="208" w:line="249" w:lineRule="auto"/>
        <w:ind w:left="967"/>
      </w:pPr>
      <w:r>
        <w:rPr>
          <w:b/>
        </w:rPr>
        <w:t xml:space="preserve">Note: </w:t>
      </w:r>
      <w:r>
        <w:t>For Lenovo Hardware Management Pack v7.3.0 or earlier version, the application name is “Lenovo XClarity Integrator Unified Service”.</w:t>
      </w:r>
    </w:p>
    <w:p w14:paraId="344C0D70" w14:textId="77777777" w:rsidR="00FD3DFB" w:rsidRDefault="00000630">
      <w:pPr>
        <w:tabs>
          <w:tab w:val="left" w:pos="967"/>
        </w:tabs>
        <w:spacing w:before="84" w:line="338" w:lineRule="auto"/>
        <w:ind w:left="117" w:right="3981"/>
        <w:rPr>
          <w:sz w:val="20"/>
        </w:rPr>
      </w:pPr>
      <w:r>
        <w:rPr>
          <w:sz w:val="20"/>
        </w:rPr>
        <w:t>Step</w:t>
      </w:r>
      <w:r>
        <w:rPr>
          <w:spacing w:val="-5"/>
          <w:sz w:val="20"/>
        </w:rPr>
        <w:t xml:space="preserve"> </w:t>
      </w:r>
      <w:r>
        <w:rPr>
          <w:sz w:val="20"/>
        </w:rPr>
        <w:t>3.</w:t>
      </w:r>
      <w:r>
        <w:rPr>
          <w:sz w:val="20"/>
        </w:rPr>
        <w:tab/>
        <w:t xml:space="preserve">Right-click </w:t>
      </w:r>
      <w:r>
        <w:rPr>
          <w:b/>
          <w:sz w:val="20"/>
        </w:rPr>
        <w:t>PostgreSQL database</w:t>
      </w:r>
      <w:r>
        <w:rPr>
          <w:sz w:val="20"/>
        </w:rPr>
        <w:t>, and</w:t>
      </w:r>
      <w:r>
        <w:rPr>
          <w:spacing w:val="4"/>
          <w:sz w:val="20"/>
        </w:rPr>
        <w:t xml:space="preserve"> </w:t>
      </w:r>
      <w:r>
        <w:rPr>
          <w:sz w:val="20"/>
        </w:rPr>
        <w:t>click</w:t>
      </w:r>
      <w:r>
        <w:rPr>
          <w:spacing w:val="1"/>
          <w:sz w:val="20"/>
        </w:rPr>
        <w:t xml:space="preserve"> </w:t>
      </w:r>
      <w:r>
        <w:rPr>
          <w:b/>
          <w:sz w:val="20"/>
        </w:rPr>
        <w:t>Uninstall</w:t>
      </w:r>
      <w:r>
        <w:rPr>
          <w:sz w:val="20"/>
        </w:rPr>
        <w:t>.</w:t>
      </w:r>
      <w:r>
        <w:rPr>
          <w:w w:val="99"/>
          <w:sz w:val="20"/>
        </w:rPr>
        <w:t xml:space="preserve"> </w:t>
      </w:r>
      <w:r>
        <w:rPr>
          <w:sz w:val="20"/>
        </w:rPr>
        <w:t>Step</w:t>
      </w:r>
      <w:r>
        <w:rPr>
          <w:spacing w:val="-1"/>
          <w:sz w:val="20"/>
        </w:rPr>
        <w:t xml:space="preserve"> </w:t>
      </w:r>
      <w:r>
        <w:rPr>
          <w:sz w:val="20"/>
        </w:rPr>
        <w:t>4.</w:t>
      </w:r>
    </w:p>
    <w:p w14:paraId="64AC6172" w14:textId="77777777" w:rsidR="00FD3DFB" w:rsidRDefault="00000630">
      <w:pPr>
        <w:pStyle w:val="a3"/>
        <w:spacing w:before="117"/>
        <w:ind w:left="967"/>
      </w:pPr>
      <w:r>
        <w:rPr>
          <w:b/>
        </w:rPr>
        <w:t xml:space="preserve">Note:  </w:t>
      </w:r>
      <w:r>
        <w:t>Skip this step if you want to upgrade to a new version.</w:t>
      </w:r>
    </w:p>
    <w:p w14:paraId="44233FE2" w14:textId="77777777" w:rsidR="00FD3DFB" w:rsidRDefault="00000630">
      <w:pPr>
        <w:pStyle w:val="a3"/>
        <w:spacing w:before="128"/>
        <w:ind w:left="967"/>
      </w:pPr>
      <w:r>
        <w:t>If necessary, delete all data permanently by doing the following:</w:t>
      </w:r>
    </w:p>
    <w:p w14:paraId="1756A968" w14:textId="77777777" w:rsidR="00FD3DFB" w:rsidRDefault="00000630">
      <w:pPr>
        <w:pStyle w:val="a4"/>
        <w:numPr>
          <w:ilvl w:val="0"/>
          <w:numId w:val="29"/>
        </w:numPr>
        <w:tabs>
          <w:tab w:val="left" w:pos="1365"/>
          <w:tab w:val="left" w:pos="1366"/>
        </w:tabs>
        <w:rPr>
          <w:sz w:val="20"/>
        </w:rPr>
      </w:pPr>
      <w:r>
        <w:rPr>
          <w:sz w:val="20"/>
        </w:rPr>
        <w:t>Delete the database</w:t>
      </w:r>
      <w:r>
        <w:rPr>
          <w:spacing w:val="-24"/>
          <w:sz w:val="20"/>
        </w:rPr>
        <w:t xml:space="preserve"> </w:t>
      </w:r>
      <w:r>
        <w:rPr>
          <w:sz w:val="20"/>
        </w:rPr>
        <w:t>files.</w:t>
      </w:r>
    </w:p>
    <w:p w14:paraId="72ADA843" w14:textId="77777777" w:rsidR="00FD3DFB" w:rsidRDefault="00000630">
      <w:pPr>
        <w:pStyle w:val="a4"/>
        <w:numPr>
          <w:ilvl w:val="1"/>
          <w:numId w:val="29"/>
        </w:numPr>
        <w:tabs>
          <w:tab w:val="left" w:pos="1616"/>
        </w:tabs>
        <w:spacing w:before="128"/>
        <w:rPr>
          <w:sz w:val="20"/>
        </w:rPr>
      </w:pPr>
      <w:r>
        <w:rPr>
          <w:sz w:val="20"/>
        </w:rPr>
        <w:t>For</w:t>
      </w:r>
      <w:r>
        <w:rPr>
          <w:spacing w:val="-39"/>
          <w:sz w:val="20"/>
        </w:rPr>
        <w:t xml:space="preserve"> </w:t>
      </w:r>
      <w:r>
        <w:rPr>
          <w:sz w:val="20"/>
        </w:rPr>
        <w:t>SQL</w:t>
      </w:r>
      <w:r>
        <w:rPr>
          <w:spacing w:val="-39"/>
          <w:sz w:val="20"/>
        </w:rPr>
        <w:t xml:space="preserve"> </w:t>
      </w:r>
      <w:r>
        <w:rPr>
          <w:sz w:val="20"/>
        </w:rPr>
        <w:t>server</w:t>
      </w:r>
      <w:r>
        <w:rPr>
          <w:spacing w:val="-39"/>
          <w:sz w:val="20"/>
        </w:rPr>
        <w:t xml:space="preserve"> </w:t>
      </w:r>
      <w:r>
        <w:rPr>
          <w:sz w:val="20"/>
        </w:rPr>
        <w:t>database,</w:t>
      </w:r>
      <w:r>
        <w:rPr>
          <w:spacing w:val="-39"/>
          <w:sz w:val="20"/>
        </w:rPr>
        <w:t xml:space="preserve"> </w:t>
      </w:r>
      <w:r>
        <w:rPr>
          <w:sz w:val="20"/>
        </w:rPr>
        <w:t>delete</w:t>
      </w:r>
      <w:r>
        <w:rPr>
          <w:spacing w:val="-40"/>
          <w:sz w:val="20"/>
        </w:rPr>
        <w:t xml:space="preserve"> </w:t>
      </w:r>
      <w:r>
        <w:rPr>
          <w:sz w:val="20"/>
        </w:rPr>
        <w:t>the</w:t>
      </w:r>
      <w:r>
        <w:rPr>
          <w:spacing w:val="-39"/>
          <w:sz w:val="20"/>
        </w:rPr>
        <w:t xml:space="preserve"> </w:t>
      </w:r>
      <w:r>
        <w:rPr>
          <w:sz w:val="20"/>
        </w:rPr>
        <w:t>%hostname%LXCIDB</w:t>
      </w:r>
      <w:r>
        <w:rPr>
          <w:spacing w:val="-39"/>
          <w:sz w:val="20"/>
        </w:rPr>
        <w:t xml:space="preserve"> </w:t>
      </w:r>
      <w:r>
        <w:rPr>
          <w:sz w:val="20"/>
        </w:rPr>
        <w:t>database</w:t>
      </w:r>
      <w:r>
        <w:rPr>
          <w:spacing w:val="-39"/>
          <w:sz w:val="20"/>
        </w:rPr>
        <w:t xml:space="preserve"> </w:t>
      </w:r>
      <w:r>
        <w:rPr>
          <w:sz w:val="20"/>
        </w:rPr>
        <w:t>from</w:t>
      </w:r>
      <w:r>
        <w:rPr>
          <w:spacing w:val="-39"/>
          <w:sz w:val="20"/>
        </w:rPr>
        <w:t xml:space="preserve"> </w:t>
      </w:r>
      <w:r>
        <w:rPr>
          <w:sz w:val="20"/>
        </w:rPr>
        <w:t>the</w:t>
      </w:r>
      <w:r>
        <w:rPr>
          <w:spacing w:val="-40"/>
          <w:sz w:val="20"/>
        </w:rPr>
        <w:t xml:space="preserve"> </w:t>
      </w:r>
      <w:r>
        <w:rPr>
          <w:sz w:val="20"/>
        </w:rPr>
        <w:t>SQL</w:t>
      </w:r>
      <w:r>
        <w:rPr>
          <w:spacing w:val="-39"/>
          <w:sz w:val="20"/>
        </w:rPr>
        <w:t xml:space="preserve"> </w:t>
      </w:r>
      <w:r>
        <w:rPr>
          <w:sz w:val="20"/>
        </w:rPr>
        <w:t>server.</w:t>
      </w:r>
    </w:p>
    <w:p w14:paraId="0B1CF5FF" w14:textId="77777777" w:rsidR="00FD3DFB" w:rsidRDefault="00000630">
      <w:pPr>
        <w:pStyle w:val="a4"/>
        <w:numPr>
          <w:ilvl w:val="1"/>
          <w:numId w:val="29"/>
        </w:numPr>
        <w:tabs>
          <w:tab w:val="left" w:pos="1616"/>
        </w:tabs>
        <w:spacing w:line="249" w:lineRule="auto"/>
        <w:ind w:right="234"/>
        <w:rPr>
          <w:sz w:val="20"/>
        </w:rPr>
      </w:pPr>
      <w:r>
        <w:rPr>
          <w:w w:val="98"/>
          <w:sz w:val="20"/>
        </w:rPr>
        <w:t>For</w:t>
      </w:r>
      <w:r>
        <w:rPr>
          <w:spacing w:val="-6"/>
          <w:sz w:val="20"/>
        </w:rPr>
        <w:t xml:space="preserve"> </w:t>
      </w:r>
      <w:r>
        <w:rPr>
          <w:w w:val="99"/>
          <w:sz w:val="20"/>
        </w:rPr>
        <w:t>PostgreSQL</w:t>
      </w:r>
      <w:r>
        <w:rPr>
          <w:spacing w:val="-6"/>
          <w:sz w:val="20"/>
        </w:rPr>
        <w:t xml:space="preserve"> </w:t>
      </w:r>
      <w:r>
        <w:rPr>
          <w:sz w:val="20"/>
        </w:rPr>
        <w:t>database,</w:t>
      </w:r>
      <w:r>
        <w:rPr>
          <w:spacing w:val="-6"/>
          <w:sz w:val="20"/>
        </w:rPr>
        <w:t xml:space="preserve"> </w:t>
      </w:r>
      <w:r>
        <w:rPr>
          <w:sz w:val="20"/>
        </w:rPr>
        <w:t>delete</w:t>
      </w:r>
      <w:r>
        <w:rPr>
          <w:spacing w:val="-6"/>
          <w:sz w:val="20"/>
        </w:rPr>
        <w:t xml:space="preserve"> </w:t>
      </w:r>
      <w:r>
        <w:rPr>
          <w:sz w:val="20"/>
        </w:rPr>
        <w:t>the</w:t>
      </w:r>
      <w:r>
        <w:rPr>
          <w:spacing w:val="-7"/>
          <w:sz w:val="20"/>
        </w:rPr>
        <w:t xml:space="preserve"> </w:t>
      </w:r>
      <w:r>
        <w:rPr>
          <w:w w:val="71"/>
          <w:sz w:val="20"/>
        </w:rPr>
        <w:t>%USERPRO</w:t>
      </w:r>
      <w:r>
        <w:rPr>
          <w:spacing w:val="-7"/>
          <w:w w:val="71"/>
          <w:sz w:val="20"/>
        </w:rPr>
        <w:t>F</w:t>
      </w:r>
      <w:r>
        <w:rPr>
          <w:w w:val="91"/>
          <w:sz w:val="20"/>
        </w:rPr>
        <w:t>ILE%\po</w:t>
      </w:r>
      <w:r>
        <w:rPr>
          <w:spacing w:val="-9"/>
          <w:w w:val="91"/>
          <w:sz w:val="20"/>
        </w:rPr>
        <w:t>s</w:t>
      </w:r>
      <w:r>
        <w:rPr>
          <w:spacing w:val="-3"/>
          <w:w w:val="186"/>
          <w:sz w:val="20"/>
        </w:rPr>
        <w:t>t</w:t>
      </w:r>
      <w:r>
        <w:rPr>
          <w:w w:val="98"/>
          <w:sz w:val="20"/>
        </w:rPr>
        <w:t>gresql_</w:t>
      </w:r>
      <w:r>
        <w:rPr>
          <w:spacing w:val="-7"/>
          <w:w w:val="98"/>
          <w:sz w:val="20"/>
        </w:rPr>
        <w:t>d</w:t>
      </w:r>
      <w:r>
        <w:rPr>
          <w:spacing w:val="-4"/>
          <w:w w:val="93"/>
          <w:sz w:val="20"/>
        </w:rPr>
        <w:t>a</w:t>
      </w:r>
      <w:r>
        <w:rPr>
          <w:spacing w:val="-7"/>
          <w:w w:val="186"/>
          <w:sz w:val="20"/>
        </w:rPr>
        <w:t>t</w:t>
      </w:r>
      <w:r>
        <w:rPr>
          <w:w w:val="93"/>
          <w:sz w:val="20"/>
        </w:rPr>
        <w:t>a</w:t>
      </w:r>
      <w:r>
        <w:rPr>
          <w:spacing w:val="-7"/>
          <w:sz w:val="20"/>
        </w:rPr>
        <w:t xml:space="preserve"> </w:t>
      </w:r>
      <w:r>
        <w:rPr>
          <w:w w:val="101"/>
          <w:sz w:val="20"/>
        </w:rPr>
        <w:t>folder</w:t>
      </w:r>
      <w:r>
        <w:rPr>
          <w:spacing w:val="-6"/>
          <w:sz w:val="20"/>
        </w:rPr>
        <w:t xml:space="preserve"> </w:t>
      </w:r>
      <w:r>
        <w:rPr>
          <w:w w:val="101"/>
          <w:sz w:val="20"/>
        </w:rPr>
        <w:t>on</w:t>
      </w:r>
      <w:r>
        <w:rPr>
          <w:spacing w:val="-6"/>
          <w:sz w:val="20"/>
        </w:rPr>
        <w:t xml:space="preserve"> </w:t>
      </w:r>
      <w:r>
        <w:rPr>
          <w:w w:val="101"/>
          <w:sz w:val="20"/>
        </w:rPr>
        <w:t xml:space="preserve">Windows </w:t>
      </w:r>
      <w:r>
        <w:rPr>
          <w:w w:val="99"/>
          <w:sz w:val="20"/>
        </w:rPr>
        <w:t>2012</w:t>
      </w:r>
      <w:r>
        <w:rPr>
          <w:spacing w:val="-6"/>
          <w:sz w:val="20"/>
        </w:rPr>
        <w:t xml:space="preserve"> </w:t>
      </w:r>
      <w:r>
        <w:rPr>
          <w:w w:val="101"/>
          <w:sz w:val="20"/>
        </w:rPr>
        <w:t>or</w:t>
      </w:r>
      <w:r>
        <w:rPr>
          <w:spacing w:val="-7"/>
          <w:sz w:val="20"/>
        </w:rPr>
        <w:t xml:space="preserve"> </w:t>
      </w:r>
      <w:r>
        <w:rPr>
          <w:w w:val="97"/>
          <w:sz w:val="20"/>
        </w:rPr>
        <w:t>earlier</w:t>
      </w:r>
      <w:r>
        <w:rPr>
          <w:spacing w:val="-6"/>
          <w:sz w:val="20"/>
        </w:rPr>
        <w:t xml:space="preserve"> </w:t>
      </w:r>
      <w:r>
        <w:rPr>
          <w:w w:val="99"/>
          <w:sz w:val="20"/>
        </w:rPr>
        <w:t>version,</w:t>
      </w:r>
      <w:r>
        <w:rPr>
          <w:spacing w:val="-6"/>
          <w:sz w:val="20"/>
        </w:rPr>
        <w:t xml:space="preserve"> </w:t>
      </w:r>
      <w:r>
        <w:rPr>
          <w:w w:val="101"/>
          <w:sz w:val="20"/>
        </w:rPr>
        <w:t>or</w:t>
      </w:r>
      <w:r>
        <w:rPr>
          <w:spacing w:val="-5"/>
          <w:sz w:val="20"/>
        </w:rPr>
        <w:t xml:space="preserve"> </w:t>
      </w:r>
      <w:r>
        <w:rPr>
          <w:sz w:val="20"/>
        </w:rPr>
        <w:t>delete</w:t>
      </w:r>
      <w:r>
        <w:rPr>
          <w:spacing w:val="-7"/>
          <w:sz w:val="20"/>
        </w:rPr>
        <w:t xml:space="preserve"> </w:t>
      </w:r>
      <w:r>
        <w:rPr>
          <w:sz w:val="20"/>
        </w:rPr>
        <w:t>the</w:t>
      </w:r>
      <w:r>
        <w:rPr>
          <w:spacing w:val="-6"/>
          <w:sz w:val="20"/>
        </w:rPr>
        <w:t xml:space="preserve"> </w:t>
      </w:r>
      <w:r>
        <w:rPr>
          <w:w w:val="81"/>
          <w:sz w:val="20"/>
        </w:rPr>
        <w:t>%Sy</w:t>
      </w:r>
      <w:r>
        <w:rPr>
          <w:spacing w:val="-7"/>
          <w:w w:val="81"/>
          <w:sz w:val="20"/>
        </w:rPr>
        <w:t>s</w:t>
      </w:r>
      <w:r>
        <w:rPr>
          <w:spacing w:val="-8"/>
          <w:w w:val="186"/>
          <w:sz w:val="20"/>
        </w:rPr>
        <w:t>t</w:t>
      </w:r>
      <w:r>
        <w:rPr>
          <w:w w:val="82"/>
          <w:sz w:val="20"/>
        </w:rPr>
        <w:t>emD</w:t>
      </w:r>
      <w:r>
        <w:rPr>
          <w:spacing w:val="6"/>
          <w:w w:val="82"/>
          <w:sz w:val="20"/>
        </w:rPr>
        <w:t>r</w:t>
      </w:r>
      <w:r>
        <w:rPr>
          <w:w w:val="98"/>
          <w:sz w:val="20"/>
        </w:rPr>
        <w:t>ive%\</w:t>
      </w:r>
      <w:r>
        <w:rPr>
          <w:spacing w:val="-6"/>
          <w:sz w:val="20"/>
        </w:rPr>
        <w:t xml:space="preserve"> </w:t>
      </w:r>
      <w:r>
        <w:rPr>
          <w:w w:val="90"/>
          <w:sz w:val="20"/>
        </w:rPr>
        <w:t>Prog</w:t>
      </w:r>
      <w:r>
        <w:rPr>
          <w:spacing w:val="-3"/>
          <w:w w:val="90"/>
          <w:sz w:val="20"/>
        </w:rPr>
        <w:t>r</w:t>
      </w:r>
      <w:r>
        <w:rPr>
          <w:w w:val="82"/>
          <w:sz w:val="20"/>
        </w:rPr>
        <w:t>amD</w:t>
      </w:r>
      <w:r>
        <w:rPr>
          <w:spacing w:val="-5"/>
          <w:w w:val="82"/>
          <w:sz w:val="20"/>
        </w:rPr>
        <w:t>a</w:t>
      </w:r>
      <w:r>
        <w:rPr>
          <w:spacing w:val="-7"/>
          <w:w w:val="186"/>
          <w:sz w:val="20"/>
        </w:rPr>
        <w:t>t</w:t>
      </w:r>
      <w:r>
        <w:rPr>
          <w:w w:val="99"/>
          <w:sz w:val="20"/>
        </w:rPr>
        <w:t>a\Le</w:t>
      </w:r>
      <w:r>
        <w:rPr>
          <w:spacing w:val="-3"/>
          <w:w w:val="99"/>
          <w:sz w:val="20"/>
        </w:rPr>
        <w:t>n</w:t>
      </w:r>
      <w:r>
        <w:rPr>
          <w:w w:val="103"/>
          <w:sz w:val="20"/>
        </w:rPr>
        <w:t>ovo\po</w:t>
      </w:r>
      <w:r>
        <w:rPr>
          <w:spacing w:val="-8"/>
          <w:w w:val="103"/>
          <w:sz w:val="20"/>
        </w:rPr>
        <w:t>s</w:t>
      </w:r>
      <w:r>
        <w:rPr>
          <w:spacing w:val="-3"/>
          <w:w w:val="186"/>
          <w:sz w:val="20"/>
        </w:rPr>
        <w:t>t</w:t>
      </w:r>
      <w:r>
        <w:rPr>
          <w:w w:val="98"/>
          <w:sz w:val="20"/>
        </w:rPr>
        <w:t>gresql_</w:t>
      </w:r>
      <w:r>
        <w:rPr>
          <w:spacing w:val="-7"/>
          <w:w w:val="98"/>
          <w:sz w:val="20"/>
        </w:rPr>
        <w:t>d</w:t>
      </w:r>
      <w:r>
        <w:rPr>
          <w:spacing w:val="-4"/>
          <w:w w:val="93"/>
          <w:sz w:val="20"/>
        </w:rPr>
        <w:t>a</w:t>
      </w:r>
      <w:r>
        <w:rPr>
          <w:spacing w:val="-7"/>
          <w:w w:val="186"/>
          <w:sz w:val="20"/>
        </w:rPr>
        <w:t>t</w:t>
      </w:r>
      <w:r>
        <w:rPr>
          <w:w w:val="93"/>
          <w:sz w:val="20"/>
        </w:rPr>
        <w:t xml:space="preserve">a </w:t>
      </w:r>
      <w:r>
        <w:rPr>
          <w:sz w:val="20"/>
        </w:rPr>
        <w:t>folder on Windows 2016 or later</w:t>
      </w:r>
      <w:r>
        <w:rPr>
          <w:spacing w:val="-19"/>
          <w:sz w:val="20"/>
        </w:rPr>
        <w:t xml:space="preserve"> </w:t>
      </w:r>
      <w:r>
        <w:rPr>
          <w:sz w:val="20"/>
        </w:rPr>
        <w:t>version.</w:t>
      </w:r>
    </w:p>
    <w:p w14:paraId="71160197" w14:textId="77777777" w:rsidR="00FD3DFB" w:rsidRDefault="00000630">
      <w:pPr>
        <w:pStyle w:val="a4"/>
        <w:numPr>
          <w:ilvl w:val="0"/>
          <w:numId w:val="29"/>
        </w:numPr>
        <w:tabs>
          <w:tab w:val="left" w:pos="1365"/>
          <w:tab w:val="left" w:pos="1366"/>
        </w:tabs>
        <w:spacing w:before="85" w:line="249" w:lineRule="auto"/>
        <w:ind w:right="738"/>
        <w:rPr>
          <w:sz w:val="20"/>
        </w:rPr>
      </w:pPr>
      <w:r>
        <w:rPr>
          <w:w w:val="98"/>
          <w:sz w:val="20"/>
        </w:rPr>
        <w:t>Delete</w:t>
      </w:r>
      <w:r>
        <w:rPr>
          <w:spacing w:val="-5"/>
          <w:sz w:val="20"/>
        </w:rPr>
        <w:t xml:space="preserve"> </w:t>
      </w:r>
      <w:r>
        <w:rPr>
          <w:sz w:val="20"/>
        </w:rPr>
        <w:t>the</w:t>
      </w:r>
      <w:r>
        <w:rPr>
          <w:spacing w:val="-7"/>
          <w:sz w:val="20"/>
        </w:rPr>
        <w:t xml:space="preserve"> </w:t>
      </w:r>
      <w:r>
        <w:rPr>
          <w:w w:val="102"/>
          <w:sz w:val="20"/>
        </w:rPr>
        <w:t>application</w:t>
      </w:r>
      <w:r>
        <w:rPr>
          <w:spacing w:val="-7"/>
          <w:sz w:val="20"/>
        </w:rPr>
        <w:t xml:space="preserve"> </w:t>
      </w:r>
      <w:r>
        <w:rPr>
          <w:w w:val="101"/>
          <w:sz w:val="20"/>
        </w:rPr>
        <w:t>folder</w:t>
      </w:r>
      <w:r>
        <w:rPr>
          <w:spacing w:val="-6"/>
          <w:sz w:val="20"/>
        </w:rPr>
        <w:t xml:space="preserve"> </w:t>
      </w:r>
      <w:r>
        <w:rPr>
          <w:w w:val="81"/>
          <w:sz w:val="20"/>
        </w:rPr>
        <w:t>%Sy</w:t>
      </w:r>
      <w:r>
        <w:rPr>
          <w:spacing w:val="-7"/>
          <w:w w:val="81"/>
          <w:sz w:val="20"/>
        </w:rPr>
        <w:t>s</w:t>
      </w:r>
      <w:r>
        <w:rPr>
          <w:spacing w:val="-7"/>
          <w:w w:val="186"/>
          <w:sz w:val="20"/>
        </w:rPr>
        <w:t>t</w:t>
      </w:r>
      <w:r>
        <w:rPr>
          <w:w w:val="82"/>
          <w:sz w:val="20"/>
        </w:rPr>
        <w:t>emD</w:t>
      </w:r>
      <w:r>
        <w:rPr>
          <w:spacing w:val="6"/>
          <w:w w:val="82"/>
          <w:sz w:val="20"/>
        </w:rPr>
        <w:t>r</w:t>
      </w:r>
      <w:r>
        <w:rPr>
          <w:w w:val="94"/>
          <w:sz w:val="20"/>
        </w:rPr>
        <w:t>ive%\Progr</w:t>
      </w:r>
      <w:r>
        <w:rPr>
          <w:spacing w:val="-3"/>
          <w:w w:val="94"/>
          <w:sz w:val="20"/>
        </w:rPr>
        <w:t>a</w:t>
      </w:r>
      <w:r>
        <w:rPr>
          <w:w w:val="78"/>
          <w:sz w:val="20"/>
        </w:rPr>
        <w:t>m</w:t>
      </w:r>
      <w:r>
        <w:rPr>
          <w:spacing w:val="-6"/>
          <w:sz w:val="20"/>
        </w:rPr>
        <w:t xml:space="preserve"> </w:t>
      </w:r>
      <w:r>
        <w:rPr>
          <w:w w:val="109"/>
          <w:sz w:val="20"/>
        </w:rPr>
        <w:t>Fi</w:t>
      </w:r>
      <w:r>
        <w:rPr>
          <w:spacing w:val="-7"/>
          <w:w w:val="109"/>
          <w:sz w:val="20"/>
        </w:rPr>
        <w:t>l</w:t>
      </w:r>
      <w:r>
        <w:rPr>
          <w:w w:val="98"/>
          <w:sz w:val="20"/>
        </w:rPr>
        <w:t>es</w:t>
      </w:r>
      <w:r>
        <w:rPr>
          <w:spacing w:val="-6"/>
          <w:sz w:val="20"/>
        </w:rPr>
        <w:t xml:space="preserve"> </w:t>
      </w:r>
      <w:r>
        <w:rPr>
          <w:w w:val="99"/>
          <w:sz w:val="20"/>
        </w:rPr>
        <w:t>(x86)\Le</w:t>
      </w:r>
      <w:r>
        <w:rPr>
          <w:spacing w:val="-3"/>
          <w:w w:val="99"/>
          <w:sz w:val="20"/>
        </w:rPr>
        <w:t>n</w:t>
      </w:r>
      <w:r>
        <w:rPr>
          <w:w w:val="98"/>
          <w:sz w:val="20"/>
        </w:rPr>
        <w:t>ovo\Le</w:t>
      </w:r>
      <w:r>
        <w:rPr>
          <w:spacing w:val="-3"/>
          <w:w w:val="98"/>
          <w:sz w:val="20"/>
        </w:rPr>
        <w:t>n</w:t>
      </w:r>
      <w:r>
        <w:rPr>
          <w:w w:val="96"/>
          <w:sz w:val="20"/>
        </w:rPr>
        <w:t>ovo</w:t>
      </w:r>
      <w:r>
        <w:rPr>
          <w:spacing w:val="-6"/>
          <w:sz w:val="20"/>
        </w:rPr>
        <w:t xml:space="preserve"> </w:t>
      </w:r>
      <w:r>
        <w:rPr>
          <w:w w:val="85"/>
          <w:sz w:val="20"/>
        </w:rPr>
        <w:t>XC</w:t>
      </w:r>
      <w:r>
        <w:rPr>
          <w:spacing w:val="-6"/>
          <w:w w:val="85"/>
          <w:sz w:val="20"/>
        </w:rPr>
        <w:t>l</w:t>
      </w:r>
      <w:r>
        <w:rPr>
          <w:w w:val="95"/>
          <w:sz w:val="20"/>
        </w:rPr>
        <w:t>a</w:t>
      </w:r>
      <w:r>
        <w:rPr>
          <w:spacing w:val="6"/>
          <w:w w:val="95"/>
          <w:sz w:val="20"/>
        </w:rPr>
        <w:t>r</w:t>
      </w:r>
      <w:r>
        <w:rPr>
          <w:w w:val="170"/>
          <w:sz w:val="20"/>
        </w:rPr>
        <w:t>i</w:t>
      </w:r>
      <w:r>
        <w:rPr>
          <w:spacing w:val="-7"/>
          <w:w w:val="170"/>
          <w:sz w:val="20"/>
        </w:rPr>
        <w:t>t</w:t>
      </w:r>
      <w:r>
        <w:rPr>
          <w:w w:val="103"/>
          <w:sz w:val="20"/>
        </w:rPr>
        <w:t xml:space="preserve">y </w:t>
      </w:r>
      <w:r>
        <w:rPr>
          <w:w w:val="130"/>
          <w:sz w:val="20"/>
        </w:rPr>
        <w:t>In</w:t>
      </w:r>
      <w:r>
        <w:rPr>
          <w:spacing w:val="-8"/>
          <w:w w:val="130"/>
          <w:sz w:val="20"/>
        </w:rPr>
        <w:t>t</w:t>
      </w:r>
      <w:r>
        <w:rPr>
          <w:w w:val="94"/>
          <w:sz w:val="20"/>
        </w:rPr>
        <w:t>egr</w:t>
      </w:r>
      <w:r>
        <w:rPr>
          <w:spacing w:val="-7"/>
          <w:w w:val="94"/>
          <w:sz w:val="20"/>
        </w:rPr>
        <w:t>a</w:t>
      </w:r>
      <w:r>
        <w:rPr>
          <w:spacing w:val="-7"/>
          <w:w w:val="186"/>
          <w:sz w:val="20"/>
        </w:rPr>
        <w:t>t</w:t>
      </w:r>
      <w:r>
        <w:rPr>
          <w:w w:val="95"/>
          <w:sz w:val="20"/>
        </w:rPr>
        <w:t>or</w:t>
      </w:r>
      <w:r>
        <w:rPr>
          <w:spacing w:val="-6"/>
          <w:sz w:val="20"/>
        </w:rPr>
        <w:t xml:space="preserve"> </w:t>
      </w:r>
      <w:r>
        <w:rPr>
          <w:w w:val="85"/>
          <w:sz w:val="20"/>
        </w:rPr>
        <w:t>XC</w:t>
      </w:r>
      <w:r>
        <w:rPr>
          <w:spacing w:val="-7"/>
          <w:w w:val="85"/>
          <w:sz w:val="20"/>
        </w:rPr>
        <w:t>l</w:t>
      </w:r>
      <w:r>
        <w:rPr>
          <w:w w:val="95"/>
          <w:sz w:val="20"/>
        </w:rPr>
        <w:t>a</w:t>
      </w:r>
      <w:r>
        <w:rPr>
          <w:spacing w:val="6"/>
          <w:w w:val="95"/>
          <w:sz w:val="20"/>
        </w:rPr>
        <w:t>r</w:t>
      </w:r>
      <w:r>
        <w:rPr>
          <w:w w:val="170"/>
          <w:sz w:val="20"/>
        </w:rPr>
        <w:t>i</w:t>
      </w:r>
      <w:r>
        <w:rPr>
          <w:spacing w:val="-7"/>
          <w:w w:val="170"/>
          <w:sz w:val="20"/>
        </w:rPr>
        <w:t>t</w:t>
      </w:r>
      <w:r>
        <w:rPr>
          <w:w w:val="103"/>
          <w:sz w:val="20"/>
        </w:rPr>
        <w:t>y</w:t>
      </w:r>
      <w:r>
        <w:rPr>
          <w:spacing w:val="-7"/>
          <w:sz w:val="20"/>
        </w:rPr>
        <w:t xml:space="preserve"> </w:t>
      </w:r>
      <w:r>
        <w:rPr>
          <w:w w:val="111"/>
          <w:sz w:val="20"/>
        </w:rPr>
        <w:t>I</w:t>
      </w:r>
      <w:r>
        <w:rPr>
          <w:spacing w:val="-3"/>
          <w:w w:val="111"/>
          <w:sz w:val="20"/>
        </w:rPr>
        <w:t>n</w:t>
      </w:r>
      <w:r>
        <w:rPr>
          <w:spacing w:val="-7"/>
          <w:w w:val="186"/>
          <w:sz w:val="20"/>
        </w:rPr>
        <w:t>t</w:t>
      </w:r>
      <w:r>
        <w:rPr>
          <w:w w:val="94"/>
          <w:sz w:val="20"/>
        </w:rPr>
        <w:t>egr</w:t>
      </w:r>
      <w:r>
        <w:rPr>
          <w:spacing w:val="-6"/>
          <w:w w:val="94"/>
          <w:sz w:val="20"/>
        </w:rPr>
        <w:t>a</w:t>
      </w:r>
      <w:r>
        <w:rPr>
          <w:spacing w:val="-7"/>
          <w:w w:val="186"/>
          <w:sz w:val="20"/>
        </w:rPr>
        <w:t>t</w:t>
      </w:r>
      <w:r>
        <w:rPr>
          <w:w w:val="95"/>
          <w:sz w:val="20"/>
        </w:rPr>
        <w:t>or</w:t>
      </w:r>
      <w:r>
        <w:rPr>
          <w:spacing w:val="-7"/>
          <w:sz w:val="20"/>
        </w:rPr>
        <w:t xml:space="preserve"> </w:t>
      </w:r>
      <w:r>
        <w:rPr>
          <w:w w:val="97"/>
          <w:sz w:val="20"/>
        </w:rPr>
        <w:t>Service</w:t>
      </w:r>
      <w:r>
        <w:rPr>
          <w:w w:val="99"/>
          <w:sz w:val="20"/>
        </w:rPr>
        <w:t>.</w:t>
      </w:r>
    </w:p>
    <w:p w14:paraId="7447E268" w14:textId="77777777" w:rsidR="00FD3DFB" w:rsidRDefault="00000630">
      <w:pPr>
        <w:pStyle w:val="a4"/>
        <w:numPr>
          <w:ilvl w:val="0"/>
          <w:numId w:val="29"/>
        </w:numPr>
        <w:tabs>
          <w:tab w:val="left" w:pos="1365"/>
          <w:tab w:val="left" w:pos="1366"/>
        </w:tabs>
        <w:spacing w:before="85"/>
        <w:rPr>
          <w:sz w:val="20"/>
        </w:rPr>
      </w:pPr>
      <w:r>
        <w:rPr>
          <w:w w:val="98"/>
          <w:sz w:val="20"/>
        </w:rPr>
        <w:t>Delete</w:t>
      </w:r>
      <w:r>
        <w:rPr>
          <w:spacing w:val="-5"/>
          <w:sz w:val="20"/>
        </w:rPr>
        <w:t xml:space="preserve"> </w:t>
      </w:r>
      <w:r>
        <w:rPr>
          <w:sz w:val="20"/>
        </w:rPr>
        <w:t>the</w:t>
      </w:r>
      <w:r>
        <w:rPr>
          <w:spacing w:val="-7"/>
          <w:sz w:val="20"/>
        </w:rPr>
        <w:t xml:space="preserve"> </w:t>
      </w:r>
      <w:r>
        <w:rPr>
          <w:w w:val="101"/>
          <w:sz w:val="20"/>
        </w:rPr>
        <w:t>configuration</w:t>
      </w:r>
      <w:r>
        <w:rPr>
          <w:spacing w:val="-7"/>
          <w:sz w:val="20"/>
        </w:rPr>
        <w:t xml:space="preserve"> </w:t>
      </w:r>
      <w:r>
        <w:rPr>
          <w:w w:val="99"/>
          <w:sz w:val="20"/>
        </w:rPr>
        <w:t>files</w:t>
      </w:r>
      <w:r>
        <w:rPr>
          <w:spacing w:val="-6"/>
          <w:sz w:val="20"/>
        </w:rPr>
        <w:t xml:space="preserve"> </w:t>
      </w:r>
      <w:r>
        <w:rPr>
          <w:w w:val="102"/>
          <w:sz w:val="20"/>
        </w:rPr>
        <w:t>from</w:t>
      </w:r>
      <w:r>
        <w:rPr>
          <w:spacing w:val="-5"/>
          <w:sz w:val="20"/>
        </w:rPr>
        <w:t xml:space="preserve"> </w:t>
      </w:r>
      <w:r>
        <w:rPr>
          <w:sz w:val="20"/>
        </w:rPr>
        <w:t>the</w:t>
      </w:r>
      <w:r>
        <w:rPr>
          <w:spacing w:val="-7"/>
          <w:sz w:val="20"/>
        </w:rPr>
        <w:t xml:space="preserve"> </w:t>
      </w:r>
      <w:r>
        <w:rPr>
          <w:w w:val="101"/>
          <w:sz w:val="20"/>
        </w:rPr>
        <w:t>folder</w:t>
      </w:r>
      <w:r>
        <w:rPr>
          <w:spacing w:val="-6"/>
          <w:sz w:val="20"/>
        </w:rPr>
        <w:t xml:space="preserve"> </w:t>
      </w:r>
      <w:r>
        <w:rPr>
          <w:w w:val="81"/>
          <w:sz w:val="20"/>
        </w:rPr>
        <w:t>%Sy</w:t>
      </w:r>
      <w:r>
        <w:rPr>
          <w:spacing w:val="-7"/>
          <w:w w:val="81"/>
          <w:sz w:val="20"/>
        </w:rPr>
        <w:t>s</w:t>
      </w:r>
      <w:r>
        <w:rPr>
          <w:spacing w:val="-7"/>
          <w:w w:val="186"/>
          <w:sz w:val="20"/>
        </w:rPr>
        <w:t>t</w:t>
      </w:r>
      <w:r>
        <w:rPr>
          <w:w w:val="82"/>
          <w:sz w:val="20"/>
        </w:rPr>
        <w:t>emD</w:t>
      </w:r>
      <w:r>
        <w:rPr>
          <w:spacing w:val="6"/>
          <w:w w:val="82"/>
          <w:sz w:val="20"/>
        </w:rPr>
        <w:t>r</w:t>
      </w:r>
      <w:r>
        <w:rPr>
          <w:w w:val="98"/>
          <w:sz w:val="20"/>
        </w:rPr>
        <w:t>ive%\</w:t>
      </w:r>
      <w:r>
        <w:rPr>
          <w:spacing w:val="-7"/>
          <w:sz w:val="20"/>
        </w:rPr>
        <w:t xml:space="preserve"> </w:t>
      </w:r>
      <w:r>
        <w:rPr>
          <w:w w:val="90"/>
          <w:sz w:val="20"/>
        </w:rPr>
        <w:t>Prog</w:t>
      </w:r>
      <w:r>
        <w:rPr>
          <w:spacing w:val="-3"/>
          <w:w w:val="90"/>
          <w:sz w:val="20"/>
        </w:rPr>
        <w:t>r</w:t>
      </w:r>
      <w:r>
        <w:rPr>
          <w:w w:val="82"/>
          <w:sz w:val="20"/>
        </w:rPr>
        <w:t>amD</w:t>
      </w:r>
      <w:r>
        <w:rPr>
          <w:spacing w:val="-5"/>
          <w:w w:val="82"/>
          <w:sz w:val="20"/>
        </w:rPr>
        <w:t>a</w:t>
      </w:r>
      <w:r>
        <w:rPr>
          <w:spacing w:val="-7"/>
          <w:w w:val="186"/>
          <w:sz w:val="20"/>
        </w:rPr>
        <w:t>t</w:t>
      </w:r>
      <w:r>
        <w:rPr>
          <w:sz w:val="20"/>
        </w:rPr>
        <w:t>a\Lenovo\</w:t>
      </w:r>
      <w:r>
        <w:rPr>
          <w:spacing w:val="-8"/>
          <w:sz w:val="20"/>
        </w:rPr>
        <w:t>L</w:t>
      </w:r>
      <w:r>
        <w:rPr>
          <w:w w:val="74"/>
          <w:sz w:val="20"/>
        </w:rPr>
        <w:t>X</w:t>
      </w:r>
      <w:r>
        <w:rPr>
          <w:spacing w:val="-7"/>
          <w:w w:val="74"/>
          <w:sz w:val="20"/>
        </w:rPr>
        <w:t>C</w:t>
      </w:r>
      <w:r>
        <w:rPr>
          <w:w w:val="93"/>
          <w:sz w:val="20"/>
        </w:rPr>
        <w:t>I\UUS</w:t>
      </w:r>
      <w:r>
        <w:rPr>
          <w:w w:val="99"/>
          <w:sz w:val="20"/>
        </w:rPr>
        <w:t>.</w:t>
      </w:r>
    </w:p>
    <w:p w14:paraId="04C5A6FF" w14:textId="77777777" w:rsidR="00FD3DFB" w:rsidRDefault="00FD3DFB">
      <w:pPr>
        <w:rPr>
          <w:sz w:val="20"/>
        </w:rPr>
        <w:sectPr w:rsidR="00FD3DFB">
          <w:pgSz w:w="12240" w:h="15840"/>
          <w:pgMar w:top="1220" w:right="1080" w:bottom="860" w:left="1300" w:header="0" w:footer="674" w:gutter="0"/>
          <w:cols w:space="720"/>
        </w:sectPr>
      </w:pPr>
    </w:p>
    <w:p w14:paraId="2DA437D0" w14:textId="77777777" w:rsidR="00FD3DFB" w:rsidRDefault="00FD3DFB">
      <w:pPr>
        <w:pStyle w:val="a3"/>
        <w:spacing w:before="2"/>
        <w:rPr>
          <w:sz w:val="3"/>
        </w:rPr>
      </w:pPr>
    </w:p>
    <w:p w14:paraId="0FFE02BA" w14:textId="7F75A801" w:rsidR="00FD3DFB" w:rsidRDefault="00006CE7">
      <w:pPr>
        <w:pStyle w:val="a3"/>
        <w:spacing w:line="20" w:lineRule="exact"/>
        <w:ind w:left="105"/>
        <w:rPr>
          <w:sz w:val="2"/>
        </w:rPr>
      </w:pPr>
      <w:r>
        <w:rPr>
          <w:sz w:val="2"/>
        </w:rPr>
      </w:r>
      <w:r>
        <w:rPr>
          <w:sz w:val="2"/>
        </w:rPr>
        <w:pict w14:anchorId="49230145">
          <v:group id="_x0000_s1093" style="width:482.2pt;height:.55pt;mso-position-horizontal-relative:char;mso-position-vertical-relative:line" coordsize="9644,11">
            <v:line id="_x0000_s1094" style="position:absolute" from="6,6" to="9638,6" strokeweight=".18028mm"/>
            <w10:wrap type="none"/>
            <w10:anchorlock/>
          </v:group>
        </w:pict>
      </w:r>
    </w:p>
    <w:p w14:paraId="1EBB5D15" w14:textId="77777777" w:rsidR="00FD3DFB" w:rsidRDefault="00000630">
      <w:pPr>
        <w:pStyle w:val="2"/>
        <w:spacing w:before="30"/>
      </w:pPr>
      <w:bookmarkStart w:id="36" w:name="Upgrading_Lenovo_Hardware_Management_Pac"/>
      <w:bookmarkStart w:id="37" w:name="_bookmark18"/>
      <w:bookmarkEnd w:id="36"/>
      <w:bookmarkEnd w:id="37"/>
      <w:r>
        <w:t>Upgrading Lenovo Hardware Management Pack</w:t>
      </w:r>
    </w:p>
    <w:p w14:paraId="14EEBB5C" w14:textId="77777777" w:rsidR="00FD3DFB" w:rsidRDefault="00000630">
      <w:pPr>
        <w:pStyle w:val="a3"/>
        <w:spacing w:before="125" w:line="218" w:lineRule="exact"/>
        <w:ind w:left="110"/>
      </w:pPr>
      <w:r>
        <w:t>To upgrade Lenovo Hardware Management Pack, you shall uninstall it first, and then install the upgraded version.</w:t>
      </w:r>
    </w:p>
    <w:p w14:paraId="25966BE6" w14:textId="77777777" w:rsidR="00FD3DFB" w:rsidRDefault="00FD3DFB">
      <w:pPr>
        <w:pStyle w:val="a3"/>
        <w:spacing w:before="5"/>
        <w:rPr>
          <w:sz w:val="21"/>
        </w:rPr>
      </w:pPr>
    </w:p>
    <w:p w14:paraId="16B6283B" w14:textId="77777777" w:rsidR="00FD3DFB" w:rsidRDefault="00000630">
      <w:pPr>
        <w:pStyle w:val="4"/>
      </w:pPr>
      <w:r>
        <w:t>Before you begin</w:t>
      </w:r>
    </w:p>
    <w:p w14:paraId="65321275" w14:textId="77777777" w:rsidR="00FD3DFB" w:rsidRDefault="00FD3DFB">
      <w:pPr>
        <w:pStyle w:val="a3"/>
        <w:spacing w:before="5"/>
        <w:rPr>
          <w:b/>
          <w:sz w:val="21"/>
        </w:rPr>
      </w:pPr>
    </w:p>
    <w:p w14:paraId="4CFB0718" w14:textId="77777777" w:rsidR="00FD3DFB" w:rsidRDefault="00000630">
      <w:pPr>
        <w:pStyle w:val="a3"/>
        <w:spacing w:line="249" w:lineRule="auto"/>
        <w:ind w:left="110"/>
      </w:pPr>
      <w:r>
        <w:t>Before upgrading Lenovo Hardware Management Pack, ensure that the management server installed with Lenovo Hardware Management Pack is in the maintenance mode.</w:t>
      </w:r>
    </w:p>
    <w:p w14:paraId="554BEF78" w14:textId="77777777" w:rsidR="00FD3DFB" w:rsidRDefault="00000630">
      <w:pPr>
        <w:pStyle w:val="a3"/>
        <w:spacing w:before="199"/>
        <w:ind w:left="110"/>
      </w:pPr>
      <w:r>
        <w:rPr>
          <w:b/>
        </w:rPr>
        <w:t xml:space="preserve">Note: </w:t>
      </w:r>
      <w:r>
        <w:t>Only Lenovo Hardware Management Pack v6.3.0 and later version are supported.</w:t>
      </w:r>
    </w:p>
    <w:p w14:paraId="5D2EC0EF" w14:textId="77777777" w:rsidR="00FD3DFB" w:rsidRDefault="00FD3DFB">
      <w:pPr>
        <w:pStyle w:val="a3"/>
        <w:spacing w:before="6"/>
        <w:rPr>
          <w:sz w:val="21"/>
        </w:rPr>
      </w:pPr>
    </w:p>
    <w:p w14:paraId="65AC71B4" w14:textId="77777777" w:rsidR="00FD3DFB" w:rsidRDefault="00000630">
      <w:pPr>
        <w:pStyle w:val="4"/>
      </w:pPr>
      <w:r>
        <w:t>Procedure</w:t>
      </w:r>
    </w:p>
    <w:p w14:paraId="23930146" w14:textId="77777777" w:rsidR="00FD3DFB" w:rsidRDefault="00000630">
      <w:pPr>
        <w:pStyle w:val="a3"/>
        <w:tabs>
          <w:tab w:val="left" w:pos="960"/>
        </w:tabs>
        <w:spacing w:before="94" w:line="249" w:lineRule="auto"/>
        <w:ind w:left="960" w:right="326" w:hanging="851"/>
      </w:pPr>
      <w:r>
        <w:t>Step</w:t>
      </w:r>
      <w:r>
        <w:rPr>
          <w:spacing w:val="-5"/>
        </w:rPr>
        <w:t xml:space="preserve"> </w:t>
      </w:r>
      <w:r>
        <w:t>1.</w:t>
      </w:r>
      <w:r>
        <w:tab/>
        <w:t xml:space="preserve">Uninstall Lenovo Hardware Management Pack. See </w:t>
      </w:r>
      <w:hyperlink w:anchor="_bookmark16" w:history="1">
        <w:r>
          <w:t>“Uninstalling Lenovo</w:t>
        </w:r>
        <w:r>
          <w:rPr>
            <w:spacing w:val="-37"/>
          </w:rPr>
          <w:t xml:space="preserve"> </w:t>
        </w:r>
        <w:r>
          <w:t>Hardware</w:t>
        </w:r>
        <w:r>
          <w:rPr>
            <w:spacing w:val="-3"/>
          </w:rPr>
          <w:t xml:space="preserve"> </w:t>
        </w:r>
        <w:r>
          <w:t>Management</w:t>
        </w:r>
      </w:hyperlink>
      <w:r>
        <w:t xml:space="preserve"> </w:t>
      </w:r>
      <w:hyperlink w:anchor="_bookmark16" w:history="1">
        <w:r>
          <w:t>Pack” on page</w:t>
        </w:r>
        <w:r>
          <w:rPr>
            <w:spacing w:val="4"/>
          </w:rPr>
          <w:t xml:space="preserve"> </w:t>
        </w:r>
        <w:r>
          <w:t>13</w:t>
        </w:r>
      </w:hyperlink>
      <w:r>
        <w:t>.</w:t>
      </w:r>
    </w:p>
    <w:p w14:paraId="59A4B012" w14:textId="77777777" w:rsidR="00FD3DFB" w:rsidRDefault="00000630">
      <w:pPr>
        <w:pStyle w:val="a3"/>
        <w:spacing w:before="200"/>
        <w:ind w:left="960"/>
      </w:pPr>
      <w:r>
        <w:rPr>
          <w:b/>
        </w:rPr>
        <w:t xml:space="preserve">Note:  </w:t>
      </w:r>
      <w:r>
        <w:t>Lenovo Management Packs should not be deleted from Operations Manager.</w:t>
      </w:r>
    </w:p>
    <w:p w14:paraId="1E0393FC" w14:textId="77777777" w:rsidR="00FD3DFB" w:rsidRDefault="00000630">
      <w:pPr>
        <w:pStyle w:val="a3"/>
        <w:tabs>
          <w:tab w:val="left" w:pos="960"/>
        </w:tabs>
        <w:spacing w:before="94" w:line="249" w:lineRule="auto"/>
        <w:ind w:left="960" w:right="285" w:hanging="851"/>
      </w:pPr>
      <w:r>
        <w:t>Step</w:t>
      </w:r>
      <w:r>
        <w:rPr>
          <w:spacing w:val="-5"/>
        </w:rPr>
        <w:t xml:space="preserve"> </w:t>
      </w:r>
      <w:r>
        <w:t>2.</w:t>
      </w:r>
      <w:r>
        <w:tab/>
        <w:t>Uninstall</w:t>
      </w:r>
      <w:r>
        <w:rPr>
          <w:spacing w:val="-6"/>
        </w:rPr>
        <w:t xml:space="preserve"> </w:t>
      </w:r>
      <w:r>
        <w:t>Lenovo</w:t>
      </w:r>
      <w:r>
        <w:rPr>
          <w:spacing w:val="-7"/>
        </w:rPr>
        <w:t xml:space="preserve"> </w:t>
      </w:r>
      <w:r>
        <w:t>XClarity</w:t>
      </w:r>
      <w:r>
        <w:rPr>
          <w:spacing w:val="-7"/>
        </w:rPr>
        <w:t xml:space="preserve"> </w:t>
      </w:r>
      <w:r>
        <w:t>Integrator</w:t>
      </w:r>
      <w:r>
        <w:rPr>
          <w:spacing w:val="-6"/>
        </w:rPr>
        <w:t xml:space="preserve"> </w:t>
      </w:r>
      <w:r>
        <w:t>Service.</w:t>
      </w:r>
      <w:r>
        <w:rPr>
          <w:spacing w:val="-6"/>
        </w:rPr>
        <w:t xml:space="preserve"> </w:t>
      </w:r>
      <w:r>
        <w:t>See</w:t>
      </w:r>
      <w:r>
        <w:rPr>
          <w:spacing w:val="-7"/>
        </w:rPr>
        <w:t xml:space="preserve"> </w:t>
      </w:r>
      <w:hyperlink w:anchor="_bookmark17" w:history="1">
        <w:r>
          <w:t>“Uninstalling</w:t>
        </w:r>
        <w:r>
          <w:rPr>
            <w:spacing w:val="-4"/>
          </w:rPr>
          <w:t xml:space="preserve"> </w:t>
        </w:r>
        <w:r>
          <w:t>Lenovo</w:t>
        </w:r>
        <w:r>
          <w:rPr>
            <w:spacing w:val="-7"/>
          </w:rPr>
          <w:t xml:space="preserve"> </w:t>
        </w:r>
        <w:r>
          <w:t>XClarity</w:t>
        </w:r>
        <w:r>
          <w:rPr>
            <w:spacing w:val="-7"/>
          </w:rPr>
          <w:t xml:space="preserve"> </w:t>
        </w:r>
        <w:r>
          <w:t>Integrator</w:t>
        </w:r>
        <w:r>
          <w:rPr>
            <w:spacing w:val="-6"/>
          </w:rPr>
          <w:t xml:space="preserve"> </w:t>
        </w:r>
        <w:r>
          <w:t>Service”</w:t>
        </w:r>
      </w:hyperlink>
      <w:r>
        <w:rPr>
          <w:w w:val="101"/>
        </w:rPr>
        <w:t xml:space="preserve"> </w:t>
      </w:r>
      <w:hyperlink w:anchor="_bookmark17" w:history="1">
        <w:r>
          <w:t>on page</w:t>
        </w:r>
        <w:r>
          <w:rPr>
            <w:spacing w:val="-10"/>
          </w:rPr>
          <w:t xml:space="preserve"> </w:t>
        </w:r>
        <w:r>
          <w:t>13</w:t>
        </w:r>
      </w:hyperlink>
      <w:r>
        <w:t>.</w:t>
      </w:r>
    </w:p>
    <w:p w14:paraId="0A50DE2D" w14:textId="77777777" w:rsidR="00FD3DFB" w:rsidRDefault="00000630">
      <w:pPr>
        <w:pStyle w:val="a3"/>
        <w:spacing w:before="198" w:line="249" w:lineRule="auto"/>
        <w:ind w:left="960" w:right="181"/>
      </w:pPr>
      <w:r>
        <w:rPr>
          <w:b/>
          <w:w w:val="99"/>
        </w:rPr>
        <w:t>Note:</w:t>
      </w:r>
      <w:r>
        <w:rPr>
          <w:b/>
        </w:rPr>
        <w:t xml:space="preserve">  </w:t>
      </w:r>
      <w:r>
        <w:rPr>
          <w:w w:val="96"/>
        </w:rPr>
        <w:t>The</w:t>
      </w:r>
      <w:r>
        <w:t xml:space="preserve"> </w:t>
      </w:r>
      <w:r>
        <w:rPr>
          <w:w w:val="81"/>
        </w:rPr>
        <w:t>%Sy</w:t>
      </w:r>
      <w:r>
        <w:rPr>
          <w:spacing w:val="-7"/>
          <w:w w:val="81"/>
        </w:rPr>
        <w:t>s</w:t>
      </w:r>
      <w:r>
        <w:rPr>
          <w:spacing w:val="-7"/>
          <w:w w:val="186"/>
        </w:rPr>
        <w:t>t</w:t>
      </w:r>
      <w:r>
        <w:rPr>
          <w:w w:val="82"/>
        </w:rPr>
        <w:t>emD</w:t>
      </w:r>
      <w:r>
        <w:rPr>
          <w:spacing w:val="6"/>
          <w:w w:val="82"/>
        </w:rPr>
        <w:t>r</w:t>
      </w:r>
      <w:r>
        <w:rPr>
          <w:w w:val="98"/>
        </w:rPr>
        <w:t>ive%\</w:t>
      </w:r>
      <w:r>
        <w:t xml:space="preserve"> </w:t>
      </w:r>
      <w:r>
        <w:rPr>
          <w:w w:val="90"/>
        </w:rPr>
        <w:t>Prog</w:t>
      </w:r>
      <w:r>
        <w:rPr>
          <w:spacing w:val="-3"/>
          <w:w w:val="90"/>
        </w:rPr>
        <w:t>r</w:t>
      </w:r>
      <w:r>
        <w:rPr>
          <w:w w:val="82"/>
        </w:rPr>
        <w:t>amD</w:t>
      </w:r>
      <w:r>
        <w:rPr>
          <w:spacing w:val="-5"/>
          <w:w w:val="82"/>
        </w:rPr>
        <w:t>a</w:t>
      </w:r>
      <w:r>
        <w:rPr>
          <w:spacing w:val="-7"/>
          <w:w w:val="186"/>
        </w:rPr>
        <w:t>t</w:t>
      </w:r>
      <w:r>
        <w:rPr>
          <w:w w:val="98"/>
        </w:rPr>
        <w:t>a\Leno</w:t>
      </w:r>
      <w:r>
        <w:rPr>
          <w:spacing w:val="-3"/>
          <w:w w:val="98"/>
        </w:rPr>
        <w:t>v</w:t>
      </w:r>
      <w:r>
        <w:rPr>
          <w:w w:val="104"/>
        </w:rPr>
        <w:t>o\</w:t>
      </w:r>
      <w:r>
        <w:rPr>
          <w:spacing w:val="-6"/>
          <w:w w:val="104"/>
        </w:rPr>
        <w:t>L</w:t>
      </w:r>
      <w:r>
        <w:rPr>
          <w:w w:val="74"/>
        </w:rPr>
        <w:t>X</w:t>
      </w:r>
      <w:r>
        <w:rPr>
          <w:spacing w:val="-7"/>
          <w:w w:val="74"/>
        </w:rPr>
        <w:t>C</w:t>
      </w:r>
      <w:r>
        <w:rPr>
          <w:w w:val="93"/>
        </w:rPr>
        <w:t>I\UUS</w:t>
      </w:r>
      <w:r>
        <w:t xml:space="preserve"> </w:t>
      </w:r>
      <w:r>
        <w:rPr>
          <w:w w:val="101"/>
        </w:rPr>
        <w:t>folder</w:t>
      </w:r>
      <w:r>
        <w:t xml:space="preserve"> and the database </w:t>
      </w:r>
      <w:r>
        <w:rPr>
          <w:w w:val="99"/>
        </w:rPr>
        <w:t>files</w:t>
      </w:r>
      <w:r>
        <w:t xml:space="preserve"> </w:t>
      </w:r>
      <w:r>
        <w:rPr>
          <w:w w:val="101"/>
        </w:rPr>
        <w:t>should</w:t>
      </w:r>
      <w:r>
        <w:t xml:space="preserve"> </w:t>
      </w:r>
      <w:r>
        <w:rPr>
          <w:w w:val="103"/>
        </w:rPr>
        <w:t xml:space="preserve">not </w:t>
      </w:r>
      <w:r>
        <w:t>be deleted.</w:t>
      </w:r>
    </w:p>
    <w:p w14:paraId="5B681D97" w14:textId="77777777" w:rsidR="00FD3DFB" w:rsidRDefault="00000630">
      <w:pPr>
        <w:pStyle w:val="a3"/>
        <w:tabs>
          <w:tab w:val="left" w:pos="960"/>
        </w:tabs>
        <w:spacing w:before="85" w:line="249" w:lineRule="auto"/>
        <w:ind w:left="960" w:right="341" w:hanging="851"/>
      </w:pPr>
      <w:r>
        <w:t>Step</w:t>
      </w:r>
      <w:r>
        <w:rPr>
          <w:spacing w:val="-5"/>
        </w:rPr>
        <w:t xml:space="preserve"> </w:t>
      </w:r>
      <w:r>
        <w:t>3.</w:t>
      </w:r>
      <w:r>
        <w:tab/>
        <w:t>Install</w:t>
      </w:r>
      <w:r>
        <w:rPr>
          <w:spacing w:val="-5"/>
        </w:rPr>
        <w:t xml:space="preserve"> </w:t>
      </w:r>
      <w:r>
        <w:t>the</w:t>
      </w:r>
      <w:r>
        <w:rPr>
          <w:spacing w:val="-6"/>
        </w:rPr>
        <w:t xml:space="preserve"> </w:t>
      </w:r>
      <w:r>
        <w:t>upgraded</w:t>
      </w:r>
      <w:r>
        <w:rPr>
          <w:spacing w:val="-6"/>
        </w:rPr>
        <w:t xml:space="preserve"> </w:t>
      </w:r>
      <w:r>
        <w:t>Lenovo</w:t>
      </w:r>
      <w:r>
        <w:rPr>
          <w:spacing w:val="-4"/>
        </w:rPr>
        <w:t xml:space="preserve"> </w:t>
      </w:r>
      <w:r>
        <w:t>Hardware</w:t>
      </w:r>
      <w:r>
        <w:rPr>
          <w:spacing w:val="-6"/>
        </w:rPr>
        <w:t xml:space="preserve"> </w:t>
      </w:r>
      <w:r>
        <w:t>Management</w:t>
      </w:r>
      <w:r>
        <w:rPr>
          <w:spacing w:val="-5"/>
        </w:rPr>
        <w:t xml:space="preserve"> </w:t>
      </w:r>
      <w:r>
        <w:t>Pack</w:t>
      </w:r>
      <w:r>
        <w:rPr>
          <w:spacing w:val="-5"/>
        </w:rPr>
        <w:t xml:space="preserve"> </w:t>
      </w:r>
      <w:r>
        <w:t>and</w:t>
      </w:r>
      <w:r>
        <w:rPr>
          <w:spacing w:val="-5"/>
        </w:rPr>
        <w:t xml:space="preserve"> </w:t>
      </w:r>
      <w:r>
        <w:t>Lenovo</w:t>
      </w:r>
      <w:r>
        <w:rPr>
          <w:spacing w:val="-6"/>
        </w:rPr>
        <w:t xml:space="preserve"> </w:t>
      </w:r>
      <w:r>
        <w:t>XClarity</w:t>
      </w:r>
      <w:r>
        <w:rPr>
          <w:spacing w:val="-4"/>
        </w:rPr>
        <w:t xml:space="preserve"> </w:t>
      </w:r>
      <w:r>
        <w:t>Integrator</w:t>
      </w:r>
      <w:r>
        <w:rPr>
          <w:spacing w:val="-6"/>
        </w:rPr>
        <w:t xml:space="preserve"> </w:t>
      </w:r>
      <w:r>
        <w:t>Service</w:t>
      </w:r>
      <w:r>
        <w:rPr>
          <w:w w:val="99"/>
        </w:rPr>
        <w:t xml:space="preserve"> </w:t>
      </w:r>
      <w:r>
        <w:t>on the management</w:t>
      </w:r>
      <w:r>
        <w:rPr>
          <w:spacing w:val="-25"/>
        </w:rPr>
        <w:t xml:space="preserve"> </w:t>
      </w:r>
      <w:r>
        <w:t>server.</w:t>
      </w:r>
    </w:p>
    <w:p w14:paraId="4444215E" w14:textId="77777777" w:rsidR="00FD3DFB" w:rsidRDefault="00000630">
      <w:pPr>
        <w:pStyle w:val="a3"/>
        <w:spacing w:before="200" w:line="249" w:lineRule="auto"/>
        <w:ind w:left="960" w:right="409"/>
      </w:pPr>
      <w:r>
        <w:rPr>
          <w:b/>
        </w:rPr>
        <w:t xml:space="preserve">Note: </w:t>
      </w:r>
      <w:r>
        <w:t>Same Windows operating system is required for the upgraded version and the former version of Lenovo XClarity Integrator Service.</w:t>
      </w:r>
    </w:p>
    <w:p w14:paraId="04C0E220" w14:textId="77777777" w:rsidR="00FD3DFB" w:rsidRDefault="00FD3DFB">
      <w:pPr>
        <w:spacing w:line="249" w:lineRule="auto"/>
        <w:sectPr w:rsidR="00FD3DFB">
          <w:pgSz w:w="12240" w:h="15840"/>
          <w:pgMar w:top="1460" w:right="1300" w:bottom="860" w:left="1080" w:header="0" w:footer="614" w:gutter="0"/>
          <w:cols w:space="720"/>
        </w:sectPr>
      </w:pPr>
    </w:p>
    <w:p w14:paraId="76AFAA55" w14:textId="29EAEE87" w:rsidR="00FD3DFB" w:rsidRDefault="00006CE7">
      <w:pPr>
        <w:pStyle w:val="a3"/>
        <w:spacing w:line="40" w:lineRule="exact"/>
        <w:ind w:left="117"/>
        <w:rPr>
          <w:sz w:val="4"/>
        </w:rPr>
      </w:pPr>
      <w:r>
        <w:rPr>
          <w:sz w:val="4"/>
        </w:rPr>
      </w:r>
      <w:r>
        <w:rPr>
          <w:sz w:val="4"/>
        </w:rPr>
        <w:pict w14:anchorId="6919D640">
          <v:group id="_x0000_s1091" style="width:483.65pt;height:2pt;mso-position-horizontal-relative:char;mso-position-vertical-relative:line" coordsize="9673,40">
            <v:line id="_x0000_s1092" style="position:absolute" from="20,20" to="9652,20" strokeweight=".69992mm"/>
            <w10:wrap type="none"/>
            <w10:anchorlock/>
          </v:group>
        </w:pict>
      </w:r>
    </w:p>
    <w:p w14:paraId="4C266E5F" w14:textId="77777777" w:rsidR="00FD3DFB" w:rsidRDefault="00FD3DFB">
      <w:pPr>
        <w:pStyle w:val="a3"/>
      </w:pPr>
    </w:p>
    <w:p w14:paraId="79651723" w14:textId="77777777" w:rsidR="00FD3DFB" w:rsidRDefault="00000630">
      <w:pPr>
        <w:pStyle w:val="1"/>
        <w:tabs>
          <w:tab w:val="left" w:pos="1944"/>
        </w:tabs>
        <w:spacing w:before="265" w:line="350" w:lineRule="exact"/>
        <w:ind w:right="1105"/>
      </w:pPr>
      <w:bookmarkStart w:id="38" w:name="Chapter_3.__Managing_servers_through_XCl"/>
      <w:bookmarkStart w:id="39" w:name="_bookmark19"/>
      <w:bookmarkEnd w:id="38"/>
      <w:bookmarkEnd w:id="39"/>
      <w:r>
        <w:t>Chapter</w:t>
      </w:r>
      <w:r>
        <w:rPr>
          <w:spacing w:val="-7"/>
        </w:rPr>
        <w:t xml:space="preserve"> </w:t>
      </w:r>
      <w:r>
        <w:t>3.</w:t>
      </w:r>
      <w:r>
        <w:tab/>
        <w:t>Managing servers through</w:t>
      </w:r>
      <w:r>
        <w:rPr>
          <w:spacing w:val="-40"/>
        </w:rPr>
        <w:t xml:space="preserve"> </w:t>
      </w:r>
      <w:r>
        <w:t>XClarity</w:t>
      </w:r>
      <w:r>
        <w:rPr>
          <w:spacing w:val="-14"/>
        </w:rPr>
        <w:t xml:space="preserve"> </w:t>
      </w:r>
      <w:r>
        <w:t>Integrator</w:t>
      </w:r>
      <w:r>
        <w:rPr>
          <w:w w:val="101"/>
        </w:rPr>
        <w:t xml:space="preserve"> </w:t>
      </w:r>
      <w:r>
        <w:t>Service</w:t>
      </w:r>
    </w:p>
    <w:p w14:paraId="363597BF" w14:textId="77777777" w:rsidR="00FD3DFB" w:rsidRDefault="00000630">
      <w:pPr>
        <w:pStyle w:val="a3"/>
        <w:spacing w:before="269" w:line="228" w:lineRule="auto"/>
        <w:ind w:left="137" w:right="237"/>
      </w:pPr>
      <w:r>
        <w:t>Lenovo Hardware Management Pack supports to manage the BMC-based servers through XClarity Integrator Service in out-of-band mode, including the System x servers, the ThinkSystem servers, the BladeCenter servers, and the Flex System servers.</w:t>
      </w:r>
    </w:p>
    <w:p w14:paraId="410B41F2" w14:textId="77777777" w:rsidR="00FD3DFB" w:rsidRDefault="00FD3DFB">
      <w:pPr>
        <w:pStyle w:val="a3"/>
        <w:spacing w:before="7"/>
        <w:rPr>
          <w:sz w:val="21"/>
        </w:rPr>
      </w:pPr>
    </w:p>
    <w:p w14:paraId="67EDA64C" w14:textId="77777777" w:rsidR="00FD3DFB" w:rsidRDefault="00000630">
      <w:pPr>
        <w:pStyle w:val="a3"/>
        <w:ind w:left="137"/>
      </w:pPr>
      <w:r>
        <w:t>Lenovo Hardware Management Pack provides the following functions:</w:t>
      </w:r>
    </w:p>
    <w:p w14:paraId="23119318" w14:textId="77777777" w:rsidR="00FD3DFB" w:rsidRDefault="00000630">
      <w:pPr>
        <w:pStyle w:val="a4"/>
        <w:numPr>
          <w:ilvl w:val="0"/>
          <w:numId w:val="35"/>
        </w:numPr>
        <w:tabs>
          <w:tab w:val="left" w:pos="387"/>
        </w:tabs>
        <w:spacing w:before="129"/>
        <w:ind w:hanging="249"/>
        <w:rPr>
          <w:sz w:val="20"/>
        </w:rPr>
      </w:pPr>
      <w:r>
        <w:rPr>
          <w:sz w:val="20"/>
        </w:rPr>
        <w:t>Discovering and authenticating the BMC-based</w:t>
      </w:r>
      <w:r>
        <w:rPr>
          <w:spacing w:val="8"/>
          <w:sz w:val="20"/>
        </w:rPr>
        <w:t xml:space="preserve"> </w:t>
      </w:r>
      <w:r>
        <w:rPr>
          <w:sz w:val="20"/>
        </w:rPr>
        <w:t>servers</w:t>
      </w:r>
    </w:p>
    <w:p w14:paraId="7444BF41" w14:textId="77777777" w:rsidR="00FD3DFB" w:rsidRDefault="00000630">
      <w:pPr>
        <w:pStyle w:val="a4"/>
        <w:numPr>
          <w:ilvl w:val="0"/>
          <w:numId w:val="35"/>
        </w:numPr>
        <w:tabs>
          <w:tab w:val="left" w:pos="387"/>
        </w:tabs>
        <w:ind w:hanging="249"/>
        <w:rPr>
          <w:sz w:val="20"/>
        </w:rPr>
      </w:pPr>
      <w:r>
        <w:rPr>
          <w:sz w:val="20"/>
        </w:rPr>
        <w:t>Monitoring the health of the BMC-based servers and displaying the events and</w:t>
      </w:r>
      <w:r>
        <w:rPr>
          <w:spacing w:val="-15"/>
          <w:sz w:val="20"/>
        </w:rPr>
        <w:t xml:space="preserve"> </w:t>
      </w:r>
      <w:r>
        <w:rPr>
          <w:sz w:val="20"/>
        </w:rPr>
        <w:t>alerts</w:t>
      </w:r>
    </w:p>
    <w:p w14:paraId="0C6A2205" w14:textId="77777777" w:rsidR="00FD3DFB" w:rsidRDefault="00000630">
      <w:pPr>
        <w:pStyle w:val="a4"/>
        <w:numPr>
          <w:ilvl w:val="0"/>
          <w:numId w:val="35"/>
        </w:numPr>
        <w:tabs>
          <w:tab w:val="left" w:pos="387"/>
        </w:tabs>
        <w:spacing w:before="93"/>
        <w:ind w:hanging="249"/>
        <w:rPr>
          <w:sz w:val="20"/>
        </w:rPr>
      </w:pPr>
      <w:r>
        <w:rPr>
          <w:sz w:val="20"/>
        </w:rPr>
        <w:t>Retrieving and displaying the information of the BMC-based</w:t>
      </w:r>
      <w:r>
        <w:rPr>
          <w:spacing w:val="-4"/>
          <w:sz w:val="20"/>
        </w:rPr>
        <w:t xml:space="preserve"> </w:t>
      </w:r>
      <w:r>
        <w:rPr>
          <w:sz w:val="20"/>
        </w:rPr>
        <w:t>servers</w:t>
      </w:r>
    </w:p>
    <w:p w14:paraId="5EA7C19A" w14:textId="77777777" w:rsidR="00FD3DFB" w:rsidRDefault="00000630">
      <w:pPr>
        <w:pStyle w:val="a4"/>
        <w:numPr>
          <w:ilvl w:val="0"/>
          <w:numId w:val="35"/>
        </w:numPr>
        <w:tabs>
          <w:tab w:val="left" w:pos="387"/>
        </w:tabs>
        <w:ind w:hanging="249"/>
        <w:rPr>
          <w:sz w:val="20"/>
        </w:rPr>
      </w:pPr>
      <w:r>
        <w:rPr>
          <w:sz w:val="20"/>
        </w:rPr>
        <w:t>Managing power</w:t>
      </w:r>
      <w:r>
        <w:rPr>
          <w:spacing w:val="22"/>
          <w:sz w:val="20"/>
        </w:rPr>
        <w:t xml:space="preserve"> </w:t>
      </w:r>
      <w:r>
        <w:rPr>
          <w:sz w:val="20"/>
        </w:rPr>
        <w:t>capping</w:t>
      </w:r>
    </w:p>
    <w:p w14:paraId="64BB1C17" w14:textId="77777777" w:rsidR="00FD3DFB" w:rsidRDefault="00000630">
      <w:pPr>
        <w:pStyle w:val="a4"/>
        <w:numPr>
          <w:ilvl w:val="0"/>
          <w:numId w:val="35"/>
        </w:numPr>
        <w:tabs>
          <w:tab w:val="left" w:pos="387"/>
        </w:tabs>
        <w:ind w:hanging="249"/>
        <w:rPr>
          <w:sz w:val="20"/>
        </w:rPr>
      </w:pPr>
      <w:r>
        <w:rPr>
          <w:sz w:val="20"/>
        </w:rPr>
        <w:t>Providing an option for deleting the BMC-based</w:t>
      </w:r>
      <w:r>
        <w:rPr>
          <w:spacing w:val="11"/>
          <w:sz w:val="20"/>
        </w:rPr>
        <w:t xml:space="preserve"> </w:t>
      </w:r>
      <w:r>
        <w:rPr>
          <w:sz w:val="20"/>
        </w:rPr>
        <w:t>servers</w:t>
      </w:r>
    </w:p>
    <w:p w14:paraId="793194D0" w14:textId="77777777" w:rsidR="00FD3DFB" w:rsidRDefault="00000630">
      <w:pPr>
        <w:pStyle w:val="a4"/>
        <w:numPr>
          <w:ilvl w:val="0"/>
          <w:numId w:val="35"/>
        </w:numPr>
        <w:tabs>
          <w:tab w:val="left" w:pos="387"/>
        </w:tabs>
        <w:ind w:hanging="249"/>
        <w:rPr>
          <w:sz w:val="20"/>
        </w:rPr>
      </w:pPr>
      <w:r>
        <w:rPr>
          <w:sz w:val="20"/>
        </w:rPr>
        <w:t>Supporting multiple Operations Managers in the same management</w:t>
      </w:r>
      <w:r>
        <w:rPr>
          <w:spacing w:val="-11"/>
          <w:sz w:val="20"/>
        </w:rPr>
        <w:t xml:space="preserve"> </w:t>
      </w:r>
      <w:r>
        <w:rPr>
          <w:sz w:val="20"/>
        </w:rPr>
        <w:t>group</w:t>
      </w:r>
    </w:p>
    <w:p w14:paraId="7E26F66E" w14:textId="77777777" w:rsidR="00FD3DFB" w:rsidRDefault="00FD3DFB">
      <w:pPr>
        <w:pStyle w:val="a3"/>
        <w:spacing w:before="6"/>
        <w:rPr>
          <w:sz w:val="21"/>
        </w:rPr>
      </w:pPr>
    </w:p>
    <w:p w14:paraId="37C8D85E" w14:textId="77777777" w:rsidR="00FD3DFB" w:rsidRDefault="00000630">
      <w:pPr>
        <w:pStyle w:val="4"/>
        <w:ind w:left="137"/>
      </w:pPr>
      <w:r>
        <w:t>Before you begin</w:t>
      </w:r>
    </w:p>
    <w:p w14:paraId="2F21521C" w14:textId="77777777" w:rsidR="00FD3DFB" w:rsidRDefault="00FD3DFB">
      <w:pPr>
        <w:pStyle w:val="a3"/>
        <w:spacing w:before="6"/>
        <w:rPr>
          <w:b/>
          <w:sz w:val="21"/>
        </w:rPr>
      </w:pPr>
    </w:p>
    <w:p w14:paraId="2C57CC59" w14:textId="77777777" w:rsidR="00FD3DFB" w:rsidRDefault="00000630">
      <w:pPr>
        <w:pStyle w:val="a3"/>
        <w:ind w:left="137"/>
      </w:pPr>
      <w:r>
        <w:t>Before you begin, ensure that:</w:t>
      </w:r>
    </w:p>
    <w:p w14:paraId="3F473372" w14:textId="77777777" w:rsidR="00FD3DFB" w:rsidRDefault="00000630">
      <w:pPr>
        <w:pStyle w:val="a4"/>
        <w:numPr>
          <w:ilvl w:val="0"/>
          <w:numId w:val="35"/>
        </w:numPr>
        <w:tabs>
          <w:tab w:val="left" w:pos="387"/>
        </w:tabs>
        <w:spacing w:before="128"/>
        <w:ind w:hanging="249"/>
        <w:rPr>
          <w:sz w:val="20"/>
        </w:rPr>
      </w:pPr>
      <w:r>
        <w:rPr>
          <w:sz w:val="20"/>
        </w:rPr>
        <w:t>The</w:t>
      </w:r>
      <w:r>
        <w:rPr>
          <w:spacing w:val="-6"/>
          <w:sz w:val="20"/>
        </w:rPr>
        <w:t xml:space="preserve"> </w:t>
      </w:r>
      <w:r>
        <w:rPr>
          <w:sz w:val="20"/>
        </w:rPr>
        <w:t>target</w:t>
      </w:r>
      <w:r>
        <w:rPr>
          <w:spacing w:val="-7"/>
          <w:sz w:val="20"/>
        </w:rPr>
        <w:t xml:space="preserve"> </w:t>
      </w:r>
      <w:r>
        <w:rPr>
          <w:sz w:val="20"/>
        </w:rPr>
        <w:t>BMC</w:t>
      </w:r>
      <w:r>
        <w:rPr>
          <w:spacing w:val="-5"/>
          <w:sz w:val="20"/>
        </w:rPr>
        <w:t xml:space="preserve"> </w:t>
      </w:r>
      <w:r>
        <w:rPr>
          <w:sz w:val="20"/>
        </w:rPr>
        <w:t>node</w:t>
      </w:r>
      <w:r>
        <w:rPr>
          <w:spacing w:val="-6"/>
          <w:sz w:val="20"/>
        </w:rPr>
        <w:t xml:space="preserve"> </w:t>
      </w:r>
      <w:r>
        <w:rPr>
          <w:sz w:val="20"/>
        </w:rPr>
        <w:t>is</w:t>
      </w:r>
      <w:r>
        <w:rPr>
          <w:spacing w:val="-7"/>
          <w:sz w:val="20"/>
        </w:rPr>
        <w:t xml:space="preserve"> </w:t>
      </w:r>
      <w:r>
        <w:rPr>
          <w:sz w:val="20"/>
        </w:rPr>
        <w:t>connected</w:t>
      </w:r>
      <w:r>
        <w:rPr>
          <w:spacing w:val="-5"/>
          <w:sz w:val="20"/>
        </w:rPr>
        <w:t xml:space="preserve"> </w:t>
      </w:r>
      <w:r>
        <w:rPr>
          <w:sz w:val="20"/>
        </w:rPr>
        <w:t>to</w:t>
      </w:r>
      <w:r>
        <w:rPr>
          <w:spacing w:val="-6"/>
          <w:sz w:val="20"/>
        </w:rPr>
        <w:t xml:space="preserve"> </w:t>
      </w:r>
      <w:r>
        <w:rPr>
          <w:sz w:val="20"/>
        </w:rPr>
        <w:t>port</w:t>
      </w:r>
      <w:r>
        <w:rPr>
          <w:spacing w:val="-6"/>
          <w:sz w:val="20"/>
        </w:rPr>
        <w:t xml:space="preserve"> </w:t>
      </w:r>
      <w:r>
        <w:rPr>
          <w:sz w:val="20"/>
        </w:rPr>
        <w:t>5988</w:t>
      </w:r>
      <w:r>
        <w:rPr>
          <w:spacing w:val="-7"/>
          <w:sz w:val="20"/>
        </w:rPr>
        <w:t xml:space="preserve"> </w:t>
      </w:r>
      <w:r>
        <w:rPr>
          <w:sz w:val="20"/>
        </w:rPr>
        <w:t>(HTTP)</w:t>
      </w:r>
      <w:r>
        <w:rPr>
          <w:spacing w:val="-6"/>
          <w:sz w:val="20"/>
        </w:rPr>
        <w:t xml:space="preserve"> </w:t>
      </w:r>
      <w:r>
        <w:rPr>
          <w:sz w:val="20"/>
        </w:rPr>
        <w:t>or</w:t>
      </w:r>
      <w:r>
        <w:rPr>
          <w:spacing w:val="-7"/>
          <w:sz w:val="20"/>
        </w:rPr>
        <w:t xml:space="preserve"> </w:t>
      </w:r>
      <w:r>
        <w:rPr>
          <w:sz w:val="20"/>
        </w:rPr>
        <w:t>port</w:t>
      </w:r>
      <w:r>
        <w:rPr>
          <w:spacing w:val="-6"/>
          <w:sz w:val="20"/>
        </w:rPr>
        <w:t xml:space="preserve"> </w:t>
      </w:r>
      <w:r>
        <w:rPr>
          <w:sz w:val="20"/>
        </w:rPr>
        <w:t>5989</w:t>
      </w:r>
      <w:r>
        <w:rPr>
          <w:spacing w:val="-6"/>
          <w:sz w:val="20"/>
        </w:rPr>
        <w:t xml:space="preserve"> </w:t>
      </w:r>
      <w:r>
        <w:rPr>
          <w:sz w:val="20"/>
        </w:rPr>
        <w:t>(HTTPS)</w:t>
      </w:r>
      <w:r>
        <w:rPr>
          <w:spacing w:val="-7"/>
          <w:sz w:val="20"/>
        </w:rPr>
        <w:t xml:space="preserve"> </w:t>
      </w:r>
      <w:r>
        <w:rPr>
          <w:sz w:val="20"/>
        </w:rPr>
        <w:t>through</w:t>
      </w:r>
      <w:r>
        <w:rPr>
          <w:spacing w:val="-6"/>
          <w:sz w:val="20"/>
        </w:rPr>
        <w:t xml:space="preserve"> </w:t>
      </w:r>
      <w:r>
        <w:rPr>
          <w:sz w:val="20"/>
        </w:rPr>
        <w:t>CIM</w:t>
      </w:r>
      <w:r>
        <w:rPr>
          <w:spacing w:val="-7"/>
          <w:sz w:val="20"/>
        </w:rPr>
        <w:t xml:space="preserve"> </w:t>
      </w:r>
      <w:r>
        <w:rPr>
          <w:sz w:val="20"/>
        </w:rPr>
        <w:t>protocol.</w:t>
      </w:r>
    </w:p>
    <w:p w14:paraId="298D7056" w14:textId="77777777" w:rsidR="00FD3DFB" w:rsidRDefault="00000630">
      <w:pPr>
        <w:pStyle w:val="a4"/>
        <w:numPr>
          <w:ilvl w:val="0"/>
          <w:numId w:val="35"/>
        </w:numPr>
        <w:tabs>
          <w:tab w:val="left" w:pos="387"/>
        </w:tabs>
        <w:ind w:hanging="249"/>
        <w:rPr>
          <w:sz w:val="20"/>
        </w:rPr>
      </w:pPr>
      <w:r>
        <w:rPr>
          <w:sz w:val="20"/>
        </w:rPr>
        <w:t>There</w:t>
      </w:r>
      <w:r>
        <w:rPr>
          <w:spacing w:val="-11"/>
          <w:sz w:val="20"/>
        </w:rPr>
        <w:t xml:space="preserve"> </w:t>
      </w:r>
      <w:r>
        <w:rPr>
          <w:sz w:val="20"/>
        </w:rPr>
        <w:t>are</w:t>
      </w:r>
      <w:r>
        <w:rPr>
          <w:spacing w:val="-9"/>
          <w:sz w:val="20"/>
        </w:rPr>
        <w:t xml:space="preserve"> </w:t>
      </w:r>
      <w:r>
        <w:rPr>
          <w:sz w:val="20"/>
        </w:rPr>
        <w:t>four</w:t>
      </w:r>
      <w:r>
        <w:rPr>
          <w:spacing w:val="-10"/>
          <w:sz w:val="20"/>
        </w:rPr>
        <w:t xml:space="preserve"> </w:t>
      </w:r>
      <w:r>
        <w:rPr>
          <w:sz w:val="20"/>
        </w:rPr>
        <w:t>services</w:t>
      </w:r>
      <w:r>
        <w:rPr>
          <w:spacing w:val="-10"/>
          <w:sz w:val="20"/>
        </w:rPr>
        <w:t xml:space="preserve"> </w:t>
      </w:r>
      <w:r>
        <w:rPr>
          <w:sz w:val="20"/>
        </w:rPr>
        <w:t>of</w:t>
      </w:r>
      <w:r>
        <w:rPr>
          <w:spacing w:val="-10"/>
          <w:sz w:val="20"/>
        </w:rPr>
        <w:t xml:space="preserve"> </w:t>
      </w:r>
      <w:r>
        <w:rPr>
          <w:sz w:val="20"/>
        </w:rPr>
        <w:t>Lenovo</w:t>
      </w:r>
      <w:r>
        <w:rPr>
          <w:spacing w:val="-11"/>
          <w:sz w:val="20"/>
        </w:rPr>
        <w:t xml:space="preserve"> </w:t>
      </w:r>
      <w:r>
        <w:rPr>
          <w:sz w:val="20"/>
        </w:rPr>
        <w:t>XClarity</w:t>
      </w:r>
      <w:r>
        <w:rPr>
          <w:spacing w:val="-11"/>
          <w:sz w:val="20"/>
        </w:rPr>
        <w:t xml:space="preserve"> </w:t>
      </w:r>
      <w:r>
        <w:rPr>
          <w:sz w:val="20"/>
        </w:rPr>
        <w:t>Integrator</w:t>
      </w:r>
      <w:r>
        <w:rPr>
          <w:spacing w:val="-10"/>
          <w:sz w:val="20"/>
        </w:rPr>
        <w:t xml:space="preserve"> </w:t>
      </w:r>
      <w:r>
        <w:rPr>
          <w:sz w:val="20"/>
        </w:rPr>
        <w:t>Service:</w:t>
      </w:r>
    </w:p>
    <w:p w14:paraId="321B5781" w14:textId="77777777" w:rsidR="00FD3DFB" w:rsidRDefault="00000630">
      <w:pPr>
        <w:pStyle w:val="a4"/>
        <w:numPr>
          <w:ilvl w:val="1"/>
          <w:numId w:val="35"/>
        </w:numPr>
        <w:tabs>
          <w:tab w:val="left" w:pos="636"/>
        </w:tabs>
        <w:spacing w:before="128"/>
        <w:ind w:left="635"/>
        <w:rPr>
          <w:sz w:val="20"/>
        </w:rPr>
      </w:pPr>
      <w:r>
        <w:rPr>
          <w:sz w:val="20"/>
        </w:rPr>
        <w:t>Lenovo XClarity Integrator Management</w:t>
      </w:r>
      <w:r>
        <w:rPr>
          <w:spacing w:val="-29"/>
          <w:sz w:val="20"/>
        </w:rPr>
        <w:t xml:space="preserve"> </w:t>
      </w:r>
      <w:r>
        <w:rPr>
          <w:sz w:val="20"/>
        </w:rPr>
        <w:t>Webservice</w:t>
      </w:r>
    </w:p>
    <w:p w14:paraId="5DF8B58C" w14:textId="77777777" w:rsidR="00FD3DFB" w:rsidRDefault="00000630">
      <w:pPr>
        <w:pStyle w:val="a4"/>
        <w:numPr>
          <w:ilvl w:val="1"/>
          <w:numId w:val="35"/>
        </w:numPr>
        <w:tabs>
          <w:tab w:val="left" w:pos="636"/>
        </w:tabs>
        <w:ind w:left="635"/>
        <w:rPr>
          <w:sz w:val="20"/>
        </w:rPr>
      </w:pPr>
      <w:r>
        <w:rPr>
          <w:sz w:val="20"/>
        </w:rPr>
        <w:t>Lenovo XClarity Integrator</w:t>
      </w:r>
      <w:r>
        <w:rPr>
          <w:spacing w:val="-2"/>
          <w:sz w:val="20"/>
        </w:rPr>
        <w:t xml:space="preserve"> </w:t>
      </w:r>
      <w:r>
        <w:rPr>
          <w:sz w:val="20"/>
        </w:rPr>
        <w:t>Monitor</w:t>
      </w:r>
    </w:p>
    <w:p w14:paraId="295992DA" w14:textId="77777777" w:rsidR="00FD3DFB" w:rsidRDefault="00000630">
      <w:pPr>
        <w:pStyle w:val="a4"/>
        <w:numPr>
          <w:ilvl w:val="1"/>
          <w:numId w:val="35"/>
        </w:numPr>
        <w:tabs>
          <w:tab w:val="left" w:pos="636"/>
        </w:tabs>
        <w:ind w:left="635"/>
        <w:rPr>
          <w:sz w:val="20"/>
        </w:rPr>
      </w:pPr>
      <w:r>
        <w:rPr>
          <w:sz w:val="20"/>
        </w:rPr>
        <w:t>Lenovo XClarity Integrator</w:t>
      </w:r>
      <w:r>
        <w:rPr>
          <w:spacing w:val="-35"/>
          <w:sz w:val="20"/>
        </w:rPr>
        <w:t xml:space="preserve"> </w:t>
      </w:r>
      <w:r>
        <w:rPr>
          <w:sz w:val="20"/>
        </w:rPr>
        <w:t>Server</w:t>
      </w:r>
    </w:p>
    <w:p w14:paraId="6C638A9C" w14:textId="77777777" w:rsidR="00FD3DFB" w:rsidRDefault="00000630">
      <w:pPr>
        <w:pStyle w:val="a4"/>
        <w:numPr>
          <w:ilvl w:val="1"/>
          <w:numId w:val="35"/>
        </w:numPr>
        <w:tabs>
          <w:tab w:val="left" w:pos="636"/>
        </w:tabs>
        <w:ind w:left="635"/>
        <w:rPr>
          <w:sz w:val="20"/>
        </w:rPr>
      </w:pPr>
      <w:r>
        <w:rPr>
          <w:sz w:val="20"/>
        </w:rPr>
        <w:t>Lenovo XClarity Integrator Service</w:t>
      </w:r>
      <w:r>
        <w:rPr>
          <w:spacing w:val="-32"/>
          <w:sz w:val="20"/>
        </w:rPr>
        <w:t xml:space="preserve"> </w:t>
      </w:r>
      <w:r>
        <w:rPr>
          <w:sz w:val="20"/>
        </w:rPr>
        <w:t>Starter</w:t>
      </w:r>
    </w:p>
    <w:p w14:paraId="41C98592" w14:textId="77777777" w:rsidR="00FD3DFB" w:rsidRDefault="00000630">
      <w:pPr>
        <w:pStyle w:val="a4"/>
        <w:numPr>
          <w:ilvl w:val="0"/>
          <w:numId w:val="35"/>
        </w:numPr>
        <w:tabs>
          <w:tab w:val="left" w:pos="387"/>
        </w:tabs>
        <w:spacing w:line="249" w:lineRule="auto"/>
        <w:ind w:right="257" w:hanging="249"/>
        <w:rPr>
          <w:sz w:val="20"/>
        </w:rPr>
      </w:pPr>
      <w:r>
        <w:rPr>
          <w:sz w:val="20"/>
        </w:rPr>
        <w:t>The</w:t>
      </w:r>
      <w:r>
        <w:rPr>
          <w:spacing w:val="-4"/>
          <w:sz w:val="20"/>
        </w:rPr>
        <w:t xml:space="preserve"> </w:t>
      </w:r>
      <w:r>
        <w:rPr>
          <w:sz w:val="20"/>
        </w:rPr>
        <w:t>firewall</w:t>
      </w:r>
      <w:r>
        <w:rPr>
          <w:spacing w:val="-5"/>
          <w:sz w:val="20"/>
        </w:rPr>
        <w:t xml:space="preserve"> </w:t>
      </w:r>
      <w:r>
        <w:rPr>
          <w:sz w:val="20"/>
        </w:rPr>
        <w:t>does</w:t>
      </w:r>
      <w:r>
        <w:rPr>
          <w:spacing w:val="-5"/>
          <w:sz w:val="20"/>
        </w:rPr>
        <w:t xml:space="preserve"> </w:t>
      </w:r>
      <w:r>
        <w:rPr>
          <w:sz w:val="20"/>
        </w:rPr>
        <w:t>not</w:t>
      </w:r>
      <w:r>
        <w:rPr>
          <w:spacing w:val="-4"/>
          <w:sz w:val="20"/>
        </w:rPr>
        <w:t xml:space="preserve"> </w:t>
      </w:r>
      <w:r>
        <w:rPr>
          <w:sz w:val="20"/>
        </w:rPr>
        <w:t>block</w:t>
      </w:r>
      <w:r>
        <w:rPr>
          <w:spacing w:val="-4"/>
          <w:sz w:val="20"/>
        </w:rPr>
        <w:t xml:space="preserve"> </w:t>
      </w:r>
      <w:r>
        <w:rPr>
          <w:sz w:val="20"/>
        </w:rPr>
        <w:t>the</w:t>
      </w:r>
      <w:r>
        <w:rPr>
          <w:spacing w:val="-5"/>
          <w:sz w:val="20"/>
        </w:rPr>
        <w:t xml:space="preserve"> </w:t>
      </w:r>
      <w:r>
        <w:rPr>
          <w:sz w:val="20"/>
        </w:rPr>
        <w:t>network</w:t>
      </w:r>
      <w:r>
        <w:rPr>
          <w:spacing w:val="-4"/>
          <w:sz w:val="20"/>
        </w:rPr>
        <w:t xml:space="preserve"> </w:t>
      </w:r>
      <w:r>
        <w:rPr>
          <w:sz w:val="20"/>
        </w:rPr>
        <w:t>port</w:t>
      </w:r>
      <w:r>
        <w:rPr>
          <w:spacing w:val="-4"/>
          <w:sz w:val="20"/>
        </w:rPr>
        <w:t xml:space="preserve"> </w:t>
      </w:r>
      <w:r>
        <w:rPr>
          <w:sz w:val="20"/>
        </w:rPr>
        <w:t>of</w:t>
      </w:r>
      <w:r>
        <w:rPr>
          <w:spacing w:val="-4"/>
          <w:sz w:val="20"/>
        </w:rPr>
        <w:t xml:space="preserve"> </w:t>
      </w:r>
      <w:r>
        <w:rPr>
          <w:sz w:val="20"/>
        </w:rPr>
        <w:t>XClarity</w:t>
      </w:r>
      <w:r>
        <w:rPr>
          <w:spacing w:val="-5"/>
          <w:sz w:val="20"/>
        </w:rPr>
        <w:t xml:space="preserve"> </w:t>
      </w:r>
      <w:r>
        <w:rPr>
          <w:sz w:val="20"/>
        </w:rPr>
        <w:t>Integrator</w:t>
      </w:r>
      <w:r>
        <w:rPr>
          <w:spacing w:val="-4"/>
          <w:sz w:val="20"/>
        </w:rPr>
        <w:t xml:space="preserve"> </w:t>
      </w:r>
      <w:r>
        <w:rPr>
          <w:sz w:val="20"/>
        </w:rPr>
        <w:t>Service</w:t>
      </w:r>
      <w:r>
        <w:rPr>
          <w:spacing w:val="-5"/>
          <w:sz w:val="20"/>
        </w:rPr>
        <w:t xml:space="preserve"> </w:t>
      </w:r>
      <w:r>
        <w:rPr>
          <w:sz w:val="20"/>
        </w:rPr>
        <w:t>(default</w:t>
      </w:r>
      <w:r>
        <w:rPr>
          <w:spacing w:val="-5"/>
          <w:sz w:val="20"/>
        </w:rPr>
        <w:t xml:space="preserve"> </w:t>
      </w:r>
      <w:r>
        <w:rPr>
          <w:sz w:val="20"/>
        </w:rPr>
        <w:t>value:</w:t>
      </w:r>
      <w:r>
        <w:rPr>
          <w:spacing w:val="-4"/>
          <w:sz w:val="20"/>
        </w:rPr>
        <w:t xml:space="preserve"> </w:t>
      </w:r>
      <w:r>
        <w:rPr>
          <w:sz w:val="20"/>
        </w:rPr>
        <w:t>9500)</w:t>
      </w:r>
      <w:r>
        <w:rPr>
          <w:spacing w:val="-3"/>
          <w:sz w:val="20"/>
        </w:rPr>
        <w:t xml:space="preserve"> </w:t>
      </w:r>
      <w:r>
        <w:rPr>
          <w:sz w:val="20"/>
        </w:rPr>
        <w:t>from</w:t>
      </w:r>
      <w:r>
        <w:rPr>
          <w:spacing w:val="-4"/>
          <w:sz w:val="20"/>
        </w:rPr>
        <w:t xml:space="preserve"> </w:t>
      </w:r>
      <w:r>
        <w:rPr>
          <w:sz w:val="20"/>
        </w:rPr>
        <w:t>BMC node</w:t>
      </w:r>
      <w:r>
        <w:rPr>
          <w:spacing w:val="-4"/>
          <w:sz w:val="20"/>
        </w:rPr>
        <w:t xml:space="preserve"> </w:t>
      </w:r>
      <w:r>
        <w:rPr>
          <w:sz w:val="20"/>
        </w:rPr>
        <w:t>to</w:t>
      </w:r>
      <w:r>
        <w:rPr>
          <w:spacing w:val="-4"/>
          <w:sz w:val="20"/>
        </w:rPr>
        <w:t xml:space="preserve"> </w:t>
      </w:r>
      <w:r>
        <w:rPr>
          <w:sz w:val="20"/>
        </w:rPr>
        <w:t>XClarity</w:t>
      </w:r>
      <w:r>
        <w:rPr>
          <w:spacing w:val="-5"/>
          <w:sz w:val="20"/>
        </w:rPr>
        <w:t xml:space="preserve"> </w:t>
      </w:r>
      <w:r>
        <w:rPr>
          <w:sz w:val="20"/>
        </w:rPr>
        <w:t>Integrator</w:t>
      </w:r>
      <w:r>
        <w:rPr>
          <w:spacing w:val="-4"/>
          <w:sz w:val="20"/>
        </w:rPr>
        <w:t xml:space="preserve"> </w:t>
      </w:r>
      <w:r>
        <w:rPr>
          <w:sz w:val="20"/>
        </w:rPr>
        <w:t>Service,</w:t>
      </w:r>
      <w:r>
        <w:rPr>
          <w:spacing w:val="-4"/>
          <w:sz w:val="20"/>
        </w:rPr>
        <w:t xml:space="preserve"> </w:t>
      </w:r>
      <w:r>
        <w:rPr>
          <w:sz w:val="20"/>
        </w:rPr>
        <w:t>and</w:t>
      </w:r>
      <w:r>
        <w:rPr>
          <w:spacing w:val="-4"/>
          <w:sz w:val="20"/>
        </w:rPr>
        <w:t xml:space="preserve"> </w:t>
      </w:r>
      <w:r>
        <w:rPr>
          <w:sz w:val="20"/>
        </w:rPr>
        <w:t>from</w:t>
      </w:r>
      <w:r>
        <w:rPr>
          <w:spacing w:val="-4"/>
          <w:sz w:val="20"/>
        </w:rPr>
        <w:t xml:space="preserve"> </w:t>
      </w:r>
      <w:r>
        <w:rPr>
          <w:sz w:val="20"/>
        </w:rPr>
        <w:t>Operations</w:t>
      </w:r>
      <w:r>
        <w:rPr>
          <w:spacing w:val="-4"/>
          <w:sz w:val="20"/>
        </w:rPr>
        <w:t xml:space="preserve"> </w:t>
      </w:r>
      <w:r>
        <w:rPr>
          <w:sz w:val="20"/>
        </w:rPr>
        <w:t>Manager/Console</w:t>
      </w:r>
      <w:r>
        <w:rPr>
          <w:spacing w:val="-5"/>
          <w:sz w:val="20"/>
        </w:rPr>
        <w:t xml:space="preserve"> </w:t>
      </w:r>
      <w:r>
        <w:rPr>
          <w:sz w:val="20"/>
        </w:rPr>
        <w:t>to</w:t>
      </w:r>
      <w:r>
        <w:rPr>
          <w:spacing w:val="-4"/>
          <w:sz w:val="20"/>
        </w:rPr>
        <w:t xml:space="preserve"> </w:t>
      </w:r>
      <w:r>
        <w:rPr>
          <w:sz w:val="20"/>
        </w:rPr>
        <w:t>XClarity</w:t>
      </w:r>
      <w:r>
        <w:rPr>
          <w:spacing w:val="-3"/>
          <w:sz w:val="20"/>
        </w:rPr>
        <w:t xml:space="preserve"> </w:t>
      </w:r>
      <w:r>
        <w:rPr>
          <w:sz w:val="20"/>
        </w:rPr>
        <w:t>Integrator</w:t>
      </w:r>
      <w:r>
        <w:rPr>
          <w:spacing w:val="-5"/>
          <w:sz w:val="20"/>
        </w:rPr>
        <w:t xml:space="preserve"> </w:t>
      </w:r>
      <w:r>
        <w:rPr>
          <w:sz w:val="20"/>
        </w:rPr>
        <w:t>Service.</w:t>
      </w:r>
    </w:p>
    <w:p w14:paraId="6B161877" w14:textId="77777777" w:rsidR="00FD3DFB" w:rsidRDefault="00FD3DFB">
      <w:pPr>
        <w:pStyle w:val="a3"/>
        <w:spacing w:before="9"/>
      </w:pPr>
    </w:p>
    <w:p w14:paraId="49B572AF" w14:textId="77777777" w:rsidR="00FD3DFB" w:rsidRDefault="00000630">
      <w:pPr>
        <w:pStyle w:val="4"/>
        <w:ind w:left="137"/>
      </w:pPr>
      <w:r>
        <w:t>Supported server models</w:t>
      </w:r>
    </w:p>
    <w:p w14:paraId="50FD7B51" w14:textId="77777777" w:rsidR="00FD3DFB" w:rsidRDefault="00FD3DFB">
      <w:pPr>
        <w:pStyle w:val="a3"/>
        <w:spacing w:before="6"/>
        <w:rPr>
          <w:b/>
          <w:sz w:val="21"/>
        </w:rPr>
      </w:pPr>
    </w:p>
    <w:p w14:paraId="2770A0CD" w14:textId="77777777" w:rsidR="00FD3DFB" w:rsidRDefault="00000630">
      <w:pPr>
        <w:pStyle w:val="a3"/>
        <w:spacing w:line="249" w:lineRule="auto"/>
        <w:ind w:left="137" w:right="150"/>
      </w:pPr>
      <w:r>
        <w:t xml:space="preserve">Refer to the “Manage System x, ThinkSystem, BladeCenter, and Flex System servers through XClarity Integrator Service (out-of-band mode)” column of </w:t>
      </w:r>
      <w:hyperlink w:anchor="_bookmark5" w:history="1">
        <w:r>
          <w:t>Table 2 “Supported server models and functions” on page</w:t>
        </w:r>
      </w:hyperlink>
      <w:r>
        <w:t xml:space="preserve"> </w:t>
      </w:r>
      <w:bookmarkStart w:id="40" w:name="Configuring_XClarity_Integrator_Service_"/>
      <w:bookmarkStart w:id="41" w:name="_bookmark20"/>
      <w:bookmarkEnd w:id="40"/>
      <w:bookmarkEnd w:id="41"/>
      <w:r>
        <w:fldChar w:fldCharType="begin"/>
      </w:r>
      <w:r>
        <w:instrText xml:space="preserve"> HYPERLINK \l "_bookmark5" </w:instrText>
      </w:r>
      <w:r>
        <w:fldChar w:fldCharType="separate"/>
      </w:r>
      <w:r>
        <w:t>3</w:t>
      </w:r>
      <w:r>
        <w:fldChar w:fldCharType="end"/>
      </w:r>
      <w:r>
        <w:t>.</w:t>
      </w:r>
    </w:p>
    <w:p w14:paraId="26D5B22A" w14:textId="77777777" w:rsidR="00FD3DFB" w:rsidRDefault="00006CE7">
      <w:pPr>
        <w:pStyle w:val="a3"/>
        <w:spacing w:before="8"/>
        <w:rPr>
          <w:sz w:val="21"/>
        </w:rPr>
      </w:pPr>
      <w:r>
        <w:pict w14:anchorId="1F3D4126">
          <v:line id="_x0000_s1090" style="position:absolute;z-index:1456;mso-wrap-distance-left:0;mso-wrap-distance-right:0;mso-position-horizontal-relative:page" from="70.85pt,14.75pt" to="552.45pt,14.75pt" strokeweight=".51pt">
            <w10:wrap type="topAndBottom" anchorx="page"/>
          </v:line>
        </w:pict>
      </w:r>
    </w:p>
    <w:p w14:paraId="6F20B8FE" w14:textId="77777777" w:rsidR="00FD3DFB" w:rsidRDefault="00000630">
      <w:pPr>
        <w:spacing w:before="9"/>
        <w:ind w:left="137"/>
        <w:rPr>
          <w:b/>
          <w:sz w:val="28"/>
        </w:rPr>
      </w:pPr>
      <w:r>
        <w:rPr>
          <w:b/>
          <w:sz w:val="28"/>
        </w:rPr>
        <w:t>Configuring XClarity Integrator</w:t>
      </w:r>
      <w:r>
        <w:rPr>
          <w:b/>
          <w:spacing w:val="-57"/>
          <w:sz w:val="28"/>
        </w:rPr>
        <w:t xml:space="preserve"> </w:t>
      </w:r>
      <w:r>
        <w:rPr>
          <w:b/>
          <w:sz w:val="28"/>
        </w:rPr>
        <w:t>Service</w:t>
      </w:r>
    </w:p>
    <w:p w14:paraId="5565C9E7" w14:textId="77777777" w:rsidR="00FD3DFB" w:rsidRDefault="00000630">
      <w:pPr>
        <w:pStyle w:val="a3"/>
        <w:spacing w:before="131" w:line="242" w:lineRule="auto"/>
        <w:ind w:left="137" w:right="917"/>
        <w:jc w:val="both"/>
      </w:pPr>
      <w:r>
        <w:t>To monitor the BMC-based servers, you shall configure XClarity Integrator Service first. This section describes</w:t>
      </w:r>
      <w:r>
        <w:rPr>
          <w:spacing w:val="-3"/>
        </w:rPr>
        <w:t xml:space="preserve"> </w:t>
      </w:r>
      <w:r>
        <w:t>how</w:t>
      </w:r>
      <w:r>
        <w:rPr>
          <w:spacing w:val="-5"/>
        </w:rPr>
        <w:t xml:space="preserve"> </w:t>
      </w:r>
      <w:r>
        <w:t>to</w:t>
      </w:r>
      <w:r>
        <w:rPr>
          <w:spacing w:val="-2"/>
        </w:rPr>
        <w:t xml:space="preserve"> </w:t>
      </w:r>
      <w:r>
        <w:t>configure</w:t>
      </w:r>
      <w:r>
        <w:rPr>
          <w:spacing w:val="-5"/>
        </w:rPr>
        <w:t xml:space="preserve"> </w:t>
      </w:r>
      <w:r>
        <w:t>XClarity</w:t>
      </w:r>
      <w:r>
        <w:rPr>
          <w:spacing w:val="-5"/>
        </w:rPr>
        <w:t xml:space="preserve"> </w:t>
      </w:r>
      <w:r>
        <w:t>Integrator</w:t>
      </w:r>
      <w:r>
        <w:rPr>
          <w:spacing w:val="-3"/>
        </w:rPr>
        <w:t xml:space="preserve"> </w:t>
      </w:r>
      <w:r>
        <w:t>Service.</w:t>
      </w:r>
      <w:r>
        <w:rPr>
          <w:spacing w:val="-3"/>
        </w:rPr>
        <w:t xml:space="preserve"> </w:t>
      </w:r>
      <w:r>
        <w:t>For</w:t>
      </w:r>
      <w:r>
        <w:rPr>
          <w:spacing w:val="-3"/>
        </w:rPr>
        <w:t xml:space="preserve"> </w:t>
      </w:r>
      <w:r>
        <w:t>more</w:t>
      </w:r>
      <w:r>
        <w:rPr>
          <w:spacing w:val="-3"/>
        </w:rPr>
        <w:t xml:space="preserve"> </w:t>
      </w:r>
      <w:r>
        <w:t>information,</w:t>
      </w:r>
      <w:r>
        <w:rPr>
          <w:spacing w:val="-3"/>
        </w:rPr>
        <w:t xml:space="preserve"> </w:t>
      </w:r>
      <w:r>
        <w:t>refer</w:t>
      </w:r>
      <w:r>
        <w:rPr>
          <w:spacing w:val="-5"/>
        </w:rPr>
        <w:t xml:space="preserve"> </w:t>
      </w:r>
      <w:r>
        <w:t>to</w:t>
      </w:r>
      <w:r>
        <w:rPr>
          <w:spacing w:val="-2"/>
        </w:rPr>
        <w:t xml:space="preserve"> </w:t>
      </w:r>
      <w:hyperlink r:id="rId33">
        <w:r>
          <w:rPr>
            <w:color w:val="0000ED"/>
            <w:sz w:val="19"/>
            <w:u w:val="single" w:color="0000ED"/>
          </w:rPr>
          <w:t>Lenovo</w:t>
        </w:r>
        <w:r>
          <w:rPr>
            <w:color w:val="0000ED"/>
            <w:spacing w:val="-4"/>
            <w:sz w:val="19"/>
            <w:u w:val="single" w:color="0000ED"/>
          </w:rPr>
          <w:t xml:space="preserve"> </w:t>
        </w:r>
        <w:r>
          <w:rPr>
            <w:color w:val="0000ED"/>
            <w:sz w:val="19"/>
            <w:u w:val="single" w:color="0000ED"/>
          </w:rPr>
          <w:t>XClarity</w:t>
        </w:r>
      </w:hyperlink>
      <w:r>
        <w:rPr>
          <w:color w:val="0000ED"/>
          <w:sz w:val="19"/>
          <w:u w:val="single" w:color="0000ED"/>
        </w:rPr>
        <w:t xml:space="preserve"> </w:t>
      </w:r>
      <w:hyperlink r:id="rId34">
        <w:r>
          <w:rPr>
            <w:color w:val="0000ED"/>
            <w:sz w:val="19"/>
            <w:u w:val="single" w:color="0000ED"/>
          </w:rPr>
          <w:t>Integrator</w:t>
        </w:r>
        <w:r>
          <w:rPr>
            <w:color w:val="0000ED"/>
            <w:spacing w:val="-7"/>
            <w:sz w:val="19"/>
            <w:u w:val="single" w:color="0000ED"/>
          </w:rPr>
          <w:t xml:space="preserve"> </w:t>
        </w:r>
        <w:r>
          <w:rPr>
            <w:color w:val="0000ED"/>
            <w:sz w:val="19"/>
            <w:u w:val="single" w:color="0000ED"/>
          </w:rPr>
          <w:t>Service</w:t>
        </w:r>
      </w:hyperlink>
      <w:r>
        <w:t>.</w:t>
      </w:r>
    </w:p>
    <w:p w14:paraId="3CFF96D5" w14:textId="77777777" w:rsidR="00FD3DFB" w:rsidRDefault="00FD3DFB">
      <w:pPr>
        <w:pStyle w:val="a3"/>
        <w:spacing w:before="9"/>
      </w:pPr>
    </w:p>
    <w:p w14:paraId="344A4325" w14:textId="77777777" w:rsidR="00FD3DFB" w:rsidRDefault="00000630">
      <w:pPr>
        <w:pStyle w:val="2"/>
        <w:spacing w:before="0"/>
        <w:ind w:left="137"/>
      </w:pPr>
      <w:bookmarkStart w:id="42" w:name="Logging_in_to_XClarity_Integrator_Servic"/>
      <w:bookmarkStart w:id="43" w:name="_bookmark21"/>
      <w:bookmarkEnd w:id="42"/>
      <w:bookmarkEnd w:id="43"/>
      <w:r>
        <w:t>Logging in to XClarity Integrator Service</w:t>
      </w:r>
    </w:p>
    <w:p w14:paraId="1FFEAD26" w14:textId="77777777" w:rsidR="00FD3DFB" w:rsidRDefault="00000630">
      <w:pPr>
        <w:pStyle w:val="a3"/>
        <w:spacing w:before="111"/>
        <w:ind w:left="137"/>
      </w:pPr>
      <w:r>
        <w:t>The following procedure describes how to log in to the Lenovo XClarity Integrator Service.</w:t>
      </w:r>
    </w:p>
    <w:p w14:paraId="084541F5" w14:textId="77777777" w:rsidR="00FD3DFB" w:rsidRDefault="00FD3DFB">
      <w:pPr>
        <w:pStyle w:val="a3"/>
        <w:spacing w:before="6"/>
        <w:rPr>
          <w:sz w:val="21"/>
        </w:rPr>
      </w:pPr>
    </w:p>
    <w:p w14:paraId="63FFFB7D" w14:textId="77777777" w:rsidR="00FD3DFB" w:rsidRDefault="00000630">
      <w:pPr>
        <w:pStyle w:val="4"/>
        <w:spacing w:line="223" w:lineRule="exact"/>
        <w:ind w:left="137"/>
      </w:pPr>
      <w:r>
        <w:t>Procedure</w:t>
      </w:r>
    </w:p>
    <w:p w14:paraId="6E5FE00C" w14:textId="77777777" w:rsidR="00FD3DFB" w:rsidRDefault="00000630">
      <w:pPr>
        <w:tabs>
          <w:tab w:val="left" w:pos="987"/>
        </w:tabs>
        <w:spacing w:line="295" w:lineRule="auto"/>
        <w:ind w:left="137" w:right="473"/>
        <w:rPr>
          <w:sz w:val="20"/>
        </w:rPr>
      </w:pPr>
      <w:r>
        <w:rPr>
          <w:sz w:val="20"/>
        </w:rPr>
        <w:t>Step</w:t>
      </w:r>
      <w:r>
        <w:rPr>
          <w:spacing w:val="-5"/>
          <w:sz w:val="20"/>
        </w:rPr>
        <w:t xml:space="preserve"> </w:t>
      </w:r>
      <w:r>
        <w:rPr>
          <w:sz w:val="20"/>
        </w:rPr>
        <w:t>1.</w:t>
      </w:r>
      <w:r>
        <w:rPr>
          <w:sz w:val="20"/>
        </w:rPr>
        <w:tab/>
        <w:t xml:space="preserve">Click </w:t>
      </w:r>
      <w:r>
        <w:rPr>
          <w:b/>
          <w:sz w:val="20"/>
        </w:rPr>
        <w:t xml:space="preserve">Start Menu </w:t>
      </w:r>
      <w:r>
        <w:rPr>
          <w:rFonts w:ascii="Arial Unicode MS" w:hAnsi="Arial Unicode MS"/>
          <w:sz w:val="20"/>
        </w:rPr>
        <w:t xml:space="preserve">➙ </w:t>
      </w:r>
      <w:r>
        <w:rPr>
          <w:b/>
          <w:sz w:val="20"/>
        </w:rPr>
        <w:t xml:space="preserve">Lenovo XClarity Integrator </w:t>
      </w:r>
      <w:r>
        <w:rPr>
          <w:rFonts w:ascii="Arial Unicode MS" w:hAnsi="Arial Unicode MS"/>
          <w:sz w:val="20"/>
        </w:rPr>
        <w:t xml:space="preserve">➙ </w:t>
      </w:r>
      <w:r>
        <w:rPr>
          <w:b/>
          <w:sz w:val="20"/>
        </w:rPr>
        <w:t>Lenovo XClarity</w:t>
      </w:r>
      <w:r>
        <w:rPr>
          <w:b/>
          <w:spacing w:val="-37"/>
          <w:sz w:val="20"/>
        </w:rPr>
        <w:t xml:space="preserve"> </w:t>
      </w:r>
      <w:r>
        <w:rPr>
          <w:b/>
          <w:sz w:val="20"/>
        </w:rPr>
        <w:t>Integrator</w:t>
      </w:r>
      <w:r>
        <w:rPr>
          <w:b/>
          <w:spacing w:val="-4"/>
          <w:sz w:val="20"/>
        </w:rPr>
        <w:t xml:space="preserve"> </w:t>
      </w:r>
      <w:r>
        <w:rPr>
          <w:b/>
          <w:sz w:val="20"/>
        </w:rPr>
        <w:t>Management</w:t>
      </w:r>
      <w:r>
        <w:rPr>
          <w:sz w:val="20"/>
        </w:rPr>
        <w:t>.</w:t>
      </w:r>
      <w:r>
        <w:rPr>
          <w:w w:val="99"/>
          <w:sz w:val="20"/>
        </w:rPr>
        <w:t xml:space="preserve"> </w:t>
      </w:r>
      <w:r>
        <w:rPr>
          <w:sz w:val="20"/>
        </w:rPr>
        <w:t>Step</w:t>
      </w:r>
      <w:r>
        <w:rPr>
          <w:spacing w:val="-5"/>
          <w:sz w:val="20"/>
        </w:rPr>
        <w:t xml:space="preserve"> </w:t>
      </w:r>
      <w:r>
        <w:rPr>
          <w:sz w:val="20"/>
        </w:rPr>
        <w:t>2.</w:t>
      </w:r>
      <w:r>
        <w:rPr>
          <w:sz w:val="20"/>
        </w:rPr>
        <w:tab/>
        <w:t>Do one of the</w:t>
      </w:r>
      <w:r>
        <w:rPr>
          <w:spacing w:val="-1"/>
          <w:sz w:val="20"/>
        </w:rPr>
        <w:t xml:space="preserve"> </w:t>
      </w:r>
      <w:r>
        <w:rPr>
          <w:sz w:val="20"/>
        </w:rPr>
        <w:t>following:</w:t>
      </w:r>
    </w:p>
    <w:p w14:paraId="6F230CF0" w14:textId="77777777" w:rsidR="00FD3DFB" w:rsidRDefault="00FD3DFB">
      <w:pPr>
        <w:spacing w:line="295" w:lineRule="auto"/>
        <w:rPr>
          <w:sz w:val="20"/>
        </w:rPr>
        <w:sectPr w:rsidR="00FD3DFB">
          <w:footerReference w:type="even" r:id="rId35"/>
          <w:footerReference w:type="default" r:id="rId36"/>
          <w:pgSz w:w="12240" w:h="15840"/>
          <w:pgMar w:top="1220" w:right="1060" w:bottom="860" w:left="1280" w:header="0" w:footer="674" w:gutter="0"/>
          <w:pgNumType w:start="15"/>
          <w:cols w:space="720"/>
        </w:sectPr>
      </w:pPr>
    </w:p>
    <w:p w14:paraId="2EB458A3" w14:textId="77777777" w:rsidR="00FD3DFB" w:rsidRDefault="00000630">
      <w:pPr>
        <w:pStyle w:val="a4"/>
        <w:numPr>
          <w:ilvl w:val="0"/>
          <w:numId w:val="28"/>
        </w:numPr>
        <w:tabs>
          <w:tab w:val="left" w:pos="1211"/>
        </w:tabs>
        <w:spacing w:before="96" w:line="249" w:lineRule="auto"/>
        <w:ind w:right="551"/>
        <w:rPr>
          <w:sz w:val="20"/>
        </w:rPr>
      </w:pPr>
      <w:r>
        <w:rPr>
          <w:sz w:val="20"/>
        </w:rPr>
        <w:lastRenderedPageBreak/>
        <w:t>Log</w:t>
      </w:r>
      <w:r>
        <w:rPr>
          <w:spacing w:val="-5"/>
          <w:sz w:val="20"/>
        </w:rPr>
        <w:t xml:space="preserve"> </w:t>
      </w:r>
      <w:r>
        <w:rPr>
          <w:sz w:val="20"/>
        </w:rPr>
        <w:t>in</w:t>
      </w:r>
      <w:r>
        <w:rPr>
          <w:spacing w:val="-4"/>
          <w:sz w:val="20"/>
        </w:rPr>
        <w:t xml:space="preserve"> </w:t>
      </w:r>
      <w:r>
        <w:rPr>
          <w:sz w:val="20"/>
        </w:rPr>
        <w:t>with</w:t>
      </w:r>
      <w:r>
        <w:rPr>
          <w:spacing w:val="-4"/>
          <w:sz w:val="20"/>
        </w:rPr>
        <w:t xml:space="preserve"> </w:t>
      </w:r>
      <w:r>
        <w:rPr>
          <w:sz w:val="20"/>
        </w:rPr>
        <w:t>the</w:t>
      </w:r>
      <w:r>
        <w:rPr>
          <w:spacing w:val="-5"/>
          <w:sz w:val="20"/>
        </w:rPr>
        <w:t xml:space="preserve"> </w:t>
      </w:r>
      <w:r>
        <w:rPr>
          <w:sz w:val="20"/>
        </w:rPr>
        <w:t>user</w:t>
      </w:r>
      <w:r>
        <w:rPr>
          <w:spacing w:val="-4"/>
          <w:sz w:val="20"/>
        </w:rPr>
        <w:t xml:space="preserve"> </w:t>
      </w:r>
      <w:r>
        <w:rPr>
          <w:sz w:val="20"/>
        </w:rPr>
        <w:t>name</w:t>
      </w:r>
      <w:r>
        <w:rPr>
          <w:spacing w:val="-5"/>
          <w:sz w:val="20"/>
        </w:rPr>
        <w:t xml:space="preserve"> </w:t>
      </w:r>
      <w:r>
        <w:rPr>
          <w:sz w:val="20"/>
        </w:rPr>
        <w:t>and</w:t>
      </w:r>
      <w:r>
        <w:rPr>
          <w:spacing w:val="-4"/>
          <w:sz w:val="20"/>
        </w:rPr>
        <w:t xml:space="preserve"> </w:t>
      </w:r>
      <w:r>
        <w:rPr>
          <w:sz w:val="20"/>
        </w:rPr>
        <w:t>password</w:t>
      </w:r>
      <w:r>
        <w:rPr>
          <w:spacing w:val="-4"/>
          <w:sz w:val="20"/>
        </w:rPr>
        <w:t xml:space="preserve"> </w:t>
      </w:r>
      <w:r>
        <w:rPr>
          <w:sz w:val="20"/>
        </w:rPr>
        <w:t>of</w:t>
      </w:r>
      <w:r>
        <w:rPr>
          <w:spacing w:val="-4"/>
          <w:sz w:val="20"/>
        </w:rPr>
        <w:t xml:space="preserve"> </w:t>
      </w:r>
      <w:r>
        <w:rPr>
          <w:sz w:val="20"/>
        </w:rPr>
        <w:t>XClarity</w:t>
      </w:r>
      <w:r>
        <w:rPr>
          <w:spacing w:val="-5"/>
          <w:sz w:val="20"/>
        </w:rPr>
        <w:t xml:space="preserve"> </w:t>
      </w:r>
      <w:r>
        <w:rPr>
          <w:sz w:val="20"/>
        </w:rPr>
        <w:t>Integrator</w:t>
      </w:r>
      <w:r>
        <w:rPr>
          <w:spacing w:val="-4"/>
          <w:sz w:val="20"/>
        </w:rPr>
        <w:t xml:space="preserve"> </w:t>
      </w:r>
      <w:r>
        <w:rPr>
          <w:sz w:val="20"/>
        </w:rPr>
        <w:t>Service,</w:t>
      </w:r>
      <w:r>
        <w:rPr>
          <w:spacing w:val="-4"/>
          <w:sz w:val="20"/>
        </w:rPr>
        <w:t xml:space="preserve"> </w:t>
      </w:r>
      <w:r>
        <w:rPr>
          <w:sz w:val="20"/>
        </w:rPr>
        <w:t>which</w:t>
      </w:r>
      <w:r>
        <w:rPr>
          <w:spacing w:val="-4"/>
          <w:sz w:val="20"/>
        </w:rPr>
        <w:t xml:space="preserve"> </w:t>
      </w:r>
      <w:r>
        <w:rPr>
          <w:sz w:val="20"/>
        </w:rPr>
        <w:t>are</w:t>
      </w:r>
      <w:r>
        <w:rPr>
          <w:spacing w:val="-4"/>
          <w:sz w:val="20"/>
        </w:rPr>
        <w:t xml:space="preserve"> </w:t>
      </w:r>
      <w:r>
        <w:rPr>
          <w:sz w:val="20"/>
        </w:rPr>
        <w:t>generated during the</w:t>
      </w:r>
      <w:r>
        <w:rPr>
          <w:spacing w:val="5"/>
          <w:sz w:val="20"/>
        </w:rPr>
        <w:t xml:space="preserve"> </w:t>
      </w:r>
      <w:r>
        <w:rPr>
          <w:sz w:val="20"/>
        </w:rPr>
        <w:t>installation.</w:t>
      </w:r>
    </w:p>
    <w:p w14:paraId="57B92C05" w14:textId="77777777" w:rsidR="00FD3DFB" w:rsidRDefault="00000630">
      <w:pPr>
        <w:pStyle w:val="a4"/>
        <w:numPr>
          <w:ilvl w:val="0"/>
          <w:numId w:val="28"/>
        </w:numPr>
        <w:tabs>
          <w:tab w:val="left" w:pos="1211"/>
        </w:tabs>
        <w:spacing w:before="84"/>
        <w:rPr>
          <w:sz w:val="20"/>
        </w:rPr>
      </w:pPr>
      <w:r>
        <w:rPr>
          <w:sz w:val="20"/>
        </w:rPr>
        <w:t>Log in to XClarity Integrator Service from Operations Manager</w:t>
      </w:r>
      <w:r>
        <w:rPr>
          <w:spacing w:val="-34"/>
          <w:sz w:val="20"/>
        </w:rPr>
        <w:t xml:space="preserve"> </w:t>
      </w:r>
      <w:r>
        <w:rPr>
          <w:sz w:val="20"/>
        </w:rPr>
        <w:t>console.</w:t>
      </w:r>
    </w:p>
    <w:p w14:paraId="75DAAE9B" w14:textId="77777777" w:rsidR="00FD3DFB" w:rsidRDefault="00000630">
      <w:pPr>
        <w:pStyle w:val="a4"/>
        <w:numPr>
          <w:ilvl w:val="0"/>
          <w:numId w:val="27"/>
        </w:numPr>
        <w:tabs>
          <w:tab w:val="left" w:pos="1609"/>
        </w:tabs>
        <w:spacing w:line="223" w:lineRule="exact"/>
        <w:ind w:hanging="265"/>
        <w:rPr>
          <w:sz w:val="20"/>
        </w:rPr>
      </w:pPr>
      <w:r>
        <w:rPr>
          <w:sz w:val="20"/>
        </w:rPr>
        <w:t>Open the Operations Manager</w:t>
      </w:r>
      <w:r>
        <w:rPr>
          <w:spacing w:val="-17"/>
          <w:sz w:val="20"/>
        </w:rPr>
        <w:t xml:space="preserve"> </w:t>
      </w:r>
      <w:r>
        <w:rPr>
          <w:sz w:val="20"/>
        </w:rPr>
        <w:t>console.</w:t>
      </w:r>
    </w:p>
    <w:p w14:paraId="616954A3" w14:textId="77777777" w:rsidR="00FD3DFB" w:rsidRDefault="00000630">
      <w:pPr>
        <w:pStyle w:val="a4"/>
        <w:numPr>
          <w:ilvl w:val="0"/>
          <w:numId w:val="27"/>
        </w:numPr>
        <w:tabs>
          <w:tab w:val="left" w:pos="1609"/>
        </w:tabs>
        <w:spacing w:before="0" w:line="343" w:lineRule="exact"/>
        <w:ind w:hanging="265"/>
        <w:rPr>
          <w:sz w:val="20"/>
        </w:rPr>
      </w:pPr>
      <w:r>
        <w:rPr>
          <w:sz w:val="20"/>
        </w:rPr>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Windows</w:t>
      </w:r>
      <w:r>
        <w:rPr>
          <w:b/>
          <w:spacing w:val="-6"/>
          <w:sz w:val="20"/>
        </w:rPr>
        <w:t xml:space="preserve"> </w:t>
      </w:r>
      <w:r>
        <w:rPr>
          <w:b/>
          <w:sz w:val="20"/>
        </w:rPr>
        <w:t>Computers</w:t>
      </w:r>
      <w:r>
        <w:rPr>
          <w:sz w:val="20"/>
        </w:rPr>
        <w:t>.</w:t>
      </w:r>
    </w:p>
    <w:p w14:paraId="20E0D373" w14:textId="77777777" w:rsidR="00FD3DFB" w:rsidRDefault="00000630">
      <w:pPr>
        <w:pStyle w:val="a4"/>
        <w:numPr>
          <w:ilvl w:val="0"/>
          <w:numId w:val="27"/>
        </w:numPr>
        <w:tabs>
          <w:tab w:val="left" w:pos="1609"/>
        </w:tabs>
        <w:spacing w:before="82"/>
        <w:ind w:hanging="265"/>
        <w:rPr>
          <w:sz w:val="20"/>
        </w:rPr>
      </w:pPr>
      <w:r>
        <w:rPr>
          <w:sz w:val="20"/>
        </w:rPr>
        <w:t xml:space="preserve">In the </w:t>
      </w:r>
      <w:r>
        <w:rPr>
          <w:b/>
          <w:sz w:val="20"/>
        </w:rPr>
        <w:t xml:space="preserve">Task </w:t>
      </w:r>
      <w:r>
        <w:rPr>
          <w:sz w:val="20"/>
        </w:rPr>
        <w:t xml:space="preserve">pane, click </w:t>
      </w:r>
      <w:r>
        <w:rPr>
          <w:b/>
          <w:sz w:val="20"/>
        </w:rPr>
        <w:t>(Lenovo) XClarity Integrator</w:t>
      </w:r>
      <w:r>
        <w:rPr>
          <w:b/>
          <w:spacing w:val="-37"/>
          <w:sz w:val="20"/>
        </w:rPr>
        <w:t xml:space="preserve"> </w:t>
      </w:r>
      <w:r>
        <w:rPr>
          <w:b/>
          <w:sz w:val="20"/>
        </w:rPr>
        <w:t>Management</w:t>
      </w:r>
      <w:r>
        <w:rPr>
          <w:sz w:val="20"/>
        </w:rPr>
        <w:t>.</w:t>
      </w:r>
    </w:p>
    <w:p w14:paraId="6C1C9B45" w14:textId="77777777" w:rsidR="00FD3DFB" w:rsidRDefault="00000630">
      <w:pPr>
        <w:pStyle w:val="a4"/>
        <w:numPr>
          <w:ilvl w:val="0"/>
          <w:numId w:val="27"/>
        </w:numPr>
        <w:tabs>
          <w:tab w:val="left" w:pos="1609"/>
        </w:tabs>
        <w:spacing w:line="249" w:lineRule="auto"/>
        <w:ind w:right="724" w:hanging="265"/>
        <w:rPr>
          <w:sz w:val="20"/>
        </w:rPr>
      </w:pPr>
      <w:r>
        <w:rPr>
          <w:sz w:val="20"/>
        </w:rPr>
        <w:t>Log</w:t>
      </w:r>
      <w:r>
        <w:rPr>
          <w:spacing w:val="-6"/>
          <w:sz w:val="20"/>
        </w:rPr>
        <w:t xml:space="preserve"> </w:t>
      </w:r>
      <w:r>
        <w:rPr>
          <w:sz w:val="20"/>
        </w:rPr>
        <w:t>in</w:t>
      </w:r>
      <w:r>
        <w:rPr>
          <w:spacing w:val="-5"/>
          <w:sz w:val="20"/>
        </w:rPr>
        <w:t xml:space="preserve"> </w:t>
      </w:r>
      <w:r>
        <w:rPr>
          <w:sz w:val="20"/>
        </w:rPr>
        <w:t>by</w:t>
      </w:r>
      <w:r>
        <w:rPr>
          <w:spacing w:val="-5"/>
          <w:sz w:val="20"/>
        </w:rPr>
        <w:t xml:space="preserve"> </w:t>
      </w:r>
      <w:r>
        <w:rPr>
          <w:sz w:val="20"/>
        </w:rPr>
        <w:t>using</w:t>
      </w:r>
      <w:r>
        <w:rPr>
          <w:spacing w:val="-5"/>
          <w:sz w:val="20"/>
        </w:rPr>
        <w:t xml:space="preserve"> </w:t>
      </w:r>
      <w:r>
        <w:rPr>
          <w:sz w:val="20"/>
        </w:rPr>
        <w:t>the</w:t>
      </w:r>
      <w:r>
        <w:rPr>
          <w:spacing w:val="-5"/>
          <w:sz w:val="20"/>
        </w:rPr>
        <w:t xml:space="preserve"> </w:t>
      </w:r>
      <w:r>
        <w:rPr>
          <w:sz w:val="20"/>
        </w:rPr>
        <w:t>user</w:t>
      </w:r>
      <w:r>
        <w:rPr>
          <w:spacing w:val="-6"/>
          <w:sz w:val="20"/>
        </w:rPr>
        <w:t xml:space="preserve"> </w:t>
      </w:r>
      <w:r>
        <w:rPr>
          <w:sz w:val="20"/>
        </w:rPr>
        <w:t>name</w:t>
      </w:r>
      <w:r>
        <w:rPr>
          <w:spacing w:val="-6"/>
          <w:sz w:val="20"/>
        </w:rPr>
        <w:t xml:space="preserve"> </w:t>
      </w:r>
      <w:r>
        <w:rPr>
          <w:sz w:val="20"/>
        </w:rPr>
        <w:t>and</w:t>
      </w:r>
      <w:r>
        <w:rPr>
          <w:spacing w:val="-5"/>
          <w:sz w:val="20"/>
        </w:rPr>
        <w:t xml:space="preserve"> </w:t>
      </w:r>
      <w:r>
        <w:rPr>
          <w:sz w:val="20"/>
        </w:rPr>
        <w:t>password</w:t>
      </w:r>
      <w:r>
        <w:rPr>
          <w:spacing w:val="-5"/>
          <w:sz w:val="20"/>
        </w:rPr>
        <w:t xml:space="preserve"> </w:t>
      </w:r>
      <w:r>
        <w:rPr>
          <w:sz w:val="20"/>
        </w:rPr>
        <w:t>of</w:t>
      </w:r>
      <w:r>
        <w:rPr>
          <w:spacing w:val="-5"/>
          <w:sz w:val="20"/>
        </w:rPr>
        <w:t xml:space="preserve"> </w:t>
      </w:r>
      <w:r>
        <w:rPr>
          <w:sz w:val="20"/>
        </w:rPr>
        <w:t>XClarity</w:t>
      </w:r>
      <w:r>
        <w:rPr>
          <w:spacing w:val="-4"/>
          <w:sz w:val="20"/>
        </w:rPr>
        <w:t xml:space="preserve"> </w:t>
      </w:r>
      <w:r>
        <w:rPr>
          <w:sz w:val="20"/>
        </w:rPr>
        <w:t>Integrator</w:t>
      </w:r>
      <w:r>
        <w:rPr>
          <w:spacing w:val="-6"/>
          <w:sz w:val="20"/>
        </w:rPr>
        <w:t xml:space="preserve"> </w:t>
      </w:r>
      <w:r>
        <w:rPr>
          <w:sz w:val="20"/>
        </w:rPr>
        <w:t>Service,</w:t>
      </w:r>
      <w:r>
        <w:rPr>
          <w:spacing w:val="-5"/>
          <w:sz w:val="20"/>
        </w:rPr>
        <w:t xml:space="preserve"> </w:t>
      </w:r>
      <w:r>
        <w:rPr>
          <w:sz w:val="20"/>
        </w:rPr>
        <w:t>which</w:t>
      </w:r>
      <w:r>
        <w:rPr>
          <w:spacing w:val="-5"/>
          <w:sz w:val="20"/>
        </w:rPr>
        <w:t xml:space="preserve"> </w:t>
      </w:r>
      <w:r>
        <w:rPr>
          <w:sz w:val="20"/>
        </w:rPr>
        <w:t>are generated during the</w:t>
      </w:r>
      <w:r>
        <w:rPr>
          <w:spacing w:val="-2"/>
          <w:sz w:val="20"/>
        </w:rPr>
        <w:t xml:space="preserve"> </w:t>
      </w:r>
      <w:r>
        <w:rPr>
          <w:sz w:val="20"/>
        </w:rPr>
        <w:t>installation.</w:t>
      </w:r>
    </w:p>
    <w:p w14:paraId="207DA49F" w14:textId="77777777" w:rsidR="00FD3DFB" w:rsidRDefault="00FD3DFB">
      <w:pPr>
        <w:pStyle w:val="a3"/>
        <w:spacing w:before="1"/>
      </w:pPr>
    </w:p>
    <w:p w14:paraId="0F2139A9" w14:textId="77777777" w:rsidR="00FD3DFB" w:rsidRDefault="00000630">
      <w:pPr>
        <w:pStyle w:val="2"/>
        <w:spacing w:before="0"/>
      </w:pPr>
      <w:bookmarkStart w:id="44" w:name="Registering_Operations_Management_Server"/>
      <w:bookmarkStart w:id="45" w:name="_bookmark22"/>
      <w:bookmarkEnd w:id="44"/>
      <w:bookmarkEnd w:id="45"/>
      <w:r>
        <w:t>Registering Operations Management Server</w:t>
      </w:r>
    </w:p>
    <w:p w14:paraId="08ADD054" w14:textId="77777777" w:rsidR="00FD3DFB" w:rsidRDefault="00000630">
      <w:pPr>
        <w:pStyle w:val="a3"/>
        <w:spacing w:before="112"/>
        <w:ind w:left="110"/>
      </w:pPr>
      <w:r>
        <w:t>The following procedure describes how to register Operations Management Server.</w:t>
      </w:r>
    </w:p>
    <w:p w14:paraId="0F1DE862" w14:textId="77777777" w:rsidR="00FD3DFB" w:rsidRDefault="00FD3DFB">
      <w:pPr>
        <w:pStyle w:val="a3"/>
        <w:spacing w:before="6"/>
        <w:rPr>
          <w:sz w:val="21"/>
        </w:rPr>
      </w:pPr>
    </w:p>
    <w:p w14:paraId="09689E1E" w14:textId="77777777" w:rsidR="00FD3DFB" w:rsidRDefault="00000630">
      <w:pPr>
        <w:pStyle w:val="a3"/>
        <w:spacing w:line="249" w:lineRule="auto"/>
        <w:ind w:left="110" w:right="717"/>
      </w:pPr>
      <w:r>
        <w:t>To work with Operations Management Server, you should register the Management Server in XClarity Integrator Service.</w:t>
      </w:r>
    </w:p>
    <w:p w14:paraId="0D86A650" w14:textId="77777777" w:rsidR="00FD3DFB" w:rsidRDefault="00FD3DFB">
      <w:pPr>
        <w:pStyle w:val="a3"/>
        <w:spacing w:before="9"/>
      </w:pPr>
    </w:p>
    <w:p w14:paraId="01A7147F" w14:textId="77777777" w:rsidR="00FD3DFB" w:rsidRDefault="00000630">
      <w:pPr>
        <w:pStyle w:val="a3"/>
        <w:spacing w:line="249" w:lineRule="auto"/>
        <w:ind w:left="110" w:right="138"/>
      </w:pPr>
      <w:r>
        <w:t>Once a Management Server is registered, XClarity Integrator Service automatically lists all Management Servers in the same management group. XClarity Integrator Service connects to one Management Server at a time. If the connected Management Server stops responding, XClarity Integrator Service automatically connects to another online Management Server.</w:t>
      </w:r>
    </w:p>
    <w:p w14:paraId="01C9FFEB" w14:textId="77777777" w:rsidR="00FD3DFB" w:rsidRDefault="00FD3DFB">
      <w:pPr>
        <w:pStyle w:val="a3"/>
        <w:spacing w:before="7"/>
      </w:pPr>
    </w:p>
    <w:p w14:paraId="3D6B7B31" w14:textId="77777777" w:rsidR="00FD3DFB" w:rsidRDefault="00000630">
      <w:pPr>
        <w:pStyle w:val="4"/>
        <w:spacing w:before="1"/>
      </w:pPr>
      <w:r>
        <w:t>Procedure</w:t>
      </w:r>
    </w:p>
    <w:p w14:paraId="5F61DB34" w14:textId="77777777" w:rsidR="00FD3DFB" w:rsidRDefault="00000630">
      <w:pPr>
        <w:pStyle w:val="a3"/>
        <w:tabs>
          <w:tab w:val="left" w:pos="960"/>
        </w:tabs>
        <w:spacing w:before="94"/>
        <w:ind w:left="110"/>
      </w:pPr>
      <w:r>
        <w:t>Step</w:t>
      </w:r>
      <w:r>
        <w:rPr>
          <w:spacing w:val="-5"/>
        </w:rPr>
        <w:t xml:space="preserve"> </w:t>
      </w:r>
      <w:r>
        <w:t>1.</w:t>
      </w:r>
      <w:r>
        <w:tab/>
        <w:t>Log</w:t>
      </w:r>
      <w:r>
        <w:rPr>
          <w:spacing w:val="-5"/>
        </w:rPr>
        <w:t xml:space="preserve"> </w:t>
      </w:r>
      <w:r>
        <w:t>in</w:t>
      </w:r>
      <w:r>
        <w:rPr>
          <w:spacing w:val="-3"/>
        </w:rPr>
        <w:t xml:space="preserve"> </w:t>
      </w:r>
      <w:r>
        <w:t>to</w:t>
      </w:r>
      <w:r>
        <w:rPr>
          <w:spacing w:val="-3"/>
        </w:rPr>
        <w:t xml:space="preserve"> </w:t>
      </w:r>
      <w:r>
        <w:t>XClarity</w:t>
      </w:r>
      <w:r>
        <w:rPr>
          <w:spacing w:val="-5"/>
        </w:rPr>
        <w:t xml:space="preserve"> </w:t>
      </w:r>
      <w:r>
        <w:t>Integrator</w:t>
      </w:r>
      <w:r>
        <w:rPr>
          <w:spacing w:val="-3"/>
        </w:rPr>
        <w:t xml:space="preserve"> </w:t>
      </w:r>
      <w:r>
        <w:t>Service.</w:t>
      </w:r>
      <w:r>
        <w:rPr>
          <w:spacing w:val="-3"/>
        </w:rPr>
        <w:t xml:space="preserve"> </w:t>
      </w:r>
      <w:r>
        <w:t>See</w:t>
      </w:r>
      <w:r>
        <w:rPr>
          <w:spacing w:val="-3"/>
        </w:rPr>
        <w:t xml:space="preserve"> </w:t>
      </w:r>
      <w:hyperlink w:anchor="_bookmark21" w:history="1">
        <w:r>
          <w:t>“Logging</w:t>
        </w:r>
        <w:r>
          <w:rPr>
            <w:spacing w:val="-5"/>
          </w:rPr>
          <w:t xml:space="preserve"> </w:t>
        </w:r>
        <w:r>
          <w:t>in</w:t>
        </w:r>
        <w:r>
          <w:rPr>
            <w:spacing w:val="-3"/>
          </w:rPr>
          <w:t xml:space="preserve"> </w:t>
        </w:r>
        <w:r>
          <w:t>to</w:t>
        </w:r>
        <w:r>
          <w:rPr>
            <w:spacing w:val="-3"/>
          </w:rPr>
          <w:t xml:space="preserve"> </w:t>
        </w:r>
        <w:r>
          <w:t>XClarity</w:t>
        </w:r>
        <w:r>
          <w:rPr>
            <w:spacing w:val="-5"/>
          </w:rPr>
          <w:t xml:space="preserve"> </w:t>
        </w:r>
        <w:r>
          <w:t>Integrator</w:t>
        </w:r>
        <w:r>
          <w:rPr>
            <w:spacing w:val="-3"/>
          </w:rPr>
          <w:t xml:space="preserve"> </w:t>
        </w:r>
        <w:r>
          <w:t>Service”</w:t>
        </w:r>
        <w:r>
          <w:rPr>
            <w:spacing w:val="-3"/>
          </w:rPr>
          <w:t xml:space="preserve"> </w:t>
        </w:r>
        <w:r>
          <w:t>on</w:t>
        </w:r>
        <w:r>
          <w:rPr>
            <w:spacing w:val="-5"/>
          </w:rPr>
          <w:t xml:space="preserve"> </w:t>
        </w:r>
        <w:r>
          <w:t>page</w:t>
        </w:r>
        <w:r>
          <w:rPr>
            <w:spacing w:val="-3"/>
          </w:rPr>
          <w:t xml:space="preserve"> </w:t>
        </w:r>
        <w:r>
          <w:t>15</w:t>
        </w:r>
      </w:hyperlink>
      <w:r>
        <w:t>.</w:t>
      </w:r>
    </w:p>
    <w:p w14:paraId="482347A9" w14:textId="77777777" w:rsidR="00FD3DFB" w:rsidRDefault="00000630">
      <w:pPr>
        <w:tabs>
          <w:tab w:val="left" w:pos="960"/>
        </w:tabs>
        <w:spacing w:before="94" w:line="249" w:lineRule="auto"/>
        <w:ind w:left="960" w:right="475" w:hanging="851"/>
        <w:rPr>
          <w:sz w:val="20"/>
        </w:rPr>
      </w:pPr>
      <w:r>
        <w:rPr>
          <w:sz w:val="20"/>
        </w:rPr>
        <w:t>Step</w:t>
      </w:r>
      <w:r>
        <w:rPr>
          <w:spacing w:val="-5"/>
          <w:sz w:val="20"/>
        </w:rPr>
        <w:t xml:space="preserve"> </w:t>
      </w:r>
      <w:r>
        <w:rPr>
          <w:sz w:val="20"/>
        </w:rPr>
        <w:t>2.</w:t>
      </w:r>
      <w:r>
        <w:rPr>
          <w:sz w:val="20"/>
        </w:rPr>
        <w:tab/>
        <w:t xml:space="preserve">In the </w:t>
      </w:r>
      <w:r>
        <w:rPr>
          <w:b/>
          <w:sz w:val="20"/>
        </w:rPr>
        <w:t xml:space="preserve">Lenovo XClarity Integrator Management </w:t>
      </w:r>
      <w:r>
        <w:rPr>
          <w:sz w:val="20"/>
        </w:rPr>
        <w:t xml:space="preserve">window, click </w:t>
      </w:r>
      <w:r>
        <w:rPr>
          <w:b/>
          <w:sz w:val="20"/>
        </w:rPr>
        <w:t xml:space="preserve">Management Server </w:t>
      </w:r>
      <w:r>
        <w:rPr>
          <w:sz w:val="20"/>
        </w:rPr>
        <w:t>in</w:t>
      </w:r>
      <w:r>
        <w:rPr>
          <w:spacing w:val="3"/>
          <w:sz w:val="20"/>
        </w:rPr>
        <w:t xml:space="preserve"> </w:t>
      </w:r>
      <w:r>
        <w:rPr>
          <w:sz w:val="20"/>
        </w:rPr>
        <w:t>the</w:t>
      </w:r>
      <w:r>
        <w:rPr>
          <w:spacing w:val="-1"/>
          <w:sz w:val="20"/>
        </w:rPr>
        <w:t xml:space="preserve"> </w:t>
      </w:r>
      <w:r>
        <w:rPr>
          <w:sz w:val="20"/>
        </w:rPr>
        <w:t>left</w:t>
      </w:r>
      <w:r>
        <w:rPr>
          <w:w w:val="102"/>
          <w:sz w:val="20"/>
        </w:rPr>
        <w:t xml:space="preserve"> </w:t>
      </w:r>
      <w:r>
        <w:rPr>
          <w:sz w:val="20"/>
        </w:rPr>
        <w:t>pane.</w:t>
      </w:r>
    </w:p>
    <w:p w14:paraId="0C80FC35" w14:textId="77777777" w:rsidR="00FD3DFB" w:rsidRDefault="00000630">
      <w:pPr>
        <w:pStyle w:val="a3"/>
        <w:tabs>
          <w:tab w:val="left" w:pos="960"/>
        </w:tabs>
        <w:spacing w:before="85"/>
        <w:ind w:left="110"/>
      </w:pPr>
      <w:r>
        <w:t>Step</w:t>
      </w:r>
      <w:r>
        <w:rPr>
          <w:spacing w:val="-5"/>
        </w:rPr>
        <w:t xml:space="preserve"> </w:t>
      </w:r>
      <w:r>
        <w:t>3.</w:t>
      </w:r>
      <w:r>
        <w:tab/>
        <w:t>Do one of the</w:t>
      </w:r>
      <w:r>
        <w:rPr>
          <w:spacing w:val="-1"/>
        </w:rPr>
        <w:t xml:space="preserve"> </w:t>
      </w:r>
      <w:r>
        <w:t>following:</w:t>
      </w:r>
    </w:p>
    <w:p w14:paraId="4B58409D" w14:textId="77777777" w:rsidR="00FD3DFB" w:rsidRDefault="00000630">
      <w:pPr>
        <w:pStyle w:val="a4"/>
        <w:numPr>
          <w:ilvl w:val="0"/>
          <w:numId w:val="28"/>
        </w:numPr>
        <w:tabs>
          <w:tab w:val="left" w:pos="1211"/>
        </w:tabs>
        <w:spacing w:before="128" w:line="249" w:lineRule="auto"/>
        <w:ind w:right="410"/>
        <w:rPr>
          <w:sz w:val="20"/>
        </w:rPr>
      </w:pPr>
      <w:r>
        <w:rPr>
          <w:sz w:val="20"/>
        </w:rPr>
        <w:t>If XClarity Integrator Service is installed on the same Windows operating system as the Management</w:t>
      </w:r>
      <w:r>
        <w:rPr>
          <w:spacing w:val="-7"/>
          <w:sz w:val="20"/>
        </w:rPr>
        <w:t xml:space="preserve"> </w:t>
      </w:r>
      <w:r>
        <w:rPr>
          <w:sz w:val="20"/>
        </w:rPr>
        <w:t>Server,</w:t>
      </w:r>
      <w:r>
        <w:rPr>
          <w:spacing w:val="-8"/>
          <w:sz w:val="20"/>
        </w:rPr>
        <w:t xml:space="preserve"> </w:t>
      </w:r>
      <w:r>
        <w:rPr>
          <w:sz w:val="20"/>
        </w:rPr>
        <w:t>the</w:t>
      </w:r>
      <w:r>
        <w:rPr>
          <w:spacing w:val="-8"/>
          <w:sz w:val="20"/>
        </w:rPr>
        <w:t xml:space="preserve"> </w:t>
      </w:r>
      <w:r>
        <w:rPr>
          <w:sz w:val="20"/>
        </w:rPr>
        <w:t>Management</w:t>
      </w:r>
      <w:r>
        <w:rPr>
          <w:spacing w:val="-7"/>
          <w:sz w:val="20"/>
        </w:rPr>
        <w:t xml:space="preserve"> </w:t>
      </w:r>
      <w:r>
        <w:rPr>
          <w:sz w:val="20"/>
        </w:rPr>
        <w:t>Server</w:t>
      </w:r>
      <w:r>
        <w:rPr>
          <w:spacing w:val="-7"/>
          <w:sz w:val="20"/>
        </w:rPr>
        <w:t xml:space="preserve"> </w:t>
      </w:r>
      <w:r>
        <w:rPr>
          <w:sz w:val="20"/>
        </w:rPr>
        <w:t>is</w:t>
      </w:r>
      <w:r>
        <w:rPr>
          <w:spacing w:val="-7"/>
          <w:sz w:val="20"/>
        </w:rPr>
        <w:t xml:space="preserve"> </w:t>
      </w:r>
      <w:r>
        <w:rPr>
          <w:sz w:val="20"/>
        </w:rPr>
        <w:t>automatically</w:t>
      </w:r>
      <w:r>
        <w:rPr>
          <w:spacing w:val="-8"/>
          <w:sz w:val="20"/>
        </w:rPr>
        <w:t xml:space="preserve"> </w:t>
      </w:r>
      <w:r>
        <w:rPr>
          <w:sz w:val="20"/>
        </w:rPr>
        <w:t>registered.</w:t>
      </w:r>
      <w:r>
        <w:rPr>
          <w:spacing w:val="-7"/>
          <w:sz w:val="20"/>
        </w:rPr>
        <w:t xml:space="preserve"> </w:t>
      </w:r>
      <w:r>
        <w:rPr>
          <w:sz w:val="20"/>
        </w:rPr>
        <w:t>Other</w:t>
      </w:r>
      <w:r>
        <w:rPr>
          <w:spacing w:val="-7"/>
          <w:sz w:val="20"/>
        </w:rPr>
        <w:t xml:space="preserve"> </w:t>
      </w:r>
      <w:r>
        <w:rPr>
          <w:sz w:val="20"/>
        </w:rPr>
        <w:t>Management Servers</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same</w:t>
      </w:r>
      <w:r>
        <w:rPr>
          <w:spacing w:val="-7"/>
          <w:sz w:val="20"/>
        </w:rPr>
        <w:t xml:space="preserve"> </w:t>
      </w:r>
      <w:r>
        <w:rPr>
          <w:sz w:val="20"/>
        </w:rPr>
        <w:t>management</w:t>
      </w:r>
      <w:r>
        <w:rPr>
          <w:spacing w:val="-6"/>
          <w:sz w:val="20"/>
        </w:rPr>
        <w:t xml:space="preserve"> </w:t>
      </w:r>
      <w:r>
        <w:rPr>
          <w:sz w:val="20"/>
        </w:rPr>
        <w:t>group</w:t>
      </w:r>
      <w:r>
        <w:rPr>
          <w:spacing w:val="-6"/>
          <w:sz w:val="20"/>
        </w:rPr>
        <w:t xml:space="preserve"> </w:t>
      </w:r>
      <w:r>
        <w:rPr>
          <w:sz w:val="20"/>
        </w:rPr>
        <w:t>are</w:t>
      </w:r>
      <w:r>
        <w:rPr>
          <w:spacing w:val="-5"/>
          <w:sz w:val="20"/>
        </w:rPr>
        <w:t xml:space="preserve"> </w:t>
      </w:r>
      <w:r>
        <w:rPr>
          <w:sz w:val="20"/>
        </w:rPr>
        <w:t>listed</w:t>
      </w:r>
      <w:r>
        <w:rPr>
          <w:spacing w:val="-7"/>
          <w:sz w:val="20"/>
        </w:rPr>
        <w:t xml:space="preserve"> </w:t>
      </w:r>
      <w:r>
        <w:rPr>
          <w:sz w:val="20"/>
        </w:rPr>
        <w:t>in</w:t>
      </w:r>
      <w:r>
        <w:rPr>
          <w:spacing w:val="-6"/>
          <w:sz w:val="20"/>
        </w:rPr>
        <w:t xml:space="preserve"> </w:t>
      </w:r>
      <w:r>
        <w:rPr>
          <w:sz w:val="20"/>
        </w:rPr>
        <w:t>the</w:t>
      </w:r>
      <w:r>
        <w:rPr>
          <w:spacing w:val="-7"/>
          <w:sz w:val="20"/>
        </w:rPr>
        <w:t xml:space="preserve"> </w:t>
      </w:r>
      <w:r>
        <w:rPr>
          <w:sz w:val="20"/>
        </w:rPr>
        <w:t>table.</w:t>
      </w:r>
    </w:p>
    <w:p w14:paraId="13B3AC31" w14:textId="77777777" w:rsidR="00FD3DFB" w:rsidRDefault="00000630">
      <w:pPr>
        <w:pStyle w:val="a4"/>
        <w:numPr>
          <w:ilvl w:val="0"/>
          <w:numId w:val="28"/>
        </w:numPr>
        <w:tabs>
          <w:tab w:val="left" w:pos="1211"/>
        </w:tabs>
        <w:spacing w:before="85" w:line="249" w:lineRule="auto"/>
        <w:ind w:right="746"/>
        <w:rPr>
          <w:sz w:val="20"/>
        </w:rPr>
      </w:pPr>
      <w:r>
        <w:rPr>
          <w:sz w:val="20"/>
        </w:rPr>
        <w:t>If</w:t>
      </w:r>
      <w:r>
        <w:rPr>
          <w:spacing w:val="-5"/>
          <w:sz w:val="20"/>
        </w:rPr>
        <w:t xml:space="preserve"> </w:t>
      </w:r>
      <w:r>
        <w:rPr>
          <w:sz w:val="20"/>
        </w:rPr>
        <w:t>XClarity</w:t>
      </w:r>
      <w:r>
        <w:rPr>
          <w:spacing w:val="-5"/>
          <w:sz w:val="20"/>
        </w:rPr>
        <w:t xml:space="preserve"> </w:t>
      </w:r>
      <w:r>
        <w:rPr>
          <w:sz w:val="20"/>
        </w:rPr>
        <w:t>Integrator</w:t>
      </w:r>
      <w:r>
        <w:rPr>
          <w:spacing w:val="-4"/>
          <w:sz w:val="20"/>
        </w:rPr>
        <w:t xml:space="preserve"> </w:t>
      </w:r>
      <w:r>
        <w:rPr>
          <w:sz w:val="20"/>
        </w:rPr>
        <w:t>Service</w:t>
      </w:r>
      <w:r>
        <w:rPr>
          <w:spacing w:val="-5"/>
          <w:sz w:val="20"/>
        </w:rPr>
        <w:t xml:space="preserve"> </w:t>
      </w:r>
      <w:r>
        <w:rPr>
          <w:sz w:val="20"/>
        </w:rPr>
        <w:t>is</w:t>
      </w:r>
      <w:r>
        <w:rPr>
          <w:spacing w:val="-4"/>
          <w:sz w:val="20"/>
        </w:rPr>
        <w:t xml:space="preserve"> </w:t>
      </w:r>
      <w:r>
        <w:rPr>
          <w:sz w:val="20"/>
        </w:rPr>
        <w:t>installed</w:t>
      </w:r>
      <w:r>
        <w:rPr>
          <w:spacing w:val="-4"/>
          <w:sz w:val="20"/>
        </w:rPr>
        <w:t xml:space="preserve"> </w:t>
      </w:r>
      <w:r>
        <w:rPr>
          <w:sz w:val="20"/>
        </w:rPr>
        <w:t>on</w:t>
      </w:r>
      <w:r>
        <w:rPr>
          <w:spacing w:val="-5"/>
          <w:sz w:val="20"/>
        </w:rPr>
        <w:t xml:space="preserve"> </w:t>
      </w:r>
      <w:r>
        <w:rPr>
          <w:sz w:val="20"/>
        </w:rPr>
        <w:t>different</w:t>
      </w:r>
      <w:r>
        <w:rPr>
          <w:spacing w:val="-4"/>
          <w:sz w:val="20"/>
        </w:rPr>
        <w:t xml:space="preserve"> </w:t>
      </w:r>
      <w:r>
        <w:rPr>
          <w:sz w:val="20"/>
        </w:rPr>
        <w:t>Windows</w:t>
      </w:r>
      <w:r>
        <w:rPr>
          <w:spacing w:val="-5"/>
          <w:sz w:val="20"/>
        </w:rPr>
        <w:t xml:space="preserve"> </w:t>
      </w:r>
      <w:r>
        <w:rPr>
          <w:sz w:val="20"/>
        </w:rPr>
        <w:t>system</w:t>
      </w:r>
      <w:r>
        <w:rPr>
          <w:spacing w:val="-4"/>
          <w:sz w:val="20"/>
        </w:rPr>
        <w:t xml:space="preserve"> </w:t>
      </w:r>
      <w:r>
        <w:rPr>
          <w:sz w:val="20"/>
        </w:rPr>
        <w:t>as</w:t>
      </w:r>
      <w:r>
        <w:rPr>
          <w:spacing w:val="-3"/>
          <w:sz w:val="20"/>
        </w:rPr>
        <w:t xml:space="preserve"> </w:t>
      </w:r>
      <w:r>
        <w:rPr>
          <w:sz w:val="20"/>
        </w:rPr>
        <w:t>the</w:t>
      </w:r>
      <w:r>
        <w:rPr>
          <w:spacing w:val="-5"/>
          <w:sz w:val="20"/>
        </w:rPr>
        <w:t xml:space="preserve"> </w:t>
      </w:r>
      <w:r>
        <w:rPr>
          <w:sz w:val="20"/>
        </w:rPr>
        <w:t xml:space="preserve">Management Server, click </w:t>
      </w:r>
      <w:r>
        <w:rPr>
          <w:b/>
          <w:sz w:val="20"/>
        </w:rPr>
        <w:t xml:space="preserve">Register </w:t>
      </w:r>
      <w:r>
        <w:rPr>
          <w:sz w:val="20"/>
        </w:rPr>
        <w:t>button to register a Management</w:t>
      </w:r>
      <w:r>
        <w:rPr>
          <w:spacing w:val="-28"/>
          <w:sz w:val="20"/>
        </w:rPr>
        <w:t xml:space="preserve"> </w:t>
      </w:r>
      <w:r>
        <w:rPr>
          <w:sz w:val="20"/>
        </w:rPr>
        <w:t>Server.</w:t>
      </w:r>
    </w:p>
    <w:p w14:paraId="6EE18F84" w14:textId="77777777" w:rsidR="00FD3DFB" w:rsidRDefault="00000630">
      <w:pPr>
        <w:pStyle w:val="a3"/>
        <w:tabs>
          <w:tab w:val="left" w:pos="960"/>
        </w:tabs>
        <w:spacing w:before="85"/>
        <w:ind w:left="110"/>
      </w:pPr>
      <w:r>
        <w:t>Step</w:t>
      </w:r>
      <w:r>
        <w:rPr>
          <w:spacing w:val="-5"/>
        </w:rPr>
        <w:t xml:space="preserve"> </w:t>
      </w:r>
      <w:r>
        <w:t>4.</w:t>
      </w:r>
      <w:r>
        <w:tab/>
        <w:t xml:space="preserve">Select the Managements Server, and click </w:t>
      </w:r>
      <w:r>
        <w:rPr>
          <w:b/>
        </w:rPr>
        <w:t xml:space="preserve">Credentials </w:t>
      </w:r>
      <w:r>
        <w:t>to edit the credentials if</w:t>
      </w:r>
      <w:r>
        <w:rPr>
          <w:spacing w:val="-31"/>
        </w:rPr>
        <w:t xml:space="preserve"> </w:t>
      </w:r>
      <w:r>
        <w:t>needed.</w:t>
      </w:r>
    </w:p>
    <w:p w14:paraId="5E4BB23D" w14:textId="77777777" w:rsidR="00FD3DFB" w:rsidRDefault="00000630">
      <w:pPr>
        <w:pStyle w:val="a3"/>
        <w:tabs>
          <w:tab w:val="left" w:pos="960"/>
        </w:tabs>
        <w:spacing w:before="93" w:line="249" w:lineRule="auto"/>
        <w:ind w:left="960" w:right="132" w:hanging="851"/>
      </w:pPr>
      <w:r>
        <w:t>Step</w:t>
      </w:r>
      <w:r>
        <w:rPr>
          <w:spacing w:val="-5"/>
        </w:rPr>
        <w:t xml:space="preserve"> </w:t>
      </w:r>
      <w:r>
        <w:t>5.</w:t>
      </w:r>
      <w:r>
        <w:tab/>
        <w:t>The</w:t>
      </w:r>
      <w:r>
        <w:rPr>
          <w:spacing w:val="-6"/>
        </w:rPr>
        <w:t xml:space="preserve"> </w:t>
      </w:r>
      <w:r>
        <w:t>Management</w:t>
      </w:r>
      <w:r>
        <w:rPr>
          <w:spacing w:val="-6"/>
        </w:rPr>
        <w:t xml:space="preserve"> </w:t>
      </w:r>
      <w:r>
        <w:t>Server</w:t>
      </w:r>
      <w:r>
        <w:rPr>
          <w:spacing w:val="-7"/>
        </w:rPr>
        <w:t xml:space="preserve"> </w:t>
      </w:r>
      <w:r>
        <w:t>connected</w:t>
      </w:r>
      <w:r>
        <w:rPr>
          <w:spacing w:val="-5"/>
        </w:rPr>
        <w:t xml:space="preserve"> </w:t>
      </w:r>
      <w:r>
        <w:t>to</w:t>
      </w:r>
      <w:r>
        <w:rPr>
          <w:spacing w:val="-6"/>
        </w:rPr>
        <w:t xml:space="preserve"> </w:t>
      </w:r>
      <w:r>
        <w:t>XClarity</w:t>
      </w:r>
      <w:r>
        <w:rPr>
          <w:spacing w:val="-7"/>
        </w:rPr>
        <w:t xml:space="preserve"> </w:t>
      </w:r>
      <w:r>
        <w:t>Integrator</w:t>
      </w:r>
      <w:r>
        <w:rPr>
          <w:spacing w:val="-7"/>
        </w:rPr>
        <w:t xml:space="preserve"> </w:t>
      </w:r>
      <w:r>
        <w:t>Service</w:t>
      </w:r>
      <w:r>
        <w:rPr>
          <w:spacing w:val="-5"/>
        </w:rPr>
        <w:t xml:space="preserve"> </w:t>
      </w:r>
      <w:r>
        <w:t>is</w:t>
      </w:r>
      <w:r>
        <w:rPr>
          <w:spacing w:val="-7"/>
        </w:rPr>
        <w:t xml:space="preserve"> </w:t>
      </w:r>
      <w:r>
        <w:t>marked</w:t>
      </w:r>
      <w:r>
        <w:rPr>
          <w:spacing w:val="-6"/>
        </w:rPr>
        <w:t xml:space="preserve"> </w:t>
      </w:r>
      <w:r>
        <w:t>as</w:t>
      </w:r>
      <w:r>
        <w:rPr>
          <w:spacing w:val="-6"/>
        </w:rPr>
        <w:t xml:space="preserve"> </w:t>
      </w:r>
      <w:r>
        <w:rPr>
          <w:b/>
        </w:rPr>
        <w:t>current</w:t>
      </w:r>
      <w:r>
        <w:t>.</w:t>
      </w:r>
      <w:r>
        <w:rPr>
          <w:spacing w:val="-6"/>
        </w:rPr>
        <w:t xml:space="preserve"> </w:t>
      </w:r>
      <w:r>
        <w:t>If</w:t>
      </w:r>
      <w:r>
        <w:rPr>
          <w:spacing w:val="-7"/>
        </w:rPr>
        <w:t xml:space="preserve"> </w:t>
      </w:r>
      <w:r>
        <w:t>you</w:t>
      </w:r>
      <w:r>
        <w:rPr>
          <w:spacing w:val="-7"/>
        </w:rPr>
        <w:t xml:space="preserve"> </w:t>
      </w:r>
      <w:r>
        <w:t>want</w:t>
      </w:r>
      <w:r>
        <w:rPr>
          <w:w w:val="102"/>
        </w:rPr>
        <w:t xml:space="preserve"> </w:t>
      </w:r>
      <w:r>
        <w:t xml:space="preserve">to connect to another Management Server, you can select the Management Server and click </w:t>
      </w:r>
      <w:r>
        <w:rPr>
          <w:b/>
        </w:rPr>
        <w:t>current</w:t>
      </w:r>
      <w:r>
        <w:t>.</w:t>
      </w:r>
    </w:p>
    <w:p w14:paraId="1901AE98" w14:textId="77777777" w:rsidR="00FD3DFB" w:rsidRDefault="00000630">
      <w:pPr>
        <w:pStyle w:val="a3"/>
        <w:tabs>
          <w:tab w:val="left" w:pos="960"/>
        </w:tabs>
        <w:spacing w:before="85"/>
        <w:ind w:left="110"/>
      </w:pPr>
      <w:r>
        <w:t>Step</w:t>
      </w:r>
      <w:r>
        <w:rPr>
          <w:spacing w:val="-5"/>
        </w:rPr>
        <w:t xml:space="preserve"> </w:t>
      </w:r>
      <w:r>
        <w:t>6.</w:t>
      </w:r>
      <w:r>
        <w:tab/>
        <w:t xml:space="preserve">Click </w:t>
      </w:r>
      <w:r>
        <w:rPr>
          <w:b/>
        </w:rPr>
        <w:t xml:space="preserve">Refresh </w:t>
      </w:r>
      <w:r>
        <w:t>to see the latest Management Server</w:t>
      </w:r>
      <w:r>
        <w:rPr>
          <w:spacing w:val="-37"/>
        </w:rPr>
        <w:t xml:space="preserve"> </w:t>
      </w:r>
      <w:r>
        <w:t>status.</w:t>
      </w:r>
    </w:p>
    <w:p w14:paraId="7093CE4A" w14:textId="77777777" w:rsidR="00FD3DFB" w:rsidRDefault="00000630">
      <w:pPr>
        <w:pStyle w:val="a3"/>
        <w:spacing w:before="208" w:line="249" w:lineRule="auto"/>
        <w:ind w:left="960" w:right="494"/>
      </w:pPr>
      <w:r>
        <w:rPr>
          <w:b/>
        </w:rPr>
        <w:t xml:space="preserve">Note: </w:t>
      </w:r>
      <w:r>
        <w:t>Do not connect to same management group from different XClarity Integrator Services if there are multiple XClarity Integrator Services.</w:t>
      </w:r>
    </w:p>
    <w:p w14:paraId="715DDB40" w14:textId="77777777" w:rsidR="00FD3DFB" w:rsidRDefault="00FD3DFB">
      <w:pPr>
        <w:pStyle w:val="a3"/>
      </w:pPr>
    </w:p>
    <w:p w14:paraId="38B11585" w14:textId="77777777" w:rsidR="00FD3DFB" w:rsidRDefault="00000630">
      <w:pPr>
        <w:pStyle w:val="2"/>
        <w:spacing w:before="0"/>
      </w:pPr>
      <w:bookmarkStart w:id="46" w:name="Changing_password_of_XClarity_Integrator"/>
      <w:bookmarkStart w:id="47" w:name="_bookmark23"/>
      <w:bookmarkEnd w:id="46"/>
      <w:bookmarkEnd w:id="47"/>
      <w:r>
        <w:t>Changing password of XClarity Integrator Service</w:t>
      </w:r>
    </w:p>
    <w:p w14:paraId="7C935F1D" w14:textId="77777777" w:rsidR="00FD3DFB" w:rsidRDefault="00000630">
      <w:pPr>
        <w:pStyle w:val="a3"/>
        <w:spacing w:before="110"/>
        <w:ind w:left="110"/>
      </w:pPr>
      <w:r>
        <w:t>The following procedure describes how to change the password of XClarity Integrator Service.</w:t>
      </w:r>
    </w:p>
    <w:p w14:paraId="3CB4C689" w14:textId="77777777" w:rsidR="00FD3DFB" w:rsidRDefault="00FD3DFB">
      <w:pPr>
        <w:pStyle w:val="a3"/>
        <w:spacing w:before="6"/>
        <w:rPr>
          <w:sz w:val="21"/>
        </w:rPr>
      </w:pPr>
    </w:p>
    <w:p w14:paraId="7E3137EE" w14:textId="77777777" w:rsidR="00FD3DFB" w:rsidRDefault="00000630">
      <w:pPr>
        <w:pStyle w:val="4"/>
      </w:pPr>
      <w:r>
        <w:t>Procedure</w:t>
      </w:r>
    </w:p>
    <w:p w14:paraId="413B8E36" w14:textId="77777777" w:rsidR="00FD3DFB" w:rsidRDefault="00000630">
      <w:pPr>
        <w:pStyle w:val="a3"/>
        <w:tabs>
          <w:tab w:val="left" w:pos="960"/>
        </w:tabs>
        <w:spacing w:before="94"/>
        <w:ind w:left="110"/>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p>
    <w:p w14:paraId="24CB850F" w14:textId="77777777" w:rsidR="00FD3DFB" w:rsidRDefault="00000630">
      <w:pPr>
        <w:tabs>
          <w:tab w:val="left" w:pos="960"/>
        </w:tabs>
        <w:spacing w:before="94" w:line="249" w:lineRule="auto"/>
        <w:ind w:left="960" w:right="604" w:hanging="851"/>
        <w:rPr>
          <w:sz w:val="20"/>
        </w:rPr>
      </w:pPr>
      <w:r>
        <w:rPr>
          <w:sz w:val="20"/>
        </w:rPr>
        <w:t>Step</w:t>
      </w:r>
      <w:r>
        <w:rPr>
          <w:spacing w:val="-5"/>
          <w:sz w:val="20"/>
        </w:rPr>
        <w:t xml:space="preserve"> </w:t>
      </w:r>
      <w:r>
        <w:rPr>
          <w:sz w:val="20"/>
        </w:rPr>
        <w:t>2.</w:t>
      </w:r>
      <w:r>
        <w:rPr>
          <w:sz w:val="20"/>
        </w:rPr>
        <w:tab/>
        <w:t xml:space="preserve">On the </w:t>
      </w:r>
      <w:r>
        <w:rPr>
          <w:b/>
          <w:sz w:val="20"/>
        </w:rPr>
        <w:t xml:space="preserve">Lenovo XClarity Integrator Service </w:t>
      </w:r>
      <w:r>
        <w:rPr>
          <w:sz w:val="20"/>
        </w:rPr>
        <w:t xml:space="preserve">window, click </w:t>
      </w:r>
      <w:r>
        <w:rPr>
          <w:b/>
          <w:sz w:val="20"/>
        </w:rPr>
        <w:t xml:space="preserve">Change Password </w:t>
      </w:r>
      <w:r>
        <w:rPr>
          <w:sz w:val="20"/>
        </w:rPr>
        <w:t>in</w:t>
      </w:r>
      <w:r>
        <w:rPr>
          <w:spacing w:val="-13"/>
          <w:sz w:val="20"/>
        </w:rPr>
        <w:t xml:space="preserve"> </w:t>
      </w:r>
      <w:r>
        <w:rPr>
          <w:sz w:val="20"/>
        </w:rPr>
        <w:t>the</w:t>
      </w:r>
      <w:r>
        <w:rPr>
          <w:spacing w:val="-2"/>
          <w:sz w:val="20"/>
        </w:rPr>
        <w:t xml:space="preserve"> </w:t>
      </w:r>
      <w:r>
        <w:rPr>
          <w:sz w:val="20"/>
        </w:rPr>
        <w:t>top-right</w:t>
      </w:r>
      <w:r>
        <w:rPr>
          <w:w w:val="105"/>
          <w:sz w:val="20"/>
        </w:rPr>
        <w:t xml:space="preserve"> </w:t>
      </w:r>
      <w:r>
        <w:rPr>
          <w:sz w:val="20"/>
        </w:rPr>
        <w:t>corner.</w:t>
      </w:r>
    </w:p>
    <w:p w14:paraId="2EBC6951" w14:textId="77777777" w:rsidR="00FD3DFB" w:rsidRDefault="00000630">
      <w:pPr>
        <w:pStyle w:val="a3"/>
        <w:tabs>
          <w:tab w:val="left" w:pos="960"/>
        </w:tabs>
        <w:spacing w:before="85"/>
        <w:ind w:left="110"/>
      </w:pPr>
      <w:r>
        <w:t>Step</w:t>
      </w:r>
      <w:r>
        <w:rPr>
          <w:spacing w:val="-5"/>
        </w:rPr>
        <w:t xml:space="preserve"> </w:t>
      </w:r>
      <w:r>
        <w:t>3.</w:t>
      </w:r>
      <w:r>
        <w:tab/>
        <w:t>Input the existing password and the new</w:t>
      </w:r>
      <w:r>
        <w:rPr>
          <w:spacing w:val="20"/>
        </w:rPr>
        <w:t xml:space="preserve"> </w:t>
      </w:r>
      <w:r>
        <w:t>password.</w:t>
      </w:r>
    </w:p>
    <w:p w14:paraId="0D210C3D" w14:textId="77777777" w:rsidR="00FD3DFB" w:rsidRDefault="00FD3DFB">
      <w:pPr>
        <w:sectPr w:rsidR="00FD3DFB">
          <w:pgSz w:w="12240" w:h="15840"/>
          <w:pgMar w:top="1220" w:right="1320" w:bottom="860" w:left="1080" w:header="0" w:footer="674" w:gutter="0"/>
          <w:cols w:space="720"/>
        </w:sectPr>
      </w:pPr>
    </w:p>
    <w:p w14:paraId="47DF4266" w14:textId="77777777" w:rsidR="00FD3DFB" w:rsidRDefault="00000630">
      <w:pPr>
        <w:pStyle w:val="a3"/>
        <w:spacing w:before="96"/>
        <w:ind w:left="967"/>
      </w:pPr>
      <w:r>
        <w:rPr>
          <w:b/>
        </w:rPr>
        <w:lastRenderedPageBreak/>
        <w:t xml:space="preserve">Note:  </w:t>
      </w:r>
      <w:r>
        <w:t>The new password must conform to the password rules.</w:t>
      </w:r>
    </w:p>
    <w:p w14:paraId="5B030C68" w14:textId="77777777" w:rsidR="00FD3DFB" w:rsidRDefault="00000630">
      <w:pPr>
        <w:tabs>
          <w:tab w:val="left" w:pos="967"/>
        </w:tabs>
        <w:spacing w:before="94"/>
        <w:ind w:left="117"/>
        <w:rPr>
          <w:sz w:val="20"/>
        </w:rPr>
      </w:pPr>
      <w:r>
        <w:rPr>
          <w:sz w:val="20"/>
        </w:rPr>
        <w:t>Step</w:t>
      </w:r>
      <w:r>
        <w:rPr>
          <w:spacing w:val="-5"/>
          <w:sz w:val="20"/>
        </w:rPr>
        <w:t xml:space="preserve"> </w:t>
      </w:r>
      <w:r>
        <w:rPr>
          <w:sz w:val="20"/>
        </w:rPr>
        <w:t>4.</w:t>
      </w:r>
      <w:r>
        <w:rPr>
          <w:sz w:val="20"/>
        </w:rPr>
        <w:tab/>
        <w:t>Click</w:t>
      </w:r>
      <w:r>
        <w:rPr>
          <w:spacing w:val="3"/>
          <w:sz w:val="20"/>
        </w:rPr>
        <w:t xml:space="preserve"> </w:t>
      </w:r>
      <w:r>
        <w:rPr>
          <w:b/>
          <w:sz w:val="20"/>
        </w:rPr>
        <w:t>Change</w:t>
      </w:r>
      <w:r>
        <w:rPr>
          <w:sz w:val="20"/>
        </w:rPr>
        <w:t>.</w:t>
      </w:r>
    </w:p>
    <w:p w14:paraId="1EFFEB51" w14:textId="77777777" w:rsidR="00FD3DFB" w:rsidRDefault="00FD3DFB">
      <w:pPr>
        <w:pStyle w:val="a3"/>
        <w:spacing w:before="10"/>
      </w:pPr>
    </w:p>
    <w:p w14:paraId="5AF34DBA" w14:textId="77777777" w:rsidR="00FD3DFB" w:rsidRDefault="00000630">
      <w:pPr>
        <w:pStyle w:val="2"/>
        <w:spacing w:before="0"/>
        <w:ind w:left="117"/>
      </w:pPr>
      <w:bookmarkStart w:id="48" w:name="Restarting_XClarity_Integrator_Service_"/>
      <w:bookmarkStart w:id="49" w:name="_bookmark24"/>
      <w:bookmarkEnd w:id="48"/>
      <w:bookmarkEnd w:id="49"/>
      <w:r>
        <w:t>Restarting XClarity Integrator Service</w:t>
      </w:r>
    </w:p>
    <w:p w14:paraId="42F9C777" w14:textId="77777777" w:rsidR="00FD3DFB" w:rsidRDefault="00000630">
      <w:pPr>
        <w:pStyle w:val="a3"/>
        <w:spacing w:before="111"/>
        <w:ind w:left="117"/>
      </w:pPr>
      <w:r>
        <w:t>The following procedure describes how to restart XClarity Integrator Service.</w:t>
      </w:r>
    </w:p>
    <w:p w14:paraId="0365F37B" w14:textId="77777777" w:rsidR="00FD3DFB" w:rsidRDefault="00FD3DFB">
      <w:pPr>
        <w:pStyle w:val="a3"/>
        <w:spacing w:before="6"/>
        <w:rPr>
          <w:sz w:val="21"/>
        </w:rPr>
      </w:pPr>
    </w:p>
    <w:p w14:paraId="793A6197" w14:textId="77777777" w:rsidR="00FD3DFB" w:rsidRDefault="00000630">
      <w:pPr>
        <w:pStyle w:val="a3"/>
        <w:ind w:left="117"/>
      </w:pPr>
      <w:r>
        <w:t>To restart Lenovo XClarity Integrator Service, restart the following four services:</w:t>
      </w:r>
    </w:p>
    <w:p w14:paraId="4FBEC8A1" w14:textId="77777777" w:rsidR="00FD3DFB" w:rsidRDefault="00000630">
      <w:pPr>
        <w:pStyle w:val="a4"/>
        <w:numPr>
          <w:ilvl w:val="0"/>
          <w:numId w:val="35"/>
        </w:numPr>
        <w:tabs>
          <w:tab w:val="left" w:pos="367"/>
        </w:tabs>
        <w:spacing w:before="127"/>
        <w:ind w:left="366" w:hanging="249"/>
        <w:rPr>
          <w:sz w:val="20"/>
        </w:rPr>
      </w:pPr>
      <w:r>
        <w:rPr>
          <w:sz w:val="20"/>
        </w:rPr>
        <w:t>Lenovo XClarity Integrator Management</w:t>
      </w:r>
      <w:r>
        <w:rPr>
          <w:spacing w:val="-30"/>
          <w:sz w:val="20"/>
        </w:rPr>
        <w:t xml:space="preserve"> </w:t>
      </w:r>
      <w:r>
        <w:rPr>
          <w:sz w:val="20"/>
        </w:rPr>
        <w:t>Webservice</w:t>
      </w:r>
    </w:p>
    <w:p w14:paraId="65239C2E" w14:textId="77777777" w:rsidR="00FD3DFB" w:rsidRDefault="00000630">
      <w:pPr>
        <w:pStyle w:val="a4"/>
        <w:numPr>
          <w:ilvl w:val="0"/>
          <w:numId w:val="35"/>
        </w:numPr>
        <w:tabs>
          <w:tab w:val="left" w:pos="367"/>
        </w:tabs>
        <w:spacing w:before="93"/>
        <w:ind w:left="366" w:hanging="249"/>
        <w:rPr>
          <w:sz w:val="20"/>
        </w:rPr>
      </w:pPr>
      <w:r>
        <w:rPr>
          <w:sz w:val="20"/>
        </w:rPr>
        <w:t>Lenovo XClarity Integrator</w:t>
      </w:r>
      <w:r>
        <w:rPr>
          <w:spacing w:val="-3"/>
          <w:sz w:val="20"/>
        </w:rPr>
        <w:t xml:space="preserve"> </w:t>
      </w:r>
      <w:r>
        <w:rPr>
          <w:sz w:val="20"/>
        </w:rPr>
        <w:t>Monitor</w:t>
      </w:r>
    </w:p>
    <w:p w14:paraId="222B8CCB" w14:textId="77777777" w:rsidR="00FD3DFB" w:rsidRDefault="00000630">
      <w:pPr>
        <w:pStyle w:val="a4"/>
        <w:numPr>
          <w:ilvl w:val="0"/>
          <w:numId w:val="35"/>
        </w:numPr>
        <w:tabs>
          <w:tab w:val="left" w:pos="367"/>
        </w:tabs>
        <w:spacing w:before="93"/>
        <w:ind w:left="366" w:hanging="249"/>
        <w:rPr>
          <w:sz w:val="20"/>
        </w:rPr>
      </w:pPr>
      <w:r>
        <w:rPr>
          <w:sz w:val="20"/>
        </w:rPr>
        <w:t>Lenovo XClarity Integrator</w:t>
      </w:r>
      <w:r>
        <w:rPr>
          <w:spacing w:val="-36"/>
          <w:sz w:val="20"/>
        </w:rPr>
        <w:t xml:space="preserve"> </w:t>
      </w:r>
      <w:r>
        <w:rPr>
          <w:sz w:val="20"/>
        </w:rPr>
        <w:t>Server</w:t>
      </w:r>
    </w:p>
    <w:p w14:paraId="7BC519CA" w14:textId="77777777" w:rsidR="00FD3DFB" w:rsidRDefault="00000630">
      <w:pPr>
        <w:pStyle w:val="a4"/>
        <w:numPr>
          <w:ilvl w:val="0"/>
          <w:numId w:val="35"/>
        </w:numPr>
        <w:tabs>
          <w:tab w:val="left" w:pos="367"/>
        </w:tabs>
        <w:spacing w:before="93"/>
        <w:ind w:left="366" w:hanging="249"/>
        <w:rPr>
          <w:sz w:val="20"/>
        </w:rPr>
      </w:pPr>
      <w:bookmarkStart w:id="50" w:name="High_Availability_of_XClarity_Integrator"/>
      <w:bookmarkStart w:id="51" w:name="_bookmark25"/>
      <w:bookmarkEnd w:id="50"/>
      <w:bookmarkEnd w:id="51"/>
      <w:r>
        <w:rPr>
          <w:sz w:val="20"/>
        </w:rPr>
        <w:t>Lenovo XClarity Integrator Service</w:t>
      </w:r>
      <w:r>
        <w:rPr>
          <w:spacing w:val="-35"/>
          <w:sz w:val="20"/>
        </w:rPr>
        <w:t xml:space="preserve"> </w:t>
      </w:r>
      <w:r>
        <w:rPr>
          <w:sz w:val="20"/>
        </w:rPr>
        <w:t>Starter</w:t>
      </w:r>
    </w:p>
    <w:p w14:paraId="537B569D" w14:textId="77777777" w:rsidR="00FD3DFB" w:rsidRDefault="00006CE7">
      <w:pPr>
        <w:pStyle w:val="a3"/>
        <w:spacing w:before="5"/>
        <w:rPr>
          <w:sz w:val="22"/>
        </w:rPr>
      </w:pPr>
      <w:r>
        <w:pict w14:anchorId="0BF917DD">
          <v:line id="_x0000_s1089" style="position:absolute;z-index:1480;mso-wrap-distance-left:0;mso-wrap-distance-right:0;mso-position-horizontal-relative:page" from="70.85pt,15.15pt" to="552.45pt,15.15pt" strokeweight=".51pt">
            <w10:wrap type="topAndBottom" anchorx="page"/>
          </v:line>
        </w:pict>
      </w:r>
    </w:p>
    <w:p w14:paraId="3DB6A52B" w14:textId="77777777" w:rsidR="00FD3DFB" w:rsidRDefault="00000630">
      <w:pPr>
        <w:pStyle w:val="2"/>
        <w:ind w:left="117"/>
      </w:pPr>
      <w:r>
        <w:t>High Availability of XClarity Integrator Service</w:t>
      </w:r>
    </w:p>
    <w:p w14:paraId="22EB3E30" w14:textId="77777777" w:rsidR="00FD3DFB" w:rsidRDefault="00000630">
      <w:pPr>
        <w:pStyle w:val="a3"/>
        <w:spacing w:before="125" w:line="218" w:lineRule="exact"/>
        <w:ind w:left="117" w:right="173"/>
      </w:pPr>
      <w:r>
        <w:t>If you have the high availability (HA) requirement on XClarity Integrator Service, Windows or VMWare HA technology is recommended. The following procedure describes how to support XClarity Integrator Service HA with Windows HA technology.</w:t>
      </w:r>
    </w:p>
    <w:p w14:paraId="35BD6991" w14:textId="77777777" w:rsidR="00FD3DFB" w:rsidRDefault="00FD3DFB">
      <w:pPr>
        <w:pStyle w:val="a3"/>
        <w:spacing w:before="5"/>
        <w:rPr>
          <w:sz w:val="21"/>
        </w:rPr>
      </w:pPr>
    </w:p>
    <w:p w14:paraId="3E87A702" w14:textId="77777777" w:rsidR="00FD3DFB" w:rsidRDefault="00000630">
      <w:pPr>
        <w:pStyle w:val="4"/>
        <w:ind w:left="117"/>
      </w:pPr>
      <w:r>
        <w:t>Procedure</w:t>
      </w:r>
    </w:p>
    <w:p w14:paraId="751ECE91" w14:textId="77777777" w:rsidR="00FD3DFB" w:rsidRDefault="00000630">
      <w:pPr>
        <w:pStyle w:val="a3"/>
        <w:tabs>
          <w:tab w:val="left" w:pos="967"/>
        </w:tabs>
        <w:spacing w:before="93" w:line="249" w:lineRule="auto"/>
        <w:ind w:left="967" w:right="130" w:hanging="851"/>
      </w:pPr>
      <w:r>
        <w:t>Step</w:t>
      </w:r>
      <w:r>
        <w:rPr>
          <w:spacing w:val="-5"/>
        </w:rPr>
        <w:t xml:space="preserve"> </w:t>
      </w:r>
      <w:r>
        <w:t>1.</w:t>
      </w:r>
      <w:r>
        <w:tab/>
        <w:t>Prepare</w:t>
      </w:r>
      <w:r>
        <w:rPr>
          <w:spacing w:val="-5"/>
        </w:rPr>
        <w:t xml:space="preserve"> </w:t>
      </w:r>
      <w:r>
        <w:t>the</w:t>
      </w:r>
      <w:r>
        <w:rPr>
          <w:spacing w:val="-5"/>
        </w:rPr>
        <w:t xml:space="preserve"> </w:t>
      </w:r>
      <w:r>
        <w:t>Windows</w:t>
      </w:r>
      <w:r>
        <w:rPr>
          <w:spacing w:val="-6"/>
        </w:rPr>
        <w:t xml:space="preserve"> </w:t>
      </w:r>
      <w:r>
        <w:t>HA</w:t>
      </w:r>
      <w:r>
        <w:rPr>
          <w:spacing w:val="-5"/>
        </w:rPr>
        <w:t xml:space="preserve"> </w:t>
      </w:r>
      <w:r>
        <w:t>environment,</w:t>
      </w:r>
      <w:r>
        <w:rPr>
          <w:spacing w:val="-5"/>
        </w:rPr>
        <w:t xml:space="preserve"> </w:t>
      </w:r>
      <w:r>
        <w:t>and</w:t>
      </w:r>
      <w:r>
        <w:rPr>
          <w:spacing w:val="-5"/>
        </w:rPr>
        <w:t xml:space="preserve"> </w:t>
      </w:r>
      <w:r>
        <w:t>set</w:t>
      </w:r>
      <w:r>
        <w:rPr>
          <w:spacing w:val="-5"/>
        </w:rPr>
        <w:t xml:space="preserve"> </w:t>
      </w:r>
      <w:r>
        <w:t>up</w:t>
      </w:r>
      <w:r>
        <w:rPr>
          <w:spacing w:val="-6"/>
        </w:rPr>
        <w:t xml:space="preserve"> </w:t>
      </w:r>
      <w:r>
        <w:t>two</w:t>
      </w:r>
      <w:r>
        <w:rPr>
          <w:spacing w:val="-4"/>
        </w:rPr>
        <w:t xml:space="preserve"> </w:t>
      </w:r>
      <w:r>
        <w:t>hosts</w:t>
      </w:r>
      <w:r>
        <w:rPr>
          <w:spacing w:val="-6"/>
        </w:rPr>
        <w:t xml:space="preserve"> </w:t>
      </w:r>
      <w:r>
        <w:t>with</w:t>
      </w:r>
      <w:r>
        <w:rPr>
          <w:spacing w:val="-4"/>
        </w:rPr>
        <w:t xml:space="preserve"> </w:t>
      </w:r>
      <w:r>
        <w:t>Hyper-v,</w:t>
      </w:r>
      <w:r>
        <w:rPr>
          <w:spacing w:val="-6"/>
        </w:rPr>
        <w:t xml:space="preserve"> </w:t>
      </w:r>
      <w:r>
        <w:t>FailOver</w:t>
      </w:r>
      <w:r>
        <w:rPr>
          <w:spacing w:val="-5"/>
        </w:rPr>
        <w:t xml:space="preserve"> </w:t>
      </w:r>
      <w:r>
        <w:t>Cluster.</w:t>
      </w:r>
      <w:r>
        <w:rPr>
          <w:spacing w:val="-6"/>
        </w:rPr>
        <w:t xml:space="preserve"> </w:t>
      </w:r>
      <w:r>
        <w:t>Ensure</w:t>
      </w:r>
      <w:r>
        <w:rPr>
          <w:w w:val="97"/>
        </w:rPr>
        <w:t xml:space="preserve"> </w:t>
      </w:r>
      <w:r>
        <w:t>that the two hosts share the same</w:t>
      </w:r>
      <w:r>
        <w:rPr>
          <w:spacing w:val="-15"/>
        </w:rPr>
        <w:t xml:space="preserve"> </w:t>
      </w:r>
      <w:r>
        <w:t>storage.</w:t>
      </w:r>
    </w:p>
    <w:p w14:paraId="39E77E85" w14:textId="77777777" w:rsidR="00FD3DFB" w:rsidRDefault="00000630">
      <w:pPr>
        <w:pStyle w:val="a3"/>
        <w:tabs>
          <w:tab w:val="left" w:pos="967"/>
        </w:tabs>
        <w:spacing w:before="84"/>
        <w:ind w:left="117"/>
      </w:pPr>
      <w:r>
        <w:t>Step</w:t>
      </w:r>
      <w:r>
        <w:rPr>
          <w:spacing w:val="-5"/>
        </w:rPr>
        <w:t xml:space="preserve"> </w:t>
      </w:r>
      <w:r>
        <w:t>2.</w:t>
      </w:r>
      <w:r>
        <w:tab/>
        <w:t>Create</w:t>
      </w:r>
      <w:r>
        <w:rPr>
          <w:spacing w:val="-5"/>
        </w:rPr>
        <w:t xml:space="preserve"> </w:t>
      </w:r>
      <w:r>
        <w:t>a</w:t>
      </w:r>
      <w:r>
        <w:rPr>
          <w:spacing w:val="-6"/>
        </w:rPr>
        <w:t xml:space="preserve"> </w:t>
      </w:r>
      <w:r>
        <w:t>Windows</w:t>
      </w:r>
      <w:r>
        <w:rPr>
          <w:spacing w:val="-5"/>
        </w:rPr>
        <w:t xml:space="preserve"> </w:t>
      </w:r>
      <w:r>
        <w:t>virtual</w:t>
      </w:r>
      <w:r>
        <w:rPr>
          <w:spacing w:val="-6"/>
        </w:rPr>
        <w:t xml:space="preserve"> </w:t>
      </w:r>
      <w:r>
        <w:t>machine</w:t>
      </w:r>
      <w:r>
        <w:rPr>
          <w:spacing w:val="-4"/>
        </w:rPr>
        <w:t xml:space="preserve"> </w:t>
      </w:r>
      <w:r>
        <w:t>on</w:t>
      </w:r>
      <w:r>
        <w:rPr>
          <w:spacing w:val="-6"/>
        </w:rPr>
        <w:t xml:space="preserve"> </w:t>
      </w:r>
      <w:r>
        <w:t>the</w:t>
      </w:r>
      <w:r>
        <w:rPr>
          <w:spacing w:val="-4"/>
        </w:rPr>
        <w:t xml:space="preserve"> </w:t>
      </w:r>
      <w:r>
        <w:t>shared</w:t>
      </w:r>
      <w:r>
        <w:rPr>
          <w:spacing w:val="-5"/>
        </w:rPr>
        <w:t xml:space="preserve"> </w:t>
      </w:r>
      <w:r>
        <w:t>storage.</w:t>
      </w:r>
    </w:p>
    <w:p w14:paraId="00ED9940" w14:textId="77777777" w:rsidR="00FD3DFB" w:rsidRDefault="00000630">
      <w:pPr>
        <w:pStyle w:val="a3"/>
        <w:tabs>
          <w:tab w:val="left" w:pos="967"/>
        </w:tabs>
        <w:spacing w:before="93"/>
        <w:ind w:left="117"/>
      </w:pPr>
      <w:r>
        <w:t>Step</w:t>
      </w:r>
      <w:r>
        <w:rPr>
          <w:spacing w:val="-5"/>
        </w:rPr>
        <w:t xml:space="preserve"> </w:t>
      </w:r>
      <w:r>
        <w:t>3.</w:t>
      </w:r>
      <w:r>
        <w:tab/>
        <w:t>Install</w:t>
      </w:r>
      <w:r>
        <w:rPr>
          <w:spacing w:val="-8"/>
        </w:rPr>
        <w:t xml:space="preserve"> </w:t>
      </w:r>
      <w:r>
        <w:t>XClarity</w:t>
      </w:r>
      <w:r>
        <w:rPr>
          <w:spacing w:val="-9"/>
        </w:rPr>
        <w:t xml:space="preserve"> </w:t>
      </w:r>
      <w:r>
        <w:t>Integrator</w:t>
      </w:r>
      <w:r>
        <w:rPr>
          <w:spacing w:val="-9"/>
        </w:rPr>
        <w:t xml:space="preserve"> </w:t>
      </w:r>
      <w:r>
        <w:t>Service</w:t>
      </w:r>
      <w:r>
        <w:rPr>
          <w:spacing w:val="-7"/>
        </w:rPr>
        <w:t xml:space="preserve"> </w:t>
      </w:r>
      <w:r>
        <w:t>separately</w:t>
      </w:r>
      <w:r>
        <w:rPr>
          <w:spacing w:val="-8"/>
        </w:rPr>
        <w:t xml:space="preserve"> </w:t>
      </w:r>
      <w:r>
        <w:t>on</w:t>
      </w:r>
      <w:r>
        <w:rPr>
          <w:spacing w:val="-9"/>
        </w:rPr>
        <w:t xml:space="preserve"> </w:t>
      </w:r>
      <w:r>
        <w:t>the</w:t>
      </w:r>
      <w:r>
        <w:rPr>
          <w:spacing w:val="-7"/>
        </w:rPr>
        <w:t xml:space="preserve"> </w:t>
      </w:r>
      <w:r>
        <w:t>virtual</w:t>
      </w:r>
      <w:r>
        <w:rPr>
          <w:spacing w:val="-8"/>
        </w:rPr>
        <w:t xml:space="preserve"> </w:t>
      </w:r>
      <w:r>
        <w:t>machine.</w:t>
      </w:r>
    </w:p>
    <w:p w14:paraId="361CD310" w14:textId="77777777" w:rsidR="00FD3DFB" w:rsidRDefault="00000630">
      <w:pPr>
        <w:pStyle w:val="a3"/>
        <w:tabs>
          <w:tab w:val="left" w:pos="967"/>
        </w:tabs>
        <w:spacing w:before="93"/>
        <w:ind w:left="117"/>
      </w:pPr>
      <w:r>
        <w:t>Step</w:t>
      </w:r>
      <w:r>
        <w:rPr>
          <w:spacing w:val="-5"/>
        </w:rPr>
        <w:t xml:space="preserve"> </w:t>
      </w:r>
      <w:r>
        <w:t>4.</w:t>
      </w:r>
      <w:r>
        <w:tab/>
        <w:t>Configure</w:t>
      </w:r>
      <w:r>
        <w:rPr>
          <w:spacing w:val="-6"/>
        </w:rPr>
        <w:t xml:space="preserve"> </w:t>
      </w:r>
      <w:r>
        <w:t>and</w:t>
      </w:r>
      <w:r>
        <w:rPr>
          <w:spacing w:val="-6"/>
        </w:rPr>
        <w:t xml:space="preserve"> </w:t>
      </w:r>
      <w:r>
        <w:t>register</w:t>
      </w:r>
      <w:r>
        <w:rPr>
          <w:spacing w:val="-6"/>
        </w:rPr>
        <w:t xml:space="preserve"> </w:t>
      </w:r>
      <w:r>
        <w:t>Operations</w:t>
      </w:r>
      <w:r>
        <w:rPr>
          <w:spacing w:val="-6"/>
        </w:rPr>
        <w:t xml:space="preserve"> </w:t>
      </w:r>
      <w:r>
        <w:t>Manager</w:t>
      </w:r>
      <w:r>
        <w:rPr>
          <w:spacing w:val="-6"/>
        </w:rPr>
        <w:t xml:space="preserve"> </w:t>
      </w:r>
      <w:r>
        <w:t>on</w:t>
      </w:r>
      <w:r>
        <w:rPr>
          <w:spacing w:val="-7"/>
        </w:rPr>
        <w:t xml:space="preserve"> </w:t>
      </w:r>
      <w:r>
        <w:t>the</w:t>
      </w:r>
      <w:r>
        <w:rPr>
          <w:spacing w:val="-5"/>
        </w:rPr>
        <w:t xml:space="preserve"> </w:t>
      </w:r>
      <w:r>
        <w:t>XClarity</w:t>
      </w:r>
      <w:r>
        <w:rPr>
          <w:spacing w:val="-7"/>
        </w:rPr>
        <w:t xml:space="preserve"> </w:t>
      </w:r>
      <w:r>
        <w:t>Integrator</w:t>
      </w:r>
      <w:r>
        <w:rPr>
          <w:spacing w:val="-7"/>
        </w:rPr>
        <w:t xml:space="preserve"> </w:t>
      </w:r>
      <w:r>
        <w:t>Service.</w:t>
      </w:r>
    </w:p>
    <w:p w14:paraId="0AD9EA1A" w14:textId="77777777" w:rsidR="00FD3DFB" w:rsidRDefault="00000630">
      <w:pPr>
        <w:pStyle w:val="4"/>
        <w:spacing w:before="207"/>
        <w:ind w:left="967"/>
      </w:pPr>
      <w:r>
        <w:t>Notes:</w:t>
      </w:r>
    </w:p>
    <w:p w14:paraId="64F6ABDA" w14:textId="77777777" w:rsidR="00FD3DFB" w:rsidRDefault="00000630">
      <w:pPr>
        <w:pStyle w:val="a4"/>
        <w:numPr>
          <w:ilvl w:val="0"/>
          <w:numId w:val="26"/>
        </w:numPr>
        <w:tabs>
          <w:tab w:val="left" w:pos="1218"/>
        </w:tabs>
        <w:spacing w:before="128" w:line="249" w:lineRule="auto"/>
        <w:ind w:right="290"/>
        <w:rPr>
          <w:sz w:val="20"/>
        </w:rPr>
      </w:pPr>
      <w:r>
        <w:rPr>
          <w:sz w:val="20"/>
        </w:rPr>
        <w:t>If</w:t>
      </w:r>
      <w:r>
        <w:rPr>
          <w:spacing w:val="-5"/>
          <w:sz w:val="20"/>
        </w:rPr>
        <w:t xml:space="preserve"> </w:t>
      </w:r>
      <w:r>
        <w:rPr>
          <w:sz w:val="20"/>
        </w:rPr>
        <w:t>the</w:t>
      </w:r>
      <w:r>
        <w:rPr>
          <w:spacing w:val="-5"/>
          <w:sz w:val="20"/>
        </w:rPr>
        <w:t xml:space="preserve"> </w:t>
      </w:r>
      <w:r>
        <w:rPr>
          <w:sz w:val="20"/>
        </w:rPr>
        <w:t>host</w:t>
      </w:r>
      <w:r>
        <w:rPr>
          <w:spacing w:val="-4"/>
          <w:sz w:val="20"/>
        </w:rPr>
        <w:t xml:space="preserve"> </w:t>
      </w:r>
      <w:r>
        <w:rPr>
          <w:sz w:val="20"/>
        </w:rPr>
        <w:t>needs</w:t>
      </w:r>
      <w:r>
        <w:rPr>
          <w:spacing w:val="-4"/>
          <w:sz w:val="20"/>
        </w:rPr>
        <w:t xml:space="preserve"> </w:t>
      </w:r>
      <w:r>
        <w:rPr>
          <w:sz w:val="20"/>
        </w:rPr>
        <w:t>to</w:t>
      </w:r>
      <w:r>
        <w:rPr>
          <w:spacing w:val="-4"/>
          <w:sz w:val="20"/>
        </w:rPr>
        <w:t xml:space="preserve"> </w:t>
      </w:r>
      <w:r>
        <w:rPr>
          <w:sz w:val="20"/>
        </w:rPr>
        <w:t>be</w:t>
      </w:r>
      <w:r>
        <w:rPr>
          <w:spacing w:val="-5"/>
          <w:sz w:val="20"/>
        </w:rPr>
        <w:t xml:space="preserve"> </w:t>
      </w:r>
      <w:r>
        <w:rPr>
          <w:sz w:val="20"/>
        </w:rPr>
        <w:t>maintained,</w:t>
      </w:r>
      <w:r>
        <w:rPr>
          <w:spacing w:val="-4"/>
          <w:sz w:val="20"/>
        </w:rPr>
        <w:t xml:space="preserve"> </w:t>
      </w:r>
      <w:r>
        <w:rPr>
          <w:sz w:val="20"/>
        </w:rPr>
        <w:t>the</w:t>
      </w:r>
      <w:r>
        <w:rPr>
          <w:spacing w:val="-5"/>
          <w:sz w:val="20"/>
        </w:rPr>
        <w:t xml:space="preserve"> </w:t>
      </w:r>
      <w:r>
        <w:rPr>
          <w:sz w:val="20"/>
        </w:rPr>
        <w:t>virtual</w:t>
      </w:r>
      <w:r>
        <w:rPr>
          <w:spacing w:val="-4"/>
          <w:sz w:val="20"/>
        </w:rPr>
        <w:t xml:space="preserve"> </w:t>
      </w:r>
      <w:r>
        <w:rPr>
          <w:sz w:val="20"/>
        </w:rPr>
        <w:t>machine</w:t>
      </w:r>
      <w:r>
        <w:rPr>
          <w:spacing w:val="-3"/>
          <w:sz w:val="20"/>
        </w:rPr>
        <w:t xml:space="preserve"> </w:t>
      </w:r>
      <w:r>
        <w:rPr>
          <w:sz w:val="20"/>
        </w:rPr>
        <w:t>with</w:t>
      </w:r>
      <w:r>
        <w:rPr>
          <w:spacing w:val="-4"/>
          <w:sz w:val="20"/>
        </w:rPr>
        <w:t xml:space="preserve"> </w:t>
      </w:r>
      <w:r>
        <w:rPr>
          <w:sz w:val="20"/>
        </w:rPr>
        <w:t>XClarity</w:t>
      </w:r>
      <w:r>
        <w:rPr>
          <w:spacing w:val="-5"/>
          <w:sz w:val="20"/>
        </w:rPr>
        <w:t xml:space="preserve"> </w:t>
      </w:r>
      <w:r>
        <w:rPr>
          <w:sz w:val="20"/>
        </w:rPr>
        <w:t>Integrator</w:t>
      </w:r>
      <w:r>
        <w:rPr>
          <w:spacing w:val="-5"/>
          <w:sz w:val="20"/>
        </w:rPr>
        <w:t xml:space="preserve"> </w:t>
      </w:r>
      <w:r>
        <w:rPr>
          <w:sz w:val="20"/>
        </w:rPr>
        <w:t>Service</w:t>
      </w:r>
      <w:r>
        <w:rPr>
          <w:spacing w:val="-3"/>
          <w:sz w:val="20"/>
        </w:rPr>
        <w:t xml:space="preserve"> </w:t>
      </w:r>
      <w:r>
        <w:rPr>
          <w:sz w:val="20"/>
        </w:rPr>
        <w:t>installed can be migrated to another</w:t>
      </w:r>
      <w:r>
        <w:rPr>
          <w:spacing w:val="5"/>
          <w:sz w:val="20"/>
        </w:rPr>
        <w:t xml:space="preserve"> </w:t>
      </w:r>
      <w:r>
        <w:rPr>
          <w:sz w:val="20"/>
        </w:rPr>
        <w:t>host.</w:t>
      </w:r>
    </w:p>
    <w:p w14:paraId="662BC42D" w14:textId="77777777" w:rsidR="00FD3DFB" w:rsidRDefault="00000630">
      <w:pPr>
        <w:pStyle w:val="a4"/>
        <w:numPr>
          <w:ilvl w:val="0"/>
          <w:numId w:val="26"/>
        </w:numPr>
        <w:tabs>
          <w:tab w:val="left" w:pos="1218"/>
        </w:tabs>
        <w:spacing w:before="85" w:line="249" w:lineRule="auto"/>
        <w:ind w:right="617"/>
        <w:rPr>
          <w:sz w:val="20"/>
        </w:rPr>
      </w:pPr>
      <w:r>
        <w:rPr>
          <w:sz w:val="20"/>
        </w:rPr>
        <w:t>If the host stops responding with errors, the virtual machine with XClarity Integrator</w:t>
      </w:r>
      <w:r>
        <w:rPr>
          <w:spacing w:val="-20"/>
          <w:sz w:val="20"/>
        </w:rPr>
        <w:t xml:space="preserve"> </w:t>
      </w:r>
      <w:r>
        <w:rPr>
          <w:sz w:val="20"/>
        </w:rPr>
        <w:t>Service installed will restart on another host</w:t>
      </w:r>
      <w:r>
        <w:rPr>
          <w:spacing w:val="3"/>
          <w:sz w:val="20"/>
        </w:rPr>
        <w:t xml:space="preserve"> </w:t>
      </w:r>
      <w:r>
        <w:rPr>
          <w:sz w:val="20"/>
        </w:rPr>
        <w:t>automatically.</w:t>
      </w:r>
    </w:p>
    <w:p w14:paraId="3811E776" w14:textId="77777777" w:rsidR="00FD3DFB" w:rsidRDefault="00000630">
      <w:pPr>
        <w:pStyle w:val="a4"/>
        <w:numPr>
          <w:ilvl w:val="0"/>
          <w:numId w:val="26"/>
        </w:numPr>
        <w:tabs>
          <w:tab w:val="left" w:pos="1218"/>
        </w:tabs>
        <w:spacing w:before="85" w:line="249" w:lineRule="auto"/>
        <w:ind w:right="314"/>
        <w:rPr>
          <w:sz w:val="20"/>
        </w:rPr>
      </w:pPr>
      <w:r>
        <w:rPr>
          <w:sz w:val="20"/>
        </w:rPr>
        <w:t xml:space="preserve">Refer to Windows/VMWare HA technology for detailed information about how to set up the HA </w:t>
      </w:r>
      <w:bookmarkStart w:id="52" w:name="Discovering_the_BMC_node_"/>
      <w:bookmarkStart w:id="53" w:name="_bookmark26"/>
      <w:bookmarkEnd w:id="52"/>
      <w:bookmarkEnd w:id="53"/>
      <w:r>
        <w:rPr>
          <w:sz w:val="20"/>
        </w:rPr>
        <w:t>environment.</w:t>
      </w:r>
    </w:p>
    <w:p w14:paraId="21E97009" w14:textId="77777777" w:rsidR="00FD3DFB" w:rsidRDefault="00006CE7">
      <w:pPr>
        <w:pStyle w:val="a3"/>
        <w:spacing w:before="8"/>
        <w:rPr>
          <w:sz w:val="21"/>
        </w:rPr>
      </w:pPr>
      <w:r>
        <w:pict w14:anchorId="6E153094">
          <v:line id="_x0000_s1088" style="position:absolute;z-index:1504;mso-wrap-distance-left:0;mso-wrap-distance-right:0;mso-position-horizontal-relative:page" from="70.85pt,14.75pt" to="552.45pt,14.75pt" strokeweight=".51pt">
            <w10:wrap type="topAndBottom" anchorx="page"/>
          </v:line>
        </w:pict>
      </w:r>
    </w:p>
    <w:p w14:paraId="137BDEC4" w14:textId="77777777" w:rsidR="00FD3DFB" w:rsidRDefault="00000630">
      <w:pPr>
        <w:pStyle w:val="2"/>
        <w:ind w:left="117"/>
      </w:pPr>
      <w:r>
        <w:t>Discovering the BMC node</w:t>
      </w:r>
    </w:p>
    <w:p w14:paraId="121DC259" w14:textId="77777777" w:rsidR="00FD3DFB" w:rsidRDefault="00000630">
      <w:pPr>
        <w:pStyle w:val="a3"/>
        <w:spacing w:before="125" w:line="218" w:lineRule="exact"/>
        <w:ind w:left="117"/>
      </w:pPr>
      <w:r>
        <w:t>After configuring XClarity Integrator Service, you can discover the BMC node. This section describes how to discover the BMC node.</w:t>
      </w:r>
    </w:p>
    <w:p w14:paraId="1AB58C34" w14:textId="77777777" w:rsidR="00FD3DFB" w:rsidRDefault="00FD3DFB">
      <w:pPr>
        <w:pStyle w:val="a3"/>
        <w:spacing w:before="9"/>
      </w:pPr>
    </w:p>
    <w:p w14:paraId="41D05F63" w14:textId="77777777" w:rsidR="00FD3DFB" w:rsidRDefault="00000630">
      <w:pPr>
        <w:pStyle w:val="2"/>
        <w:spacing w:before="0"/>
        <w:ind w:left="117"/>
      </w:pPr>
      <w:bookmarkStart w:id="54" w:name="BMC_node_discovery_and_authentication_"/>
      <w:bookmarkStart w:id="55" w:name="_bookmark27"/>
      <w:bookmarkEnd w:id="54"/>
      <w:bookmarkEnd w:id="55"/>
      <w:r>
        <w:t>BMC node discovery and authentication</w:t>
      </w:r>
    </w:p>
    <w:p w14:paraId="71E83127" w14:textId="77777777" w:rsidR="00FD3DFB" w:rsidRDefault="00000630">
      <w:pPr>
        <w:pStyle w:val="a3"/>
        <w:spacing w:before="125" w:line="218" w:lineRule="exact"/>
        <w:ind w:left="117"/>
      </w:pPr>
      <w:r>
        <w:t>The following procedure describes how to discover and authenticate the BMC node from the management server.</w:t>
      </w:r>
    </w:p>
    <w:p w14:paraId="73B29D5A" w14:textId="77777777" w:rsidR="00FD3DFB" w:rsidRDefault="00FD3DFB">
      <w:pPr>
        <w:pStyle w:val="a3"/>
        <w:spacing w:before="5"/>
        <w:rPr>
          <w:sz w:val="21"/>
        </w:rPr>
      </w:pPr>
    </w:p>
    <w:p w14:paraId="264B6D06" w14:textId="77777777" w:rsidR="00FD3DFB" w:rsidRDefault="00000630">
      <w:pPr>
        <w:pStyle w:val="4"/>
        <w:ind w:left="117"/>
      </w:pPr>
      <w:r>
        <w:t>Procedure</w:t>
      </w:r>
    </w:p>
    <w:p w14:paraId="36A2453D" w14:textId="77777777" w:rsidR="00FD3DFB" w:rsidRDefault="00000630">
      <w:pPr>
        <w:pStyle w:val="a3"/>
        <w:tabs>
          <w:tab w:val="left" w:pos="967"/>
        </w:tabs>
        <w:spacing w:before="94" w:line="222" w:lineRule="exact"/>
        <w:ind w:left="117"/>
      </w:pPr>
      <w:r>
        <w:t>Step</w:t>
      </w:r>
      <w:r>
        <w:rPr>
          <w:spacing w:val="-5"/>
        </w:rPr>
        <w:t xml:space="preserve"> </w:t>
      </w:r>
      <w:r>
        <w:t>1.</w:t>
      </w:r>
      <w:r>
        <w:tab/>
        <w:t>Log in to the Operations Manager</w:t>
      </w:r>
      <w:r>
        <w:rPr>
          <w:spacing w:val="-11"/>
        </w:rPr>
        <w:t xml:space="preserve"> </w:t>
      </w:r>
      <w:r>
        <w:t>console.</w:t>
      </w:r>
    </w:p>
    <w:p w14:paraId="0A4708A2" w14:textId="77777777" w:rsidR="00FD3DFB" w:rsidRDefault="00000630">
      <w:pPr>
        <w:tabs>
          <w:tab w:val="left" w:pos="967"/>
        </w:tabs>
        <w:spacing w:line="343" w:lineRule="exact"/>
        <w:ind w:left="117"/>
        <w:rPr>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Windows</w:t>
      </w:r>
      <w:r>
        <w:rPr>
          <w:b/>
          <w:spacing w:val="-6"/>
          <w:sz w:val="20"/>
        </w:rPr>
        <w:t xml:space="preserve"> </w:t>
      </w:r>
      <w:r>
        <w:rPr>
          <w:b/>
          <w:sz w:val="20"/>
        </w:rPr>
        <w:t>Computers</w:t>
      </w:r>
      <w:r>
        <w:rPr>
          <w:sz w:val="20"/>
        </w:rPr>
        <w:t>.</w:t>
      </w:r>
    </w:p>
    <w:p w14:paraId="6222EFAA" w14:textId="77777777" w:rsidR="00FD3DFB" w:rsidRDefault="00000630">
      <w:pPr>
        <w:tabs>
          <w:tab w:val="left" w:pos="967"/>
        </w:tabs>
        <w:spacing w:before="82"/>
        <w:ind w:left="117"/>
        <w:rPr>
          <w:b/>
          <w:sz w:val="20"/>
        </w:rPr>
      </w:pPr>
      <w:r>
        <w:rPr>
          <w:sz w:val="20"/>
        </w:rPr>
        <w:t>Step</w:t>
      </w:r>
      <w:r>
        <w:rPr>
          <w:spacing w:val="-5"/>
          <w:sz w:val="20"/>
        </w:rPr>
        <w:t xml:space="preserve"> </w:t>
      </w:r>
      <w:r>
        <w:rPr>
          <w:sz w:val="20"/>
        </w:rPr>
        <w:t>3.</w:t>
      </w:r>
      <w:r>
        <w:rPr>
          <w:sz w:val="20"/>
        </w:rPr>
        <w:tab/>
        <w:t>Click</w:t>
      </w:r>
      <w:r>
        <w:rPr>
          <w:spacing w:val="-7"/>
          <w:sz w:val="20"/>
        </w:rPr>
        <w:t xml:space="preserve"> </w:t>
      </w:r>
      <w:r>
        <w:rPr>
          <w:b/>
          <w:sz w:val="20"/>
        </w:rPr>
        <w:t>(Lenovo)</w:t>
      </w:r>
      <w:r>
        <w:rPr>
          <w:b/>
          <w:spacing w:val="-6"/>
          <w:sz w:val="20"/>
        </w:rPr>
        <w:t xml:space="preserve"> </w:t>
      </w:r>
      <w:r>
        <w:rPr>
          <w:b/>
          <w:sz w:val="20"/>
        </w:rPr>
        <w:t>Discover/Authenticate</w:t>
      </w:r>
      <w:r>
        <w:rPr>
          <w:b/>
          <w:spacing w:val="-7"/>
          <w:sz w:val="20"/>
        </w:rPr>
        <w:t xml:space="preserve"> </w:t>
      </w:r>
      <w:r>
        <w:rPr>
          <w:b/>
          <w:sz w:val="20"/>
        </w:rPr>
        <w:t>BMC</w:t>
      </w:r>
      <w:r>
        <w:rPr>
          <w:b/>
          <w:spacing w:val="-7"/>
          <w:sz w:val="20"/>
        </w:rPr>
        <w:t xml:space="preserve"> </w:t>
      </w:r>
      <w:r>
        <w:rPr>
          <w:sz w:val="20"/>
        </w:rPr>
        <w:t>in</w:t>
      </w:r>
      <w:r>
        <w:rPr>
          <w:spacing w:val="-6"/>
          <w:sz w:val="20"/>
        </w:rPr>
        <w:t xml:space="preserve"> </w:t>
      </w:r>
      <w:r>
        <w:rPr>
          <w:sz w:val="20"/>
        </w:rPr>
        <w:t>the</w:t>
      </w:r>
      <w:r>
        <w:rPr>
          <w:spacing w:val="-7"/>
          <w:sz w:val="20"/>
        </w:rPr>
        <w:t xml:space="preserve"> </w:t>
      </w:r>
      <w:r>
        <w:rPr>
          <w:b/>
          <w:sz w:val="20"/>
        </w:rPr>
        <w:t>Task</w:t>
      </w:r>
      <w:r>
        <w:rPr>
          <w:b/>
          <w:spacing w:val="-6"/>
          <w:sz w:val="20"/>
        </w:rPr>
        <w:t xml:space="preserve"> </w:t>
      </w:r>
      <w:r>
        <w:rPr>
          <w:sz w:val="20"/>
        </w:rPr>
        <w:t>pane</w:t>
      </w:r>
      <w:r>
        <w:rPr>
          <w:spacing w:val="-7"/>
          <w:sz w:val="20"/>
        </w:rPr>
        <w:t xml:space="preserve"> </w:t>
      </w:r>
      <w:r>
        <w:rPr>
          <w:sz w:val="20"/>
        </w:rPr>
        <w:t>on</w:t>
      </w:r>
      <w:r>
        <w:rPr>
          <w:spacing w:val="-6"/>
          <w:sz w:val="20"/>
        </w:rPr>
        <w:t xml:space="preserve"> </w:t>
      </w:r>
      <w:r>
        <w:rPr>
          <w:sz w:val="20"/>
        </w:rPr>
        <w:t>the</w:t>
      </w:r>
      <w:r>
        <w:rPr>
          <w:spacing w:val="-7"/>
          <w:sz w:val="20"/>
        </w:rPr>
        <w:t xml:space="preserve"> </w:t>
      </w:r>
      <w:r>
        <w:rPr>
          <w:sz w:val="20"/>
        </w:rPr>
        <w:t>right.</w:t>
      </w:r>
      <w:r>
        <w:rPr>
          <w:spacing w:val="-7"/>
          <w:sz w:val="20"/>
        </w:rPr>
        <w:t xml:space="preserve"> </w:t>
      </w:r>
      <w:r>
        <w:rPr>
          <w:sz w:val="20"/>
        </w:rPr>
        <w:t>The</w:t>
      </w:r>
      <w:r>
        <w:rPr>
          <w:spacing w:val="-6"/>
          <w:sz w:val="20"/>
        </w:rPr>
        <w:t xml:space="preserve"> </w:t>
      </w:r>
      <w:r>
        <w:rPr>
          <w:b/>
          <w:sz w:val="20"/>
        </w:rPr>
        <w:t>BMC</w:t>
      </w:r>
      <w:r>
        <w:rPr>
          <w:b/>
          <w:spacing w:val="-7"/>
          <w:sz w:val="20"/>
        </w:rPr>
        <w:t xml:space="preserve"> </w:t>
      </w:r>
      <w:r>
        <w:rPr>
          <w:b/>
          <w:sz w:val="20"/>
        </w:rPr>
        <w:t>Discovery</w:t>
      </w:r>
    </w:p>
    <w:p w14:paraId="71512B2A" w14:textId="77777777" w:rsidR="00FD3DFB" w:rsidRDefault="00000630">
      <w:pPr>
        <w:pStyle w:val="a3"/>
        <w:spacing w:before="8"/>
        <w:ind w:left="967"/>
      </w:pPr>
      <w:r>
        <w:t>page opens.</w:t>
      </w:r>
    </w:p>
    <w:p w14:paraId="51F1E55D" w14:textId="77777777" w:rsidR="00FD3DFB" w:rsidRDefault="00FD3DFB">
      <w:pPr>
        <w:sectPr w:rsidR="00FD3DFB">
          <w:footerReference w:type="even" r:id="rId37"/>
          <w:footerReference w:type="default" r:id="rId38"/>
          <w:pgSz w:w="12240" w:h="15840"/>
          <w:pgMar w:top="1220" w:right="1080" w:bottom="860" w:left="1300" w:header="0" w:footer="674" w:gutter="0"/>
          <w:pgNumType w:start="17"/>
          <w:cols w:space="720"/>
        </w:sectPr>
      </w:pPr>
    </w:p>
    <w:p w14:paraId="47F90B68" w14:textId="77777777" w:rsidR="00FD3DFB" w:rsidRDefault="00000630">
      <w:pPr>
        <w:pStyle w:val="a3"/>
        <w:tabs>
          <w:tab w:val="left" w:pos="960"/>
        </w:tabs>
        <w:spacing w:before="96" w:line="249" w:lineRule="auto"/>
        <w:ind w:left="960" w:right="109" w:hanging="851"/>
      </w:pPr>
      <w:r>
        <w:lastRenderedPageBreak/>
        <w:t>Step</w:t>
      </w:r>
      <w:r>
        <w:rPr>
          <w:spacing w:val="-5"/>
        </w:rPr>
        <w:t xml:space="preserve"> </w:t>
      </w:r>
      <w:r>
        <w:t>4.</w:t>
      </w:r>
      <w:r>
        <w:tab/>
        <w:t>Log</w:t>
      </w:r>
      <w:r>
        <w:rPr>
          <w:spacing w:val="-9"/>
        </w:rPr>
        <w:t xml:space="preserve"> </w:t>
      </w:r>
      <w:r>
        <w:t>in</w:t>
      </w:r>
      <w:r>
        <w:rPr>
          <w:spacing w:val="-8"/>
        </w:rPr>
        <w:t xml:space="preserve"> </w:t>
      </w:r>
      <w:r>
        <w:t>to</w:t>
      </w:r>
      <w:r>
        <w:rPr>
          <w:spacing w:val="-8"/>
        </w:rPr>
        <w:t xml:space="preserve"> </w:t>
      </w:r>
      <w:r>
        <w:t>XClarity</w:t>
      </w:r>
      <w:r>
        <w:rPr>
          <w:spacing w:val="-9"/>
        </w:rPr>
        <w:t xml:space="preserve"> </w:t>
      </w:r>
      <w:r>
        <w:t>Integrator</w:t>
      </w:r>
      <w:r>
        <w:rPr>
          <w:spacing w:val="-8"/>
        </w:rPr>
        <w:t xml:space="preserve"> </w:t>
      </w:r>
      <w:r>
        <w:t>Service.</w:t>
      </w:r>
      <w:r>
        <w:rPr>
          <w:spacing w:val="-8"/>
        </w:rPr>
        <w:t xml:space="preserve"> </w:t>
      </w:r>
      <w:r>
        <w:t>Generally,</w:t>
      </w:r>
      <w:r>
        <w:rPr>
          <w:spacing w:val="-9"/>
        </w:rPr>
        <w:t xml:space="preserve"> </w:t>
      </w:r>
      <w:r>
        <w:t>XClarity</w:t>
      </w:r>
      <w:r>
        <w:rPr>
          <w:spacing w:val="-7"/>
        </w:rPr>
        <w:t xml:space="preserve"> </w:t>
      </w:r>
      <w:r>
        <w:t>Integrator</w:t>
      </w:r>
      <w:r>
        <w:rPr>
          <w:spacing w:val="-9"/>
        </w:rPr>
        <w:t xml:space="preserve"> </w:t>
      </w:r>
      <w:r>
        <w:t>Service</w:t>
      </w:r>
      <w:r>
        <w:rPr>
          <w:spacing w:val="-9"/>
        </w:rPr>
        <w:t xml:space="preserve"> </w:t>
      </w:r>
      <w:r>
        <w:t>and</w:t>
      </w:r>
      <w:r>
        <w:rPr>
          <w:spacing w:val="-7"/>
        </w:rPr>
        <w:t xml:space="preserve"> </w:t>
      </w:r>
      <w:r>
        <w:t>Operations</w:t>
      </w:r>
      <w:r>
        <w:rPr>
          <w:spacing w:val="-9"/>
        </w:rPr>
        <w:t xml:space="preserve"> </w:t>
      </w:r>
      <w:r>
        <w:t>Manager</w:t>
      </w:r>
      <w:r>
        <w:rPr>
          <w:w w:val="99"/>
        </w:rPr>
        <w:t xml:space="preserve"> </w:t>
      </w:r>
      <w:r>
        <w:t>are</w:t>
      </w:r>
      <w:r>
        <w:rPr>
          <w:spacing w:val="-9"/>
        </w:rPr>
        <w:t xml:space="preserve"> </w:t>
      </w:r>
      <w:r>
        <w:t>installed</w:t>
      </w:r>
      <w:r>
        <w:rPr>
          <w:spacing w:val="-9"/>
        </w:rPr>
        <w:t xml:space="preserve"> </w:t>
      </w:r>
      <w:r>
        <w:t>on</w:t>
      </w:r>
      <w:r>
        <w:rPr>
          <w:spacing w:val="-9"/>
        </w:rPr>
        <w:t xml:space="preserve"> </w:t>
      </w:r>
      <w:r>
        <w:t>the</w:t>
      </w:r>
      <w:r>
        <w:rPr>
          <w:spacing w:val="-10"/>
        </w:rPr>
        <w:t xml:space="preserve"> </w:t>
      </w:r>
      <w:r>
        <w:t>same</w:t>
      </w:r>
      <w:r>
        <w:rPr>
          <w:spacing w:val="-10"/>
        </w:rPr>
        <w:t xml:space="preserve"> </w:t>
      </w:r>
      <w:r>
        <w:t>server.</w:t>
      </w:r>
    </w:p>
    <w:p w14:paraId="383780D4" w14:textId="77777777" w:rsidR="00FD3DFB" w:rsidRDefault="00000630">
      <w:pPr>
        <w:pStyle w:val="a3"/>
        <w:tabs>
          <w:tab w:val="left" w:pos="960"/>
        </w:tabs>
        <w:spacing w:before="84"/>
        <w:ind w:left="110"/>
      </w:pPr>
      <w:r>
        <w:t>Step</w:t>
      </w:r>
      <w:r>
        <w:rPr>
          <w:spacing w:val="-5"/>
        </w:rPr>
        <w:t xml:space="preserve"> </w:t>
      </w:r>
      <w:r>
        <w:t>5.</w:t>
      </w:r>
      <w:r>
        <w:tab/>
        <w:t>Fill in the following</w:t>
      </w:r>
      <w:r>
        <w:rPr>
          <w:spacing w:val="-9"/>
        </w:rPr>
        <w:t xml:space="preserve"> </w:t>
      </w:r>
      <w:r>
        <w:t>fields:</w:t>
      </w:r>
    </w:p>
    <w:p w14:paraId="44561C02" w14:textId="77777777" w:rsidR="00FD3DFB" w:rsidRDefault="00000630">
      <w:pPr>
        <w:pStyle w:val="a4"/>
        <w:numPr>
          <w:ilvl w:val="0"/>
          <w:numId w:val="26"/>
        </w:numPr>
        <w:tabs>
          <w:tab w:val="left" w:pos="1211"/>
        </w:tabs>
        <w:spacing w:before="129"/>
        <w:ind w:left="1210"/>
        <w:rPr>
          <w:sz w:val="20"/>
        </w:rPr>
      </w:pPr>
      <w:r>
        <w:rPr>
          <w:b/>
          <w:sz w:val="20"/>
        </w:rPr>
        <w:t>Host:</w:t>
      </w:r>
      <w:r>
        <w:rPr>
          <w:b/>
          <w:spacing w:val="-9"/>
          <w:sz w:val="20"/>
        </w:rPr>
        <w:t xml:space="preserve"> </w:t>
      </w:r>
      <w:r>
        <w:rPr>
          <w:sz w:val="20"/>
        </w:rPr>
        <w:t>This</w:t>
      </w:r>
      <w:r>
        <w:rPr>
          <w:spacing w:val="-8"/>
          <w:sz w:val="20"/>
        </w:rPr>
        <w:t xml:space="preserve"> </w:t>
      </w:r>
      <w:r>
        <w:rPr>
          <w:sz w:val="20"/>
        </w:rPr>
        <w:t>is</w:t>
      </w:r>
      <w:r>
        <w:rPr>
          <w:spacing w:val="-9"/>
          <w:sz w:val="20"/>
        </w:rPr>
        <w:t xml:space="preserve"> </w:t>
      </w:r>
      <w:r>
        <w:rPr>
          <w:sz w:val="20"/>
        </w:rPr>
        <w:t>the</w:t>
      </w:r>
      <w:r>
        <w:rPr>
          <w:spacing w:val="-8"/>
          <w:sz w:val="20"/>
        </w:rPr>
        <w:t xml:space="preserve"> </w:t>
      </w:r>
      <w:r>
        <w:rPr>
          <w:sz w:val="20"/>
        </w:rPr>
        <w:t>address</w:t>
      </w:r>
      <w:r>
        <w:rPr>
          <w:spacing w:val="-9"/>
          <w:sz w:val="20"/>
        </w:rPr>
        <w:t xml:space="preserve"> </w:t>
      </w:r>
      <w:r>
        <w:rPr>
          <w:sz w:val="20"/>
        </w:rPr>
        <w:t>of</w:t>
      </w:r>
      <w:r>
        <w:rPr>
          <w:spacing w:val="-8"/>
          <w:sz w:val="20"/>
        </w:rPr>
        <w:t xml:space="preserve"> </w:t>
      </w:r>
      <w:r>
        <w:rPr>
          <w:sz w:val="20"/>
        </w:rPr>
        <w:t>Lenovo</w:t>
      </w:r>
      <w:r>
        <w:rPr>
          <w:spacing w:val="-9"/>
          <w:sz w:val="20"/>
        </w:rPr>
        <w:t xml:space="preserve"> </w:t>
      </w:r>
      <w:r>
        <w:rPr>
          <w:sz w:val="20"/>
        </w:rPr>
        <w:t>XClarity</w:t>
      </w:r>
      <w:r>
        <w:rPr>
          <w:spacing w:val="-7"/>
          <w:sz w:val="20"/>
        </w:rPr>
        <w:t xml:space="preserve"> </w:t>
      </w:r>
      <w:r>
        <w:rPr>
          <w:sz w:val="20"/>
        </w:rPr>
        <w:t>Integrator</w:t>
      </w:r>
      <w:r>
        <w:rPr>
          <w:spacing w:val="-9"/>
          <w:sz w:val="20"/>
        </w:rPr>
        <w:t xml:space="preserve"> </w:t>
      </w:r>
      <w:r>
        <w:rPr>
          <w:sz w:val="20"/>
        </w:rPr>
        <w:t>Service.</w:t>
      </w:r>
    </w:p>
    <w:p w14:paraId="367D4E25" w14:textId="77777777" w:rsidR="00FD3DFB" w:rsidRDefault="00000630">
      <w:pPr>
        <w:pStyle w:val="a4"/>
        <w:numPr>
          <w:ilvl w:val="0"/>
          <w:numId w:val="26"/>
        </w:numPr>
        <w:tabs>
          <w:tab w:val="left" w:pos="1211"/>
        </w:tabs>
        <w:spacing w:line="249" w:lineRule="auto"/>
        <w:ind w:left="1210" w:right="683"/>
        <w:rPr>
          <w:sz w:val="20"/>
        </w:rPr>
      </w:pPr>
      <w:r>
        <w:rPr>
          <w:b/>
          <w:sz w:val="20"/>
        </w:rPr>
        <w:t>Port:</w:t>
      </w:r>
      <w:r>
        <w:rPr>
          <w:b/>
          <w:spacing w:val="-6"/>
          <w:sz w:val="20"/>
        </w:rPr>
        <w:t xml:space="preserve"> </w:t>
      </w:r>
      <w:r>
        <w:rPr>
          <w:sz w:val="20"/>
        </w:rPr>
        <w:t>This</w:t>
      </w:r>
      <w:r>
        <w:rPr>
          <w:spacing w:val="-5"/>
          <w:sz w:val="20"/>
        </w:rPr>
        <w:t xml:space="preserve"> </w:t>
      </w:r>
      <w:r>
        <w:rPr>
          <w:sz w:val="20"/>
        </w:rPr>
        <w:t>is</w:t>
      </w:r>
      <w:r>
        <w:rPr>
          <w:spacing w:val="-6"/>
          <w:sz w:val="20"/>
        </w:rPr>
        <w:t xml:space="preserve"> </w:t>
      </w:r>
      <w:r>
        <w:rPr>
          <w:sz w:val="20"/>
        </w:rPr>
        <w:t>the</w:t>
      </w:r>
      <w:r>
        <w:rPr>
          <w:spacing w:val="-5"/>
          <w:sz w:val="20"/>
        </w:rPr>
        <w:t xml:space="preserve"> </w:t>
      </w:r>
      <w:r>
        <w:rPr>
          <w:sz w:val="20"/>
        </w:rPr>
        <w:t>port</w:t>
      </w:r>
      <w:r>
        <w:rPr>
          <w:spacing w:val="-5"/>
          <w:sz w:val="20"/>
        </w:rPr>
        <w:t xml:space="preserve"> </w:t>
      </w:r>
      <w:r>
        <w:rPr>
          <w:sz w:val="20"/>
        </w:rPr>
        <w:t>number</w:t>
      </w:r>
      <w:r>
        <w:rPr>
          <w:spacing w:val="-6"/>
          <w:sz w:val="20"/>
        </w:rPr>
        <w:t xml:space="preserve"> </w:t>
      </w:r>
      <w:r>
        <w:rPr>
          <w:sz w:val="20"/>
        </w:rPr>
        <w:t>of</w:t>
      </w:r>
      <w:r>
        <w:rPr>
          <w:spacing w:val="-5"/>
          <w:sz w:val="20"/>
        </w:rPr>
        <w:t xml:space="preserve"> </w:t>
      </w:r>
      <w:r>
        <w:rPr>
          <w:sz w:val="20"/>
        </w:rPr>
        <w:t>Lenovo</w:t>
      </w:r>
      <w:r>
        <w:rPr>
          <w:spacing w:val="-6"/>
          <w:sz w:val="20"/>
        </w:rPr>
        <w:t xml:space="preserve"> </w:t>
      </w:r>
      <w:r>
        <w:rPr>
          <w:sz w:val="20"/>
        </w:rPr>
        <w:t>XClarity</w:t>
      </w:r>
      <w:r>
        <w:rPr>
          <w:spacing w:val="-6"/>
          <w:sz w:val="20"/>
        </w:rPr>
        <w:t xml:space="preserve"> </w:t>
      </w:r>
      <w:r>
        <w:rPr>
          <w:sz w:val="20"/>
        </w:rPr>
        <w:t>Integrator</w:t>
      </w:r>
      <w:r>
        <w:rPr>
          <w:spacing w:val="-5"/>
          <w:sz w:val="20"/>
        </w:rPr>
        <w:t xml:space="preserve"> </w:t>
      </w:r>
      <w:r>
        <w:rPr>
          <w:sz w:val="20"/>
        </w:rPr>
        <w:t>Service,</w:t>
      </w:r>
      <w:r>
        <w:rPr>
          <w:spacing w:val="-5"/>
          <w:sz w:val="20"/>
        </w:rPr>
        <w:t xml:space="preserve"> </w:t>
      </w:r>
      <w:r>
        <w:rPr>
          <w:sz w:val="20"/>
        </w:rPr>
        <w:t>which</w:t>
      </w:r>
      <w:r>
        <w:rPr>
          <w:spacing w:val="-5"/>
          <w:sz w:val="20"/>
        </w:rPr>
        <w:t xml:space="preserve"> </w:t>
      </w:r>
      <w:r>
        <w:rPr>
          <w:sz w:val="20"/>
        </w:rPr>
        <w:t>is</w:t>
      </w:r>
      <w:r>
        <w:rPr>
          <w:spacing w:val="-5"/>
          <w:sz w:val="20"/>
        </w:rPr>
        <w:t xml:space="preserve"> </w:t>
      </w:r>
      <w:r>
        <w:rPr>
          <w:sz w:val="20"/>
        </w:rPr>
        <w:t>set</w:t>
      </w:r>
      <w:r>
        <w:rPr>
          <w:spacing w:val="-6"/>
          <w:sz w:val="20"/>
        </w:rPr>
        <w:t xml:space="preserve"> </w:t>
      </w:r>
      <w:r>
        <w:rPr>
          <w:sz w:val="20"/>
        </w:rPr>
        <w:t>during</w:t>
      </w:r>
      <w:r>
        <w:rPr>
          <w:spacing w:val="-5"/>
          <w:sz w:val="20"/>
        </w:rPr>
        <w:t xml:space="preserve"> </w:t>
      </w:r>
      <w:r>
        <w:rPr>
          <w:sz w:val="20"/>
        </w:rPr>
        <w:t>the installation.</w:t>
      </w:r>
      <w:r>
        <w:rPr>
          <w:spacing w:val="-9"/>
          <w:sz w:val="20"/>
        </w:rPr>
        <w:t xml:space="preserve"> </w:t>
      </w:r>
      <w:r>
        <w:rPr>
          <w:sz w:val="20"/>
        </w:rPr>
        <w:t>The</w:t>
      </w:r>
      <w:r>
        <w:rPr>
          <w:spacing w:val="-8"/>
          <w:sz w:val="20"/>
        </w:rPr>
        <w:t xml:space="preserve"> </w:t>
      </w:r>
      <w:r>
        <w:rPr>
          <w:sz w:val="20"/>
        </w:rPr>
        <w:t>default</w:t>
      </w:r>
      <w:r>
        <w:rPr>
          <w:spacing w:val="-8"/>
          <w:sz w:val="20"/>
        </w:rPr>
        <w:t xml:space="preserve"> </w:t>
      </w:r>
      <w:r>
        <w:rPr>
          <w:sz w:val="20"/>
        </w:rPr>
        <w:t>value</w:t>
      </w:r>
      <w:r>
        <w:rPr>
          <w:spacing w:val="-9"/>
          <w:sz w:val="20"/>
        </w:rPr>
        <w:t xml:space="preserve"> </w:t>
      </w:r>
      <w:r>
        <w:rPr>
          <w:sz w:val="20"/>
        </w:rPr>
        <w:t>is</w:t>
      </w:r>
      <w:r>
        <w:rPr>
          <w:spacing w:val="-8"/>
          <w:sz w:val="20"/>
        </w:rPr>
        <w:t xml:space="preserve"> </w:t>
      </w:r>
      <w:r>
        <w:rPr>
          <w:sz w:val="20"/>
        </w:rPr>
        <w:t>9500.</w:t>
      </w:r>
    </w:p>
    <w:p w14:paraId="002BBDFB" w14:textId="77777777" w:rsidR="00FD3DFB" w:rsidRDefault="00000630">
      <w:pPr>
        <w:pStyle w:val="a4"/>
        <w:numPr>
          <w:ilvl w:val="0"/>
          <w:numId w:val="26"/>
        </w:numPr>
        <w:tabs>
          <w:tab w:val="left" w:pos="1211"/>
        </w:tabs>
        <w:spacing w:before="84" w:line="249" w:lineRule="auto"/>
        <w:ind w:left="1210" w:right="361"/>
        <w:rPr>
          <w:sz w:val="20"/>
        </w:rPr>
      </w:pPr>
      <w:r>
        <w:rPr>
          <w:b/>
          <w:sz w:val="20"/>
        </w:rPr>
        <w:t>Password:</w:t>
      </w:r>
      <w:r>
        <w:rPr>
          <w:b/>
          <w:spacing w:val="-6"/>
          <w:sz w:val="20"/>
        </w:rPr>
        <w:t xml:space="preserve"> </w:t>
      </w:r>
      <w:r>
        <w:rPr>
          <w:sz w:val="20"/>
        </w:rPr>
        <w:t>This</w:t>
      </w:r>
      <w:r>
        <w:rPr>
          <w:spacing w:val="-5"/>
          <w:sz w:val="20"/>
        </w:rPr>
        <w:t xml:space="preserve"> </w:t>
      </w:r>
      <w:r>
        <w:rPr>
          <w:sz w:val="20"/>
        </w:rPr>
        <w:t>is</w:t>
      </w:r>
      <w:r>
        <w:rPr>
          <w:spacing w:val="-5"/>
          <w:sz w:val="20"/>
        </w:rPr>
        <w:t xml:space="preserve"> </w:t>
      </w:r>
      <w:r>
        <w:rPr>
          <w:sz w:val="20"/>
        </w:rPr>
        <w:t>the</w:t>
      </w:r>
      <w:r>
        <w:rPr>
          <w:spacing w:val="-6"/>
          <w:sz w:val="20"/>
        </w:rPr>
        <w:t xml:space="preserve"> </w:t>
      </w:r>
      <w:r>
        <w:rPr>
          <w:sz w:val="20"/>
        </w:rPr>
        <w:t>password</w:t>
      </w:r>
      <w:r>
        <w:rPr>
          <w:spacing w:val="-5"/>
          <w:sz w:val="20"/>
        </w:rPr>
        <w:t xml:space="preserve"> </w:t>
      </w:r>
      <w:r>
        <w:rPr>
          <w:sz w:val="20"/>
        </w:rPr>
        <w:t>of</w:t>
      </w:r>
      <w:r>
        <w:rPr>
          <w:spacing w:val="-5"/>
          <w:sz w:val="20"/>
        </w:rPr>
        <w:t xml:space="preserve"> </w:t>
      </w:r>
      <w:r>
        <w:rPr>
          <w:sz w:val="20"/>
        </w:rPr>
        <w:t>Lenovo</w:t>
      </w:r>
      <w:r>
        <w:rPr>
          <w:spacing w:val="-6"/>
          <w:sz w:val="20"/>
        </w:rPr>
        <w:t xml:space="preserve"> </w:t>
      </w:r>
      <w:r>
        <w:rPr>
          <w:sz w:val="20"/>
        </w:rPr>
        <w:t>XClarity</w:t>
      </w:r>
      <w:r>
        <w:rPr>
          <w:spacing w:val="-6"/>
          <w:sz w:val="20"/>
        </w:rPr>
        <w:t xml:space="preserve"> </w:t>
      </w:r>
      <w:r>
        <w:rPr>
          <w:sz w:val="20"/>
        </w:rPr>
        <w:t>Integrator</w:t>
      </w:r>
      <w:r>
        <w:rPr>
          <w:spacing w:val="-5"/>
          <w:sz w:val="20"/>
        </w:rPr>
        <w:t xml:space="preserve"> </w:t>
      </w:r>
      <w:r>
        <w:rPr>
          <w:sz w:val="20"/>
        </w:rPr>
        <w:t>Service,</w:t>
      </w:r>
      <w:r>
        <w:rPr>
          <w:spacing w:val="-5"/>
          <w:sz w:val="20"/>
        </w:rPr>
        <w:t xml:space="preserve"> </w:t>
      </w:r>
      <w:r>
        <w:rPr>
          <w:sz w:val="20"/>
        </w:rPr>
        <w:t>which</w:t>
      </w:r>
      <w:r>
        <w:rPr>
          <w:spacing w:val="-5"/>
          <w:sz w:val="20"/>
        </w:rPr>
        <w:t xml:space="preserve"> </w:t>
      </w:r>
      <w:r>
        <w:rPr>
          <w:sz w:val="20"/>
        </w:rPr>
        <w:t>is</w:t>
      </w:r>
      <w:r>
        <w:rPr>
          <w:spacing w:val="-5"/>
          <w:sz w:val="20"/>
        </w:rPr>
        <w:t xml:space="preserve"> </w:t>
      </w:r>
      <w:r>
        <w:rPr>
          <w:sz w:val="20"/>
        </w:rPr>
        <w:t>set</w:t>
      </w:r>
      <w:r>
        <w:rPr>
          <w:spacing w:val="-6"/>
          <w:sz w:val="20"/>
        </w:rPr>
        <w:t xml:space="preserve"> </w:t>
      </w:r>
      <w:r>
        <w:rPr>
          <w:sz w:val="20"/>
        </w:rPr>
        <w:t>during</w:t>
      </w:r>
      <w:r>
        <w:rPr>
          <w:spacing w:val="-5"/>
          <w:sz w:val="20"/>
        </w:rPr>
        <w:t xml:space="preserve"> </w:t>
      </w:r>
      <w:r>
        <w:rPr>
          <w:sz w:val="20"/>
        </w:rPr>
        <w:t>the installation.</w:t>
      </w:r>
    </w:p>
    <w:p w14:paraId="2924062D" w14:textId="77777777" w:rsidR="00FD3DFB" w:rsidRDefault="00000630">
      <w:pPr>
        <w:pStyle w:val="a3"/>
        <w:tabs>
          <w:tab w:val="left" w:pos="960"/>
        </w:tabs>
        <w:spacing w:before="85"/>
        <w:ind w:left="110"/>
      </w:pPr>
      <w:r>
        <w:t>Step</w:t>
      </w:r>
      <w:r>
        <w:rPr>
          <w:spacing w:val="-5"/>
        </w:rPr>
        <w:t xml:space="preserve"> </w:t>
      </w:r>
      <w:r>
        <w:t>6.</w:t>
      </w:r>
      <w:r>
        <w:tab/>
        <w:t xml:space="preserve">If a certificate warning is displayed, click </w:t>
      </w:r>
      <w:r>
        <w:rPr>
          <w:b/>
        </w:rPr>
        <w:t xml:space="preserve">Next </w:t>
      </w:r>
      <w:r>
        <w:t>to trust this</w:t>
      </w:r>
      <w:r>
        <w:rPr>
          <w:spacing w:val="31"/>
        </w:rPr>
        <w:t xml:space="preserve"> </w:t>
      </w:r>
      <w:r>
        <w:t>certificate.</w:t>
      </w:r>
    </w:p>
    <w:p w14:paraId="660DA478" w14:textId="77777777" w:rsidR="00FD3DFB" w:rsidRDefault="00000630">
      <w:pPr>
        <w:pStyle w:val="a3"/>
        <w:spacing w:before="208" w:line="249" w:lineRule="auto"/>
        <w:ind w:left="960" w:right="109"/>
      </w:pPr>
      <w:r>
        <w:rPr>
          <w:b/>
        </w:rPr>
        <w:t xml:space="preserve">Note: </w:t>
      </w:r>
      <w:r>
        <w:t xml:space="preserve">If you do not trust the certificate, an alert stating that there is a problem with the Web site security certificate will be displayed. Click </w:t>
      </w:r>
      <w:r>
        <w:rPr>
          <w:b/>
        </w:rPr>
        <w:t xml:space="preserve">Continue </w:t>
      </w:r>
      <w:r>
        <w:t>to skip this alert.</w:t>
      </w:r>
    </w:p>
    <w:p w14:paraId="346B79B1" w14:textId="77777777" w:rsidR="00FD3DFB" w:rsidRDefault="00000630">
      <w:pPr>
        <w:pStyle w:val="a3"/>
        <w:tabs>
          <w:tab w:val="left" w:pos="960"/>
        </w:tabs>
        <w:spacing w:before="167" w:line="134" w:lineRule="auto"/>
        <w:ind w:left="960" w:right="108" w:hanging="851"/>
      </w:pPr>
      <w:r>
        <w:t>Step</w:t>
      </w:r>
      <w:r>
        <w:rPr>
          <w:spacing w:val="-5"/>
        </w:rPr>
        <w:t xml:space="preserve"> </w:t>
      </w:r>
      <w:r>
        <w:t>7.</w:t>
      </w:r>
      <w:r>
        <w:tab/>
        <w:t>From the BMC discovery list, select a BMC node to be discovered, type the address or</w:t>
      </w:r>
      <w:r>
        <w:rPr>
          <w:spacing w:val="-10"/>
        </w:rPr>
        <w:t xml:space="preserve"> </w:t>
      </w:r>
      <w:r>
        <w:t>the</w:t>
      </w:r>
      <w:r>
        <w:rPr>
          <w:spacing w:val="-1"/>
        </w:rPr>
        <w:t xml:space="preserve"> </w:t>
      </w:r>
      <w:r>
        <w:t>address range</w:t>
      </w:r>
      <w:r>
        <w:rPr>
          <w:spacing w:val="-7"/>
        </w:rPr>
        <w:t xml:space="preserve"> </w:t>
      </w:r>
      <w:r>
        <w:t>in</w:t>
      </w:r>
      <w:r>
        <w:rPr>
          <w:spacing w:val="-8"/>
        </w:rPr>
        <w:t xml:space="preserve"> </w:t>
      </w:r>
      <w:r>
        <w:t>the</w:t>
      </w:r>
      <w:r>
        <w:rPr>
          <w:spacing w:val="-6"/>
        </w:rPr>
        <w:t xml:space="preserve"> </w:t>
      </w:r>
      <w:r>
        <w:rPr>
          <w:b/>
        </w:rPr>
        <w:t>IP</w:t>
      </w:r>
      <w:r>
        <w:rPr>
          <w:b/>
          <w:spacing w:val="-7"/>
        </w:rPr>
        <w:t xml:space="preserve"> </w:t>
      </w:r>
      <w:r>
        <w:rPr>
          <w:b/>
        </w:rPr>
        <w:t>Address</w:t>
      </w:r>
      <w:r>
        <w:rPr>
          <w:b/>
          <w:spacing w:val="-7"/>
        </w:rPr>
        <w:t xml:space="preserve"> </w:t>
      </w:r>
      <w:r>
        <w:t>field,</w:t>
      </w:r>
      <w:r>
        <w:rPr>
          <w:spacing w:val="-8"/>
        </w:rPr>
        <w:t xml:space="preserve"> </w:t>
      </w:r>
      <w:r>
        <w:t>and</w:t>
      </w:r>
      <w:r>
        <w:rPr>
          <w:spacing w:val="-7"/>
        </w:rPr>
        <w:t xml:space="preserve"> </w:t>
      </w:r>
      <w:r>
        <w:t>click</w:t>
      </w:r>
      <w:r>
        <w:rPr>
          <w:spacing w:val="-7"/>
        </w:rPr>
        <w:t xml:space="preserve"> </w:t>
      </w:r>
      <w:r>
        <w:rPr>
          <w:b/>
        </w:rPr>
        <w:t>Add</w:t>
      </w:r>
      <w:r>
        <w:rPr>
          <w:b/>
          <w:spacing w:val="-7"/>
        </w:rPr>
        <w:t xml:space="preserve"> </w:t>
      </w:r>
      <w:r>
        <w:rPr>
          <w:rFonts w:ascii="Arial Unicode MS" w:hAnsi="Arial Unicode MS"/>
        </w:rPr>
        <w:t>➙</w:t>
      </w:r>
      <w:r>
        <w:rPr>
          <w:rFonts w:ascii="Arial Unicode MS" w:hAnsi="Arial Unicode MS"/>
          <w:spacing w:val="-6"/>
        </w:rPr>
        <w:t xml:space="preserve"> </w:t>
      </w:r>
      <w:r>
        <w:rPr>
          <w:b/>
        </w:rPr>
        <w:t>OK</w:t>
      </w:r>
      <w:r>
        <w:t>.</w:t>
      </w:r>
    </w:p>
    <w:p w14:paraId="1A285CEF" w14:textId="77777777" w:rsidR="00FD3DFB" w:rsidRDefault="00000630">
      <w:pPr>
        <w:pStyle w:val="a3"/>
        <w:spacing w:before="220"/>
        <w:ind w:left="960"/>
      </w:pPr>
      <w:r>
        <w:rPr>
          <w:b/>
        </w:rPr>
        <w:t xml:space="preserve">Note: </w:t>
      </w:r>
      <w:r>
        <w:t>The discovery process may take several minutes.</w:t>
      </w:r>
    </w:p>
    <w:p w14:paraId="19820A4E" w14:textId="77777777" w:rsidR="00FD3DFB" w:rsidRDefault="00000630">
      <w:pPr>
        <w:pStyle w:val="a3"/>
        <w:tabs>
          <w:tab w:val="left" w:pos="960"/>
        </w:tabs>
        <w:spacing w:before="94" w:line="338" w:lineRule="auto"/>
        <w:ind w:left="110" w:right="2509"/>
      </w:pPr>
      <w:r>
        <w:t>Step</w:t>
      </w:r>
      <w:r>
        <w:rPr>
          <w:spacing w:val="-5"/>
        </w:rPr>
        <w:t xml:space="preserve"> </w:t>
      </w:r>
      <w:r>
        <w:t>8.</w:t>
      </w:r>
      <w:r>
        <w:tab/>
        <w:t>Select a BMC node(s) to be authenticated, and</w:t>
      </w:r>
      <w:r>
        <w:rPr>
          <w:spacing w:val="-23"/>
        </w:rPr>
        <w:t xml:space="preserve"> </w:t>
      </w:r>
      <w:r>
        <w:t>click</w:t>
      </w:r>
      <w:r>
        <w:rPr>
          <w:spacing w:val="-3"/>
        </w:rPr>
        <w:t xml:space="preserve"> </w:t>
      </w:r>
      <w:r>
        <w:rPr>
          <w:b/>
        </w:rPr>
        <w:t>Authenticate</w:t>
      </w:r>
      <w:r>
        <w:t>.</w:t>
      </w:r>
      <w:r>
        <w:rPr>
          <w:w w:val="99"/>
        </w:rPr>
        <w:t xml:space="preserve"> </w:t>
      </w:r>
      <w:r>
        <w:t>Step</w:t>
      </w:r>
      <w:r>
        <w:rPr>
          <w:spacing w:val="-5"/>
        </w:rPr>
        <w:t xml:space="preserve"> </w:t>
      </w:r>
      <w:r>
        <w:t>9.</w:t>
      </w:r>
      <w:r>
        <w:tab/>
        <w:t>Input the user name and password in the prompt window, and click</w:t>
      </w:r>
      <w:r>
        <w:rPr>
          <w:spacing w:val="17"/>
        </w:rPr>
        <w:t xml:space="preserve"> </w:t>
      </w:r>
      <w:r>
        <w:rPr>
          <w:b/>
        </w:rPr>
        <w:t>OK</w:t>
      </w:r>
      <w:r>
        <w:t>.</w:t>
      </w:r>
    </w:p>
    <w:p w14:paraId="2CD1FEC5" w14:textId="77777777" w:rsidR="00FD3DFB" w:rsidRDefault="00000630">
      <w:pPr>
        <w:pStyle w:val="a3"/>
        <w:spacing w:before="116" w:line="249" w:lineRule="auto"/>
        <w:ind w:left="960" w:right="109"/>
      </w:pPr>
      <w:r>
        <w:rPr>
          <w:b/>
        </w:rPr>
        <w:t xml:space="preserve">Note: </w:t>
      </w:r>
      <w:r>
        <w:t>If you input the wrong user name or password for two times, the account will be locked for a period of time.</w:t>
      </w:r>
    </w:p>
    <w:p w14:paraId="0F279A65" w14:textId="77777777" w:rsidR="00FD3DFB" w:rsidRDefault="00000630">
      <w:pPr>
        <w:spacing w:line="326" w:lineRule="exact"/>
        <w:ind w:left="110"/>
        <w:rPr>
          <w:sz w:val="20"/>
        </w:rPr>
      </w:pPr>
      <w:r>
        <w:rPr>
          <w:sz w:val="20"/>
        </w:rPr>
        <w:t xml:space="preserve">Step 10. Click </w:t>
      </w:r>
      <w:r>
        <w:rPr>
          <w:b/>
          <w:sz w:val="20"/>
        </w:rPr>
        <w:t xml:space="preserve">Monitor </w:t>
      </w:r>
      <w:r>
        <w:rPr>
          <w:rFonts w:ascii="Arial Unicode MS" w:hAnsi="Arial Unicode MS"/>
          <w:sz w:val="20"/>
        </w:rPr>
        <w:t xml:space="preserve">➙ </w:t>
      </w:r>
      <w:r>
        <w:rPr>
          <w:b/>
          <w:sz w:val="20"/>
        </w:rPr>
        <w:t xml:space="preserve">Lenovo Hardware </w:t>
      </w:r>
      <w:r>
        <w:rPr>
          <w:rFonts w:ascii="Arial Unicode MS" w:hAnsi="Arial Unicode MS"/>
          <w:sz w:val="20"/>
        </w:rPr>
        <w:t xml:space="preserve">➙ </w:t>
      </w:r>
      <w:r>
        <w:rPr>
          <w:b/>
          <w:sz w:val="20"/>
        </w:rPr>
        <w:t>Lenovo System x and ThinkSystem BMC</w:t>
      </w:r>
      <w:r>
        <w:rPr>
          <w:sz w:val="20"/>
        </w:rPr>
        <w:t>, the new BMC</w:t>
      </w:r>
    </w:p>
    <w:p w14:paraId="7D5ACB76" w14:textId="77777777" w:rsidR="00FD3DFB" w:rsidRDefault="00000630">
      <w:pPr>
        <w:pStyle w:val="a3"/>
        <w:spacing w:line="229" w:lineRule="exact"/>
        <w:ind w:left="960"/>
      </w:pPr>
      <w:r>
        <w:t>node(s) is displayed in Operations Manager.</w:t>
      </w:r>
    </w:p>
    <w:p w14:paraId="1F3C659B" w14:textId="77777777" w:rsidR="00FD3DFB" w:rsidRDefault="00000630">
      <w:pPr>
        <w:pStyle w:val="a3"/>
        <w:spacing w:before="208"/>
        <w:ind w:left="960"/>
      </w:pPr>
      <w:r>
        <w:rPr>
          <w:b/>
        </w:rPr>
        <w:t xml:space="preserve">Note: </w:t>
      </w:r>
      <w:r>
        <w:t>It may take several minutes.</w:t>
      </w:r>
    </w:p>
    <w:p w14:paraId="6B12A8F9" w14:textId="77777777" w:rsidR="00FD3DFB" w:rsidRDefault="00FD3DFB">
      <w:pPr>
        <w:pStyle w:val="a3"/>
        <w:spacing w:before="9"/>
      </w:pPr>
    </w:p>
    <w:p w14:paraId="45E9451A" w14:textId="77777777" w:rsidR="00FD3DFB" w:rsidRDefault="00000630">
      <w:pPr>
        <w:pStyle w:val="2"/>
        <w:spacing w:before="1"/>
      </w:pPr>
      <w:bookmarkStart w:id="56" w:name="BMC_node_auto-discovery_and_authenticati"/>
      <w:bookmarkStart w:id="57" w:name="_bookmark28"/>
      <w:bookmarkEnd w:id="56"/>
      <w:bookmarkEnd w:id="57"/>
      <w:r>
        <w:t>BMC node auto-discovery and authentication</w:t>
      </w:r>
    </w:p>
    <w:p w14:paraId="210CDEF9" w14:textId="77777777" w:rsidR="00FD3DFB" w:rsidRDefault="00000630">
      <w:pPr>
        <w:pStyle w:val="a3"/>
        <w:spacing w:before="123" w:line="220" w:lineRule="exact"/>
        <w:ind w:left="110" w:right="109"/>
      </w:pPr>
      <w:r>
        <w:t>Lenovo Hardware Management Pack can discover and authenticate the BMC node automatically when the target server is managed by Operations Manager.</w:t>
      </w:r>
    </w:p>
    <w:p w14:paraId="05D2B8D9" w14:textId="77777777" w:rsidR="00FD3DFB" w:rsidRDefault="00FD3DFB">
      <w:pPr>
        <w:pStyle w:val="a3"/>
        <w:spacing w:before="4"/>
        <w:rPr>
          <w:sz w:val="21"/>
        </w:rPr>
      </w:pPr>
    </w:p>
    <w:p w14:paraId="000A0DC4" w14:textId="77777777" w:rsidR="00FD3DFB" w:rsidRDefault="00000630">
      <w:pPr>
        <w:pStyle w:val="4"/>
      </w:pPr>
      <w:r>
        <w:t>Notes:</w:t>
      </w:r>
    </w:p>
    <w:p w14:paraId="1CBEBCC5" w14:textId="77777777" w:rsidR="00FD3DFB" w:rsidRDefault="00000630">
      <w:pPr>
        <w:pStyle w:val="a4"/>
        <w:numPr>
          <w:ilvl w:val="0"/>
          <w:numId w:val="35"/>
        </w:numPr>
        <w:tabs>
          <w:tab w:val="left" w:pos="360"/>
        </w:tabs>
        <w:spacing w:before="129" w:line="249" w:lineRule="auto"/>
        <w:ind w:left="360" w:right="664"/>
        <w:rPr>
          <w:sz w:val="20"/>
        </w:rPr>
      </w:pPr>
      <w:r>
        <w:rPr>
          <w:sz w:val="20"/>
        </w:rPr>
        <w:t>BMC node auto-discovery and authentication are not accessible to the Flex System servers and</w:t>
      </w:r>
      <w:r>
        <w:rPr>
          <w:spacing w:val="-17"/>
          <w:sz w:val="20"/>
        </w:rPr>
        <w:t xml:space="preserve"> </w:t>
      </w:r>
      <w:r>
        <w:rPr>
          <w:sz w:val="20"/>
        </w:rPr>
        <w:t>the BlaceCenter</w:t>
      </w:r>
      <w:r>
        <w:rPr>
          <w:spacing w:val="-19"/>
          <w:sz w:val="20"/>
        </w:rPr>
        <w:t xml:space="preserve"> </w:t>
      </w:r>
      <w:r>
        <w:rPr>
          <w:sz w:val="20"/>
        </w:rPr>
        <w:t>servers.</w:t>
      </w:r>
    </w:p>
    <w:p w14:paraId="5C5C9D9E" w14:textId="77777777" w:rsidR="00FD3DFB" w:rsidRDefault="00000630">
      <w:pPr>
        <w:pStyle w:val="a4"/>
        <w:numPr>
          <w:ilvl w:val="0"/>
          <w:numId w:val="35"/>
        </w:numPr>
        <w:tabs>
          <w:tab w:val="left" w:pos="360"/>
        </w:tabs>
        <w:spacing w:before="85" w:line="249" w:lineRule="auto"/>
        <w:ind w:left="360" w:right="189"/>
        <w:rPr>
          <w:sz w:val="20"/>
        </w:rPr>
      </w:pPr>
      <w:r>
        <w:rPr>
          <w:sz w:val="20"/>
        </w:rPr>
        <w:t>In IPv6-only environment, BMC node auto-discovery and authentication are only accessible to the ThinkSystem</w:t>
      </w:r>
      <w:r>
        <w:rPr>
          <w:spacing w:val="-5"/>
          <w:sz w:val="20"/>
        </w:rPr>
        <w:t xml:space="preserve"> </w:t>
      </w:r>
      <w:r>
        <w:rPr>
          <w:sz w:val="20"/>
        </w:rPr>
        <w:t>servers.</w:t>
      </w:r>
      <w:r>
        <w:rPr>
          <w:spacing w:val="-3"/>
          <w:sz w:val="20"/>
        </w:rPr>
        <w:t xml:space="preserve"> </w:t>
      </w:r>
      <w:r>
        <w:rPr>
          <w:sz w:val="20"/>
        </w:rPr>
        <w:t>For</w:t>
      </w:r>
      <w:r>
        <w:rPr>
          <w:spacing w:val="-2"/>
          <w:sz w:val="20"/>
        </w:rPr>
        <w:t xml:space="preserve"> </w:t>
      </w:r>
      <w:r>
        <w:rPr>
          <w:sz w:val="20"/>
        </w:rPr>
        <w:t>the</w:t>
      </w:r>
      <w:r>
        <w:rPr>
          <w:spacing w:val="-5"/>
          <w:sz w:val="20"/>
        </w:rPr>
        <w:t xml:space="preserve"> </w:t>
      </w:r>
      <w:r>
        <w:rPr>
          <w:sz w:val="20"/>
        </w:rPr>
        <w:t>supported</w:t>
      </w:r>
      <w:r>
        <w:rPr>
          <w:spacing w:val="-5"/>
          <w:sz w:val="20"/>
        </w:rPr>
        <w:t xml:space="preserve"> </w:t>
      </w:r>
      <w:r>
        <w:rPr>
          <w:sz w:val="20"/>
        </w:rPr>
        <w:t>Lenovo</w:t>
      </w:r>
      <w:r>
        <w:rPr>
          <w:spacing w:val="-2"/>
          <w:sz w:val="20"/>
        </w:rPr>
        <w:t xml:space="preserve"> </w:t>
      </w:r>
      <w:r>
        <w:rPr>
          <w:sz w:val="20"/>
        </w:rPr>
        <w:t>ThinkSystem</w:t>
      </w:r>
      <w:r>
        <w:rPr>
          <w:spacing w:val="-5"/>
          <w:sz w:val="20"/>
        </w:rPr>
        <w:t xml:space="preserve"> </w:t>
      </w:r>
      <w:r>
        <w:rPr>
          <w:sz w:val="20"/>
        </w:rPr>
        <w:t>server</w:t>
      </w:r>
      <w:r>
        <w:rPr>
          <w:spacing w:val="-3"/>
          <w:sz w:val="20"/>
        </w:rPr>
        <w:t xml:space="preserve"> </w:t>
      </w:r>
      <w:r>
        <w:rPr>
          <w:sz w:val="20"/>
        </w:rPr>
        <w:t>models,</w:t>
      </w:r>
      <w:r>
        <w:rPr>
          <w:spacing w:val="-3"/>
          <w:sz w:val="20"/>
        </w:rPr>
        <w:t xml:space="preserve"> </w:t>
      </w:r>
      <w:r>
        <w:rPr>
          <w:sz w:val="20"/>
        </w:rPr>
        <w:t>refer</w:t>
      </w:r>
      <w:r>
        <w:rPr>
          <w:spacing w:val="-5"/>
          <w:sz w:val="20"/>
        </w:rPr>
        <w:t xml:space="preserve"> </w:t>
      </w:r>
      <w:r>
        <w:rPr>
          <w:sz w:val="20"/>
        </w:rPr>
        <w:t>to</w:t>
      </w:r>
      <w:r>
        <w:rPr>
          <w:spacing w:val="-2"/>
          <w:sz w:val="20"/>
        </w:rPr>
        <w:t xml:space="preserve"> </w:t>
      </w:r>
      <w:hyperlink w:anchor="_bookmark5" w:history="1">
        <w:r>
          <w:rPr>
            <w:sz w:val="20"/>
          </w:rPr>
          <w:t>Table</w:t>
        </w:r>
        <w:r>
          <w:rPr>
            <w:spacing w:val="-5"/>
            <w:sz w:val="20"/>
          </w:rPr>
          <w:t xml:space="preserve"> </w:t>
        </w:r>
        <w:r>
          <w:rPr>
            <w:sz w:val="20"/>
          </w:rPr>
          <w:t>2</w:t>
        </w:r>
        <w:r>
          <w:rPr>
            <w:spacing w:val="-3"/>
            <w:sz w:val="20"/>
          </w:rPr>
          <w:t xml:space="preserve"> </w:t>
        </w:r>
        <w:r>
          <w:rPr>
            <w:sz w:val="20"/>
          </w:rPr>
          <w:t>“Supported</w:t>
        </w:r>
      </w:hyperlink>
      <w:r>
        <w:rPr>
          <w:sz w:val="20"/>
        </w:rPr>
        <w:t xml:space="preserve"> </w:t>
      </w:r>
      <w:hyperlink w:anchor="_bookmark5" w:history="1">
        <w:r>
          <w:rPr>
            <w:sz w:val="20"/>
          </w:rPr>
          <w:t>server models and functions” on page</w:t>
        </w:r>
        <w:r>
          <w:rPr>
            <w:spacing w:val="3"/>
            <w:sz w:val="20"/>
          </w:rPr>
          <w:t xml:space="preserve"> </w:t>
        </w:r>
        <w:r>
          <w:rPr>
            <w:sz w:val="20"/>
          </w:rPr>
          <w:t>3</w:t>
        </w:r>
      </w:hyperlink>
      <w:r>
        <w:rPr>
          <w:sz w:val="20"/>
        </w:rPr>
        <w:t>.</w:t>
      </w:r>
    </w:p>
    <w:p w14:paraId="6817ABE2" w14:textId="77777777" w:rsidR="00FD3DFB" w:rsidRDefault="00FD3DFB">
      <w:pPr>
        <w:pStyle w:val="a3"/>
        <w:spacing w:before="9"/>
      </w:pPr>
    </w:p>
    <w:p w14:paraId="6F29F61C" w14:textId="77777777" w:rsidR="00FD3DFB" w:rsidRDefault="00000630">
      <w:pPr>
        <w:pStyle w:val="4"/>
      </w:pPr>
      <w:r>
        <w:t>Before you begin</w:t>
      </w:r>
    </w:p>
    <w:p w14:paraId="37D3776D" w14:textId="77777777" w:rsidR="00FD3DFB" w:rsidRDefault="00FD3DFB">
      <w:pPr>
        <w:pStyle w:val="a3"/>
        <w:spacing w:before="6"/>
        <w:rPr>
          <w:b/>
          <w:sz w:val="21"/>
        </w:rPr>
      </w:pPr>
    </w:p>
    <w:p w14:paraId="46994FC3" w14:textId="77777777" w:rsidR="00FD3DFB" w:rsidRDefault="00000630">
      <w:pPr>
        <w:pStyle w:val="a3"/>
        <w:ind w:left="110"/>
      </w:pPr>
      <w:r>
        <w:t>Before using the BMC node auto-discovery and authentication function, ensure that:</w:t>
      </w:r>
    </w:p>
    <w:p w14:paraId="0295CA67" w14:textId="77777777" w:rsidR="00FD3DFB" w:rsidRDefault="00000630">
      <w:pPr>
        <w:pStyle w:val="a4"/>
        <w:numPr>
          <w:ilvl w:val="0"/>
          <w:numId w:val="35"/>
        </w:numPr>
        <w:tabs>
          <w:tab w:val="left" w:pos="360"/>
        </w:tabs>
        <w:spacing w:before="128"/>
        <w:ind w:left="360"/>
        <w:rPr>
          <w:sz w:val="20"/>
        </w:rPr>
      </w:pPr>
      <w:r>
        <w:rPr>
          <w:sz w:val="20"/>
        </w:rPr>
        <w:t>Windows</w:t>
      </w:r>
      <w:r>
        <w:rPr>
          <w:spacing w:val="-8"/>
          <w:sz w:val="20"/>
        </w:rPr>
        <w:t xml:space="preserve"> </w:t>
      </w:r>
      <w:r>
        <w:rPr>
          <w:sz w:val="20"/>
        </w:rPr>
        <w:t>2008</w:t>
      </w:r>
      <w:r>
        <w:rPr>
          <w:spacing w:val="-7"/>
          <w:sz w:val="20"/>
        </w:rPr>
        <w:t xml:space="preserve"> </w:t>
      </w:r>
      <w:r>
        <w:rPr>
          <w:sz w:val="20"/>
        </w:rPr>
        <w:t>or</w:t>
      </w:r>
      <w:r>
        <w:rPr>
          <w:spacing w:val="-8"/>
          <w:sz w:val="20"/>
        </w:rPr>
        <w:t xml:space="preserve"> </w:t>
      </w:r>
      <w:r>
        <w:rPr>
          <w:sz w:val="20"/>
        </w:rPr>
        <w:t>later</w:t>
      </w:r>
      <w:r>
        <w:rPr>
          <w:spacing w:val="-7"/>
          <w:sz w:val="20"/>
        </w:rPr>
        <w:t xml:space="preserve"> </w:t>
      </w:r>
      <w:r>
        <w:rPr>
          <w:sz w:val="20"/>
        </w:rPr>
        <w:t>version,</w:t>
      </w:r>
      <w:r>
        <w:rPr>
          <w:spacing w:val="-7"/>
          <w:sz w:val="20"/>
        </w:rPr>
        <w:t xml:space="preserve"> </w:t>
      </w:r>
      <w:r>
        <w:rPr>
          <w:sz w:val="20"/>
        </w:rPr>
        <w:t>and</w:t>
      </w:r>
      <w:r>
        <w:rPr>
          <w:spacing w:val="-7"/>
          <w:sz w:val="20"/>
        </w:rPr>
        <w:t xml:space="preserve"> </w:t>
      </w:r>
      <w:r>
        <w:rPr>
          <w:sz w:val="20"/>
        </w:rPr>
        <w:t>PowerShell</w:t>
      </w:r>
      <w:r>
        <w:rPr>
          <w:spacing w:val="-7"/>
          <w:sz w:val="20"/>
        </w:rPr>
        <w:t xml:space="preserve"> </w:t>
      </w:r>
      <w:r>
        <w:rPr>
          <w:sz w:val="20"/>
        </w:rPr>
        <w:t>3.0</w:t>
      </w:r>
      <w:r>
        <w:rPr>
          <w:spacing w:val="-7"/>
          <w:sz w:val="20"/>
        </w:rPr>
        <w:t xml:space="preserve"> </w:t>
      </w:r>
      <w:r>
        <w:rPr>
          <w:sz w:val="20"/>
        </w:rPr>
        <w:t>or</w:t>
      </w:r>
      <w:r>
        <w:rPr>
          <w:spacing w:val="-8"/>
          <w:sz w:val="20"/>
        </w:rPr>
        <w:t xml:space="preserve"> </w:t>
      </w:r>
      <w:r>
        <w:rPr>
          <w:sz w:val="20"/>
        </w:rPr>
        <w:t>later</w:t>
      </w:r>
      <w:r>
        <w:rPr>
          <w:spacing w:val="-7"/>
          <w:sz w:val="20"/>
        </w:rPr>
        <w:t xml:space="preserve"> </w:t>
      </w:r>
      <w:r>
        <w:rPr>
          <w:sz w:val="20"/>
        </w:rPr>
        <w:t>version</w:t>
      </w:r>
      <w:r>
        <w:rPr>
          <w:spacing w:val="-7"/>
          <w:sz w:val="20"/>
        </w:rPr>
        <w:t xml:space="preserve"> </w:t>
      </w:r>
      <w:r>
        <w:rPr>
          <w:sz w:val="20"/>
        </w:rPr>
        <w:t>are</w:t>
      </w:r>
      <w:r>
        <w:rPr>
          <w:spacing w:val="-7"/>
          <w:sz w:val="20"/>
        </w:rPr>
        <w:t xml:space="preserve"> </w:t>
      </w:r>
      <w:r>
        <w:rPr>
          <w:sz w:val="20"/>
        </w:rPr>
        <w:t>installed</w:t>
      </w:r>
      <w:r>
        <w:rPr>
          <w:spacing w:val="-7"/>
          <w:sz w:val="20"/>
        </w:rPr>
        <w:t xml:space="preserve"> </w:t>
      </w:r>
      <w:r>
        <w:rPr>
          <w:sz w:val="20"/>
        </w:rPr>
        <w:t>on</w:t>
      </w:r>
      <w:r>
        <w:rPr>
          <w:spacing w:val="-8"/>
          <w:sz w:val="20"/>
        </w:rPr>
        <w:t xml:space="preserve"> </w:t>
      </w:r>
      <w:r>
        <w:rPr>
          <w:sz w:val="20"/>
        </w:rPr>
        <w:t>the</w:t>
      </w:r>
      <w:r>
        <w:rPr>
          <w:spacing w:val="-6"/>
          <w:sz w:val="20"/>
        </w:rPr>
        <w:t xml:space="preserve"> </w:t>
      </w:r>
      <w:r>
        <w:rPr>
          <w:sz w:val="20"/>
        </w:rPr>
        <w:t>target</w:t>
      </w:r>
      <w:r>
        <w:rPr>
          <w:spacing w:val="-7"/>
          <w:sz w:val="20"/>
        </w:rPr>
        <w:t xml:space="preserve"> </w:t>
      </w:r>
      <w:r>
        <w:rPr>
          <w:sz w:val="20"/>
        </w:rPr>
        <w:t>server.</w:t>
      </w:r>
    </w:p>
    <w:p w14:paraId="47828DBC" w14:textId="77777777" w:rsidR="00FD3DFB" w:rsidRDefault="00000630">
      <w:pPr>
        <w:pStyle w:val="a4"/>
        <w:numPr>
          <w:ilvl w:val="0"/>
          <w:numId w:val="35"/>
        </w:numPr>
        <w:tabs>
          <w:tab w:val="left" w:pos="360"/>
        </w:tabs>
        <w:ind w:left="360"/>
        <w:rPr>
          <w:sz w:val="20"/>
        </w:rPr>
      </w:pPr>
      <w:r>
        <w:rPr>
          <w:sz w:val="20"/>
        </w:rPr>
        <w:t>The</w:t>
      </w:r>
      <w:r>
        <w:rPr>
          <w:spacing w:val="-9"/>
          <w:sz w:val="20"/>
        </w:rPr>
        <w:t xml:space="preserve"> </w:t>
      </w:r>
      <w:r>
        <w:rPr>
          <w:sz w:val="20"/>
        </w:rPr>
        <w:t>server</w:t>
      </w:r>
      <w:r>
        <w:rPr>
          <w:spacing w:val="-10"/>
          <w:sz w:val="20"/>
        </w:rPr>
        <w:t xml:space="preserve"> </w:t>
      </w:r>
      <w:r>
        <w:rPr>
          <w:sz w:val="20"/>
        </w:rPr>
        <w:t>is</w:t>
      </w:r>
      <w:r>
        <w:rPr>
          <w:spacing w:val="-9"/>
          <w:sz w:val="20"/>
        </w:rPr>
        <w:t xml:space="preserve"> </w:t>
      </w:r>
      <w:r>
        <w:rPr>
          <w:sz w:val="20"/>
        </w:rPr>
        <w:t>managed</w:t>
      </w:r>
      <w:r>
        <w:rPr>
          <w:spacing w:val="-10"/>
          <w:sz w:val="20"/>
        </w:rPr>
        <w:t xml:space="preserve"> </w:t>
      </w:r>
      <w:r>
        <w:rPr>
          <w:sz w:val="20"/>
        </w:rPr>
        <w:t>by</w:t>
      </w:r>
      <w:r>
        <w:rPr>
          <w:spacing w:val="-9"/>
          <w:sz w:val="20"/>
        </w:rPr>
        <w:t xml:space="preserve"> </w:t>
      </w:r>
      <w:r>
        <w:rPr>
          <w:sz w:val="20"/>
        </w:rPr>
        <w:t>Operations</w:t>
      </w:r>
      <w:r>
        <w:rPr>
          <w:spacing w:val="-9"/>
          <w:sz w:val="20"/>
        </w:rPr>
        <w:t xml:space="preserve"> </w:t>
      </w:r>
      <w:r>
        <w:rPr>
          <w:sz w:val="20"/>
        </w:rPr>
        <w:t>Manager.</w:t>
      </w:r>
    </w:p>
    <w:p w14:paraId="7684479A" w14:textId="77777777" w:rsidR="00FD3DFB" w:rsidRDefault="00000630">
      <w:pPr>
        <w:pStyle w:val="a4"/>
        <w:numPr>
          <w:ilvl w:val="0"/>
          <w:numId w:val="35"/>
        </w:numPr>
        <w:tabs>
          <w:tab w:val="left" w:pos="360"/>
        </w:tabs>
        <w:ind w:left="360"/>
        <w:rPr>
          <w:sz w:val="20"/>
        </w:rPr>
      </w:pPr>
      <w:r>
        <w:rPr>
          <w:sz w:val="20"/>
        </w:rPr>
        <w:t>The BMC node is</w:t>
      </w:r>
      <w:r>
        <w:rPr>
          <w:spacing w:val="-2"/>
          <w:sz w:val="20"/>
        </w:rPr>
        <w:t xml:space="preserve"> </w:t>
      </w:r>
      <w:r>
        <w:rPr>
          <w:sz w:val="20"/>
        </w:rPr>
        <w:t>connected.</w:t>
      </w:r>
    </w:p>
    <w:p w14:paraId="4BBBDBC7" w14:textId="77777777" w:rsidR="00FD3DFB" w:rsidRDefault="00000630">
      <w:pPr>
        <w:pStyle w:val="a4"/>
        <w:numPr>
          <w:ilvl w:val="0"/>
          <w:numId w:val="35"/>
        </w:numPr>
        <w:tabs>
          <w:tab w:val="left" w:pos="360"/>
        </w:tabs>
        <w:ind w:left="360"/>
        <w:rPr>
          <w:sz w:val="20"/>
        </w:rPr>
      </w:pPr>
      <w:r>
        <w:rPr>
          <w:sz w:val="20"/>
        </w:rPr>
        <w:t>Local account is allowed on</w:t>
      </w:r>
      <w:r>
        <w:rPr>
          <w:spacing w:val="11"/>
          <w:sz w:val="20"/>
        </w:rPr>
        <w:t xml:space="preserve"> </w:t>
      </w:r>
      <w:r>
        <w:rPr>
          <w:sz w:val="20"/>
        </w:rPr>
        <w:t>BMC.</w:t>
      </w:r>
    </w:p>
    <w:p w14:paraId="00EB2C73" w14:textId="77777777" w:rsidR="00FD3DFB" w:rsidRDefault="00FD3DFB">
      <w:pPr>
        <w:pStyle w:val="a3"/>
        <w:spacing w:before="5"/>
        <w:rPr>
          <w:sz w:val="21"/>
        </w:rPr>
      </w:pPr>
    </w:p>
    <w:p w14:paraId="5914F25F" w14:textId="77777777" w:rsidR="00FD3DFB" w:rsidRDefault="00000630">
      <w:pPr>
        <w:pStyle w:val="4"/>
      </w:pPr>
      <w:r>
        <w:t>Enabling or disabling BMC node auto-discovery and authentication</w:t>
      </w:r>
    </w:p>
    <w:p w14:paraId="13A30201" w14:textId="77777777" w:rsidR="00FD3DFB" w:rsidRDefault="00000630">
      <w:pPr>
        <w:pStyle w:val="a4"/>
        <w:numPr>
          <w:ilvl w:val="0"/>
          <w:numId w:val="35"/>
        </w:numPr>
        <w:tabs>
          <w:tab w:val="left" w:pos="360"/>
        </w:tabs>
        <w:spacing w:before="129"/>
        <w:ind w:left="360"/>
        <w:rPr>
          <w:sz w:val="20"/>
        </w:rPr>
      </w:pPr>
      <w:r>
        <w:rPr>
          <w:sz w:val="20"/>
        </w:rPr>
        <w:t>By default, the BMC node auto-discovery and authentication is</w:t>
      </w:r>
      <w:r>
        <w:rPr>
          <w:spacing w:val="19"/>
          <w:sz w:val="20"/>
        </w:rPr>
        <w:t xml:space="preserve"> </w:t>
      </w:r>
      <w:r>
        <w:rPr>
          <w:sz w:val="20"/>
        </w:rPr>
        <w:t>enabled.</w:t>
      </w:r>
    </w:p>
    <w:p w14:paraId="6F9096FC" w14:textId="77777777" w:rsidR="00FD3DFB" w:rsidRDefault="00FD3DFB">
      <w:pPr>
        <w:rPr>
          <w:sz w:val="20"/>
        </w:rPr>
        <w:sectPr w:rsidR="00FD3DFB">
          <w:pgSz w:w="12240" w:h="15840"/>
          <w:pgMar w:top="1220" w:right="1340" w:bottom="860" w:left="1080" w:header="0" w:footer="674" w:gutter="0"/>
          <w:cols w:space="720"/>
        </w:sectPr>
      </w:pPr>
    </w:p>
    <w:p w14:paraId="18FD2B59" w14:textId="77777777" w:rsidR="00FD3DFB" w:rsidRDefault="00000630">
      <w:pPr>
        <w:pStyle w:val="a4"/>
        <w:numPr>
          <w:ilvl w:val="0"/>
          <w:numId w:val="35"/>
        </w:numPr>
        <w:tabs>
          <w:tab w:val="left" w:pos="367"/>
        </w:tabs>
        <w:spacing w:before="96" w:line="249" w:lineRule="auto"/>
        <w:ind w:left="366" w:right="217" w:hanging="249"/>
        <w:rPr>
          <w:sz w:val="20"/>
        </w:rPr>
      </w:pPr>
      <w:r>
        <w:rPr>
          <w:sz w:val="20"/>
        </w:rPr>
        <w:lastRenderedPageBreak/>
        <w:t>To</w:t>
      </w:r>
      <w:r>
        <w:rPr>
          <w:spacing w:val="-28"/>
          <w:sz w:val="20"/>
        </w:rPr>
        <w:t xml:space="preserve"> </w:t>
      </w:r>
      <w:r>
        <w:rPr>
          <w:sz w:val="20"/>
        </w:rPr>
        <w:t>disable</w:t>
      </w:r>
      <w:r>
        <w:rPr>
          <w:spacing w:val="-27"/>
          <w:sz w:val="20"/>
        </w:rPr>
        <w:t xml:space="preserve"> </w:t>
      </w:r>
      <w:r>
        <w:rPr>
          <w:sz w:val="20"/>
        </w:rPr>
        <w:t>the</w:t>
      </w:r>
      <w:r>
        <w:rPr>
          <w:spacing w:val="-27"/>
          <w:sz w:val="20"/>
        </w:rPr>
        <w:t xml:space="preserve"> </w:t>
      </w:r>
      <w:r>
        <w:rPr>
          <w:sz w:val="20"/>
        </w:rPr>
        <w:t>BMC</w:t>
      </w:r>
      <w:r>
        <w:rPr>
          <w:spacing w:val="-28"/>
          <w:sz w:val="20"/>
        </w:rPr>
        <w:t xml:space="preserve"> </w:t>
      </w:r>
      <w:r>
        <w:rPr>
          <w:sz w:val="20"/>
        </w:rPr>
        <w:t>node</w:t>
      </w:r>
      <w:r>
        <w:rPr>
          <w:spacing w:val="-27"/>
          <w:sz w:val="20"/>
        </w:rPr>
        <w:t xml:space="preserve"> </w:t>
      </w:r>
      <w:r>
        <w:rPr>
          <w:sz w:val="20"/>
        </w:rPr>
        <w:t>auto-discovery</w:t>
      </w:r>
      <w:r>
        <w:rPr>
          <w:spacing w:val="-28"/>
          <w:sz w:val="20"/>
        </w:rPr>
        <w:t xml:space="preserve"> </w:t>
      </w:r>
      <w:r>
        <w:rPr>
          <w:sz w:val="20"/>
        </w:rPr>
        <w:t>and</w:t>
      </w:r>
      <w:r>
        <w:rPr>
          <w:spacing w:val="-27"/>
          <w:sz w:val="20"/>
        </w:rPr>
        <w:t xml:space="preserve"> </w:t>
      </w:r>
      <w:r>
        <w:rPr>
          <w:sz w:val="20"/>
        </w:rPr>
        <w:t>authentication,</w:t>
      </w:r>
      <w:r>
        <w:rPr>
          <w:spacing w:val="-27"/>
          <w:sz w:val="20"/>
        </w:rPr>
        <w:t xml:space="preserve"> </w:t>
      </w:r>
      <w:r>
        <w:rPr>
          <w:sz w:val="20"/>
        </w:rPr>
        <w:t>type</w:t>
      </w:r>
      <w:r>
        <w:rPr>
          <w:spacing w:val="-28"/>
          <w:sz w:val="20"/>
        </w:rPr>
        <w:t xml:space="preserve"> </w:t>
      </w:r>
      <w:r>
        <w:rPr>
          <w:sz w:val="20"/>
        </w:rPr>
        <w:t>BMC_AUTO_</w:t>
      </w:r>
      <w:r>
        <w:rPr>
          <w:spacing w:val="-28"/>
          <w:sz w:val="20"/>
        </w:rPr>
        <w:t xml:space="preserve"> </w:t>
      </w:r>
      <w:r>
        <w:rPr>
          <w:spacing w:val="-3"/>
          <w:sz w:val="20"/>
        </w:rPr>
        <w:t>DISCOVERY</w:t>
      </w:r>
      <w:r>
        <w:rPr>
          <w:spacing w:val="-28"/>
          <w:sz w:val="20"/>
        </w:rPr>
        <w:t xml:space="preserve"> </w:t>
      </w:r>
      <w:r>
        <w:rPr>
          <w:sz w:val="20"/>
        </w:rPr>
        <w:t>=</w:t>
      </w:r>
      <w:r>
        <w:rPr>
          <w:spacing w:val="-28"/>
          <w:sz w:val="20"/>
        </w:rPr>
        <w:t xml:space="preserve"> </w:t>
      </w:r>
      <w:r>
        <w:rPr>
          <w:spacing w:val="-5"/>
          <w:sz w:val="20"/>
        </w:rPr>
        <w:t>false</w:t>
      </w:r>
      <w:r>
        <w:rPr>
          <w:spacing w:val="-27"/>
          <w:sz w:val="20"/>
        </w:rPr>
        <w:t xml:space="preserve"> </w:t>
      </w:r>
      <w:r>
        <w:rPr>
          <w:sz w:val="20"/>
        </w:rPr>
        <w:t>in</w:t>
      </w:r>
      <w:r>
        <w:rPr>
          <w:spacing w:val="-28"/>
          <w:sz w:val="20"/>
        </w:rPr>
        <w:t xml:space="preserve"> </w:t>
      </w:r>
      <w:r>
        <w:rPr>
          <w:sz w:val="20"/>
        </w:rPr>
        <w:t xml:space="preserve">% </w:t>
      </w:r>
      <w:r>
        <w:rPr>
          <w:w w:val="93"/>
          <w:sz w:val="20"/>
        </w:rPr>
        <w:t>Sy</w:t>
      </w:r>
      <w:r>
        <w:rPr>
          <w:spacing w:val="-7"/>
          <w:w w:val="93"/>
          <w:sz w:val="20"/>
        </w:rPr>
        <w:t>s</w:t>
      </w:r>
      <w:r>
        <w:rPr>
          <w:spacing w:val="-7"/>
          <w:w w:val="186"/>
          <w:sz w:val="20"/>
        </w:rPr>
        <w:t>t</w:t>
      </w:r>
      <w:r>
        <w:rPr>
          <w:w w:val="82"/>
          <w:sz w:val="20"/>
        </w:rPr>
        <w:t>emD</w:t>
      </w:r>
      <w:r>
        <w:rPr>
          <w:spacing w:val="6"/>
          <w:w w:val="82"/>
          <w:sz w:val="20"/>
        </w:rPr>
        <w:t>r</w:t>
      </w:r>
      <w:r>
        <w:rPr>
          <w:w w:val="94"/>
          <w:sz w:val="20"/>
        </w:rPr>
        <w:t>ive%\Progr</w:t>
      </w:r>
      <w:r>
        <w:rPr>
          <w:spacing w:val="-3"/>
          <w:w w:val="94"/>
          <w:sz w:val="20"/>
        </w:rPr>
        <w:t>a</w:t>
      </w:r>
      <w:r>
        <w:rPr>
          <w:w w:val="80"/>
          <w:sz w:val="20"/>
        </w:rPr>
        <w:t>mD</w:t>
      </w:r>
      <w:r>
        <w:rPr>
          <w:spacing w:val="-4"/>
          <w:w w:val="80"/>
          <w:sz w:val="20"/>
        </w:rPr>
        <w:t>a</w:t>
      </w:r>
      <w:r>
        <w:rPr>
          <w:spacing w:val="-7"/>
          <w:w w:val="186"/>
          <w:sz w:val="20"/>
        </w:rPr>
        <w:t>t</w:t>
      </w:r>
      <w:r>
        <w:rPr>
          <w:w w:val="99"/>
          <w:sz w:val="20"/>
        </w:rPr>
        <w:t>a\Le</w:t>
      </w:r>
      <w:r>
        <w:rPr>
          <w:spacing w:val="-3"/>
          <w:w w:val="99"/>
          <w:sz w:val="20"/>
        </w:rPr>
        <w:t>n</w:t>
      </w:r>
      <w:r>
        <w:rPr>
          <w:w w:val="101"/>
          <w:sz w:val="20"/>
        </w:rPr>
        <w:t>ovo\</w:t>
      </w:r>
      <w:r>
        <w:rPr>
          <w:spacing w:val="-6"/>
          <w:w w:val="101"/>
          <w:sz w:val="20"/>
        </w:rPr>
        <w:t>L</w:t>
      </w:r>
      <w:r>
        <w:rPr>
          <w:w w:val="74"/>
          <w:sz w:val="20"/>
        </w:rPr>
        <w:t>X</w:t>
      </w:r>
      <w:r>
        <w:rPr>
          <w:spacing w:val="-7"/>
          <w:w w:val="74"/>
          <w:sz w:val="20"/>
        </w:rPr>
        <w:t>C</w:t>
      </w:r>
      <w:r>
        <w:rPr>
          <w:w w:val="103"/>
          <w:sz w:val="20"/>
        </w:rPr>
        <w:t>I\UUS\g</w:t>
      </w:r>
      <w:r>
        <w:rPr>
          <w:spacing w:val="-6"/>
          <w:w w:val="103"/>
          <w:sz w:val="20"/>
        </w:rPr>
        <w:t>l</w:t>
      </w:r>
      <w:r>
        <w:rPr>
          <w:w w:val="93"/>
          <w:sz w:val="20"/>
        </w:rPr>
        <w:t>o</w:t>
      </w:r>
      <w:r>
        <w:rPr>
          <w:spacing w:val="-7"/>
          <w:w w:val="93"/>
          <w:sz w:val="20"/>
        </w:rPr>
        <w:t>b</w:t>
      </w:r>
      <w:r>
        <w:rPr>
          <w:w w:val="99"/>
          <w:sz w:val="20"/>
        </w:rPr>
        <w:t>al.co</w:t>
      </w:r>
      <w:r>
        <w:rPr>
          <w:spacing w:val="-6"/>
          <w:w w:val="99"/>
          <w:sz w:val="20"/>
        </w:rPr>
        <w:t>n</w:t>
      </w:r>
      <w:r>
        <w:rPr>
          <w:w w:val="186"/>
          <w:sz w:val="20"/>
        </w:rPr>
        <w:t>f</w:t>
      </w:r>
      <w:r>
        <w:rPr>
          <w:spacing w:val="-7"/>
          <w:sz w:val="20"/>
        </w:rPr>
        <w:t xml:space="preserve"> </w:t>
      </w:r>
      <w:r>
        <w:rPr>
          <w:w w:val="101"/>
          <w:sz w:val="20"/>
        </w:rPr>
        <w:t>on</w:t>
      </w:r>
      <w:r>
        <w:rPr>
          <w:spacing w:val="-6"/>
          <w:sz w:val="20"/>
        </w:rPr>
        <w:t xml:space="preserve"> </w:t>
      </w:r>
      <w:r>
        <w:rPr>
          <w:sz w:val="20"/>
        </w:rPr>
        <w:t>the</w:t>
      </w:r>
      <w:r>
        <w:rPr>
          <w:spacing w:val="-7"/>
          <w:sz w:val="20"/>
        </w:rPr>
        <w:t xml:space="preserve"> </w:t>
      </w:r>
      <w:r>
        <w:rPr>
          <w:w w:val="101"/>
          <w:sz w:val="20"/>
        </w:rPr>
        <w:t>Windows</w:t>
      </w:r>
      <w:r>
        <w:rPr>
          <w:spacing w:val="-6"/>
          <w:sz w:val="20"/>
        </w:rPr>
        <w:t xml:space="preserve"> </w:t>
      </w:r>
      <w:r>
        <w:rPr>
          <w:w w:val="101"/>
          <w:sz w:val="20"/>
        </w:rPr>
        <w:t>operation</w:t>
      </w:r>
      <w:r>
        <w:rPr>
          <w:spacing w:val="-6"/>
          <w:sz w:val="20"/>
        </w:rPr>
        <w:t xml:space="preserve"> </w:t>
      </w:r>
      <w:r>
        <w:rPr>
          <w:sz w:val="20"/>
        </w:rPr>
        <w:t>system</w:t>
      </w:r>
      <w:r>
        <w:rPr>
          <w:spacing w:val="-6"/>
          <w:sz w:val="20"/>
        </w:rPr>
        <w:t xml:space="preserve"> </w:t>
      </w:r>
      <w:r>
        <w:rPr>
          <w:w w:val="103"/>
          <w:sz w:val="20"/>
        </w:rPr>
        <w:t>with</w:t>
      </w:r>
      <w:r>
        <w:rPr>
          <w:spacing w:val="-6"/>
          <w:sz w:val="20"/>
        </w:rPr>
        <w:t xml:space="preserve"> </w:t>
      </w:r>
      <w:r>
        <w:rPr>
          <w:w w:val="98"/>
          <w:sz w:val="20"/>
        </w:rPr>
        <w:t xml:space="preserve">XClarity </w:t>
      </w:r>
      <w:r>
        <w:rPr>
          <w:sz w:val="20"/>
        </w:rPr>
        <w:t>Integrator Service</w:t>
      </w:r>
      <w:r>
        <w:rPr>
          <w:spacing w:val="-10"/>
          <w:sz w:val="20"/>
        </w:rPr>
        <w:t xml:space="preserve"> </w:t>
      </w:r>
      <w:r>
        <w:rPr>
          <w:sz w:val="20"/>
        </w:rPr>
        <w:t>installed.</w:t>
      </w:r>
    </w:p>
    <w:p w14:paraId="4374BB17" w14:textId="77777777" w:rsidR="00FD3DFB" w:rsidRDefault="00000630">
      <w:pPr>
        <w:pStyle w:val="4"/>
        <w:spacing w:before="200"/>
        <w:ind w:left="117"/>
      </w:pPr>
      <w:r>
        <w:t>Notes:</w:t>
      </w:r>
    </w:p>
    <w:p w14:paraId="703A3F50" w14:textId="77777777" w:rsidR="00FD3DFB" w:rsidRDefault="00000630">
      <w:pPr>
        <w:pStyle w:val="a4"/>
        <w:numPr>
          <w:ilvl w:val="0"/>
          <w:numId w:val="35"/>
        </w:numPr>
        <w:tabs>
          <w:tab w:val="left" w:pos="367"/>
        </w:tabs>
        <w:spacing w:before="128"/>
        <w:ind w:left="366" w:hanging="249"/>
        <w:rPr>
          <w:sz w:val="20"/>
        </w:rPr>
      </w:pPr>
      <w:r>
        <w:rPr>
          <w:sz w:val="20"/>
        </w:rPr>
        <w:t>By default, you do not need to do any</w:t>
      </w:r>
      <w:r>
        <w:rPr>
          <w:spacing w:val="11"/>
          <w:sz w:val="20"/>
        </w:rPr>
        <w:t xml:space="preserve"> </w:t>
      </w:r>
      <w:r>
        <w:rPr>
          <w:sz w:val="20"/>
        </w:rPr>
        <w:t>configuration.</w:t>
      </w:r>
    </w:p>
    <w:p w14:paraId="059BD7BA" w14:textId="77777777" w:rsidR="00FD3DFB" w:rsidRDefault="00000630">
      <w:pPr>
        <w:pStyle w:val="a4"/>
        <w:numPr>
          <w:ilvl w:val="0"/>
          <w:numId w:val="35"/>
        </w:numPr>
        <w:tabs>
          <w:tab w:val="left" w:pos="367"/>
        </w:tabs>
        <w:spacing w:line="249" w:lineRule="auto"/>
        <w:ind w:left="366" w:right="219" w:hanging="249"/>
        <w:jc w:val="both"/>
        <w:rPr>
          <w:sz w:val="20"/>
        </w:rPr>
      </w:pPr>
      <w:r>
        <w:rPr>
          <w:sz w:val="20"/>
        </w:rPr>
        <w:t>If</w:t>
      </w:r>
      <w:r>
        <w:rPr>
          <w:spacing w:val="-7"/>
          <w:sz w:val="20"/>
        </w:rPr>
        <w:t xml:space="preserve"> </w:t>
      </w:r>
      <w:r>
        <w:rPr>
          <w:sz w:val="20"/>
        </w:rPr>
        <w:t>the</w:t>
      </w:r>
      <w:r>
        <w:rPr>
          <w:spacing w:val="-7"/>
          <w:sz w:val="20"/>
        </w:rPr>
        <w:t xml:space="preserve"> </w:t>
      </w:r>
      <w:r>
        <w:rPr>
          <w:sz w:val="20"/>
        </w:rPr>
        <w:t>network</w:t>
      </w:r>
      <w:r>
        <w:rPr>
          <w:spacing w:val="-5"/>
          <w:sz w:val="20"/>
        </w:rPr>
        <w:t xml:space="preserve"> </w:t>
      </w:r>
      <w:r>
        <w:rPr>
          <w:sz w:val="20"/>
        </w:rPr>
        <w:t>port</w:t>
      </w:r>
      <w:r>
        <w:rPr>
          <w:spacing w:val="-6"/>
          <w:sz w:val="20"/>
        </w:rPr>
        <w:t xml:space="preserve"> </w:t>
      </w:r>
      <w:r>
        <w:rPr>
          <w:sz w:val="20"/>
        </w:rPr>
        <w:t>of</w:t>
      </w:r>
      <w:r>
        <w:rPr>
          <w:spacing w:val="-7"/>
          <w:sz w:val="20"/>
        </w:rPr>
        <w:t xml:space="preserve"> </w:t>
      </w:r>
      <w:r>
        <w:rPr>
          <w:sz w:val="20"/>
        </w:rPr>
        <w:t>XClarity</w:t>
      </w:r>
      <w:r>
        <w:rPr>
          <w:spacing w:val="-5"/>
          <w:sz w:val="20"/>
        </w:rPr>
        <w:t xml:space="preserve"> </w:t>
      </w:r>
      <w:r>
        <w:rPr>
          <w:sz w:val="20"/>
        </w:rPr>
        <w:t>Integrator</w:t>
      </w:r>
      <w:r>
        <w:rPr>
          <w:spacing w:val="-7"/>
          <w:sz w:val="20"/>
        </w:rPr>
        <w:t xml:space="preserve"> </w:t>
      </w:r>
      <w:r>
        <w:rPr>
          <w:sz w:val="20"/>
        </w:rPr>
        <w:t>Service</w:t>
      </w:r>
      <w:r>
        <w:rPr>
          <w:spacing w:val="-7"/>
          <w:sz w:val="20"/>
        </w:rPr>
        <w:t xml:space="preserve"> </w:t>
      </w:r>
      <w:r>
        <w:rPr>
          <w:sz w:val="20"/>
        </w:rPr>
        <w:t>is</w:t>
      </w:r>
      <w:r>
        <w:rPr>
          <w:spacing w:val="-6"/>
          <w:sz w:val="20"/>
        </w:rPr>
        <w:t xml:space="preserve"> </w:t>
      </w:r>
      <w:r>
        <w:rPr>
          <w:sz w:val="20"/>
        </w:rPr>
        <w:t>changed,</w:t>
      </w:r>
      <w:r>
        <w:rPr>
          <w:spacing w:val="-7"/>
          <w:sz w:val="20"/>
        </w:rPr>
        <w:t xml:space="preserve"> </w:t>
      </w:r>
      <w:r>
        <w:rPr>
          <w:sz w:val="20"/>
        </w:rPr>
        <w:t>you</w:t>
      </w:r>
      <w:r>
        <w:rPr>
          <w:spacing w:val="-6"/>
          <w:sz w:val="20"/>
        </w:rPr>
        <w:t xml:space="preserve"> </w:t>
      </w:r>
      <w:r>
        <w:rPr>
          <w:sz w:val="20"/>
        </w:rPr>
        <w:t>shall</w:t>
      </w:r>
      <w:r>
        <w:rPr>
          <w:spacing w:val="-6"/>
          <w:sz w:val="20"/>
        </w:rPr>
        <w:t xml:space="preserve"> </w:t>
      </w:r>
      <w:r>
        <w:rPr>
          <w:sz w:val="20"/>
        </w:rPr>
        <w:t>change</w:t>
      </w:r>
      <w:r>
        <w:rPr>
          <w:spacing w:val="-7"/>
          <w:sz w:val="20"/>
        </w:rPr>
        <w:t xml:space="preserve"> </w:t>
      </w:r>
      <w:r>
        <w:rPr>
          <w:sz w:val="20"/>
        </w:rPr>
        <w:t>the</w:t>
      </w:r>
      <w:r>
        <w:rPr>
          <w:spacing w:val="-7"/>
          <w:sz w:val="20"/>
        </w:rPr>
        <w:t xml:space="preserve"> </w:t>
      </w:r>
      <w:r>
        <w:rPr>
          <w:sz w:val="20"/>
        </w:rPr>
        <w:t>UUSServerIP</w:t>
      </w:r>
      <w:r>
        <w:rPr>
          <w:spacing w:val="-6"/>
          <w:sz w:val="20"/>
        </w:rPr>
        <w:t xml:space="preserve"> </w:t>
      </w:r>
      <w:r>
        <w:rPr>
          <w:sz w:val="20"/>
        </w:rPr>
        <w:t>value</w:t>
      </w:r>
      <w:r>
        <w:rPr>
          <w:spacing w:val="-7"/>
          <w:sz w:val="20"/>
        </w:rPr>
        <w:t xml:space="preserve"> </w:t>
      </w:r>
      <w:r>
        <w:rPr>
          <w:sz w:val="20"/>
        </w:rPr>
        <w:t>and the UUSPort value. The value can be changed in the “Lenovo.HardwareMgmtPack.AutoOOB.Discovery” Object Discovery program in Operations</w:t>
      </w:r>
      <w:r>
        <w:rPr>
          <w:spacing w:val="-9"/>
          <w:sz w:val="20"/>
        </w:rPr>
        <w:t xml:space="preserve"> </w:t>
      </w:r>
      <w:r>
        <w:rPr>
          <w:sz w:val="20"/>
        </w:rPr>
        <w:t>Manager.</w:t>
      </w:r>
    </w:p>
    <w:p w14:paraId="46AFB131" w14:textId="77777777" w:rsidR="00FD3DFB" w:rsidRDefault="00000630">
      <w:pPr>
        <w:pStyle w:val="a4"/>
        <w:numPr>
          <w:ilvl w:val="0"/>
          <w:numId w:val="35"/>
        </w:numPr>
        <w:tabs>
          <w:tab w:val="left" w:pos="367"/>
        </w:tabs>
        <w:spacing w:before="85" w:line="249" w:lineRule="auto"/>
        <w:ind w:left="366" w:right="243" w:hanging="249"/>
        <w:rPr>
          <w:sz w:val="20"/>
        </w:rPr>
      </w:pPr>
      <w:r>
        <w:rPr>
          <w:sz w:val="20"/>
        </w:rPr>
        <w:t>By</w:t>
      </w:r>
      <w:r>
        <w:rPr>
          <w:spacing w:val="-3"/>
          <w:sz w:val="20"/>
        </w:rPr>
        <w:t xml:space="preserve"> </w:t>
      </w:r>
      <w:r>
        <w:rPr>
          <w:sz w:val="20"/>
        </w:rPr>
        <w:t>default,</w:t>
      </w:r>
      <w:r>
        <w:rPr>
          <w:spacing w:val="-3"/>
          <w:sz w:val="20"/>
        </w:rPr>
        <w:t xml:space="preserve"> </w:t>
      </w:r>
      <w:r>
        <w:rPr>
          <w:sz w:val="20"/>
        </w:rPr>
        <w:t>the</w:t>
      </w:r>
      <w:r>
        <w:rPr>
          <w:spacing w:val="-4"/>
          <w:sz w:val="20"/>
        </w:rPr>
        <w:t xml:space="preserve"> </w:t>
      </w:r>
      <w:r>
        <w:rPr>
          <w:sz w:val="20"/>
        </w:rPr>
        <w:t>auto-discovery</w:t>
      </w:r>
      <w:r>
        <w:rPr>
          <w:spacing w:val="-3"/>
          <w:sz w:val="20"/>
        </w:rPr>
        <w:t xml:space="preserve"> </w:t>
      </w:r>
      <w:r>
        <w:rPr>
          <w:sz w:val="20"/>
        </w:rPr>
        <w:t>and</w:t>
      </w:r>
      <w:r>
        <w:rPr>
          <w:spacing w:val="-3"/>
          <w:sz w:val="20"/>
        </w:rPr>
        <w:t xml:space="preserve"> </w:t>
      </w:r>
      <w:r>
        <w:rPr>
          <w:sz w:val="20"/>
        </w:rPr>
        <w:t>authentication</w:t>
      </w:r>
      <w:r>
        <w:rPr>
          <w:spacing w:val="-3"/>
          <w:sz w:val="20"/>
        </w:rPr>
        <w:t xml:space="preserve"> </w:t>
      </w:r>
      <w:r>
        <w:rPr>
          <w:sz w:val="20"/>
        </w:rPr>
        <w:t>interval</w:t>
      </w:r>
      <w:r>
        <w:rPr>
          <w:spacing w:val="-3"/>
          <w:sz w:val="20"/>
        </w:rPr>
        <w:t xml:space="preserve"> </w:t>
      </w:r>
      <w:r>
        <w:rPr>
          <w:sz w:val="20"/>
        </w:rPr>
        <w:t>is</w:t>
      </w:r>
      <w:r>
        <w:rPr>
          <w:spacing w:val="-3"/>
          <w:sz w:val="20"/>
        </w:rPr>
        <w:t xml:space="preserve"> </w:t>
      </w:r>
      <w:r>
        <w:rPr>
          <w:sz w:val="20"/>
        </w:rPr>
        <w:t>four</w:t>
      </w:r>
      <w:r>
        <w:rPr>
          <w:spacing w:val="-3"/>
          <w:sz w:val="20"/>
        </w:rPr>
        <w:t xml:space="preserve"> </w:t>
      </w:r>
      <w:r>
        <w:rPr>
          <w:sz w:val="20"/>
        </w:rPr>
        <w:t>hours</w:t>
      </w:r>
      <w:r>
        <w:rPr>
          <w:spacing w:val="-4"/>
          <w:sz w:val="20"/>
        </w:rPr>
        <w:t xml:space="preserve"> </w:t>
      </w:r>
      <w:r>
        <w:rPr>
          <w:sz w:val="20"/>
        </w:rPr>
        <w:t>(14400</w:t>
      </w:r>
      <w:r>
        <w:rPr>
          <w:spacing w:val="-3"/>
          <w:sz w:val="20"/>
        </w:rPr>
        <w:t xml:space="preserve"> </w:t>
      </w:r>
      <w:r>
        <w:rPr>
          <w:sz w:val="20"/>
        </w:rPr>
        <w:t>seconds).</w:t>
      </w:r>
      <w:r>
        <w:rPr>
          <w:spacing w:val="-3"/>
          <w:sz w:val="20"/>
        </w:rPr>
        <w:t xml:space="preserve"> </w:t>
      </w:r>
      <w:r>
        <w:rPr>
          <w:sz w:val="20"/>
        </w:rPr>
        <w:t>You</w:t>
      </w:r>
      <w:r>
        <w:rPr>
          <w:spacing w:val="-4"/>
          <w:sz w:val="20"/>
        </w:rPr>
        <w:t xml:space="preserve"> </w:t>
      </w:r>
      <w:r>
        <w:rPr>
          <w:sz w:val="20"/>
        </w:rPr>
        <w:t>can</w:t>
      </w:r>
      <w:r>
        <w:rPr>
          <w:spacing w:val="-3"/>
          <w:sz w:val="20"/>
        </w:rPr>
        <w:t xml:space="preserve"> </w:t>
      </w:r>
      <w:r>
        <w:rPr>
          <w:sz w:val="20"/>
        </w:rPr>
        <w:t xml:space="preserve">change </w:t>
      </w:r>
      <w:r>
        <w:rPr>
          <w:w w:val="95"/>
          <w:sz w:val="20"/>
        </w:rPr>
        <w:t>the</w:t>
      </w:r>
      <w:r>
        <w:rPr>
          <w:spacing w:val="-21"/>
          <w:w w:val="95"/>
          <w:sz w:val="20"/>
        </w:rPr>
        <w:t xml:space="preserve"> </w:t>
      </w:r>
      <w:r>
        <w:rPr>
          <w:w w:val="95"/>
          <w:sz w:val="20"/>
        </w:rPr>
        <w:t>interval</w:t>
      </w:r>
      <w:r>
        <w:rPr>
          <w:spacing w:val="-20"/>
          <w:w w:val="95"/>
          <w:sz w:val="20"/>
        </w:rPr>
        <w:t xml:space="preserve"> </w:t>
      </w:r>
      <w:r>
        <w:rPr>
          <w:w w:val="95"/>
          <w:sz w:val="20"/>
        </w:rPr>
        <w:t>in</w:t>
      </w:r>
      <w:r>
        <w:rPr>
          <w:spacing w:val="-20"/>
          <w:w w:val="95"/>
          <w:sz w:val="20"/>
        </w:rPr>
        <w:t xml:space="preserve"> </w:t>
      </w:r>
      <w:r>
        <w:rPr>
          <w:w w:val="95"/>
          <w:sz w:val="20"/>
        </w:rPr>
        <w:t>the</w:t>
      </w:r>
      <w:r>
        <w:rPr>
          <w:spacing w:val="-21"/>
          <w:w w:val="95"/>
          <w:sz w:val="20"/>
        </w:rPr>
        <w:t xml:space="preserve"> </w:t>
      </w:r>
      <w:r>
        <w:rPr>
          <w:w w:val="95"/>
          <w:sz w:val="20"/>
        </w:rPr>
        <w:t>Lenovo.HardwareMgmtPack.AutoOOB.Discovery</w:t>
      </w:r>
      <w:r>
        <w:rPr>
          <w:spacing w:val="-20"/>
          <w:w w:val="95"/>
          <w:sz w:val="20"/>
        </w:rPr>
        <w:t xml:space="preserve"> </w:t>
      </w:r>
      <w:r>
        <w:rPr>
          <w:w w:val="95"/>
          <w:sz w:val="20"/>
        </w:rPr>
        <w:t>if</w:t>
      </w:r>
      <w:r>
        <w:rPr>
          <w:spacing w:val="-20"/>
          <w:w w:val="95"/>
          <w:sz w:val="20"/>
        </w:rPr>
        <w:t xml:space="preserve"> </w:t>
      </w:r>
      <w:r>
        <w:rPr>
          <w:w w:val="95"/>
          <w:sz w:val="20"/>
        </w:rPr>
        <w:t>necessary.</w:t>
      </w:r>
    </w:p>
    <w:p w14:paraId="5D2D8E99" w14:textId="77777777" w:rsidR="00FD3DFB" w:rsidRDefault="00000630">
      <w:pPr>
        <w:pStyle w:val="a4"/>
        <w:numPr>
          <w:ilvl w:val="0"/>
          <w:numId w:val="35"/>
        </w:numPr>
        <w:tabs>
          <w:tab w:val="left" w:pos="367"/>
        </w:tabs>
        <w:spacing w:before="85"/>
        <w:ind w:left="366" w:hanging="249"/>
        <w:rPr>
          <w:sz w:val="20"/>
        </w:rPr>
      </w:pPr>
      <w:r>
        <w:rPr>
          <w:sz w:val="20"/>
        </w:rPr>
        <w:t>Do</w:t>
      </w:r>
      <w:r>
        <w:rPr>
          <w:spacing w:val="-9"/>
          <w:sz w:val="20"/>
        </w:rPr>
        <w:t xml:space="preserve"> </w:t>
      </w:r>
      <w:r>
        <w:rPr>
          <w:sz w:val="20"/>
        </w:rPr>
        <w:t>not</w:t>
      </w:r>
      <w:r>
        <w:rPr>
          <w:spacing w:val="-8"/>
          <w:sz w:val="20"/>
        </w:rPr>
        <w:t xml:space="preserve"> </w:t>
      </w:r>
      <w:r>
        <w:rPr>
          <w:sz w:val="20"/>
        </w:rPr>
        <w:t>override</w:t>
      </w:r>
      <w:r>
        <w:rPr>
          <w:spacing w:val="-8"/>
          <w:sz w:val="20"/>
        </w:rPr>
        <w:t xml:space="preserve"> </w:t>
      </w:r>
      <w:r>
        <w:rPr>
          <w:sz w:val="20"/>
        </w:rPr>
        <w:t>the</w:t>
      </w:r>
      <w:r>
        <w:rPr>
          <w:spacing w:val="-9"/>
          <w:sz w:val="20"/>
        </w:rPr>
        <w:t xml:space="preserve"> </w:t>
      </w:r>
      <w:r>
        <w:rPr>
          <w:sz w:val="20"/>
        </w:rPr>
        <w:t>UUSCert</w:t>
      </w:r>
      <w:r>
        <w:rPr>
          <w:spacing w:val="-8"/>
          <w:sz w:val="20"/>
        </w:rPr>
        <w:t xml:space="preserve"> </w:t>
      </w:r>
      <w:r>
        <w:rPr>
          <w:sz w:val="20"/>
        </w:rPr>
        <w:t>value</w:t>
      </w:r>
      <w:r>
        <w:rPr>
          <w:spacing w:val="-9"/>
          <w:sz w:val="20"/>
        </w:rPr>
        <w:t xml:space="preserve"> </w:t>
      </w:r>
      <w:r>
        <w:rPr>
          <w:sz w:val="20"/>
        </w:rPr>
        <w:t>and</w:t>
      </w:r>
      <w:r>
        <w:rPr>
          <w:spacing w:val="-8"/>
          <w:sz w:val="20"/>
        </w:rPr>
        <w:t xml:space="preserve"> </w:t>
      </w:r>
      <w:r>
        <w:rPr>
          <w:sz w:val="20"/>
        </w:rPr>
        <w:t>the</w:t>
      </w:r>
      <w:r>
        <w:rPr>
          <w:spacing w:val="-7"/>
          <w:sz w:val="20"/>
        </w:rPr>
        <w:t xml:space="preserve"> </w:t>
      </w:r>
      <w:r>
        <w:rPr>
          <w:sz w:val="20"/>
        </w:rPr>
        <w:t>UUSPbKey</w:t>
      </w:r>
      <w:r>
        <w:rPr>
          <w:spacing w:val="-8"/>
          <w:sz w:val="20"/>
        </w:rPr>
        <w:t xml:space="preserve"> </w:t>
      </w:r>
      <w:r>
        <w:rPr>
          <w:sz w:val="20"/>
        </w:rPr>
        <w:t>value.</w:t>
      </w:r>
    </w:p>
    <w:p w14:paraId="37C46FB4" w14:textId="77777777" w:rsidR="00FD3DFB" w:rsidRDefault="00000630">
      <w:pPr>
        <w:pStyle w:val="a4"/>
        <w:numPr>
          <w:ilvl w:val="0"/>
          <w:numId w:val="35"/>
        </w:numPr>
        <w:tabs>
          <w:tab w:val="left" w:pos="367"/>
        </w:tabs>
        <w:spacing w:line="249" w:lineRule="auto"/>
        <w:ind w:left="366" w:right="514" w:hanging="249"/>
        <w:rPr>
          <w:sz w:val="20"/>
        </w:rPr>
      </w:pPr>
      <w:r>
        <w:rPr>
          <w:sz w:val="20"/>
        </w:rPr>
        <w:t>The BMC node auto-discovery does not work when only LDAP authentication is enabled on the</w:t>
      </w:r>
      <w:r>
        <w:rPr>
          <w:spacing w:val="-14"/>
          <w:sz w:val="20"/>
        </w:rPr>
        <w:t xml:space="preserve"> </w:t>
      </w:r>
      <w:r>
        <w:rPr>
          <w:sz w:val="20"/>
        </w:rPr>
        <w:t xml:space="preserve">target </w:t>
      </w:r>
      <w:bookmarkStart w:id="58" w:name="Refreshing_BMC_node_data_"/>
      <w:bookmarkStart w:id="59" w:name="_bookmark29"/>
      <w:bookmarkEnd w:id="58"/>
      <w:bookmarkEnd w:id="59"/>
      <w:r>
        <w:rPr>
          <w:sz w:val="20"/>
        </w:rPr>
        <w:t>BMC node or the local account is</w:t>
      </w:r>
      <w:r>
        <w:rPr>
          <w:spacing w:val="10"/>
          <w:sz w:val="20"/>
        </w:rPr>
        <w:t xml:space="preserve"> </w:t>
      </w:r>
      <w:r>
        <w:rPr>
          <w:sz w:val="20"/>
        </w:rPr>
        <w:t>disabled.</w:t>
      </w:r>
    </w:p>
    <w:p w14:paraId="05FE2A5B" w14:textId="77777777" w:rsidR="00FD3DFB" w:rsidRDefault="00006CE7">
      <w:pPr>
        <w:pStyle w:val="a3"/>
        <w:spacing w:before="9"/>
        <w:rPr>
          <w:sz w:val="21"/>
        </w:rPr>
      </w:pPr>
      <w:r>
        <w:pict w14:anchorId="3DF59FEB">
          <v:line id="_x0000_s1087" style="position:absolute;z-index:1528;mso-wrap-distance-left:0;mso-wrap-distance-right:0;mso-position-horizontal-relative:page" from="70.85pt,14.8pt" to="552.45pt,14.8pt" strokeweight=".51pt">
            <w10:wrap type="topAndBottom" anchorx="page"/>
          </v:line>
        </w:pict>
      </w:r>
    </w:p>
    <w:p w14:paraId="02AB8FFF" w14:textId="77777777" w:rsidR="00FD3DFB" w:rsidRDefault="00000630">
      <w:pPr>
        <w:pStyle w:val="2"/>
        <w:ind w:left="117"/>
      </w:pPr>
      <w:r>
        <w:t>Refreshing BMC node data</w:t>
      </w:r>
    </w:p>
    <w:p w14:paraId="0ABFE030" w14:textId="77777777" w:rsidR="00FD3DFB" w:rsidRDefault="00000630">
      <w:pPr>
        <w:pStyle w:val="a3"/>
        <w:spacing w:before="111"/>
        <w:ind w:left="117"/>
      </w:pPr>
      <w:r>
        <w:t>The BMC node data can be synchronized to Operations Manager automatically.</w:t>
      </w:r>
    </w:p>
    <w:p w14:paraId="7E084DE7" w14:textId="77777777" w:rsidR="00FD3DFB" w:rsidRDefault="00FD3DFB">
      <w:pPr>
        <w:pStyle w:val="a3"/>
        <w:spacing w:before="7"/>
        <w:rPr>
          <w:sz w:val="21"/>
        </w:rPr>
      </w:pPr>
    </w:p>
    <w:p w14:paraId="1FA19E28" w14:textId="77777777" w:rsidR="00FD3DFB" w:rsidRDefault="00000630">
      <w:pPr>
        <w:pStyle w:val="a3"/>
        <w:spacing w:line="249" w:lineRule="auto"/>
        <w:ind w:left="117" w:right="135"/>
      </w:pPr>
      <w:r>
        <w:t>XClarity</w:t>
      </w:r>
      <w:r>
        <w:rPr>
          <w:spacing w:val="-5"/>
        </w:rPr>
        <w:t xml:space="preserve"> </w:t>
      </w:r>
      <w:r>
        <w:t>Integrator</w:t>
      </w:r>
      <w:r>
        <w:rPr>
          <w:spacing w:val="-4"/>
        </w:rPr>
        <w:t xml:space="preserve"> </w:t>
      </w:r>
      <w:r>
        <w:t>Service</w:t>
      </w:r>
      <w:r>
        <w:rPr>
          <w:spacing w:val="-5"/>
        </w:rPr>
        <w:t xml:space="preserve"> </w:t>
      </w:r>
      <w:r>
        <w:t>collect</w:t>
      </w:r>
      <w:r>
        <w:rPr>
          <w:spacing w:val="-5"/>
        </w:rPr>
        <w:t xml:space="preserve"> </w:t>
      </w:r>
      <w:r>
        <w:t>BMC</w:t>
      </w:r>
      <w:r>
        <w:rPr>
          <w:spacing w:val="-4"/>
        </w:rPr>
        <w:t xml:space="preserve"> </w:t>
      </w:r>
      <w:r>
        <w:t>inventory</w:t>
      </w:r>
      <w:r>
        <w:rPr>
          <w:spacing w:val="-3"/>
        </w:rPr>
        <w:t xml:space="preserve"> </w:t>
      </w:r>
      <w:r>
        <w:t>data</w:t>
      </w:r>
      <w:r>
        <w:rPr>
          <w:spacing w:val="-4"/>
        </w:rPr>
        <w:t xml:space="preserve"> </w:t>
      </w:r>
      <w:r>
        <w:t>every</w:t>
      </w:r>
      <w:r>
        <w:rPr>
          <w:spacing w:val="-4"/>
        </w:rPr>
        <w:t xml:space="preserve"> </w:t>
      </w:r>
      <w:r>
        <w:t>24</w:t>
      </w:r>
      <w:r>
        <w:rPr>
          <w:spacing w:val="-5"/>
        </w:rPr>
        <w:t xml:space="preserve"> </w:t>
      </w:r>
      <w:r>
        <w:t>hours</w:t>
      </w:r>
      <w:r>
        <w:rPr>
          <w:spacing w:val="-4"/>
        </w:rPr>
        <w:t xml:space="preserve"> </w:t>
      </w:r>
      <w:r>
        <w:t>by</w:t>
      </w:r>
      <w:r>
        <w:rPr>
          <w:spacing w:val="-4"/>
        </w:rPr>
        <w:t xml:space="preserve"> </w:t>
      </w:r>
      <w:r>
        <w:t>default.</w:t>
      </w:r>
      <w:r>
        <w:rPr>
          <w:spacing w:val="-4"/>
        </w:rPr>
        <w:t xml:space="preserve"> </w:t>
      </w:r>
      <w:r>
        <w:t>You</w:t>
      </w:r>
      <w:r>
        <w:rPr>
          <w:spacing w:val="-5"/>
        </w:rPr>
        <w:t xml:space="preserve"> </w:t>
      </w:r>
      <w:r>
        <w:t>can</w:t>
      </w:r>
      <w:r>
        <w:rPr>
          <w:spacing w:val="-5"/>
        </w:rPr>
        <w:t xml:space="preserve"> </w:t>
      </w:r>
      <w:r>
        <w:t>change</w:t>
      </w:r>
      <w:r>
        <w:rPr>
          <w:spacing w:val="-3"/>
        </w:rPr>
        <w:t xml:space="preserve"> </w:t>
      </w:r>
      <w:r>
        <w:t>the</w:t>
      </w:r>
      <w:r>
        <w:rPr>
          <w:spacing w:val="-5"/>
        </w:rPr>
        <w:t xml:space="preserve"> </w:t>
      </w:r>
      <w:r>
        <w:t xml:space="preserve">interval </w:t>
      </w:r>
      <w:r>
        <w:rPr>
          <w:w w:val="98"/>
        </w:rPr>
        <w:t>value</w:t>
      </w:r>
      <w:r>
        <w:rPr>
          <w:spacing w:val="-7"/>
        </w:rPr>
        <w:t xml:space="preserve"> </w:t>
      </w:r>
      <w:r>
        <w:rPr>
          <w:w w:val="98"/>
        </w:rPr>
        <w:t>(Cim_collect_interval)</w:t>
      </w:r>
      <w:r>
        <w:rPr>
          <w:spacing w:val="-6"/>
        </w:rPr>
        <w:t xml:space="preserve"> </w:t>
      </w:r>
      <w:r>
        <w:rPr>
          <w:w w:val="99"/>
        </w:rPr>
        <w:t>in</w:t>
      </w:r>
      <w:r>
        <w:rPr>
          <w:spacing w:val="-6"/>
        </w:rPr>
        <w:t xml:space="preserve"> </w:t>
      </w:r>
      <w:r>
        <w:rPr>
          <w:w w:val="81"/>
        </w:rPr>
        <w:t>%Sy</w:t>
      </w:r>
      <w:r>
        <w:rPr>
          <w:spacing w:val="-7"/>
          <w:w w:val="81"/>
        </w:rPr>
        <w:t>s</w:t>
      </w:r>
      <w:r>
        <w:rPr>
          <w:spacing w:val="-7"/>
          <w:w w:val="186"/>
        </w:rPr>
        <w:t>t</w:t>
      </w:r>
      <w:r>
        <w:rPr>
          <w:w w:val="82"/>
        </w:rPr>
        <w:t>emD</w:t>
      </w:r>
      <w:r>
        <w:rPr>
          <w:spacing w:val="6"/>
          <w:w w:val="82"/>
        </w:rPr>
        <w:t>r</w:t>
      </w:r>
      <w:r>
        <w:rPr>
          <w:w w:val="94"/>
        </w:rPr>
        <w:t>ive%\Progr</w:t>
      </w:r>
      <w:r>
        <w:rPr>
          <w:spacing w:val="-3"/>
          <w:w w:val="94"/>
        </w:rPr>
        <w:t>a</w:t>
      </w:r>
      <w:r>
        <w:rPr>
          <w:w w:val="80"/>
        </w:rPr>
        <w:t>mD</w:t>
      </w:r>
      <w:r>
        <w:rPr>
          <w:spacing w:val="-5"/>
          <w:w w:val="80"/>
        </w:rPr>
        <w:t>a</w:t>
      </w:r>
      <w:r>
        <w:rPr>
          <w:spacing w:val="-7"/>
          <w:w w:val="186"/>
        </w:rPr>
        <w:t>t</w:t>
      </w:r>
      <w:r>
        <w:t>a\Lenovo\</w:t>
      </w:r>
      <w:r>
        <w:rPr>
          <w:spacing w:val="-8"/>
        </w:rPr>
        <w:t>L</w:t>
      </w:r>
      <w:r>
        <w:rPr>
          <w:w w:val="74"/>
        </w:rPr>
        <w:t>X</w:t>
      </w:r>
      <w:r>
        <w:rPr>
          <w:spacing w:val="-7"/>
          <w:w w:val="74"/>
        </w:rPr>
        <w:t>C</w:t>
      </w:r>
      <w:r>
        <w:rPr>
          <w:w w:val="103"/>
        </w:rPr>
        <w:t>I\UUS\g</w:t>
      </w:r>
      <w:r>
        <w:rPr>
          <w:spacing w:val="-7"/>
          <w:w w:val="103"/>
        </w:rPr>
        <w:t>l</w:t>
      </w:r>
      <w:r>
        <w:rPr>
          <w:w w:val="93"/>
        </w:rPr>
        <w:t>o</w:t>
      </w:r>
      <w:r>
        <w:rPr>
          <w:spacing w:val="-6"/>
          <w:w w:val="93"/>
        </w:rPr>
        <w:t>b</w:t>
      </w:r>
      <w:r>
        <w:rPr>
          <w:w w:val="99"/>
        </w:rPr>
        <w:t>al.co</w:t>
      </w:r>
      <w:r>
        <w:rPr>
          <w:spacing w:val="-8"/>
          <w:w w:val="99"/>
        </w:rPr>
        <w:t>n</w:t>
      </w:r>
      <w:r>
        <w:rPr>
          <w:w w:val="186"/>
        </w:rPr>
        <w:t>f</w:t>
      </w:r>
      <w:r>
        <w:rPr>
          <w:spacing w:val="-5"/>
        </w:rPr>
        <w:t xml:space="preserve"> </w:t>
      </w:r>
      <w:r>
        <w:rPr>
          <w:w w:val="101"/>
        </w:rPr>
        <w:t>on</w:t>
      </w:r>
      <w:r>
        <w:rPr>
          <w:spacing w:val="-7"/>
        </w:rPr>
        <w:t xml:space="preserve"> </w:t>
      </w:r>
      <w:r>
        <w:t>the</w:t>
      </w:r>
      <w:r>
        <w:rPr>
          <w:spacing w:val="-5"/>
        </w:rPr>
        <w:t xml:space="preserve"> </w:t>
      </w:r>
      <w:r>
        <w:rPr>
          <w:w w:val="101"/>
        </w:rPr>
        <w:t xml:space="preserve">Windows </w:t>
      </w:r>
      <w:r>
        <w:t>operating system with XClarity Integrator Service installed. The collected BMC inventory data is synchronized to Operations Manager automatically. You also can refresh the BMC data in Operations Manager manually by doing the</w:t>
      </w:r>
      <w:r>
        <w:rPr>
          <w:spacing w:val="-2"/>
        </w:rPr>
        <w:t xml:space="preserve"> </w:t>
      </w:r>
      <w:r>
        <w:t>following:</w:t>
      </w:r>
    </w:p>
    <w:p w14:paraId="163D29D8" w14:textId="77777777" w:rsidR="00FD3DFB" w:rsidRDefault="00FD3DFB">
      <w:pPr>
        <w:pStyle w:val="a3"/>
        <w:spacing w:before="9"/>
      </w:pPr>
    </w:p>
    <w:p w14:paraId="437AF79E" w14:textId="77777777" w:rsidR="00FD3DFB" w:rsidRDefault="00000630">
      <w:pPr>
        <w:pStyle w:val="4"/>
        <w:spacing w:line="223" w:lineRule="exact"/>
        <w:ind w:left="117"/>
      </w:pPr>
      <w:r>
        <w:t>Procedure</w:t>
      </w:r>
    </w:p>
    <w:p w14:paraId="5F7A526C" w14:textId="77777777" w:rsidR="00FD3DFB" w:rsidRDefault="00000630">
      <w:pPr>
        <w:tabs>
          <w:tab w:val="left" w:pos="967"/>
        </w:tabs>
        <w:spacing w:line="297" w:lineRule="auto"/>
        <w:ind w:left="117" w:right="4682"/>
        <w:rPr>
          <w:sz w:val="20"/>
        </w:rPr>
      </w:pPr>
      <w:r>
        <w:rPr>
          <w:sz w:val="20"/>
        </w:rPr>
        <w:t>Step</w:t>
      </w:r>
      <w:r>
        <w:rPr>
          <w:spacing w:val="-5"/>
          <w:sz w:val="20"/>
        </w:rPr>
        <w:t xml:space="preserve"> </w:t>
      </w:r>
      <w:r>
        <w:rPr>
          <w:sz w:val="20"/>
        </w:rPr>
        <w:t>1.</w:t>
      </w:r>
      <w:r>
        <w:rPr>
          <w:sz w:val="20"/>
        </w:rPr>
        <w:tab/>
        <w:t xml:space="preserve">Click </w:t>
      </w:r>
      <w:r>
        <w:rPr>
          <w:b/>
          <w:sz w:val="20"/>
        </w:rPr>
        <w:t xml:space="preserve">Monitoring </w:t>
      </w:r>
      <w:r>
        <w:rPr>
          <w:rFonts w:ascii="Arial Unicode MS" w:hAnsi="Arial Unicode MS"/>
          <w:sz w:val="20"/>
        </w:rPr>
        <w:t>➙</w:t>
      </w:r>
      <w:r>
        <w:rPr>
          <w:rFonts w:ascii="Arial Unicode MS" w:hAnsi="Arial Unicode MS"/>
          <w:spacing w:val="-17"/>
          <w:sz w:val="20"/>
        </w:rPr>
        <w:t xml:space="preserve"> </w:t>
      </w:r>
      <w:r>
        <w:rPr>
          <w:b/>
          <w:sz w:val="20"/>
        </w:rPr>
        <w:t>Windows</w:t>
      </w:r>
      <w:r>
        <w:rPr>
          <w:b/>
          <w:spacing w:val="-5"/>
          <w:sz w:val="20"/>
        </w:rPr>
        <w:t xml:space="preserve"> </w:t>
      </w:r>
      <w:r>
        <w:rPr>
          <w:b/>
          <w:sz w:val="20"/>
        </w:rPr>
        <w:t>Computers</w:t>
      </w:r>
      <w:r>
        <w:rPr>
          <w:sz w:val="20"/>
        </w:rPr>
        <w:t>.</w:t>
      </w:r>
      <w:r>
        <w:rPr>
          <w:w w:val="99"/>
          <w:sz w:val="20"/>
        </w:rPr>
        <w:t xml:space="preserve"> </w:t>
      </w:r>
      <w:bookmarkStart w:id="60" w:name="_bookmark30"/>
      <w:bookmarkEnd w:id="60"/>
      <w:r>
        <w:rPr>
          <w:sz w:val="20"/>
        </w:rPr>
        <w:t>Step</w:t>
      </w:r>
      <w:r>
        <w:rPr>
          <w:spacing w:val="-5"/>
          <w:sz w:val="20"/>
        </w:rPr>
        <w:t xml:space="preserve"> </w:t>
      </w:r>
      <w:r>
        <w:rPr>
          <w:sz w:val="20"/>
        </w:rPr>
        <w:t>2.</w:t>
      </w:r>
      <w:r>
        <w:rPr>
          <w:sz w:val="20"/>
        </w:rPr>
        <w:tab/>
        <w:t>Click</w:t>
      </w:r>
      <w:r>
        <w:rPr>
          <w:spacing w:val="-9"/>
          <w:sz w:val="20"/>
        </w:rPr>
        <w:t xml:space="preserve"> </w:t>
      </w:r>
      <w:r>
        <w:rPr>
          <w:b/>
          <w:sz w:val="20"/>
        </w:rPr>
        <w:t>(Lenovo)</w:t>
      </w:r>
      <w:r>
        <w:rPr>
          <w:b/>
          <w:spacing w:val="-8"/>
          <w:sz w:val="20"/>
        </w:rPr>
        <w:t xml:space="preserve"> </w:t>
      </w:r>
      <w:r>
        <w:rPr>
          <w:b/>
          <w:sz w:val="20"/>
        </w:rPr>
        <w:t>Refresh</w:t>
      </w:r>
      <w:r>
        <w:rPr>
          <w:b/>
          <w:spacing w:val="-8"/>
          <w:sz w:val="20"/>
        </w:rPr>
        <w:t xml:space="preserve"> </w:t>
      </w:r>
      <w:r>
        <w:rPr>
          <w:b/>
          <w:sz w:val="20"/>
        </w:rPr>
        <w:t>BMC</w:t>
      </w:r>
      <w:r>
        <w:rPr>
          <w:b/>
          <w:spacing w:val="-9"/>
          <w:sz w:val="20"/>
        </w:rPr>
        <w:t xml:space="preserve"> </w:t>
      </w:r>
      <w:r>
        <w:rPr>
          <w:sz w:val="20"/>
        </w:rPr>
        <w:t>in</w:t>
      </w:r>
      <w:r>
        <w:rPr>
          <w:spacing w:val="-8"/>
          <w:sz w:val="20"/>
        </w:rPr>
        <w:t xml:space="preserve"> </w:t>
      </w:r>
      <w:r>
        <w:rPr>
          <w:sz w:val="20"/>
        </w:rPr>
        <w:t>the</w:t>
      </w:r>
      <w:r>
        <w:rPr>
          <w:spacing w:val="-9"/>
          <w:sz w:val="20"/>
        </w:rPr>
        <w:t xml:space="preserve"> </w:t>
      </w:r>
      <w:r>
        <w:rPr>
          <w:b/>
          <w:sz w:val="20"/>
        </w:rPr>
        <w:t>Task</w:t>
      </w:r>
      <w:r>
        <w:rPr>
          <w:b/>
          <w:spacing w:val="-9"/>
          <w:sz w:val="20"/>
        </w:rPr>
        <w:t xml:space="preserve"> </w:t>
      </w:r>
      <w:r>
        <w:rPr>
          <w:sz w:val="20"/>
        </w:rPr>
        <w:t>pane.</w:t>
      </w:r>
    </w:p>
    <w:p w14:paraId="72B8D3E5" w14:textId="77777777" w:rsidR="00FD3DFB" w:rsidRDefault="00006CE7">
      <w:pPr>
        <w:pStyle w:val="a3"/>
        <w:spacing w:before="6"/>
        <w:rPr>
          <w:sz w:val="18"/>
        </w:rPr>
      </w:pPr>
      <w:r>
        <w:pict w14:anchorId="1304C17B">
          <v:line id="_x0000_s1086" style="position:absolute;z-index:1552;mso-wrap-distance-left:0;mso-wrap-distance-right:0;mso-position-horizontal-relative:page" from="70.85pt,12.9pt" to="552.45pt,12.9pt" strokeweight=".51pt">
            <w10:wrap type="topAndBottom" anchorx="page"/>
          </v:line>
        </w:pict>
      </w:r>
    </w:p>
    <w:p w14:paraId="37A5F027" w14:textId="77777777" w:rsidR="00FD3DFB" w:rsidRDefault="00000630">
      <w:pPr>
        <w:pStyle w:val="2"/>
        <w:ind w:left="117"/>
      </w:pPr>
      <w:r>
        <w:t>Monitoring the system health</w:t>
      </w:r>
    </w:p>
    <w:p w14:paraId="73FADAA9" w14:textId="77777777" w:rsidR="00FD3DFB" w:rsidRDefault="00000630">
      <w:pPr>
        <w:pStyle w:val="a3"/>
        <w:spacing w:before="112"/>
        <w:ind w:left="117"/>
      </w:pPr>
      <w:r>
        <w:t>This section describes how to monitor the health of the BMC-based servers and their hardware components.</w:t>
      </w:r>
    </w:p>
    <w:p w14:paraId="79A38512" w14:textId="77777777" w:rsidR="00FD3DFB" w:rsidRDefault="00FD3DFB">
      <w:pPr>
        <w:pStyle w:val="a3"/>
        <w:spacing w:before="6"/>
        <w:rPr>
          <w:sz w:val="21"/>
        </w:rPr>
      </w:pPr>
    </w:p>
    <w:p w14:paraId="1134F12A" w14:textId="77777777" w:rsidR="00FD3DFB" w:rsidRDefault="00000630">
      <w:pPr>
        <w:pStyle w:val="a3"/>
        <w:ind w:left="117"/>
      </w:pPr>
      <w:r>
        <w:t>The following hardware components are supported for health state monitoring:</w:t>
      </w:r>
    </w:p>
    <w:p w14:paraId="371481D8" w14:textId="77777777" w:rsidR="00FD3DFB" w:rsidRDefault="00000630">
      <w:pPr>
        <w:pStyle w:val="a4"/>
        <w:numPr>
          <w:ilvl w:val="0"/>
          <w:numId w:val="35"/>
        </w:numPr>
        <w:tabs>
          <w:tab w:val="left" w:pos="367"/>
        </w:tabs>
        <w:spacing w:before="129"/>
        <w:ind w:left="366" w:hanging="249"/>
        <w:rPr>
          <w:sz w:val="20"/>
        </w:rPr>
      </w:pPr>
      <w:r>
        <w:rPr>
          <w:sz w:val="20"/>
        </w:rPr>
        <w:t>BMC</w:t>
      </w:r>
      <w:r>
        <w:rPr>
          <w:spacing w:val="7"/>
          <w:sz w:val="20"/>
        </w:rPr>
        <w:t xml:space="preserve"> </w:t>
      </w:r>
      <w:r>
        <w:rPr>
          <w:sz w:val="20"/>
        </w:rPr>
        <w:t>system</w:t>
      </w:r>
    </w:p>
    <w:p w14:paraId="28C60E0B" w14:textId="77777777" w:rsidR="00FD3DFB" w:rsidRDefault="00000630">
      <w:pPr>
        <w:pStyle w:val="a4"/>
        <w:numPr>
          <w:ilvl w:val="0"/>
          <w:numId w:val="35"/>
        </w:numPr>
        <w:tabs>
          <w:tab w:val="left" w:pos="367"/>
        </w:tabs>
        <w:spacing w:before="92"/>
        <w:ind w:left="366" w:hanging="249"/>
        <w:rPr>
          <w:sz w:val="20"/>
        </w:rPr>
      </w:pPr>
      <w:r>
        <w:rPr>
          <w:sz w:val="20"/>
        </w:rPr>
        <w:t>Processor</w:t>
      </w:r>
    </w:p>
    <w:p w14:paraId="511575EA" w14:textId="77777777" w:rsidR="00FD3DFB" w:rsidRDefault="00000630">
      <w:pPr>
        <w:pStyle w:val="a4"/>
        <w:numPr>
          <w:ilvl w:val="0"/>
          <w:numId w:val="35"/>
        </w:numPr>
        <w:tabs>
          <w:tab w:val="left" w:pos="367"/>
        </w:tabs>
        <w:spacing w:before="93"/>
        <w:ind w:left="366" w:hanging="249"/>
        <w:rPr>
          <w:sz w:val="20"/>
        </w:rPr>
      </w:pPr>
      <w:r>
        <w:rPr>
          <w:sz w:val="20"/>
        </w:rPr>
        <w:t>Cooling</w:t>
      </w:r>
      <w:r>
        <w:rPr>
          <w:spacing w:val="-5"/>
          <w:sz w:val="20"/>
        </w:rPr>
        <w:t xml:space="preserve"> </w:t>
      </w:r>
      <w:r>
        <w:rPr>
          <w:sz w:val="20"/>
        </w:rPr>
        <w:t>Device</w:t>
      </w:r>
    </w:p>
    <w:p w14:paraId="3F597B82" w14:textId="77777777" w:rsidR="00FD3DFB" w:rsidRDefault="00000630">
      <w:pPr>
        <w:pStyle w:val="a4"/>
        <w:numPr>
          <w:ilvl w:val="0"/>
          <w:numId w:val="35"/>
        </w:numPr>
        <w:tabs>
          <w:tab w:val="left" w:pos="367"/>
        </w:tabs>
        <w:spacing w:before="93"/>
        <w:ind w:left="366" w:hanging="249"/>
        <w:rPr>
          <w:sz w:val="20"/>
        </w:rPr>
      </w:pPr>
      <w:r>
        <w:rPr>
          <w:sz w:val="20"/>
        </w:rPr>
        <w:t>Physical</w:t>
      </w:r>
      <w:r>
        <w:rPr>
          <w:spacing w:val="-1"/>
          <w:sz w:val="20"/>
        </w:rPr>
        <w:t xml:space="preserve"> </w:t>
      </w:r>
      <w:r>
        <w:rPr>
          <w:sz w:val="20"/>
        </w:rPr>
        <w:t>Memory</w:t>
      </w:r>
    </w:p>
    <w:p w14:paraId="66E3FA79" w14:textId="77777777" w:rsidR="00FD3DFB" w:rsidRDefault="00000630">
      <w:pPr>
        <w:pStyle w:val="a4"/>
        <w:numPr>
          <w:ilvl w:val="0"/>
          <w:numId w:val="35"/>
        </w:numPr>
        <w:tabs>
          <w:tab w:val="left" w:pos="367"/>
        </w:tabs>
        <w:spacing w:before="93"/>
        <w:ind w:left="366" w:hanging="249"/>
        <w:rPr>
          <w:sz w:val="20"/>
        </w:rPr>
      </w:pPr>
      <w:r>
        <w:rPr>
          <w:sz w:val="20"/>
        </w:rPr>
        <w:t>PCI</w:t>
      </w:r>
      <w:r>
        <w:rPr>
          <w:spacing w:val="-10"/>
          <w:sz w:val="20"/>
        </w:rPr>
        <w:t xml:space="preserve"> </w:t>
      </w:r>
      <w:r>
        <w:rPr>
          <w:sz w:val="20"/>
        </w:rPr>
        <w:t>device</w:t>
      </w:r>
    </w:p>
    <w:p w14:paraId="530CE267" w14:textId="77777777" w:rsidR="00FD3DFB" w:rsidRDefault="00000630">
      <w:pPr>
        <w:pStyle w:val="a4"/>
        <w:numPr>
          <w:ilvl w:val="0"/>
          <w:numId w:val="35"/>
        </w:numPr>
        <w:tabs>
          <w:tab w:val="left" w:pos="367"/>
        </w:tabs>
        <w:spacing w:before="93"/>
        <w:ind w:left="366" w:hanging="249"/>
        <w:rPr>
          <w:sz w:val="20"/>
        </w:rPr>
      </w:pPr>
      <w:r>
        <w:rPr>
          <w:sz w:val="20"/>
        </w:rPr>
        <w:t>Power</w:t>
      </w:r>
      <w:r>
        <w:rPr>
          <w:spacing w:val="2"/>
          <w:sz w:val="20"/>
        </w:rPr>
        <w:t xml:space="preserve"> </w:t>
      </w:r>
      <w:r>
        <w:rPr>
          <w:sz w:val="20"/>
        </w:rPr>
        <w:t>Supply</w:t>
      </w:r>
    </w:p>
    <w:p w14:paraId="30565938" w14:textId="77777777" w:rsidR="00FD3DFB" w:rsidRDefault="00000630">
      <w:pPr>
        <w:pStyle w:val="a4"/>
        <w:numPr>
          <w:ilvl w:val="0"/>
          <w:numId w:val="35"/>
        </w:numPr>
        <w:tabs>
          <w:tab w:val="left" w:pos="367"/>
        </w:tabs>
        <w:spacing w:before="93"/>
        <w:ind w:left="366" w:hanging="249"/>
        <w:rPr>
          <w:sz w:val="20"/>
        </w:rPr>
      </w:pPr>
      <w:r>
        <w:rPr>
          <w:sz w:val="20"/>
        </w:rPr>
        <w:t>Storage</w:t>
      </w:r>
      <w:r>
        <w:rPr>
          <w:spacing w:val="-27"/>
          <w:sz w:val="20"/>
        </w:rPr>
        <w:t xml:space="preserve"> </w:t>
      </w:r>
      <w:r>
        <w:rPr>
          <w:sz w:val="20"/>
        </w:rPr>
        <w:t>(Disk</w:t>
      </w:r>
      <w:r>
        <w:rPr>
          <w:spacing w:val="-27"/>
          <w:sz w:val="20"/>
        </w:rPr>
        <w:t xml:space="preserve"> </w:t>
      </w:r>
      <w:r>
        <w:rPr>
          <w:sz w:val="20"/>
        </w:rPr>
        <w:t>Drive)</w:t>
      </w:r>
    </w:p>
    <w:p w14:paraId="7BA97DFA" w14:textId="77777777" w:rsidR="00FD3DFB" w:rsidRDefault="00FD3DFB">
      <w:pPr>
        <w:pStyle w:val="a3"/>
        <w:spacing w:before="6"/>
        <w:rPr>
          <w:sz w:val="21"/>
        </w:rPr>
      </w:pPr>
    </w:p>
    <w:p w14:paraId="3052C859" w14:textId="77777777" w:rsidR="00FD3DFB" w:rsidRDefault="00000630">
      <w:pPr>
        <w:pStyle w:val="4"/>
        <w:ind w:left="117"/>
      </w:pPr>
      <w:r>
        <w:t>Procedure</w:t>
      </w:r>
    </w:p>
    <w:p w14:paraId="72DCC0CA" w14:textId="77777777" w:rsidR="00FD3DFB" w:rsidRDefault="00000630">
      <w:pPr>
        <w:pStyle w:val="a3"/>
        <w:tabs>
          <w:tab w:val="left" w:pos="967"/>
        </w:tabs>
        <w:spacing w:before="92" w:line="223" w:lineRule="exact"/>
        <w:ind w:left="117"/>
      </w:pPr>
      <w:r>
        <w:t>Step</w:t>
      </w:r>
      <w:r>
        <w:rPr>
          <w:spacing w:val="-5"/>
        </w:rPr>
        <w:t xml:space="preserve"> </w:t>
      </w:r>
      <w:r>
        <w:t>1.</w:t>
      </w:r>
      <w:r>
        <w:tab/>
        <w:t>Log in to the Operations Manager</w:t>
      </w:r>
      <w:r>
        <w:rPr>
          <w:spacing w:val="-11"/>
        </w:rPr>
        <w:t xml:space="preserve"> </w:t>
      </w:r>
      <w:r>
        <w:t>console.</w:t>
      </w:r>
    </w:p>
    <w:p w14:paraId="19DD0A02" w14:textId="77777777" w:rsidR="00FD3DFB" w:rsidRDefault="00000630">
      <w:pPr>
        <w:tabs>
          <w:tab w:val="left" w:pos="967"/>
        </w:tabs>
        <w:spacing w:line="237" w:lineRule="auto"/>
        <w:ind w:left="967" w:right="765" w:hanging="851"/>
        <w:rPr>
          <w:sz w:val="20"/>
        </w:rPr>
      </w:pPr>
      <w:r>
        <w:rPr>
          <w:sz w:val="20"/>
        </w:rPr>
        <w:t>Step</w:t>
      </w:r>
      <w:r>
        <w:rPr>
          <w:spacing w:val="-5"/>
          <w:sz w:val="20"/>
        </w:rPr>
        <w:t xml:space="preserve"> </w:t>
      </w:r>
      <w:r>
        <w:rPr>
          <w:sz w:val="20"/>
        </w:rPr>
        <w:t>2.</w:t>
      </w:r>
      <w:r>
        <w:rPr>
          <w:sz w:val="20"/>
        </w:rPr>
        <w:tab/>
        <w:t>In</w:t>
      </w:r>
      <w:r>
        <w:rPr>
          <w:spacing w:val="-6"/>
          <w:sz w:val="20"/>
        </w:rPr>
        <w:t xml:space="preserve"> </w:t>
      </w:r>
      <w:r>
        <w:rPr>
          <w:sz w:val="20"/>
        </w:rPr>
        <w:t>the</w:t>
      </w:r>
      <w:r>
        <w:rPr>
          <w:spacing w:val="-6"/>
          <w:sz w:val="20"/>
        </w:rPr>
        <w:t xml:space="preserve"> </w:t>
      </w:r>
      <w:r>
        <w:rPr>
          <w:sz w:val="20"/>
        </w:rPr>
        <w:t>left</w:t>
      </w:r>
      <w:r>
        <w:rPr>
          <w:spacing w:val="-7"/>
          <w:sz w:val="20"/>
        </w:rPr>
        <w:t xml:space="preserve"> </w:t>
      </w:r>
      <w:r>
        <w:rPr>
          <w:sz w:val="20"/>
        </w:rPr>
        <w:t>navigation</w:t>
      </w:r>
      <w:r>
        <w:rPr>
          <w:spacing w:val="-6"/>
          <w:sz w:val="20"/>
        </w:rPr>
        <w:t xml:space="preserve"> </w:t>
      </w:r>
      <w:r>
        <w:rPr>
          <w:sz w:val="20"/>
        </w:rPr>
        <w:t>pane,</w:t>
      </w:r>
      <w:r>
        <w:rPr>
          <w:spacing w:val="-6"/>
          <w:sz w:val="20"/>
        </w:rPr>
        <w:t xml:space="preserve"> </w:t>
      </w:r>
      <w:r>
        <w:rPr>
          <w:sz w:val="20"/>
        </w:rPr>
        <w:t>click</w:t>
      </w:r>
      <w:r>
        <w:rPr>
          <w:spacing w:val="-6"/>
          <w:sz w:val="20"/>
        </w:rPr>
        <w:t xml:space="preserve"> </w:t>
      </w:r>
      <w:r>
        <w:rPr>
          <w:b/>
          <w:sz w:val="20"/>
        </w:rPr>
        <w:t>Monitoring</w:t>
      </w:r>
      <w:r>
        <w:rPr>
          <w:b/>
          <w:spacing w:val="-7"/>
          <w:sz w:val="20"/>
        </w:rPr>
        <w:t xml:space="preserve"> </w:t>
      </w:r>
      <w:r>
        <w:rPr>
          <w:rFonts w:ascii="Arial Unicode MS" w:hAnsi="Arial Unicode MS"/>
          <w:sz w:val="20"/>
        </w:rPr>
        <w:t>➙</w:t>
      </w:r>
      <w:r>
        <w:rPr>
          <w:rFonts w:ascii="Arial Unicode MS" w:hAnsi="Arial Unicode MS"/>
          <w:spacing w:val="-5"/>
          <w:sz w:val="20"/>
        </w:rPr>
        <w:t xml:space="preserve"> </w:t>
      </w:r>
      <w:r>
        <w:rPr>
          <w:b/>
          <w:sz w:val="20"/>
        </w:rPr>
        <w:t>Lenovo</w:t>
      </w:r>
      <w:r>
        <w:rPr>
          <w:b/>
          <w:spacing w:val="-7"/>
          <w:sz w:val="20"/>
        </w:rPr>
        <w:t xml:space="preserve"> </w:t>
      </w:r>
      <w:r>
        <w:rPr>
          <w:b/>
          <w:sz w:val="20"/>
        </w:rPr>
        <w:t>Hardware</w:t>
      </w:r>
      <w:r>
        <w:rPr>
          <w:b/>
          <w:spacing w:val="-6"/>
          <w:sz w:val="20"/>
        </w:rPr>
        <w:t xml:space="preserve"> </w:t>
      </w:r>
      <w:r>
        <w:rPr>
          <w:rFonts w:ascii="Arial Unicode MS" w:hAnsi="Arial Unicode MS"/>
          <w:sz w:val="20"/>
        </w:rPr>
        <w:t>➙</w:t>
      </w:r>
      <w:r>
        <w:rPr>
          <w:rFonts w:ascii="Arial Unicode MS" w:hAnsi="Arial Unicode MS"/>
          <w:spacing w:val="-7"/>
          <w:sz w:val="20"/>
        </w:rPr>
        <w:t xml:space="preserve"> </w:t>
      </w:r>
      <w:r>
        <w:rPr>
          <w:b/>
          <w:sz w:val="20"/>
        </w:rPr>
        <w:t>Lenovo</w:t>
      </w:r>
      <w:r>
        <w:rPr>
          <w:b/>
          <w:spacing w:val="-7"/>
          <w:sz w:val="20"/>
        </w:rPr>
        <w:t xml:space="preserve"> </w:t>
      </w:r>
      <w:r>
        <w:rPr>
          <w:b/>
          <w:sz w:val="20"/>
        </w:rPr>
        <w:t>System</w:t>
      </w:r>
      <w:r>
        <w:rPr>
          <w:b/>
          <w:spacing w:val="-6"/>
          <w:sz w:val="20"/>
        </w:rPr>
        <w:t xml:space="preserve"> </w:t>
      </w:r>
      <w:r>
        <w:rPr>
          <w:b/>
          <w:sz w:val="20"/>
        </w:rPr>
        <w:t>x</w:t>
      </w:r>
      <w:r>
        <w:rPr>
          <w:b/>
          <w:spacing w:val="-7"/>
          <w:sz w:val="20"/>
        </w:rPr>
        <w:t xml:space="preserve"> </w:t>
      </w:r>
      <w:r>
        <w:rPr>
          <w:b/>
          <w:sz w:val="20"/>
        </w:rPr>
        <w:t>and</w:t>
      </w:r>
      <w:r>
        <w:rPr>
          <w:b/>
          <w:w w:val="99"/>
          <w:sz w:val="20"/>
        </w:rPr>
        <w:t xml:space="preserve"> </w:t>
      </w:r>
      <w:r>
        <w:rPr>
          <w:b/>
          <w:sz w:val="20"/>
        </w:rPr>
        <w:t>ThinkSystem</w:t>
      </w:r>
      <w:r>
        <w:rPr>
          <w:b/>
          <w:spacing w:val="-11"/>
          <w:sz w:val="20"/>
        </w:rPr>
        <w:t xml:space="preserve"> </w:t>
      </w:r>
      <w:r>
        <w:rPr>
          <w:b/>
          <w:sz w:val="20"/>
        </w:rPr>
        <w:t>BMC</w:t>
      </w:r>
      <w:r>
        <w:rPr>
          <w:sz w:val="20"/>
        </w:rPr>
        <w:t>.</w:t>
      </w:r>
    </w:p>
    <w:p w14:paraId="4FD5B5AF" w14:textId="77777777" w:rsidR="00FD3DFB" w:rsidRDefault="00000630">
      <w:pPr>
        <w:tabs>
          <w:tab w:val="left" w:pos="967"/>
        </w:tabs>
        <w:spacing w:before="99" w:line="249" w:lineRule="auto"/>
        <w:ind w:left="967" w:right="1248" w:hanging="851"/>
        <w:rPr>
          <w:sz w:val="20"/>
        </w:rPr>
      </w:pPr>
      <w:r>
        <w:rPr>
          <w:sz w:val="20"/>
        </w:rPr>
        <w:t>Step</w:t>
      </w:r>
      <w:r>
        <w:rPr>
          <w:spacing w:val="-5"/>
          <w:sz w:val="20"/>
        </w:rPr>
        <w:t xml:space="preserve"> </w:t>
      </w:r>
      <w:r>
        <w:rPr>
          <w:sz w:val="20"/>
        </w:rPr>
        <w:t>3.</w:t>
      </w:r>
      <w:r>
        <w:rPr>
          <w:sz w:val="20"/>
        </w:rPr>
        <w:tab/>
        <w:t>To</w:t>
      </w:r>
      <w:r>
        <w:rPr>
          <w:spacing w:val="-6"/>
          <w:sz w:val="20"/>
        </w:rPr>
        <w:t xml:space="preserve"> </w:t>
      </w:r>
      <w:r>
        <w:rPr>
          <w:sz w:val="20"/>
        </w:rPr>
        <w:t>view</w:t>
      </w:r>
      <w:r>
        <w:rPr>
          <w:spacing w:val="-7"/>
          <w:sz w:val="20"/>
        </w:rPr>
        <w:t xml:space="preserve"> </w:t>
      </w:r>
      <w:r>
        <w:rPr>
          <w:sz w:val="20"/>
        </w:rPr>
        <w:t>the</w:t>
      </w:r>
      <w:r>
        <w:rPr>
          <w:spacing w:val="-7"/>
          <w:sz w:val="20"/>
        </w:rPr>
        <w:t xml:space="preserve"> </w:t>
      </w:r>
      <w:r>
        <w:rPr>
          <w:sz w:val="20"/>
        </w:rPr>
        <w:t>overall</w:t>
      </w:r>
      <w:r>
        <w:rPr>
          <w:spacing w:val="-6"/>
          <w:sz w:val="20"/>
        </w:rPr>
        <w:t xml:space="preserve"> </w:t>
      </w:r>
      <w:r>
        <w:rPr>
          <w:sz w:val="20"/>
        </w:rPr>
        <w:t>status</w:t>
      </w:r>
      <w:r>
        <w:rPr>
          <w:spacing w:val="-6"/>
          <w:sz w:val="20"/>
        </w:rPr>
        <w:t xml:space="preserve"> </w:t>
      </w:r>
      <w:r>
        <w:rPr>
          <w:sz w:val="20"/>
        </w:rPr>
        <w:t>of</w:t>
      </w:r>
      <w:r>
        <w:rPr>
          <w:spacing w:val="-6"/>
          <w:sz w:val="20"/>
        </w:rPr>
        <w:t xml:space="preserve"> </w:t>
      </w:r>
      <w:r>
        <w:rPr>
          <w:sz w:val="20"/>
        </w:rPr>
        <w:t>the</w:t>
      </w:r>
      <w:r>
        <w:rPr>
          <w:spacing w:val="-7"/>
          <w:sz w:val="20"/>
        </w:rPr>
        <w:t xml:space="preserve"> </w:t>
      </w:r>
      <w:r>
        <w:rPr>
          <w:sz w:val="20"/>
        </w:rPr>
        <w:t>BMC-based</w:t>
      </w:r>
      <w:r>
        <w:rPr>
          <w:spacing w:val="-6"/>
          <w:sz w:val="20"/>
        </w:rPr>
        <w:t xml:space="preserve"> </w:t>
      </w:r>
      <w:r>
        <w:rPr>
          <w:sz w:val="20"/>
        </w:rPr>
        <w:t>servers,</w:t>
      </w:r>
      <w:r>
        <w:rPr>
          <w:spacing w:val="-6"/>
          <w:sz w:val="20"/>
        </w:rPr>
        <w:t xml:space="preserve"> </w:t>
      </w:r>
      <w:r>
        <w:rPr>
          <w:sz w:val="20"/>
        </w:rPr>
        <w:t>select</w:t>
      </w:r>
      <w:r>
        <w:rPr>
          <w:spacing w:val="-7"/>
          <w:sz w:val="20"/>
        </w:rPr>
        <w:t xml:space="preserve"> </w:t>
      </w:r>
      <w:r>
        <w:rPr>
          <w:sz w:val="20"/>
        </w:rPr>
        <w:t>the</w:t>
      </w:r>
      <w:r>
        <w:rPr>
          <w:spacing w:val="-7"/>
          <w:sz w:val="20"/>
        </w:rPr>
        <w:t xml:space="preserve"> </w:t>
      </w:r>
      <w:r>
        <w:rPr>
          <w:b/>
          <w:sz w:val="20"/>
        </w:rPr>
        <w:t>Lenovo</w:t>
      </w:r>
      <w:r>
        <w:rPr>
          <w:b/>
          <w:spacing w:val="-5"/>
          <w:sz w:val="20"/>
        </w:rPr>
        <w:t xml:space="preserve"> </w:t>
      </w:r>
      <w:r>
        <w:rPr>
          <w:b/>
          <w:sz w:val="20"/>
        </w:rPr>
        <w:t>System</w:t>
      </w:r>
      <w:r>
        <w:rPr>
          <w:b/>
          <w:spacing w:val="-7"/>
          <w:sz w:val="20"/>
        </w:rPr>
        <w:t xml:space="preserve"> </w:t>
      </w:r>
      <w:r>
        <w:rPr>
          <w:b/>
          <w:sz w:val="20"/>
        </w:rPr>
        <w:t>x</w:t>
      </w:r>
      <w:r>
        <w:rPr>
          <w:b/>
          <w:spacing w:val="-7"/>
          <w:sz w:val="20"/>
        </w:rPr>
        <w:t xml:space="preserve"> </w:t>
      </w:r>
      <w:r>
        <w:rPr>
          <w:b/>
          <w:sz w:val="20"/>
        </w:rPr>
        <w:t>and</w:t>
      </w:r>
      <w:r>
        <w:rPr>
          <w:b/>
          <w:w w:val="99"/>
          <w:sz w:val="20"/>
        </w:rPr>
        <w:t xml:space="preserve"> </w:t>
      </w:r>
      <w:r>
        <w:rPr>
          <w:b/>
          <w:sz w:val="20"/>
        </w:rPr>
        <w:t>ThinkSystem BMC</w:t>
      </w:r>
      <w:r>
        <w:rPr>
          <w:b/>
          <w:spacing w:val="-14"/>
          <w:sz w:val="20"/>
        </w:rPr>
        <w:t xml:space="preserve"> </w:t>
      </w:r>
      <w:r>
        <w:rPr>
          <w:sz w:val="20"/>
        </w:rPr>
        <w:t>view.</w:t>
      </w:r>
    </w:p>
    <w:p w14:paraId="54A7D4F0" w14:textId="77777777" w:rsidR="00FD3DFB" w:rsidRDefault="00FD3DFB">
      <w:pPr>
        <w:spacing w:line="249" w:lineRule="auto"/>
        <w:rPr>
          <w:sz w:val="20"/>
        </w:rPr>
        <w:sectPr w:rsidR="00FD3DFB">
          <w:pgSz w:w="12240" w:h="15840"/>
          <w:pgMar w:top="1220" w:right="1080" w:bottom="860" w:left="1300" w:header="0" w:footer="674" w:gutter="0"/>
          <w:cols w:space="720"/>
        </w:sectPr>
      </w:pPr>
    </w:p>
    <w:p w14:paraId="45A0D746" w14:textId="77777777" w:rsidR="00FD3DFB" w:rsidRDefault="00000630">
      <w:pPr>
        <w:pStyle w:val="a3"/>
        <w:tabs>
          <w:tab w:val="left" w:pos="960"/>
        </w:tabs>
        <w:spacing w:before="96" w:line="249" w:lineRule="auto"/>
        <w:ind w:left="960" w:right="403" w:hanging="851"/>
      </w:pPr>
      <w:r>
        <w:lastRenderedPageBreak/>
        <w:t>Step</w:t>
      </w:r>
      <w:r>
        <w:rPr>
          <w:spacing w:val="-5"/>
        </w:rPr>
        <w:t xml:space="preserve"> </w:t>
      </w:r>
      <w:r>
        <w:t>4.</w:t>
      </w:r>
      <w:r>
        <w:tab/>
        <w:t>To</w:t>
      </w:r>
      <w:r>
        <w:rPr>
          <w:spacing w:val="-4"/>
        </w:rPr>
        <w:t xml:space="preserve"> </w:t>
      </w:r>
      <w:r>
        <w:t>view</w:t>
      </w:r>
      <w:r>
        <w:rPr>
          <w:spacing w:val="-6"/>
        </w:rPr>
        <w:t xml:space="preserve"> </w:t>
      </w:r>
      <w:r>
        <w:t>the</w:t>
      </w:r>
      <w:r>
        <w:rPr>
          <w:spacing w:val="-6"/>
        </w:rPr>
        <w:t xml:space="preserve"> </w:t>
      </w:r>
      <w:r>
        <w:t>critical</w:t>
      </w:r>
      <w:r>
        <w:rPr>
          <w:spacing w:val="-4"/>
        </w:rPr>
        <w:t xml:space="preserve"> </w:t>
      </w:r>
      <w:r>
        <w:t>or</w:t>
      </w:r>
      <w:r>
        <w:rPr>
          <w:spacing w:val="-3"/>
        </w:rPr>
        <w:t xml:space="preserve"> </w:t>
      </w:r>
      <w:r>
        <w:t>warning</w:t>
      </w:r>
      <w:r>
        <w:rPr>
          <w:spacing w:val="-6"/>
        </w:rPr>
        <w:t xml:space="preserve"> </w:t>
      </w:r>
      <w:r>
        <w:t>alerts</w:t>
      </w:r>
      <w:r>
        <w:rPr>
          <w:spacing w:val="-6"/>
        </w:rPr>
        <w:t xml:space="preserve"> </w:t>
      </w:r>
      <w:r>
        <w:t>associated</w:t>
      </w:r>
      <w:r>
        <w:rPr>
          <w:spacing w:val="-4"/>
        </w:rPr>
        <w:t xml:space="preserve"> </w:t>
      </w:r>
      <w:r>
        <w:t>with</w:t>
      </w:r>
      <w:r>
        <w:rPr>
          <w:spacing w:val="-4"/>
        </w:rPr>
        <w:t xml:space="preserve"> </w:t>
      </w:r>
      <w:r>
        <w:t>the</w:t>
      </w:r>
      <w:r>
        <w:rPr>
          <w:spacing w:val="-6"/>
        </w:rPr>
        <w:t xml:space="preserve"> </w:t>
      </w:r>
      <w:r>
        <w:t>hardware,</w:t>
      </w:r>
      <w:r>
        <w:rPr>
          <w:spacing w:val="-3"/>
        </w:rPr>
        <w:t xml:space="preserve"> </w:t>
      </w:r>
      <w:r>
        <w:t>click</w:t>
      </w:r>
      <w:r>
        <w:rPr>
          <w:spacing w:val="-6"/>
        </w:rPr>
        <w:t xml:space="preserve"> </w:t>
      </w:r>
      <w:r>
        <w:rPr>
          <w:b/>
        </w:rPr>
        <w:t>Active</w:t>
      </w:r>
      <w:r>
        <w:rPr>
          <w:b/>
          <w:spacing w:val="-4"/>
        </w:rPr>
        <w:t xml:space="preserve"> </w:t>
      </w:r>
      <w:r>
        <w:rPr>
          <w:b/>
        </w:rPr>
        <w:t>Alerts</w:t>
      </w:r>
      <w:r>
        <w:t>.</w:t>
      </w:r>
      <w:r>
        <w:rPr>
          <w:spacing w:val="-4"/>
        </w:rPr>
        <w:t xml:space="preserve"> </w:t>
      </w:r>
      <w:r>
        <w:t>To</w:t>
      </w:r>
      <w:r>
        <w:rPr>
          <w:spacing w:val="-4"/>
        </w:rPr>
        <w:t xml:space="preserve"> </w:t>
      </w:r>
      <w:r>
        <w:t>learn</w:t>
      </w:r>
      <w:r>
        <w:rPr>
          <w:w w:val="97"/>
        </w:rPr>
        <w:t xml:space="preserve"> </w:t>
      </w:r>
      <w:r>
        <w:t xml:space="preserve">more about the alerts, refer to </w:t>
      </w:r>
      <w:hyperlink w:anchor="_bookmark77" w:history="1">
        <w:r>
          <w:t>“Using Health Explorer to view and resolve problems” on page</w:t>
        </w:r>
        <w:r>
          <w:rPr>
            <w:spacing w:val="-21"/>
          </w:rPr>
          <w:t xml:space="preserve"> </w:t>
        </w:r>
        <w:r>
          <w:t>46</w:t>
        </w:r>
      </w:hyperlink>
      <w:r>
        <w:t>.</w:t>
      </w:r>
    </w:p>
    <w:p w14:paraId="466F7B56" w14:textId="77777777" w:rsidR="00FD3DFB" w:rsidRDefault="00000630">
      <w:pPr>
        <w:pStyle w:val="a3"/>
        <w:tabs>
          <w:tab w:val="left" w:pos="960"/>
        </w:tabs>
        <w:spacing w:before="84" w:line="249" w:lineRule="auto"/>
        <w:ind w:left="960" w:right="416" w:hanging="851"/>
      </w:pPr>
      <w:r>
        <w:t>Step</w:t>
      </w:r>
      <w:r>
        <w:rPr>
          <w:spacing w:val="-5"/>
        </w:rPr>
        <w:t xml:space="preserve"> </w:t>
      </w:r>
      <w:r>
        <w:t>5.</w:t>
      </w:r>
      <w:r>
        <w:tab/>
        <w:t>To view the hardware components information, select the hardware component that you</w:t>
      </w:r>
      <w:r>
        <w:rPr>
          <w:spacing w:val="19"/>
        </w:rPr>
        <w:t xml:space="preserve"> </w:t>
      </w:r>
      <w:r>
        <w:t>want</w:t>
      </w:r>
      <w:r>
        <w:rPr>
          <w:spacing w:val="2"/>
        </w:rPr>
        <w:t xml:space="preserve"> </w:t>
      </w:r>
      <w:r>
        <w:t>to</w:t>
      </w:r>
      <w:r>
        <w:rPr>
          <w:w w:val="106"/>
        </w:rPr>
        <w:t xml:space="preserve"> </w:t>
      </w:r>
      <w:r>
        <w:t>check.</w:t>
      </w:r>
    </w:p>
    <w:p w14:paraId="3DDB6317" w14:textId="77777777" w:rsidR="00FD3DFB" w:rsidRDefault="00000630">
      <w:pPr>
        <w:pStyle w:val="4"/>
        <w:spacing w:before="199"/>
        <w:ind w:left="960"/>
      </w:pPr>
      <w:r>
        <w:t>Notes:</w:t>
      </w:r>
    </w:p>
    <w:p w14:paraId="247542D2" w14:textId="77777777" w:rsidR="00FD3DFB" w:rsidRDefault="00000630">
      <w:pPr>
        <w:pStyle w:val="a4"/>
        <w:numPr>
          <w:ilvl w:val="0"/>
          <w:numId w:val="25"/>
        </w:numPr>
        <w:tabs>
          <w:tab w:val="left" w:pos="1211"/>
        </w:tabs>
        <w:spacing w:before="127" w:line="249" w:lineRule="auto"/>
        <w:ind w:right="475"/>
        <w:rPr>
          <w:sz w:val="20"/>
        </w:rPr>
      </w:pPr>
      <w:r>
        <w:rPr>
          <w:sz w:val="20"/>
        </w:rPr>
        <w:t>The</w:t>
      </w:r>
      <w:r>
        <w:rPr>
          <w:spacing w:val="-7"/>
          <w:sz w:val="20"/>
        </w:rPr>
        <w:t xml:space="preserve"> </w:t>
      </w:r>
      <w:r>
        <w:rPr>
          <w:b/>
          <w:sz w:val="20"/>
        </w:rPr>
        <w:t>Lenovo</w:t>
      </w:r>
      <w:r>
        <w:rPr>
          <w:b/>
          <w:spacing w:val="-8"/>
          <w:sz w:val="20"/>
        </w:rPr>
        <w:t xml:space="preserve"> </w:t>
      </w:r>
      <w:r>
        <w:rPr>
          <w:b/>
          <w:sz w:val="20"/>
        </w:rPr>
        <w:t>System</w:t>
      </w:r>
      <w:r>
        <w:rPr>
          <w:b/>
          <w:spacing w:val="-8"/>
          <w:sz w:val="20"/>
        </w:rPr>
        <w:t xml:space="preserve"> </w:t>
      </w:r>
      <w:r>
        <w:rPr>
          <w:b/>
          <w:sz w:val="20"/>
        </w:rPr>
        <w:t>x</w:t>
      </w:r>
      <w:r>
        <w:rPr>
          <w:b/>
          <w:spacing w:val="-6"/>
          <w:sz w:val="20"/>
        </w:rPr>
        <w:t xml:space="preserve"> </w:t>
      </w:r>
      <w:r>
        <w:rPr>
          <w:b/>
          <w:sz w:val="20"/>
        </w:rPr>
        <w:t>and</w:t>
      </w:r>
      <w:r>
        <w:rPr>
          <w:b/>
          <w:spacing w:val="-8"/>
          <w:sz w:val="20"/>
        </w:rPr>
        <w:t xml:space="preserve"> </w:t>
      </w:r>
      <w:r>
        <w:rPr>
          <w:b/>
          <w:sz w:val="20"/>
        </w:rPr>
        <w:t>ThinkSystem</w:t>
      </w:r>
      <w:r>
        <w:rPr>
          <w:b/>
          <w:spacing w:val="-7"/>
          <w:sz w:val="20"/>
        </w:rPr>
        <w:t xml:space="preserve"> </w:t>
      </w:r>
      <w:r>
        <w:rPr>
          <w:b/>
          <w:sz w:val="20"/>
        </w:rPr>
        <w:t>BMC</w:t>
      </w:r>
      <w:r>
        <w:rPr>
          <w:b/>
          <w:spacing w:val="-8"/>
          <w:sz w:val="20"/>
        </w:rPr>
        <w:t xml:space="preserve"> </w:t>
      </w:r>
      <w:r>
        <w:rPr>
          <w:sz w:val="20"/>
        </w:rPr>
        <w:t>folder</w:t>
      </w:r>
      <w:r>
        <w:rPr>
          <w:spacing w:val="-7"/>
          <w:sz w:val="20"/>
        </w:rPr>
        <w:t xml:space="preserve"> </w:t>
      </w:r>
      <w:r>
        <w:rPr>
          <w:sz w:val="20"/>
        </w:rPr>
        <w:t>includes</w:t>
      </w:r>
      <w:r>
        <w:rPr>
          <w:spacing w:val="-7"/>
          <w:sz w:val="20"/>
        </w:rPr>
        <w:t xml:space="preserve"> </w:t>
      </w:r>
      <w:r>
        <w:rPr>
          <w:sz w:val="20"/>
        </w:rPr>
        <w:t>the</w:t>
      </w:r>
      <w:r>
        <w:rPr>
          <w:spacing w:val="-8"/>
          <w:sz w:val="20"/>
        </w:rPr>
        <w:t xml:space="preserve"> </w:t>
      </w:r>
      <w:r>
        <w:rPr>
          <w:sz w:val="20"/>
        </w:rPr>
        <w:t>views</w:t>
      </w:r>
      <w:r>
        <w:rPr>
          <w:spacing w:val="-8"/>
          <w:sz w:val="20"/>
        </w:rPr>
        <w:t xml:space="preserve"> </w:t>
      </w:r>
      <w:r>
        <w:rPr>
          <w:sz w:val="20"/>
        </w:rPr>
        <w:t>of</w:t>
      </w:r>
      <w:r>
        <w:rPr>
          <w:spacing w:val="-7"/>
          <w:sz w:val="20"/>
        </w:rPr>
        <w:t xml:space="preserve"> </w:t>
      </w:r>
      <w:r>
        <w:rPr>
          <w:sz w:val="20"/>
        </w:rPr>
        <w:t>Cooling</w:t>
      </w:r>
      <w:r>
        <w:rPr>
          <w:spacing w:val="-7"/>
          <w:sz w:val="20"/>
        </w:rPr>
        <w:t xml:space="preserve"> </w:t>
      </w:r>
      <w:r>
        <w:rPr>
          <w:sz w:val="20"/>
        </w:rPr>
        <w:t>Devices, Fibre Channel, Firmware/VPD, InfiniBand, Network Adapter, Numeric Sensors, PCI Device, Physical Memory, Processors, and RAID</w:t>
      </w:r>
      <w:r>
        <w:rPr>
          <w:spacing w:val="-35"/>
          <w:sz w:val="20"/>
        </w:rPr>
        <w:t xml:space="preserve"> </w:t>
      </w:r>
      <w:r>
        <w:rPr>
          <w:sz w:val="20"/>
        </w:rPr>
        <w:t>Controller.</w:t>
      </w:r>
    </w:p>
    <w:p w14:paraId="4191477C" w14:textId="69CE2A18" w:rsidR="00FD3DFB" w:rsidRDefault="00000630">
      <w:pPr>
        <w:pStyle w:val="a4"/>
        <w:numPr>
          <w:ilvl w:val="0"/>
          <w:numId w:val="25"/>
        </w:numPr>
        <w:tabs>
          <w:tab w:val="left" w:pos="1211"/>
        </w:tabs>
        <w:spacing w:before="84" w:line="249" w:lineRule="auto"/>
        <w:ind w:right="198"/>
        <w:rPr>
          <w:ins w:id="61" w:author="Quan Yu" w:date="2018-09-21T09:31:00Z"/>
          <w:sz w:val="20"/>
        </w:rPr>
      </w:pPr>
      <w:r>
        <w:rPr>
          <w:sz w:val="20"/>
        </w:rPr>
        <w:t xml:space="preserve">Separate monitor are defined for Cooling Devices, Physical Memory and Processor. For other components, even though the monitoring status is </w:t>
      </w:r>
      <w:r>
        <w:rPr>
          <w:b/>
          <w:sz w:val="20"/>
        </w:rPr>
        <w:t xml:space="preserve">Non-monitored </w:t>
      </w:r>
      <w:r>
        <w:rPr>
          <w:sz w:val="20"/>
        </w:rPr>
        <w:t xml:space="preserve">in the component view, they are actually under monitoring. When the </w:t>
      </w:r>
      <w:ins w:id="62" w:author="Quan Yu" w:date="2018-09-21T09:20:00Z">
        <w:r w:rsidR="00632715">
          <w:rPr>
            <w:sz w:val="20"/>
          </w:rPr>
          <w:t>event</w:t>
        </w:r>
      </w:ins>
      <w:ins w:id="63" w:author="Quan Yu" w:date="2018-09-21T09:21:00Z">
        <w:r w:rsidR="00632715">
          <w:rPr>
            <w:sz w:val="20"/>
          </w:rPr>
          <w:t>s</w:t>
        </w:r>
      </w:ins>
      <w:ins w:id="64" w:author="Quan Yu" w:date="2018-09-21T09:20:00Z">
        <w:r w:rsidR="00632715">
          <w:rPr>
            <w:sz w:val="20"/>
          </w:rPr>
          <w:t xml:space="preserve"> </w:t>
        </w:r>
      </w:ins>
      <w:del w:id="65" w:author="Quan Yu" w:date="2018-09-21T09:20:00Z">
        <w:r w:rsidDel="00632715">
          <w:rPr>
            <w:sz w:val="20"/>
          </w:rPr>
          <w:delText xml:space="preserve">health status </w:delText>
        </w:r>
      </w:del>
      <w:r>
        <w:rPr>
          <w:sz w:val="20"/>
        </w:rPr>
        <w:t>of the</w:t>
      </w:r>
      <w:ins w:id="66" w:author="Quan Yu" w:date="2018-09-21T09:20:00Z">
        <w:r w:rsidR="00632715">
          <w:rPr>
            <w:sz w:val="20"/>
          </w:rPr>
          <w:t>se</w:t>
        </w:r>
      </w:ins>
      <w:r>
        <w:rPr>
          <w:sz w:val="20"/>
        </w:rPr>
        <w:t xml:space="preserve"> hardware components </w:t>
      </w:r>
      <w:ins w:id="67" w:author="Quan Yu" w:date="2018-09-21T09:21:00Z">
        <w:r w:rsidR="00632715">
          <w:rPr>
            <w:sz w:val="20"/>
          </w:rPr>
          <w:t>are</w:t>
        </w:r>
      </w:ins>
      <w:del w:id="68" w:author="Quan Yu" w:date="2018-09-21T09:21:00Z">
        <w:r w:rsidDel="00632715">
          <w:rPr>
            <w:sz w:val="20"/>
          </w:rPr>
          <w:delText>is</w:delText>
        </w:r>
      </w:del>
      <w:r>
        <w:rPr>
          <w:sz w:val="20"/>
        </w:rPr>
        <w:t xml:space="preserve"> </w:t>
      </w:r>
      <w:del w:id="69" w:author="Quan Yu" w:date="2018-09-21T09:21:00Z">
        <w:r w:rsidDel="00632715">
          <w:rPr>
            <w:sz w:val="20"/>
          </w:rPr>
          <w:delText>changed</w:delText>
        </w:r>
      </w:del>
      <w:ins w:id="70" w:author="Quan Yu" w:date="2018-09-21T09:21:00Z">
        <w:r w:rsidR="00632715">
          <w:rPr>
            <w:sz w:val="20"/>
          </w:rPr>
          <w:t>received from BMC</w:t>
        </w:r>
      </w:ins>
      <w:r>
        <w:rPr>
          <w:sz w:val="20"/>
        </w:rPr>
        <w:t>, alerts</w:t>
      </w:r>
      <w:r>
        <w:rPr>
          <w:spacing w:val="-7"/>
          <w:sz w:val="20"/>
        </w:rPr>
        <w:t xml:space="preserve"> </w:t>
      </w:r>
      <w:r>
        <w:rPr>
          <w:sz w:val="20"/>
        </w:rPr>
        <w:t>will</w:t>
      </w:r>
      <w:r>
        <w:rPr>
          <w:spacing w:val="-6"/>
          <w:sz w:val="20"/>
        </w:rPr>
        <w:t xml:space="preserve"> </w:t>
      </w:r>
      <w:r>
        <w:rPr>
          <w:sz w:val="20"/>
        </w:rPr>
        <w:t>be</w:t>
      </w:r>
      <w:r>
        <w:rPr>
          <w:spacing w:val="-6"/>
          <w:sz w:val="20"/>
        </w:rPr>
        <w:t xml:space="preserve"> </w:t>
      </w:r>
      <w:r>
        <w:rPr>
          <w:sz w:val="20"/>
        </w:rPr>
        <w:t>generated</w:t>
      </w:r>
      <w:r>
        <w:rPr>
          <w:spacing w:val="-6"/>
          <w:sz w:val="20"/>
        </w:rPr>
        <w:t xml:space="preserve"> </w:t>
      </w:r>
      <w:r>
        <w:rPr>
          <w:sz w:val="20"/>
        </w:rPr>
        <w:t>and</w:t>
      </w:r>
      <w:r>
        <w:rPr>
          <w:spacing w:val="-6"/>
          <w:sz w:val="20"/>
        </w:rPr>
        <w:t xml:space="preserve"> </w:t>
      </w:r>
      <w:r>
        <w:rPr>
          <w:sz w:val="20"/>
        </w:rPr>
        <w:t>be</w:t>
      </w:r>
      <w:r>
        <w:rPr>
          <w:spacing w:val="-6"/>
          <w:sz w:val="20"/>
        </w:rPr>
        <w:t xml:space="preserve"> </w:t>
      </w:r>
      <w:r>
        <w:rPr>
          <w:sz w:val="20"/>
        </w:rPr>
        <w:t>displayed</w:t>
      </w:r>
      <w:r>
        <w:rPr>
          <w:spacing w:val="-6"/>
          <w:sz w:val="20"/>
        </w:rPr>
        <w:t xml:space="preserve"> </w:t>
      </w:r>
      <w:r>
        <w:rPr>
          <w:sz w:val="20"/>
        </w:rPr>
        <w:t>in</w:t>
      </w:r>
      <w:r>
        <w:rPr>
          <w:spacing w:val="-7"/>
          <w:sz w:val="20"/>
        </w:rPr>
        <w:t xml:space="preserve"> </w:t>
      </w:r>
      <w:r>
        <w:rPr>
          <w:b/>
          <w:sz w:val="20"/>
        </w:rPr>
        <w:t>Active</w:t>
      </w:r>
      <w:r>
        <w:rPr>
          <w:b/>
          <w:spacing w:val="-6"/>
          <w:sz w:val="20"/>
        </w:rPr>
        <w:t xml:space="preserve"> </w:t>
      </w:r>
      <w:r>
        <w:rPr>
          <w:b/>
          <w:sz w:val="20"/>
        </w:rPr>
        <w:t>Alerts</w:t>
      </w:r>
      <w:r>
        <w:rPr>
          <w:b/>
          <w:spacing w:val="-6"/>
          <w:sz w:val="20"/>
        </w:rPr>
        <w:t xml:space="preserve"> </w:t>
      </w:r>
      <w:r>
        <w:rPr>
          <w:sz w:val="20"/>
        </w:rPr>
        <w:t>view.</w:t>
      </w:r>
    </w:p>
    <w:p w14:paraId="3995287D" w14:textId="77777777" w:rsidR="00ED69E5" w:rsidRPr="00ED69E5" w:rsidRDefault="00F738C6">
      <w:pPr>
        <w:tabs>
          <w:tab w:val="left" w:pos="1211"/>
        </w:tabs>
        <w:spacing w:before="84" w:line="249" w:lineRule="auto"/>
        <w:ind w:right="198"/>
        <w:rPr>
          <w:ins w:id="71" w:author="Quan Yu" w:date="2018-09-21T09:37:00Z"/>
          <w:rFonts w:eastAsiaTheme="minorEastAsia"/>
          <w:b/>
          <w:sz w:val="20"/>
          <w:lang w:eastAsia="zh-CN"/>
          <w:rPrChange w:id="72" w:author="Quan Yu" w:date="2018-09-21T09:37:00Z">
            <w:rPr>
              <w:ins w:id="73" w:author="Quan Yu" w:date="2018-09-21T09:37:00Z"/>
              <w:rFonts w:eastAsiaTheme="minorEastAsia"/>
              <w:sz w:val="20"/>
              <w:lang w:eastAsia="zh-CN"/>
            </w:rPr>
          </w:rPrChange>
        </w:rPr>
        <w:pPrChange w:id="74" w:author="Quan Yu" w:date="2018-09-21T09:33:00Z">
          <w:pPr>
            <w:pStyle w:val="a4"/>
            <w:numPr>
              <w:numId w:val="25"/>
            </w:numPr>
            <w:tabs>
              <w:tab w:val="left" w:pos="1211"/>
            </w:tabs>
            <w:spacing w:before="84" w:line="249" w:lineRule="auto"/>
            <w:ind w:right="198"/>
          </w:pPr>
        </w:pPrChange>
      </w:pPr>
      <w:ins w:id="75" w:author="Quan Yu" w:date="2018-09-21T09:32:00Z">
        <w:r w:rsidRPr="00ED69E5">
          <w:rPr>
            <w:b/>
            <w:sz w:val="20"/>
            <w:rPrChange w:id="76" w:author="Quan Yu" w:date="2018-09-21T09:37:00Z">
              <w:rPr>
                <w:sz w:val="20"/>
              </w:rPr>
            </w:rPrChange>
          </w:rPr>
          <w:t>Notes:</w:t>
        </w:r>
      </w:ins>
      <w:ins w:id="77" w:author="Quan Yu" w:date="2018-09-21T09:33:00Z">
        <w:r w:rsidRPr="00ED69E5">
          <w:rPr>
            <w:rFonts w:eastAsiaTheme="minorEastAsia"/>
            <w:b/>
            <w:sz w:val="20"/>
            <w:lang w:eastAsia="zh-CN"/>
            <w:rPrChange w:id="78" w:author="Quan Yu" w:date="2018-09-21T09:37:00Z">
              <w:rPr>
                <w:rFonts w:eastAsiaTheme="minorEastAsia"/>
                <w:sz w:val="20"/>
                <w:lang w:eastAsia="zh-CN"/>
              </w:rPr>
            </w:rPrChange>
          </w:rPr>
          <w:t xml:space="preserve"> </w:t>
        </w:r>
      </w:ins>
    </w:p>
    <w:p w14:paraId="3C9051A8" w14:textId="7B2FE058" w:rsidR="00F738C6" w:rsidRPr="00F738C6" w:rsidRDefault="00F738C6">
      <w:pPr>
        <w:tabs>
          <w:tab w:val="left" w:pos="1211"/>
        </w:tabs>
        <w:spacing w:before="84" w:line="249" w:lineRule="auto"/>
        <w:ind w:leftChars="200" w:left="440" w:rightChars="90" w:right="198"/>
        <w:rPr>
          <w:rFonts w:eastAsiaTheme="minorEastAsia"/>
          <w:sz w:val="20"/>
          <w:lang w:eastAsia="zh-CN"/>
          <w:rPrChange w:id="79" w:author="Quan Yu" w:date="2018-09-21T09:33:00Z">
            <w:rPr/>
          </w:rPrChange>
        </w:rPr>
        <w:pPrChange w:id="80" w:author="Quan Yu" w:date="2018-09-21T09:37:00Z">
          <w:pPr>
            <w:pStyle w:val="a4"/>
            <w:numPr>
              <w:numId w:val="25"/>
            </w:numPr>
            <w:tabs>
              <w:tab w:val="left" w:pos="1211"/>
            </w:tabs>
            <w:spacing w:before="84" w:line="249" w:lineRule="auto"/>
            <w:ind w:right="198"/>
          </w:pPr>
        </w:pPrChange>
      </w:pPr>
      <w:ins w:id="81" w:author="Quan Yu" w:date="2018-09-21T09:33:00Z">
        <w:r>
          <w:rPr>
            <w:rFonts w:eastAsiaTheme="minorEastAsia"/>
            <w:sz w:val="20"/>
            <w:lang w:eastAsia="zh-CN"/>
          </w:rPr>
          <w:t xml:space="preserve">Lenovo Management Pack monitors </w:t>
        </w:r>
      </w:ins>
      <w:ins w:id="82" w:author="Quan Yu" w:date="2018-09-21T09:34:00Z">
        <w:r>
          <w:rPr>
            <w:rFonts w:eastAsiaTheme="minorEastAsia"/>
            <w:sz w:val="20"/>
            <w:lang w:eastAsia="zh-CN"/>
          </w:rPr>
          <w:t xml:space="preserve">events/alerts from BMC. </w:t>
        </w:r>
        <w:r w:rsidR="00ED69E5">
          <w:rPr>
            <w:rFonts w:eastAsiaTheme="minorEastAsia"/>
            <w:sz w:val="20"/>
            <w:lang w:eastAsia="zh-CN"/>
          </w:rPr>
          <w:t>If the B</w:t>
        </w:r>
      </w:ins>
      <w:ins w:id="83" w:author="Quan Yu" w:date="2018-09-21T09:35:00Z">
        <w:r w:rsidR="00ED69E5">
          <w:rPr>
            <w:rFonts w:eastAsiaTheme="minorEastAsia"/>
            <w:sz w:val="20"/>
            <w:lang w:eastAsia="zh-CN"/>
          </w:rPr>
          <w:t>MC</w:t>
        </w:r>
      </w:ins>
      <w:ins w:id="84" w:author="Quan Yu" w:date="2018-09-21T09:34:00Z">
        <w:r w:rsidR="00ED69E5">
          <w:rPr>
            <w:rFonts w:eastAsiaTheme="minorEastAsia"/>
            <w:sz w:val="20"/>
            <w:lang w:eastAsia="zh-CN"/>
          </w:rPr>
          <w:t xml:space="preserve"> events/alerts occurred </w:t>
        </w:r>
      </w:ins>
      <w:ins w:id="85" w:author="Quan Yu" w:date="2018-09-21T09:35:00Z">
        <w:r w:rsidR="00ED69E5">
          <w:rPr>
            <w:rFonts w:eastAsiaTheme="minorEastAsia"/>
            <w:sz w:val="20"/>
            <w:lang w:eastAsia="zh-CN"/>
          </w:rPr>
          <w:t xml:space="preserve">before the </w:t>
        </w:r>
      </w:ins>
      <w:ins w:id="86" w:author="Quan Yu" w:date="2018-09-21T09:36:00Z">
        <w:r w:rsidR="00ED69E5">
          <w:rPr>
            <w:rFonts w:eastAsiaTheme="minorEastAsia"/>
            <w:sz w:val="20"/>
            <w:lang w:eastAsia="zh-CN"/>
          </w:rPr>
          <w:t>BMC</w:t>
        </w:r>
      </w:ins>
      <w:ins w:id="87" w:author="Quan Yu" w:date="2018-09-21T09:35:00Z">
        <w:r w:rsidR="00ED69E5">
          <w:rPr>
            <w:rFonts w:eastAsiaTheme="minorEastAsia"/>
            <w:sz w:val="20"/>
            <w:lang w:eastAsia="zh-CN"/>
          </w:rPr>
          <w:t xml:space="preserve"> is managed</w:t>
        </w:r>
      </w:ins>
      <w:ins w:id="88" w:author="Quan Yu" w:date="2018-09-21T09:36:00Z">
        <w:r w:rsidR="00ED69E5">
          <w:rPr>
            <w:rFonts w:eastAsiaTheme="minorEastAsia"/>
            <w:sz w:val="20"/>
            <w:lang w:eastAsia="zh-CN"/>
          </w:rPr>
          <w:t xml:space="preserve">, </w:t>
        </w:r>
      </w:ins>
      <w:ins w:id="89" w:author="Quan Yu" w:date="2018-09-21T09:37:00Z">
        <w:r w:rsidR="00ED69E5">
          <w:rPr>
            <w:rFonts w:eastAsiaTheme="minorEastAsia"/>
            <w:sz w:val="20"/>
            <w:lang w:eastAsia="zh-CN"/>
          </w:rPr>
          <w:t xml:space="preserve">these events/alerts </w:t>
        </w:r>
      </w:ins>
      <w:ins w:id="90" w:author="Quan Yu" w:date="2018-09-21T09:52:00Z">
        <w:r w:rsidR="00F71B4E">
          <w:rPr>
            <w:rFonts w:eastAsiaTheme="minorEastAsia"/>
            <w:sz w:val="20"/>
            <w:lang w:eastAsia="zh-CN"/>
          </w:rPr>
          <w:t>can</w:t>
        </w:r>
      </w:ins>
      <w:ins w:id="91" w:author="Quan Yu" w:date="2018-09-21T09:37:00Z">
        <w:r w:rsidR="00ED69E5">
          <w:rPr>
            <w:rFonts w:eastAsiaTheme="minorEastAsia"/>
            <w:sz w:val="20"/>
            <w:lang w:eastAsia="zh-CN"/>
          </w:rPr>
          <w:t xml:space="preserve"> not be monitored.</w:t>
        </w:r>
      </w:ins>
    </w:p>
    <w:p w14:paraId="7D7027AD" w14:textId="5671A793" w:rsidR="00FD3DFB" w:rsidDel="00632715" w:rsidRDefault="00000630">
      <w:pPr>
        <w:pStyle w:val="a4"/>
        <w:numPr>
          <w:ilvl w:val="0"/>
          <w:numId w:val="25"/>
        </w:numPr>
        <w:tabs>
          <w:tab w:val="left" w:pos="1211"/>
        </w:tabs>
        <w:spacing w:before="83"/>
        <w:rPr>
          <w:del w:id="92" w:author="Quan Yu" w:date="2018-09-21T09:16:00Z"/>
          <w:sz w:val="20"/>
        </w:rPr>
      </w:pPr>
      <w:del w:id="93" w:author="Quan Yu" w:date="2018-09-21T09:16:00Z">
        <w:r w:rsidDel="00632715">
          <w:rPr>
            <w:sz w:val="20"/>
          </w:rPr>
          <w:delText>The following table provides the monitor information of the hardware</w:delText>
        </w:r>
        <w:r w:rsidDel="00632715">
          <w:rPr>
            <w:spacing w:val="26"/>
            <w:sz w:val="20"/>
          </w:rPr>
          <w:delText xml:space="preserve"> </w:delText>
        </w:r>
        <w:r w:rsidDel="00632715">
          <w:rPr>
            <w:sz w:val="20"/>
          </w:rPr>
          <w:delText>components.</w:delText>
        </w:r>
      </w:del>
    </w:p>
    <w:p w14:paraId="52AF0A90" w14:textId="613689EB" w:rsidR="00FD3DFB" w:rsidDel="00632715" w:rsidRDefault="00FD3DFB">
      <w:pPr>
        <w:pStyle w:val="a3"/>
        <w:spacing w:before="8"/>
        <w:rPr>
          <w:del w:id="94" w:author="Quan Yu" w:date="2018-09-21T09:16:00Z"/>
          <w:sz w:val="21"/>
        </w:rPr>
      </w:pPr>
    </w:p>
    <w:p w14:paraId="203513C0" w14:textId="6CED9CF1" w:rsidR="00FD3DFB" w:rsidDel="00632715" w:rsidRDefault="00000630">
      <w:pPr>
        <w:ind w:left="1210"/>
        <w:rPr>
          <w:del w:id="95" w:author="Quan Yu" w:date="2018-09-21T09:16:00Z"/>
          <w:i/>
          <w:sz w:val="18"/>
        </w:rPr>
      </w:pPr>
      <w:del w:id="96" w:author="Quan Yu" w:date="2018-09-21T09:16:00Z">
        <w:r w:rsidDel="00632715">
          <w:rPr>
            <w:i/>
            <w:sz w:val="18"/>
          </w:rPr>
          <w:delText>Table 4.  Health monitor information for the hardware components</w:delText>
        </w:r>
      </w:del>
    </w:p>
    <w:p w14:paraId="2F4373A2" w14:textId="0F67E16E" w:rsidR="00FD3DFB" w:rsidDel="00632715" w:rsidRDefault="00FD3DFB">
      <w:pPr>
        <w:pStyle w:val="a3"/>
        <w:spacing w:before="2" w:after="1"/>
        <w:rPr>
          <w:del w:id="97" w:author="Quan Yu" w:date="2018-09-21T09:16:00Z"/>
          <w:i/>
          <w:sz w:val="9"/>
        </w:rPr>
      </w:pPr>
    </w:p>
    <w:tbl>
      <w:tblPr>
        <w:tblW w:w="0" w:type="auto"/>
        <w:tblInd w:w="1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3"/>
        <w:gridCol w:w="4480"/>
      </w:tblGrid>
      <w:tr w:rsidR="00FD3DFB" w:rsidDel="00632715" w14:paraId="43AE9140" w14:textId="38028CE4">
        <w:trPr>
          <w:trHeight w:hRule="exact" w:val="381"/>
          <w:del w:id="98" w:author="Quan Yu" w:date="2018-09-21T09:15:00Z"/>
        </w:trPr>
        <w:tc>
          <w:tcPr>
            <w:tcW w:w="4053" w:type="dxa"/>
          </w:tcPr>
          <w:p w14:paraId="49B7E13F" w14:textId="4A320DC3" w:rsidR="00FD3DFB" w:rsidDel="00632715" w:rsidRDefault="00000630">
            <w:pPr>
              <w:pStyle w:val="TableParagraph"/>
              <w:spacing w:before="44"/>
              <w:ind w:left="90"/>
              <w:rPr>
                <w:del w:id="99" w:author="Quan Yu" w:date="2018-09-21T09:15:00Z"/>
                <w:b/>
                <w:sz w:val="20"/>
              </w:rPr>
            </w:pPr>
            <w:del w:id="100" w:author="Quan Yu" w:date="2018-09-21T09:15:00Z">
              <w:r w:rsidDel="00632715">
                <w:rPr>
                  <w:b/>
                  <w:sz w:val="20"/>
                </w:rPr>
                <w:delText>Hardware components</w:delText>
              </w:r>
            </w:del>
          </w:p>
        </w:tc>
        <w:tc>
          <w:tcPr>
            <w:tcW w:w="4480" w:type="dxa"/>
          </w:tcPr>
          <w:p w14:paraId="2E490E19" w14:textId="202EA1D1" w:rsidR="00FD3DFB" w:rsidDel="00632715" w:rsidRDefault="00000630">
            <w:pPr>
              <w:pStyle w:val="TableParagraph"/>
              <w:spacing w:before="48"/>
              <w:rPr>
                <w:del w:id="101" w:author="Quan Yu" w:date="2018-09-21T09:15:00Z"/>
                <w:b/>
                <w:sz w:val="20"/>
              </w:rPr>
            </w:pPr>
            <w:del w:id="102" w:author="Quan Yu" w:date="2018-09-21T09:15:00Z">
              <w:r w:rsidDel="00632715">
                <w:rPr>
                  <w:b/>
                  <w:sz w:val="20"/>
                </w:rPr>
                <w:delText>Separate monitor defined</w:delText>
              </w:r>
            </w:del>
          </w:p>
        </w:tc>
      </w:tr>
      <w:tr w:rsidR="00FD3DFB" w:rsidDel="00632715" w14:paraId="43B6F5EA" w14:textId="50E1956E">
        <w:trPr>
          <w:trHeight w:hRule="exact" w:val="384"/>
          <w:del w:id="103" w:author="Quan Yu" w:date="2018-09-21T09:15:00Z"/>
        </w:trPr>
        <w:tc>
          <w:tcPr>
            <w:tcW w:w="4053" w:type="dxa"/>
          </w:tcPr>
          <w:p w14:paraId="1B07189F" w14:textId="00BB1C01" w:rsidR="00FD3DFB" w:rsidDel="00632715" w:rsidRDefault="00000630">
            <w:pPr>
              <w:pStyle w:val="TableParagraph"/>
              <w:spacing w:before="48"/>
              <w:ind w:left="90"/>
              <w:rPr>
                <w:del w:id="104" w:author="Quan Yu" w:date="2018-09-21T09:15:00Z"/>
                <w:b/>
                <w:sz w:val="20"/>
              </w:rPr>
            </w:pPr>
            <w:del w:id="105" w:author="Quan Yu" w:date="2018-09-21T09:15:00Z">
              <w:r w:rsidDel="00632715">
                <w:rPr>
                  <w:b/>
                  <w:sz w:val="20"/>
                </w:rPr>
                <w:delText>Cooling Devices</w:delText>
              </w:r>
            </w:del>
          </w:p>
        </w:tc>
        <w:tc>
          <w:tcPr>
            <w:tcW w:w="4480" w:type="dxa"/>
          </w:tcPr>
          <w:p w14:paraId="7A485377" w14:textId="7060E943" w:rsidR="00FD3DFB" w:rsidDel="00632715" w:rsidRDefault="00000630">
            <w:pPr>
              <w:pStyle w:val="TableParagraph"/>
              <w:spacing w:before="44"/>
              <w:rPr>
                <w:del w:id="106" w:author="Quan Yu" w:date="2018-09-21T09:15:00Z"/>
                <w:b/>
                <w:sz w:val="20"/>
              </w:rPr>
            </w:pPr>
            <w:del w:id="107" w:author="Quan Yu" w:date="2018-09-21T09:15:00Z">
              <w:r w:rsidDel="00632715">
                <w:rPr>
                  <w:b/>
                  <w:w w:val="99"/>
                  <w:sz w:val="20"/>
                </w:rPr>
                <w:delText>Y</w:delText>
              </w:r>
            </w:del>
          </w:p>
        </w:tc>
      </w:tr>
      <w:tr w:rsidR="00FD3DFB" w:rsidDel="00632715" w14:paraId="4284A021" w14:textId="116ABADA">
        <w:trPr>
          <w:trHeight w:hRule="exact" w:val="378"/>
          <w:del w:id="108" w:author="Quan Yu" w:date="2018-09-21T09:15:00Z"/>
        </w:trPr>
        <w:tc>
          <w:tcPr>
            <w:tcW w:w="4053" w:type="dxa"/>
          </w:tcPr>
          <w:p w14:paraId="5D04EB3F" w14:textId="067F28ED" w:rsidR="00FD3DFB" w:rsidDel="00632715" w:rsidRDefault="00000630">
            <w:pPr>
              <w:pStyle w:val="TableParagraph"/>
              <w:spacing w:before="45"/>
              <w:ind w:left="90"/>
              <w:rPr>
                <w:del w:id="109" w:author="Quan Yu" w:date="2018-09-21T09:15:00Z"/>
                <w:b/>
                <w:sz w:val="20"/>
              </w:rPr>
            </w:pPr>
            <w:del w:id="110" w:author="Quan Yu" w:date="2018-09-21T09:15:00Z">
              <w:r w:rsidDel="00632715">
                <w:rPr>
                  <w:b/>
                  <w:sz w:val="20"/>
                </w:rPr>
                <w:delText>Physical Memory</w:delText>
              </w:r>
            </w:del>
          </w:p>
        </w:tc>
        <w:tc>
          <w:tcPr>
            <w:tcW w:w="4480" w:type="dxa"/>
          </w:tcPr>
          <w:p w14:paraId="20C1B68A" w14:textId="7412D462" w:rsidR="00FD3DFB" w:rsidDel="00632715" w:rsidRDefault="00000630">
            <w:pPr>
              <w:pStyle w:val="TableParagraph"/>
              <w:spacing w:before="45"/>
              <w:rPr>
                <w:del w:id="111" w:author="Quan Yu" w:date="2018-09-21T09:15:00Z"/>
                <w:b/>
                <w:sz w:val="20"/>
              </w:rPr>
            </w:pPr>
            <w:del w:id="112" w:author="Quan Yu" w:date="2018-09-21T09:15:00Z">
              <w:r w:rsidDel="00632715">
                <w:rPr>
                  <w:b/>
                  <w:w w:val="99"/>
                  <w:sz w:val="20"/>
                </w:rPr>
                <w:delText>Y</w:delText>
              </w:r>
            </w:del>
          </w:p>
        </w:tc>
      </w:tr>
      <w:tr w:rsidR="00FD3DFB" w:rsidDel="00632715" w14:paraId="3B6991B9" w14:textId="7963FB28">
        <w:trPr>
          <w:trHeight w:hRule="exact" w:val="344"/>
          <w:del w:id="113" w:author="Quan Yu" w:date="2018-09-21T09:15:00Z"/>
        </w:trPr>
        <w:tc>
          <w:tcPr>
            <w:tcW w:w="4053" w:type="dxa"/>
          </w:tcPr>
          <w:p w14:paraId="74FFDD37" w14:textId="73EA9135" w:rsidR="00FD3DFB" w:rsidDel="00632715" w:rsidRDefault="00000630">
            <w:pPr>
              <w:pStyle w:val="TableParagraph"/>
              <w:spacing w:before="44"/>
              <w:ind w:left="90"/>
              <w:rPr>
                <w:del w:id="114" w:author="Quan Yu" w:date="2018-09-21T09:15:00Z"/>
                <w:b/>
                <w:sz w:val="20"/>
              </w:rPr>
            </w:pPr>
            <w:del w:id="115" w:author="Quan Yu" w:date="2018-09-21T09:15:00Z">
              <w:r w:rsidDel="00632715">
                <w:rPr>
                  <w:b/>
                  <w:sz w:val="20"/>
                </w:rPr>
                <w:delText>Processor</w:delText>
              </w:r>
            </w:del>
          </w:p>
        </w:tc>
        <w:tc>
          <w:tcPr>
            <w:tcW w:w="4480" w:type="dxa"/>
          </w:tcPr>
          <w:p w14:paraId="16D66EE9" w14:textId="69E460D7" w:rsidR="00FD3DFB" w:rsidDel="00632715" w:rsidRDefault="00000630">
            <w:pPr>
              <w:pStyle w:val="TableParagraph"/>
              <w:spacing w:before="44"/>
              <w:rPr>
                <w:del w:id="116" w:author="Quan Yu" w:date="2018-09-21T09:15:00Z"/>
                <w:b/>
                <w:sz w:val="20"/>
              </w:rPr>
            </w:pPr>
            <w:del w:id="117" w:author="Quan Yu" w:date="2018-09-21T09:15:00Z">
              <w:r w:rsidDel="00632715">
                <w:rPr>
                  <w:b/>
                  <w:w w:val="99"/>
                  <w:sz w:val="20"/>
                </w:rPr>
                <w:delText>Y</w:delText>
              </w:r>
            </w:del>
          </w:p>
        </w:tc>
      </w:tr>
      <w:tr w:rsidR="00FD3DFB" w:rsidDel="00632715" w14:paraId="1AF851B8" w14:textId="557B1FBD">
        <w:trPr>
          <w:trHeight w:hRule="exact" w:val="348"/>
          <w:del w:id="118" w:author="Quan Yu" w:date="2018-09-21T09:15:00Z"/>
        </w:trPr>
        <w:tc>
          <w:tcPr>
            <w:tcW w:w="4053" w:type="dxa"/>
          </w:tcPr>
          <w:p w14:paraId="5C083F12" w14:textId="28500E83" w:rsidR="00FD3DFB" w:rsidDel="00632715" w:rsidRDefault="00000630">
            <w:pPr>
              <w:pStyle w:val="TableParagraph"/>
              <w:spacing w:before="47"/>
              <w:ind w:left="90"/>
              <w:rPr>
                <w:del w:id="119" w:author="Quan Yu" w:date="2018-09-21T09:15:00Z"/>
                <w:b/>
                <w:sz w:val="20"/>
              </w:rPr>
            </w:pPr>
            <w:del w:id="120" w:author="Quan Yu" w:date="2018-09-21T09:15:00Z">
              <w:r w:rsidDel="00632715">
                <w:rPr>
                  <w:b/>
                  <w:sz w:val="20"/>
                </w:rPr>
                <w:delText>Fibre Channel</w:delText>
              </w:r>
            </w:del>
          </w:p>
        </w:tc>
        <w:tc>
          <w:tcPr>
            <w:tcW w:w="4480" w:type="dxa"/>
          </w:tcPr>
          <w:p w14:paraId="43687FB6" w14:textId="7613178B" w:rsidR="00FD3DFB" w:rsidDel="00632715" w:rsidRDefault="00000630">
            <w:pPr>
              <w:pStyle w:val="TableParagraph"/>
              <w:spacing w:before="44"/>
              <w:rPr>
                <w:del w:id="121" w:author="Quan Yu" w:date="2018-09-21T09:15:00Z"/>
                <w:b/>
                <w:sz w:val="20"/>
              </w:rPr>
            </w:pPr>
            <w:del w:id="122" w:author="Quan Yu" w:date="2018-09-21T09:15:00Z">
              <w:r w:rsidDel="00632715">
                <w:rPr>
                  <w:b/>
                  <w:w w:val="102"/>
                  <w:sz w:val="20"/>
                </w:rPr>
                <w:delText>N</w:delText>
              </w:r>
            </w:del>
          </w:p>
        </w:tc>
      </w:tr>
      <w:tr w:rsidR="00FD3DFB" w:rsidDel="00632715" w14:paraId="06FEAA56" w14:textId="02D1692C">
        <w:trPr>
          <w:trHeight w:hRule="exact" w:val="344"/>
          <w:del w:id="123" w:author="Quan Yu" w:date="2018-09-21T09:15:00Z"/>
        </w:trPr>
        <w:tc>
          <w:tcPr>
            <w:tcW w:w="4053" w:type="dxa"/>
          </w:tcPr>
          <w:p w14:paraId="4363C933" w14:textId="3AC0CC73" w:rsidR="00FD3DFB" w:rsidDel="00632715" w:rsidRDefault="00000630">
            <w:pPr>
              <w:pStyle w:val="TableParagraph"/>
              <w:spacing w:before="45"/>
              <w:ind w:left="90"/>
              <w:rPr>
                <w:del w:id="124" w:author="Quan Yu" w:date="2018-09-21T09:15:00Z"/>
                <w:b/>
                <w:sz w:val="20"/>
              </w:rPr>
            </w:pPr>
            <w:del w:id="125" w:author="Quan Yu" w:date="2018-09-21T09:15:00Z">
              <w:r w:rsidDel="00632715">
                <w:rPr>
                  <w:b/>
                  <w:sz w:val="20"/>
                </w:rPr>
                <w:delText>InfiniBand</w:delText>
              </w:r>
            </w:del>
          </w:p>
        </w:tc>
        <w:tc>
          <w:tcPr>
            <w:tcW w:w="4480" w:type="dxa"/>
          </w:tcPr>
          <w:p w14:paraId="662A7CB2" w14:textId="14C27363" w:rsidR="00FD3DFB" w:rsidDel="00632715" w:rsidRDefault="00000630">
            <w:pPr>
              <w:pStyle w:val="TableParagraph"/>
              <w:spacing w:before="45"/>
              <w:rPr>
                <w:del w:id="126" w:author="Quan Yu" w:date="2018-09-21T09:15:00Z"/>
                <w:b/>
                <w:sz w:val="20"/>
              </w:rPr>
            </w:pPr>
            <w:del w:id="127" w:author="Quan Yu" w:date="2018-09-21T09:15:00Z">
              <w:r w:rsidDel="00632715">
                <w:rPr>
                  <w:b/>
                  <w:w w:val="102"/>
                  <w:sz w:val="20"/>
                </w:rPr>
                <w:delText>N</w:delText>
              </w:r>
            </w:del>
          </w:p>
        </w:tc>
      </w:tr>
      <w:tr w:rsidR="00FD3DFB" w:rsidDel="00632715" w14:paraId="40B980AD" w14:textId="204A850D">
        <w:trPr>
          <w:trHeight w:hRule="exact" w:val="378"/>
          <w:del w:id="128" w:author="Quan Yu" w:date="2018-09-21T09:15:00Z"/>
        </w:trPr>
        <w:tc>
          <w:tcPr>
            <w:tcW w:w="4053" w:type="dxa"/>
          </w:tcPr>
          <w:p w14:paraId="72D94768" w14:textId="74A3A284" w:rsidR="00FD3DFB" w:rsidDel="00632715" w:rsidRDefault="00000630">
            <w:pPr>
              <w:pStyle w:val="TableParagraph"/>
              <w:spacing w:before="44"/>
              <w:ind w:left="90"/>
              <w:rPr>
                <w:del w:id="129" w:author="Quan Yu" w:date="2018-09-21T09:15:00Z"/>
                <w:b/>
                <w:sz w:val="20"/>
              </w:rPr>
            </w:pPr>
            <w:del w:id="130" w:author="Quan Yu" w:date="2018-09-21T09:15:00Z">
              <w:r w:rsidDel="00632715">
                <w:rPr>
                  <w:b/>
                  <w:sz w:val="20"/>
                </w:rPr>
                <w:delText>Network Adapter</w:delText>
              </w:r>
            </w:del>
          </w:p>
        </w:tc>
        <w:tc>
          <w:tcPr>
            <w:tcW w:w="4480" w:type="dxa"/>
          </w:tcPr>
          <w:p w14:paraId="14955A65" w14:textId="11FC8A18" w:rsidR="00FD3DFB" w:rsidDel="00632715" w:rsidRDefault="00000630">
            <w:pPr>
              <w:pStyle w:val="TableParagraph"/>
              <w:spacing w:before="44"/>
              <w:rPr>
                <w:del w:id="131" w:author="Quan Yu" w:date="2018-09-21T09:15:00Z"/>
                <w:b/>
                <w:sz w:val="20"/>
              </w:rPr>
            </w:pPr>
            <w:del w:id="132" w:author="Quan Yu" w:date="2018-09-21T09:15:00Z">
              <w:r w:rsidDel="00632715">
                <w:rPr>
                  <w:b/>
                  <w:w w:val="102"/>
                  <w:sz w:val="20"/>
                </w:rPr>
                <w:delText>N</w:delText>
              </w:r>
            </w:del>
          </w:p>
        </w:tc>
      </w:tr>
      <w:tr w:rsidR="00FD3DFB" w:rsidDel="00632715" w14:paraId="01D0282B" w14:textId="450267C2">
        <w:trPr>
          <w:trHeight w:hRule="exact" w:val="348"/>
          <w:del w:id="133" w:author="Quan Yu" w:date="2018-09-21T09:15:00Z"/>
        </w:trPr>
        <w:tc>
          <w:tcPr>
            <w:tcW w:w="4053" w:type="dxa"/>
          </w:tcPr>
          <w:p w14:paraId="278A383A" w14:textId="36D224C9" w:rsidR="00FD3DFB" w:rsidDel="00632715" w:rsidRDefault="00000630">
            <w:pPr>
              <w:pStyle w:val="TableParagraph"/>
              <w:spacing w:before="47"/>
              <w:ind w:left="90"/>
              <w:rPr>
                <w:del w:id="134" w:author="Quan Yu" w:date="2018-09-21T09:15:00Z"/>
                <w:b/>
                <w:sz w:val="20"/>
              </w:rPr>
            </w:pPr>
            <w:del w:id="135" w:author="Quan Yu" w:date="2018-09-21T09:15:00Z">
              <w:r w:rsidDel="00632715">
                <w:rPr>
                  <w:b/>
                  <w:sz w:val="20"/>
                </w:rPr>
                <w:delText>Numeric Sensor</w:delText>
              </w:r>
            </w:del>
          </w:p>
        </w:tc>
        <w:tc>
          <w:tcPr>
            <w:tcW w:w="4480" w:type="dxa"/>
          </w:tcPr>
          <w:p w14:paraId="7C9BD891" w14:textId="644EFB0F" w:rsidR="00FD3DFB" w:rsidDel="00632715" w:rsidRDefault="00000630">
            <w:pPr>
              <w:pStyle w:val="TableParagraph"/>
              <w:spacing w:before="44"/>
              <w:rPr>
                <w:del w:id="136" w:author="Quan Yu" w:date="2018-09-21T09:15:00Z"/>
                <w:b/>
                <w:sz w:val="20"/>
              </w:rPr>
            </w:pPr>
            <w:del w:id="137" w:author="Quan Yu" w:date="2018-09-21T09:15:00Z">
              <w:r w:rsidDel="00632715">
                <w:rPr>
                  <w:b/>
                  <w:w w:val="102"/>
                  <w:sz w:val="20"/>
                </w:rPr>
                <w:delText>N</w:delText>
              </w:r>
            </w:del>
          </w:p>
        </w:tc>
      </w:tr>
      <w:tr w:rsidR="00FD3DFB" w:rsidDel="00632715" w14:paraId="2AD04C01" w14:textId="21A109D5">
        <w:trPr>
          <w:trHeight w:hRule="exact" w:val="348"/>
          <w:del w:id="138" w:author="Quan Yu" w:date="2018-09-21T09:15:00Z"/>
        </w:trPr>
        <w:tc>
          <w:tcPr>
            <w:tcW w:w="4053" w:type="dxa"/>
          </w:tcPr>
          <w:p w14:paraId="29A1A5E8" w14:textId="00B9AB0F" w:rsidR="00FD3DFB" w:rsidDel="00632715" w:rsidRDefault="00000630">
            <w:pPr>
              <w:pStyle w:val="TableParagraph"/>
              <w:spacing w:before="48"/>
              <w:ind w:left="90"/>
              <w:rPr>
                <w:del w:id="139" w:author="Quan Yu" w:date="2018-09-21T09:15:00Z"/>
                <w:b/>
                <w:sz w:val="20"/>
              </w:rPr>
            </w:pPr>
            <w:del w:id="140" w:author="Quan Yu" w:date="2018-09-21T09:15:00Z">
              <w:r w:rsidDel="00632715">
                <w:rPr>
                  <w:b/>
                  <w:sz w:val="20"/>
                </w:rPr>
                <w:delText>PCI Device</w:delText>
              </w:r>
            </w:del>
          </w:p>
        </w:tc>
        <w:tc>
          <w:tcPr>
            <w:tcW w:w="4480" w:type="dxa"/>
          </w:tcPr>
          <w:p w14:paraId="3966762C" w14:textId="60687017" w:rsidR="00FD3DFB" w:rsidDel="00632715" w:rsidRDefault="00000630">
            <w:pPr>
              <w:pStyle w:val="TableParagraph"/>
              <w:spacing w:before="45"/>
              <w:rPr>
                <w:del w:id="141" w:author="Quan Yu" w:date="2018-09-21T09:15:00Z"/>
                <w:b/>
                <w:sz w:val="20"/>
              </w:rPr>
            </w:pPr>
            <w:del w:id="142" w:author="Quan Yu" w:date="2018-09-21T09:15:00Z">
              <w:r w:rsidDel="00632715">
                <w:rPr>
                  <w:b/>
                  <w:w w:val="102"/>
                  <w:sz w:val="20"/>
                </w:rPr>
                <w:delText>N</w:delText>
              </w:r>
            </w:del>
          </w:p>
        </w:tc>
      </w:tr>
      <w:tr w:rsidR="00FD3DFB" w:rsidDel="00632715" w14:paraId="7150A861" w14:textId="4D49B844">
        <w:trPr>
          <w:trHeight w:hRule="exact" w:val="348"/>
          <w:del w:id="143" w:author="Quan Yu" w:date="2018-09-21T09:15:00Z"/>
        </w:trPr>
        <w:tc>
          <w:tcPr>
            <w:tcW w:w="4053" w:type="dxa"/>
          </w:tcPr>
          <w:p w14:paraId="140089EC" w14:textId="20C8C23C" w:rsidR="00FD3DFB" w:rsidDel="00632715" w:rsidRDefault="00000630">
            <w:pPr>
              <w:pStyle w:val="TableParagraph"/>
              <w:spacing w:before="48"/>
              <w:ind w:left="90"/>
              <w:rPr>
                <w:del w:id="144" w:author="Quan Yu" w:date="2018-09-21T09:15:00Z"/>
                <w:b/>
                <w:sz w:val="20"/>
              </w:rPr>
            </w:pPr>
            <w:del w:id="145" w:author="Quan Yu" w:date="2018-09-21T09:15:00Z">
              <w:r w:rsidDel="00632715">
                <w:rPr>
                  <w:b/>
                  <w:sz w:val="20"/>
                </w:rPr>
                <w:delText>RAID Controller</w:delText>
              </w:r>
            </w:del>
          </w:p>
        </w:tc>
        <w:tc>
          <w:tcPr>
            <w:tcW w:w="4480" w:type="dxa"/>
          </w:tcPr>
          <w:p w14:paraId="73B7E81D" w14:textId="5FD36EAC" w:rsidR="00FD3DFB" w:rsidDel="00632715" w:rsidRDefault="00000630">
            <w:pPr>
              <w:pStyle w:val="TableParagraph"/>
              <w:spacing w:before="44"/>
              <w:rPr>
                <w:del w:id="146" w:author="Quan Yu" w:date="2018-09-21T09:15:00Z"/>
                <w:b/>
                <w:sz w:val="20"/>
              </w:rPr>
            </w:pPr>
            <w:del w:id="147" w:author="Quan Yu" w:date="2018-09-21T09:15:00Z">
              <w:r w:rsidDel="00632715">
                <w:rPr>
                  <w:b/>
                  <w:w w:val="102"/>
                  <w:sz w:val="20"/>
                </w:rPr>
                <w:delText>N</w:delText>
              </w:r>
            </w:del>
          </w:p>
        </w:tc>
      </w:tr>
    </w:tbl>
    <w:p w14:paraId="3E587737" w14:textId="77777777" w:rsidR="00FD3DFB" w:rsidRDefault="00006CE7">
      <w:pPr>
        <w:pStyle w:val="a3"/>
        <w:spacing w:before="4"/>
        <w:rPr>
          <w:i/>
          <w:sz w:val="25"/>
        </w:rPr>
      </w:pPr>
      <w:r>
        <w:pict w14:anchorId="387F4D9F">
          <v:line id="_x0000_s1085" style="position:absolute;z-index:1576;mso-wrap-distance-left:0;mso-wrap-distance-right:0;mso-position-horizontal-relative:page;mso-position-vertical-relative:text" from="59.55pt,16.85pt" to="541.15pt,16.85pt" strokeweight=".18028mm">
            <w10:wrap type="topAndBottom" anchorx="page"/>
          </v:line>
        </w:pict>
      </w:r>
    </w:p>
    <w:p w14:paraId="62E25B0F" w14:textId="77777777" w:rsidR="00FD3DFB" w:rsidRDefault="00000630">
      <w:pPr>
        <w:pStyle w:val="2"/>
      </w:pPr>
      <w:bookmarkStart w:id="148" w:name="_bookmark31"/>
      <w:bookmarkEnd w:id="148"/>
      <w:r>
        <w:t>Setting the power capping</w:t>
      </w:r>
    </w:p>
    <w:p w14:paraId="20CC45BD" w14:textId="77777777" w:rsidR="00FD3DFB" w:rsidRDefault="00000630">
      <w:pPr>
        <w:pStyle w:val="a3"/>
        <w:spacing w:before="110"/>
        <w:ind w:left="110"/>
      </w:pPr>
      <w:r>
        <w:t>The following procedure describes how to set a maximum power capping value for the BMC-based servers.</w:t>
      </w:r>
    </w:p>
    <w:p w14:paraId="579C1DBA" w14:textId="77777777" w:rsidR="00FD3DFB" w:rsidRDefault="00FD3DFB">
      <w:pPr>
        <w:pStyle w:val="a3"/>
        <w:spacing w:before="6"/>
        <w:rPr>
          <w:sz w:val="21"/>
        </w:rPr>
      </w:pPr>
    </w:p>
    <w:p w14:paraId="1B2D6002" w14:textId="77777777" w:rsidR="00FD3DFB" w:rsidRDefault="00000630">
      <w:pPr>
        <w:pStyle w:val="4"/>
      </w:pPr>
      <w:r>
        <w:t>Procedure</w:t>
      </w:r>
    </w:p>
    <w:p w14:paraId="36C8F4BC"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56619920" w14:textId="77777777" w:rsidR="00FD3DFB" w:rsidRDefault="00000630">
      <w:pPr>
        <w:tabs>
          <w:tab w:val="left" w:pos="960"/>
        </w:tabs>
        <w:spacing w:line="237" w:lineRule="auto"/>
        <w:ind w:left="960" w:right="204" w:hanging="851"/>
        <w:rPr>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Lenovo</w:t>
      </w:r>
      <w:r>
        <w:rPr>
          <w:b/>
          <w:spacing w:val="-6"/>
          <w:sz w:val="20"/>
        </w:rPr>
        <w:t xml:space="preserve"> </w:t>
      </w:r>
      <w:r>
        <w:rPr>
          <w:b/>
          <w:sz w:val="20"/>
        </w:rPr>
        <w:t>Hardware</w:t>
      </w:r>
      <w:r>
        <w:rPr>
          <w:sz w:val="20"/>
        </w:rPr>
        <w:t>,</w:t>
      </w:r>
      <w:r>
        <w:rPr>
          <w:spacing w:val="-5"/>
          <w:sz w:val="20"/>
        </w:rPr>
        <w:t xml:space="preserve"> </w:t>
      </w:r>
      <w:r>
        <w:rPr>
          <w:sz w:val="20"/>
        </w:rPr>
        <w:t>and</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b/>
          <w:sz w:val="20"/>
        </w:rPr>
        <w:t>Lenovo</w:t>
      </w:r>
      <w:r>
        <w:rPr>
          <w:b/>
          <w:spacing w:val="-6"/>
          <w:sz w:val="20"/>
        </w:rPr>
        <w:t xml:space="preserve"> </w:t>
      </w:r>
      <w:r>
        <w:rPr>
          <w:b/>
          <w:sz w:val="20"/>
        </w:rPr>
        <w:t>System</w:t>
      </w:r>
      <w:r>
        <w:rPr>
          <w:b/>
          <w:spacing w:val="-5"/>
          <w:sz w:val="20"/>
        </w:rPr>
        <w:t xml:space="preserve"> </w:t>
      </w:r>
      <w:r>
        <w:rPr>
          <w:b/>
          <w:sz w:val="20"/>
        </w:rPr>
        <w:t>x</w:t>
      </w:r>
      <w:r>
        <w:rPr>
          <w:b/>
          <w:w w:val="96"/>
          <w:sz w:val="20"/>
        </w:rPr>
        <w:t xml:space="preserve"> </w:t>
      </w:r>
      <w:r>
        <w:rPr>
          <w:b/>
          <w:sz w:val="20"/>
        </w:rPr>
        <w:t>and ThinkSystem BMC</w:t>
      </w:r>
      <w:r>
        <w:rPr>
          <w:b/>
          <w:spacing w:val="-23"/>
          <w:sz w:val="20"/>
        </w:rPr>
        <w:t xml:space="preserve"> </w:t>
      </w:r>
      <w:r>
        <w:rPr>
          <w:sz w:val="20"/>
        </w:rPr>
        <w:t>view.</w:t>
      </w:r>
    </w:p>
    <w:p w14:paraId="793C4FBE" w14:textId="77777777" w:rsidR="00FD3DFB" w:rsidRDefault="00000630">
      <w:pPr>
        <w:pStyle w:val="a3"/>
        <w:tabs>
          <w:tab w:val="left" w:pos="960"/>
        </w:tabs>
        <w:spacing w:before="99"/>
        <w:ind w:left="110"/>
      </w:pPr>
      <w:r>
        <w:t>Step</w:t>
      </w:r>
      <w:r>
        <w:rPr>
          <w:spacing w:val="-5"/>
        </w:rPr>
        <w:t xml:space="preserve"> </w:t>
      </w:r>
      <w:r>
        <w:t>3.</w:t>
      </w:r>
      <w:r>
        <w:tab/>
        <w:t>Select the server that you want to set the power capping</w:t>
      </w:r>
      <w:r>
        <w:rPr>
          <w:spacing w:val="-18"/>
        </w:rPr>
        <w:t xml:space="preserve"> </w:t>
      </w:r>
      <w:r>
        <w:t>value.</w:t>
      </w:r>
    </w:p>
    <w:p w14:paraId="19CC142D" w14:textId="77777777" w:rsidR="00FD3DFB" w:rsidRDefault="00000630">
      <w:pPr>
        <w:tabs>
          <w:tab w:val="left" w:pos="960"/>
        </w:tabs>
        <w:spacing w:before="93" w:line="249" w:lineRule="auto"/>
        <w:ind w:left="960" w:right="1122" w:hanging="851"/>
        <w:rPr>
          <w:sz w:val="20"/>
        </w:rPr>
      </w:pPr>
      <w:r>
        <w:rPr>
          <w:sz w:val="20"/>
        </w:rPr>
        <w:t>Step</w:t>
      </w:r>
      <w:r>
        <w:rPr>
          <w:spacing w:val="-5"/>
          <w:sz w:val="20"/>
        </w:rPr>
        <w:t xml:space="preserve"> </w:t>
      </w:r>
      <w:r>
        <w:rPr>
          <w:sz w:val="20"/>
        </w:rPr>
        <w:t>4.</w:t>
      </w:r>
      <w:r>
        <w:rPr>
          <w:sz w:val="20"/>
        </w:rPr>
        <w:tab/>
        <w:t>Click</w:t>
      </w:r>
      <w:r>
        <w:rPr>
          <w:spacing w:val="-6"/>
          <w:sz w:val="20"/>
        </w:rPr>
        <w:t xml:space="preserve"> </w:t>
      </w:r>
      <w:r>
        <w:rPr>
          <w:b/>
          <w:sz w:val="20"/>
        </w:rPr>
        <w:t>(Lenovo)</w:t>
      </w:r>
      <w:r>
        <w:rPr>
          <w:b/>
          <w:spacing w:val="-5"/>
          <w:sz w:val="20"/>
        </w:rPr>
        <w:t xml:space="preserve"> </w:t>
      </w:r>
      <w:r>
        <w:rPr>
          <w:b/>
          <w:sz w:val="20"/>
        </w:rPr>
        <w:t>Power</w:t>
      </w:r>
      <w:r>
        <w:rPr>
          <w:b/>
          <w:spacing w:val="-5"/>
          <w:sz w:val="20"/>
        </w:rPr>
        <w:t xml:space="preserve"> </w:t>
      </w:r>
      <w:r>
        <w:rPr>
          <w:b/>
          <w:sz w:val="20"/>
        </w:rPr>
        <w:t>Management</w:t>
      </w:r>
      <w:r>
        <w:rPr>
          <w:b/>
          <w:spacing w:val="-6"/>
          <w:sz w:val="20"/>
        </w:rPr>
        <w:t xml:space="preserve"> </w:t>
      </w:r>
      <w:r>
        <w:rPr>
          <w:sz w:val="20"/>
        </w:rPr>
        <w:t>in</w:t>
      </w:r>
      <w:r>
        <w:rPr>
          <w:spacing w:val="-5"/>
          <w:sz w:val="20"/>
        </w:rPr>
        <w:t xml:space="preserve"> </w:t>
      </w:r>
      <w:r>
        <w:rPr>
          <w:sz w:val="20"/>
        </w:rPr>
        <w:t>the</w:t>
      </w:r>
      <w:r>
        <w:rPr>
          <w:spacing w:val="-6"/>
          <w:sz w:val="20"/>
        </w:rPr>
        <w:t xml:space="preserve"> </w:t>
      </w:r>
      <w:r>
        <w:rPr>
          <w:b/>
          <w:sz w:val="20"/>
        </w:rPr>
        <w:t>Task</w:t>
      </w:r>
      <w:r>
        <w:rPr>
          <w:b/>
          <w:spacing w:val="-5"/>
          <w:sz w:val="20"/>
        </w:rPr>
        <w:t xml:space="preserve"> </w:t>
      </w:r>
      <w:r>
        <w:rPr>
          <w:sz w:val="20"/>
        </w:rPr>
        <w:t>pane</w:t>
      </w:r>
      <w:r>
        <w:rPr>
          <w:spacing w:val="-6"/>
          <w:sz w:val="20"/>
        </w:rPr>
        <w:t xml:space="preserve"> </w:t>
      </w:r>
      <w:r>
        <w:rPr>
          <w:sz w:val="20"/>
        </w:rPr>
        <w:t>on</w:t>
      </w:r>
      <w:r>
        <w:rPr>
          <w:spacing w:val="-5"/>
          <w:sz w:val="20"/>
        </w:rPr>
        <w:t xml:space="preserve"> </w:t>
      </w:r>
      <w:r>
        <w:rPr>
          <w:sz w:val="20"/>
        </w:rPr>
        <w:t>the</w:t>
      </w:r>
      <w:r>
        <w:rPr>
          <w:spacing w:val="-6"/>
          <w:sz w:val="20"/>
        </w:rPr>
        <w:t xml:space="preserve"> </w:t>
      </w:r>
      <w:r>
        <w:rPr>
          <w:sz w:val="20"/>
        </w:rPr>
        <w:t>right.</w:t>
      </w:r>
      <w:r>
        <w:rPr>
          <w:spacing w:val="-6"/>
          <w:sz w:val="20"/>
        </w:rPr>
        <w:t xml:space="preserve"> </w:t>
      </w:r>
      <w:r>
        <w:rPr>
          <w:sz w:val="20"/>
        </w:rPr>
        <w:t>The</w:t>
      </w:r>
      <w:r>
        <w:rPr>
          <w:spacing w:val="-5"/>
          <w:sz w:val="20"/>
        </w:rPr>
        <w:t xml:space="preserve"> </w:t>
      </w:r>
      <w:r>
        <w:rPr>
          <w:b/>
          <w:sz w:val="20"/>
        </w:rPr>
        <w:t>Power</w:t>
      </w:r>
      <w:r>
        <w:rPr>
          <w:b/>
          <w:spacing w:val="-5"/>
          <w:sz w:val="20"/>
        </w:rPr>
        <w:t xml:space="preserve"> </w:t>
      </w:r>
      <w:r>
        <w:rPr>
          <w:b/>
          <w:sz w:val="20"/>
        </w:rPr>
        <w:t>Capping</w:t>
      </w:r>
      <w:r>
        <w:rPr>
          <w:b/>
          <w:w w:val="99"/>
          <w:sz w:val="20"/>
        </w:rPr>
        <w:t xml:space="preserve"> </w:t>
      </w:r>
      <w:r>
        <w:rPr>
          <w:b/>
          <w:sz w:val="20"/>
        </w:rPr>
        <w:t xml:space="preserve">Management </w:t>
      </w:r>
      <w:r>
        <w:rPr>
          <w:sz w:val="20"/>
        </w:rPr>
        <w:t>dialog box</w:t>
      </w:r>
      <w:r>
        <w:rPr>
          <w:spacing w:val="32"/>
          <w:sz w:val="20"/>
        </w:rPr>
        <w:t xml:space="preserve"> </w:t>
      </w:r>
      <w:r>
        <w:rPr>
          <w:sz w:val="20"/>
        </w:rPr>
        <w:t>opens.</w:t>
      </w:r>
    </w:p>
    <w:p w14:paraId="452EC868" w14:textId="77777777" w:rsidR="00FD3DFB" w:rsidRDefault="00000630">
      <w:pPr>
        <w:pStyle w:val="a3"/>
        <w:tabs>
          <w:tab w:val="left" w:pos="960"/>
        </w:tabs>
        <w:spacing w:before="85"/>
        <w:ind w:left="110"/>
      </w:pPr>
      <w:bookmarkStart w:id="149" w:name="Removing_a_BMC_node_"/>
      <w:bookmarkStart w:id="150" w:name="_bookmark32"/>
      <w:bookmarkEnd w:id="149"/>
      <w:bookmarkEnd w:id="150"/>
      <w:r>
        <w:t>Step</w:t>
      </w:r>
      <w:r>
        <w:rPr>
          <w:spacing w:val="-5"/>
        </w:rPr>
        <w:t xml:space="preserve"> </w:t>
      </w:r>
      <w:r>
        <w:t>5.</w:t>
      </w:r>
      <w:r>
        <w:tab/>
        <w:t xml:space="preserve">Input a new power capping value, and click </w:t>
      </w:r>
      <w:r>
        <w:rPr>
          <w:b/>
        </w:rPr>
        <w:t xml:space="preserve">OK </w:t>
      </w:r>
      <w:r>
        <w:t>to save this</w:t>
      </w:r>
      <w:r>
        <w:rPr>
          <w:spacing w:val="-29"/>
        </w:rPr>
        <w:t xml:space="preserve"> </w:t>
      </w:r>
      <w:r>
        <w:t>value.</w:t>
      </w:r>
    </w:p>
    <w:p w14:paraId="2ECB1141" w14:textId="77777777" w:rsidR="00FD3DFB" w:rsidRDefault="00006CE7">
      <w:pPr>
        <w:pStyle w:val="a3"/>
        <w:spacing w:before="7"/>
        <w:rPr>
          <w:sz w:val="22"/>
        </w:rPr>
      </w:pPr>
      <w:r>
        <w:pict w14:anchorId="06D1A09C">
          <v:line id="_x0000_s1084" style="position:absolute;z-index:1600;mso-wrap-distance-left:0;mso-wrap-distance-right:0;mso-position-horizontal-relative:page" from="59.55pt,15.2pt" to="541.15pt,15.2pt" strokeweight=".16017mm">
            <w10:wrap type="topAndBottom" anchorx="page"/>
          </v:line>
        </w:pict>
      </w:r>
    </w:p>
    <w:p w14:paraId="3F61AB6D" w14:textId="77777777" w:rsidR="00FD3DFB" w:rsidRDefault="00000630">
      <w:pPr>
        <w:pStyle w:val="2"/>
        <w:spacing w:before="10"/>
      </w:pPr>
      <w:r>
        <w:t>Removing a BMC node</w:t>
      </w:r>
    </w:p>
    <w:p w14:paraId="20FA5302" w14:textId="77777777" w:rsidR="00FD3DFB" w:rsidRDefault="00000630">
      <w:pPr>
        <w:pStyle w:val="a3"/>
        <w:spacing w:before="110"/>
        <w:ind w:left="110"/>
      </w:pPr>
      <w:r>
        <w:t>The following procedure describes how to remove a BMC node.</w:t>
      </w:r>
    </w:p>
    <w:p w14:paraId="3E4F4879" w14:textId="77777777" w:rsidR="00FD3DFB" w:rsidRDefault="00FD3DFB">
      <w:pPr>
        <w:pStyle w:val="a3"/>
        <w:spacing w:before="6"/>
        <w:rPr>
          <w:sz w:val="21"/>
        </w:rPr>
      </w:pPr>
    </w:p>
    <w:p w14:paraId="029C0E25" w14:textId="77777777" w:rsidR="00FD3DFB" w:rsidRDefault="00000630">
      <w:pPr>
        <w:pStyle w:val="4"/>
      </w:pPr>
      <w:r>
        <w:t>Procedure</w:t>
      </w:r>
    </w:p>
    <w:p w14:paraId="37D76028" w14:textId="77777777" w:rsidR="00FD3DFB" w:rsidRDefault="00FD3DFB">
      <w:pPr>
        <w:sectPr w:rsidR="00FD3DFB">
          <w:pgSz w:w="12240" w:h="15840"/>
          <w:pgMar w:top="1220" w:right="1280" w:bottom="860" w:left="1080" w:header="0" w:footer="674" w:gutter="0"/>
          <w:cols w:space="720"/>
        </w:sectPr>
      </w:pPr>
    </w:p>
    <w:p w14:paraId="5C90B9A5" w14:textId="77777777" w:rsidR="00FD3DFB" w:rsidRDefault="00000630">
      <w:pPr>
        <w:pStyle w:val="a3"/>
        <w:tabs>
          <w:tab w:val="left" w:pos="967"/>
        </w:tabs>
        <w:spacing w:before="96" w:line="223" w:lineRule="exact"/>
        <w:ind w:left="117"/>
      </w:pPr>
      <w:r>
        <w:lastRenderedPageBreak/>
        <w:t>Step</w:t>
      </w:r>
      <w:r>
        <w:rPr>
          <w:spacing w:val="-5"/>
        </w:rPr>
        <w:t xml:space="preserve"> </w:t>
      </w:r>
      <w:r>
        <w:t>1.</w:t>
      </w:r>
      <w:r>
        <w:tab/>
        <w:t>Log in to the Operations Manager</w:t>
      </w:r>
      <w:r>
        <w:rPr>
          <w:spacing w:val="-11"/>
        </w:rPr>
        <w:t xml:space="preserve"> </w:t>
      </w:r>
      <w:r>
        <w:t>console.</w:t>
      </w:r>
    </w:p>
    <w:p w14:paraId="372EDAFD" w14:textId="77777777" w:rsidR="00FD3DFB" w:rsidRDefault="00000630">
      <w:pPr>
        <w:tabs>
          <w:tab w:val="left" w:pos="967"/>
        </w:tabs>
        <w:spacing w:line="343" w:lineRule="exact"/>
        <w:ind w:left="117"/>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 xml:space="preserve">➙ </w:t>
      </w:r>
      <w:r>
        <w:rPr>
          <w:b/>
          <w:sz w:val="20"/>
        </w:rPr>
        <w:t>Lenovo</w:t>
      </w:r>
      <w:r>
        <w:rPr>
          <w:b/>
          <w:spacing w:val="-30"/>
          <w:sz w:val="20"/>
        </w:rPr>
        <w:t xml:space="preserve"> </w:t>
      </w:r>
      <w:r>
        <w:rPr>
          <w:b/>
          <w:sz w:val="20"/>
        </w:rPr>
        <w:t>Hardware</w:t>
      </w:r>
      <w:r>
        <w:rPr>
          <w:sz w:val="20"/>
        </w:rPr>
        <w:t>.</w:t>
      </w:r>
    </w:p>
    <w:p w14:paraId="1B93F2E8" w14:textId="77777777" w:rsidR="00FD3DFB" w:rsidRDefault="00000630">
      <w:pPr>
        <w:tabs>
          <w:tab w:val="left" w:pos="967"/>
        </w:tabs>
        <w:spacing w:before="81" w:line="249" w:lineRule="auto"/>
        <w:ind w:left="967" w:right="249" w:hanging="851"/>
        <w:rPr>
          <w:sz w:val="20"/>
        </w:rPr>
      </w:pPr>
      <w:r>
        <w:rPr>
          <w:sz w:val="20"/>
        </w:rPr>
        <w:t>Step</w:t>
      </w:r>
      <w:r>
        <w:rPr>
          <w:spacing w:val="-5"/>
          <w:sz w:val="20"/>
        </w:rPr>
        <w:t xml:space="preserve"> </w:t>
      </w:r>
      <w:r>
        <w:rPr>
          <w:sz w:val="20"/>
        </w:rPr>
        <w:t>3.</w:t>
      </w:r>
      <w:r>
        <w:rPr>
          <w:sz w:val="20"/>
        </w:rPr>
        <w:tab/>
        <w:t>Click</w:t>
      </w:r>
      <w:r>
        <w:rPr>
          <w:spacing w:val="-8"/>
          <w:sz w:val="20"/>
        </w:rPr>
        <w:t xml:space="preserve"> </w:t>
      </w:r>
      <w:r>
        <w:rPr>
          <w:sz w:val="20"/>
        </w:rPr>
        <w:t>the</w:t>
      </w:r>
      <w:r>
        <w:rPr>
          <w:spacing w:val="-7"/>
          <w:sz w:val="20"/>
        </w:rPr>
        <w:t xml:space="preserve"> </w:t>
      </w:r>
      <w:r>
        <w:rPr>
          <w:b/>
          <w:sz w:val="20"/>
        </w:rPr>
        <w:t>Lenovo</w:t>
      </w:r>
      <w:r>
        <w:rPr>
          <w:b/>
          <w:spacing w:val="-8"/>
          <w:sz w:val="20"/>
        </w:rPr>
        <w:t xml:space="preserve"> </w:t>
      </w:r>
      <w:r>
        <w:rPr>
          <w:b/>
          <w:sz w:val="20"/>
        </w:rPr>
        <w:t>System</w:t>
      </w:r>
      <w:r>
        <w:rPr>
          <w:b/>
          <w:spacing w:val="-7"/>
          <w:sz w:val="20"/>
        </w:rPr>
        <w:t xml:space="preserve"> </w:t>
      </w:r>
      <w:r>
        <w:rPr>
          <w:b/>
          <w:sz w:val="20"/>
        </w:rPr>
        <w:t>x</w:t>
      </w:r>
      <w:r>
        <w:rPr>
          <w:b/>
          <w:spacing w:val="-8"/>
          <w:sz w:val="20"/>
        </w:rPr>
        <w:t xml:space="preserve"> </w:t>
      </w:r>
      <w:r>
        <w:rPr>
          <w:b/>
          <w:sz w:val="20"/>
        </w:rPr>
        <w:t>and</w:t>
      </w:r>
      <w:r>
        <w:rPr>
          <w:b/>
          <w:spacing w:val="-8"/>
          <w:sz w:val="20"/>
        </w:rPr>
        <w:t xml:space="preserve"> </w:t>
      </w:r>
      <w:r>
        <w:rPr>
          <w:b/>
          <w:sz w:val="20"/>
        </w:rPr>
        <w:t>ThinkSystem</w:t>
      </w:r>
      <w:r>
        <w:rPr>
          <w:b/>
          <w:spacing w:val="-7"/>
          <w:sz w:val="20"/>
        </w:rPr>
        <w:t xml:space="preserve"> </w:t>
      </w:r>
      <w:r>
        <w:rPr>
          <w:b/>
          <w:sz w:val="20"/>
        </w:rPr>
        <w:t>BMC</w:t>
      </w:r>
      <w:r>
        <w:rPr>
          <w:b/>
          <w:spacing w:val="-8"/>
          <w:sz w:val="20"/>
        </w:rPr>
        <w:t xml:space="preserve"> </w:t>
      </w:r>
      <w:r>
        <w:rPr>
          <w:sz w:val="20"/>
        </w:rPr>
        <w:t>view,</w:t>
      </w:r>
      <w:r>
        <w:rPr>
          <w:spacing w:val="-7"/>
          <w:sz w:val="20"/>
        </w:rPr>
        <w:t xml:space="preserve"> </w:t>
      </w:r>
      <w:r>
        <w:rPr>
          <w:sz w:val="20"/>
        </w:rPr>
        <w:t>select</w:t>
      </w:r>
      <w:r>
        <w:rPr>
          <w:spacing w:val="-8"/>
          <w:sz w:val="20"/>
        </w:rPr>
        <w:t xml:space="preserve"> </w:t>
      </w:r>
      <w:r>
        <w:rPr>
          <w:sz w:val="20"/>
        </w:rPr>
        <w:t>a</w:t>
      </w:r>
      <w:r>
        <w:rPr>
          <w:spacing w:val="-6"/>
          <w:sz w:val="20"/>
        </w:rPr>
        <w:t xml:space="preserve"> </w:t>
      </w:r>
      <w:r>
        <w:rPr>
          <w:sz w:val="20"/>
        </w:rPr>
        <w:t>BMC</w:t>
      </w:r>
      <w:r>
        <w:rPr>
          <w:spacing w:val="-8"/>
          <w:sz w:val="20"/>
        </w:rPr>
        <w:t xml:space="preserve"> </w:t>
      </w:r>
      <w:r>
        <w:rPr>
          <w:sz w:val="20"/>
        </w:rPr>
        <w:t>node,</w:t>
      </w:r>
      <w:r>
        <w:rPr>
          <w:spacing w:val="-7"/>
          <w:sz w:val="20"/>
        </w:rPr>
        <w:t xml:space="preserve"> </w:t>
      </w:r>
      <w:r>
        <w:rPr>
          <w:sz w:val="20"/>
        </w:rPr>
        <w:t>and</w:t>
      </w:r>
      <w:r>
        <w:rPr>
          <w:spacing w:val="-7"/>
          <w:sz w:val="20"/>
        </w:rPr>
        <w:t xml:space="preserve"> </w:t>
      </w:r>
      <w:r>
        <w:rPr>
          <w:sz w:val="20"/>
        </w:rPr>
        <w:t>click</w:t>
      </w:r>
      <w:r>
        <w:rPr>
          <w:spacing w:val="-7"/>
          <w:sz w:val="20"/>
        </w:rPr>
        <w:t xml:space="preserve"> </w:t>
      </w:r>
      <w:r>
        <w:rPr>
          <w:b/>
          <w:sz w:val="20"/>
        </w:rPr>
        <w:t>(Lenovo)</w:t>
      </w:r>
      <w:r>
        <w:rPr>
          <w:b/>
          <w:w w:val="96"/>
          <w:sz w:val="20"/>
        </w:rPr>
        <w:t xml:space="preserve"> </w:t>
      </w:r>
      <w:r>
        <w:rPr>
          <w:b/>
          <w:sz w:val="20"/>
        </w:rPr>
        <w:t xml:space="preserve">Remove BMC </w:t>
      </w:r>
      <w:r>
        <w:rPr>
          <w:sz w:val="20"/>
        </w:rPr>
        <w:t xml:space="preserve">in the </w:t>
      </w:r>
      <w:r>
        <w:rPr>
          <w:b/>
          <w:sz w:val="20"/>
        </w:rPr>
        <w:t xml:space="preserve">Task </w:t>
      </w:r>
      <w:r>
        <w:rPr>
          <w:sz w:val="20"/>
        </w:rPr>
        <w:t>pane on the</w:t>
      </w:r>
      <w:r>
        <w:rPr>
          <w:spacing w:val="-21"/>
          <w:sz w:val="20"/>
        </w:rPr>
        <w:t xml:space="preserve"> </w:t>
      </w:r>
      <w:r>
        <w:rPr>
          <w:sz w:val="20"/>
        </w:rPr>
        <w:t>right.</w:t>
      </w:r>
    </w:p>
    <w:p w14:paraId="15DA5D57" w14:textId="77777777" w:rsidR="00FD3DFB" w:rsidRDefault="00FD3DFB">
      <w:pPr>
        <w:spacing w:line="249" w:lineRule="auto"/>
        <w:rPr>
          <w:sz w:val="20"/>
        </w:rPr>
        <w:sectPr w:rsidR="00FD3DFB">
          <w:pgSz w:w="12240" w:h="15840"/>
          <w:pgMar w:top="1220" w:right="1080" w:bottom="860" w:left="1300" w:header="0" w:footer="674" w:gutter="0"/>
          <w:cols w:space="720"/>
        </w:sectPr>
      </w:pPr>
    </w:p>
    <w:p w14:paraId="753B88C7" w14:textId="77777777" w:rsidR="00FD3DFB" w:rsidRDefault="00FD3DFB">
      <w:pPr>
        <w:pStyle w:val="a3"/>
        <w:spacing w:before="4"/>
        <w:rPr>
          <w:rFonts w:ascii="Times New Roman"/>
          <w:sz w:val="17"/>
        </w:rPr>
      </w:pPr>
    </w:p>
    <w:p w14:paraId="07FB20A6" w14:textId="77777777" w:rsidR="00FD3DFB" w:rsidRDefault="00FD3DFB">
      <w:pPr>
        <w:rPr>
          <w:rFonts w:ascii="Times New Roman"/>
          <w:sz w:val="17"/>
        </w:rPr>
        <w:sectPr w:rsidR="00FD3DFB">
          <w:pgSz w:w="12240" w:h="15840"/>
          <w:pgMar w:top="1500" w:right="1720" w:bottom="800" w:left="1080" w:header="0" w:footer="674" w:gutter="0"/>
          <w:cols w:space="720"/>
        </w:sectPr>
      </w:pPr>
    </w:p>
    <w:p w14:paraId="48203893" w14:textId="488D1D5B"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5154F689">
          <v:group id="_x0000_s1082" style="width:483.65pt;height:2pt;mso-position-horizontal-relative:char;mso-position-vertical-relative:line" coordsize="9673,40">
            <v:line id="_x0000_s1083" style="position:absolute" from="20,20" to="9652,20" strokeweight=".69992mm"/>
            <w10:wrap type="none"/>
            <w10:anchorlock/>
          </v:group>
        </w:pict>
      </w:r>
    </w:p>
    <w:p w14:paraId="1727490E" w14:textId="77777777" w:rsidR="00FD3DFB" w:rsidRDefault="00FD3DFB">
      <w:pPr>
        <w:pStyle w:val="a3"/>
        <w:rPr>
          <w:rFonts w:ascii="Times New Roman"/>
        </w:rPr>
      </w:pPr>
    </w:p>
    <w:p w14:paraId="592A55E8" w14:textId="77777777" w:rsidR="00FD3DFB" w:rsidRDefault="00000630">
      <w:pPr>
        <w:pStyle w:val="1"/>
        <w:jc w:val="both"/>
      </w:pPr>
      <w:bookmarkStart w:id="151" w:name="Chapter_4.__Managing_servers_through_XCl"/>
      <w:bookmarkStart w:id="152" w:name="_bookmark33"/>
      <w:bookmarkEnd w:id="151"/>
      <w:bookmarkEnd w:id="152"/>
      <w:r>
        <w:t>Chapter 4.  Managing servers through XClarity Administrator</w:t>
      </w:r>
    </w:p>
    <w:p w14:paraId="482E8B7C" w14:textId="77777777" w:rsidR="00FD3DFB" w:rsidRDefault="00000630">
      <w:pPr>
        <w:pStyle w:val="a3"/>
        <w:spacing w:before="276" w:line="218" w:lineRule="exact"/>
        <w:ind w:left="137" w:right="949"/>
      </w:pPr>
      <w:r>
        <w:t>Lenovo Hardware Management Pack supports to manage the ThinkServer servers through XClarity Administrator in out-of-band</w:t>
      </w:r>
      <w:r>
        <w:rPr>
          <w:spacing w:val="54"/>
        </w:rPr>
        <w:t xml:space="preserve"> </w:t>
      </w:r>
      <w:r>
        <w:t>mode.</w:t>
      </w:r>
    </w:p>
    <w:p w14:paraId="3CA9E498" w14:textId="77777777" w:rsidR="00FD3DFB" w:rsidRDefault="00FD3DFB">
      <w:pPr>
        <w:pStyle w:val="a3"/>
        <w:spacing w:before="6"/>
        <w:rPr>
          <w:sz w:val="21"/>
        </w:rPr>
      </w:pPr>
    </w:p>
    <w:p w14:paraId="5CB37F2C" w14:textId="77777777" w:rsidR="00FD3DFB" w:rsidRDefault="00000630">
      <w:pPr>
        <w:pStyle w:val="a3"/>
        <w:ind w:left="137"/>
        <w:jc w:val="both"/>
      </w:pPr>
      <w:r>
        <w:t>Lenovo Hardware Management Pack provides the following functions:</w:t>
      </w:r>
    </w:p>
    <w:p w14:paraId="6D22A0A9" w14:textId="77777777" w:rsidR="00FD3DFB" w:rsidRDefault="00000630">
      <w:pPr>
        <w:pStyle w:val="a4"/>
        <w:numPr>
          <w:ilvl w:val="0"/>
          <w:numId w:val="35"/>
        </w:numPr>
        <w:tabs>
          <w:tab w:val="left" w:pos="387"/>
        </w:tabs>
        <w:spacing w:before="128"/>
        <w:ind w:hanging="249"/>
        <w:jc w:val="both"/>
        <w:rPr>
          <w:sz w:val="20"/>
        </w:rPr>
      </w:pPr>
      <w:r>
        <w:rPr>
          <w:sz w:val="20"/>
        </w:rPr>
        <w:t>Discovering</w:t>
      </w:r>
      <w:r>
        <w:rPr>
          <w:spacing w:val="-7"/>
          <w:sz w:val="20"/>
        </w:rPr>
        <w:t xml:space="preserve"> </w:t>
      </w:r>
      <w:r>
        <w:rPr>
          <w:sz w:val="20"/>
        </w:rPr>
        <w:t>the</w:t>
      </w:r>
      <w:r>
        <w:rPr>
          <w:spacing w:val="-8"/>
          <w:sz w:val="20"/>
        </w:rPr>
        <w:t xml:space="preserve"> </w:t>
      </w:r>
      <w:r>
        <w:rPr>
          <w:sz w:val="20"/>
        </w:rPr>
        <w:t>ThinkServer</w:t>
      </w:r>
      <w:r>
        <w:rPr>
          <w:spacing w:val="-7"/>
          <w:sz w:val="20"/>
        </w:rPr>
        <w:t xml:space="preserve"> </w:t>
      </w:r>
      <w:r>
        <w:rPr>
          <w:sz w:val="20"/>
        </w:rPr>
        <w:t>servers</w:t>
      </w:r>
      <w:r>
        <w:rPr>
          <w:spacing w:val="-8"/>
          <w:sz w:val="20"/>
        </w:rPr>
        <w:t xml:space="preserve"> </w:t>
      </w:r>
      <w:r>
        <w:rPr>
          <w:sz w:val="20"/>
        </w:rPr>
        <w:t>through</w:t>
      </w:r>
      <w:r>
        <w:rPr>
          <w:spacing w:val="-7"/>
          <w:sz w:val="20"/>
        </w:rPr>
        <w:t xml:space="preserve"> </w:t>
      </w:r>
      <w:r>
        <w:rPr>
          <w:sz w:val="20"/>
        </w:rPr>
        <w:t>XClarity</w:t>
      </w:r>
      <w:r>
        <w:rPr>
          <w:spacing w:val="-8"/>
          <w:sz w:val="20"/>
        </w:rPr>
        <w:t xml:space="preserve"> </w:t>
      </w:r>
      <w:r>
        <w:rPr>
          <w:sz w:val="20"/>
        </w:rPr>
        <w:t>Administrator</w:t>
      </w:r>
    </w:p>
    <w:p w14:paraId="647A5FE4" w14:textId="77777777" w:rsidR="00FD3DFB" w:rsidRDefault="00000630">
      <w:pPr>
        <w:pStyle w:val="a4"/>
        <w:numPr>
          <w:ilvl w:val="0"/>
          <w:numId w:val="35"/>
        </w:numPr>
        <w:tabs>
          <w:tab w:val="left" w:pos="387"/>
        </w:tabs>
        <w:ind w:hanging="249"/>
        <w:jc w:val="both"/>
        <w:rPr>
          <w:sz w:val="20"/>
        </w:rPr>
      </w:pPr>
      <w:r>
        <w:rPr>
          <w:sz w:val="20"/>
        </w:rPr>
        <w:t>Monitoring</w:t>
      </w:r>
      <w:r>
        <w:rPr>
          <w:spacing w:val="-5"/>
          <w:sz w:val="20"/>
        </w:rPr>
        <w:t xml:space="preserve"> </w:t>
      </w:r>
      <w:r>
        <w:rPr>
          <w:sz w:val="20"/>
        </w:rPr>
        <w:t>the</w:t>
      </w:r>
      <w:r>
        <w:rPr>
          <w:spacing w:val="-6"/>
          <w:sz w:val="20"/>
        </w:rPr>
        <w:t xml:space="preserve"> </w:t>
      </w:r>
      <w:r>
        <w:rPr>
          <w:sz w:val="20"/>
        </w:rPr>
        <w:t>health</w:t>
      </w:r>
      <w:r>
        <w:rPr>
          <w:spacing w:val="-6"/>
          <w:sz w:val="20"/>
        </w:rPr>
        <w:t xml:space="preserve"> </w:t>
      </w:r>
      <w:r>
        <w:rPr>
          <w:sz w:val="20"/>
        </w:rPr>
        <w:t>of</w:t>
      </w:r>
      <w:r>
        <w:rPr>
          <w:spacing w:val="-5"/>
          <w:sz w:val="20"/>
        </w:rPr>
        <w:t xml:space="preserve"> </w:t>
      </w:r>
      <w:r>
        <w:rPr>
          <w:sz w:val="20"/>
        </w:rPr>
        <w:t>the</w:t>
      </w:r>
      <w:r>
        <w:rPr>
          <w:spacing w:val="-4"/>
          <w:sz w:val="20"/>
        </w:rPr>
        <w:t xml:space="preserve"> </w:t>
      </w:r>
      <w:r>
        <w:rPr>
          <w:sz w:val="20"/>
        </w:rPr>
        <w:t>ThinkServer</w:t>
      </w:r>
      <w:r>
        <w:rPr>
          <w:spacing w:val="-6"/>
          <w:sz w:val="20"/>
        </w:rPr>
        <w:t xml:space="preserve"> </w:t>
      </w:r>
      <w:r>
        <w:rPr>
          <w:sz w:val="20"/>
        </w:rPr>
        <w:t>servers</w:t>
      </w:r>
      <w:r>
        <w:rPr>
          <w:spacing w:val="-4"/>
          <w:sz w:val="20"/>
        </w:rPr>
        <w:t xml:space="preserve"> </w:t>
      </w:r>
      <w:r>
        <w:rPr>
          <w:sz w:val="20"/>
        </w:rPr>
        <w:t>and</w:t>
      </w:r>
      <w:r>
        <w:rPr>
          <w:spacing w:val="-5"/>
          <w:sz w:val="20"/>
        </w:rPr>
        <w:t xml:space="preserve"> </w:t>
      </w:r>
      <w:r>
        <w:rPr>
          <w:sz w:val="20"/>
        </w:rPr>
        <w:t>displaying</w:t>
      </w:r>
      <w:r>
        <w:rPr>
          <w:spacing w:val="-5"/>
          <w:sz w:val="20"/>
        </w:rPr>
        <w:t xml:space="preserve"> </w:t>
      </w:r>
      <w:r>
        <w:rPr>
          <w:sz w:val="20"/>
        </w:rPr>
        <w:t>the</w:t>
      </w:r>
      <w:r>
        <w:rPr>
          <w:spacing w:val="-6"/>
          <w:sz w:val="20"/>
        </w:rPr>
        <w:t xml:space="preserve"> </w:t>
      </w:r>
      <w:r>
        <w:rPr>
          <w:sz w:val="20"/>
        </w:rPr>
        <w:t>events</w:t>
      </w:r>
      <w:r>
        <w:rPr>
          <w:spacing w:val="-5"/>
          <w:sz w:val="20"/>
        </w:rPr>
        <w:t xml:space="preserve"> </w:t>
      </w:r>
      <w:r>
        <w:rPr>
          <w:sz w:val="20"/>
        </w:rPr>
        <w:t>and</w:t>
      </w:r>
      <w:r>
        <w:rPr>
          <w:spacing w:val="-5"/>
          <w:sz w:val="20"/>
        </w:rPr>
        <w:t xml:space="preserve"> </w:t>
      </w:r>
      <w:r>
        <w:rPr>
          <w:sz w:val="20"/>
        </w:rPr>
        <w:t>alerts</w:t>
      </w:r>
    </w:p>
    <w:p w14:paraId="45BD8844" w14:textId="77777777" w:rsidR="00FD3DFB" w:rsidRDefault="00000630">
      <w:pPr>
        <w:pStyle w:val="a4"/>
        <w:numPr>
          <w:ilvl w:val="0"/>
          <w:numId w:val="35"/>
        </w:numPr>
        <w:tabs>
          <w:tab w:val="left" w:pos="387"/>
        </w:tabs>
        <w:ind w:hanging="249"/>
        <w:jc w:val="both"/>
        <w:rPr>
          <w:sz w:val="20"/>
        </w:rPr>
      </w:pPr>
      <w:r>
        <w:rPr>
          <w:sz w:val="20"/>
        </w:rPr>
        <w:t>Retrieving</w:t>
      </w:r>
      <w:r>
        <w:rPr>
          <w:spacing w:val="-7"/>
          <w:sz w:val="20"/>
        </w:rPr>
        <w:t xml:space="preserve"> </w:t>
      </w:r>
      <w:r>
        <w:rPr>
          <w:sz w:val="20"/>
        </w:rPr>
        <w:t>and</w:t>
      </w:r>
      <w:r>
        <w:rPr>
          <w:spacing w:val="-6"/>
          <w:sz w:val="20"/>
        </w:rPr>
        <w:t xml:space="preserve"> </w:t>
      </w:r>
      <w:r>
        <w:rPr>
          <w:sz w:val="20"/>
        </w:rPr>
        <w:t>displaying</w:t>
      </w:r>
      <w:r>
        <w:rPr>
          <w:spacing w:val="-6"/>
          <w:sz w:val="20"/>
        </w:rPr>
        <w:t xml:space="preserve"> </w:t>
      </w:r>
      <w:r>
        <w:rPr>
          <w:sz w:val="20"/>
        </w:rPr>
        <w:t>the</w:t>
      </w:r>
      <w:r>
        <w:rPr>
          <w:spacing w:val="-6"/>
          <w:sz w:val="20"/>
        </w:rPr>
        <w:t xml:space="preserve"> </w:t>
      </w:r>
      <w:r>
        <w:rPr>
          <w:sz w:val="20"/>
        </w:rPr>
        <w:t>information</w:t>
      </w:r>
      <w:r>
        <w:rPr>
          <w:spacing w:val="-7"/>
          <w:sz w:val="20"/>
        </w:rPr>
        <w:t xml:space="preserve"> </w:t>
      </w:r>
      <w:r>
        <w:rPr>
          <w:sz w:val="20"/>
        </w:rPr>
        <w:t>of</w:t>
      </w:r>
      <w:r>
        <w:rPr>
          <w:spacing w:val="-6"/>
          <w:sz w:val="20"/>
        </w:rPr>
        <w:t xml:space="preserve"> </w:t>
      </w:r>
      <w:r>
        <w:rPr>
          <w:sz w:val="20"/>
        </w:rPr>
        <w:t>the</w:t>
      </w:r>
      <w:r>
        <w:rPr>
          <w:spacing w:val="-7"/>
          <w:sz w:val="20"/>
        </w:rPr>
        <w:t xml:space="preserve"> </w:t>
      </w:r>
      <w:r>
        <w:rPr>
          <w:sz w:val="20"/>
        </w:rPr>
        <w:t>ThinkServer</w:t>
      </w:r>
      <w:r>
        <w:rPr>
          <w:spacing w:val="-6"/>
          <w:sz w:val="20"/>
        </w:rPr>
        <w:t xml:space="preserve"> </w:t>
      </w:r>
      <w:r>
        <w:rPr>
          <w:sz w:val="20"/>
        </w:rPr>
        <w:t>servers</w:t>
      </w:r>
    </w:p>
    <w:p w14:paraId="13217BC3" w14:textId="77777777" w:rsidR="00FD3DFB" w:rsidRDefault="00000630">
      <w:pPr>
        <w:pStyle w:val="a4"/>
        <w:numPr>
          <w:ilvl w:val="0"/>
          <w:numId w:val="35"/>
        </w:numPr>
        <w:tabs>
          <w:tab w:val="left" w:pos="387"/>
        </w:tabs>
        <w:ind w:hanging="249"/>
        <w:jc w:val="both"/>
        <w:rPr>
          <w:sz w:val="20"/>
        </w:rPr>
      </w:pPr>
      <w:r>
        <w:rPr>
          <w:sz w:val="20"/>
        </w:rPr>
        <w:t>Providing an option for deleting the BMC</w:t>
      </w:r>
      <w:r>
        <w:rPr>
          <w:spacing w:val="10"/>
          <w:sz w:val="20"/>
        </w:rPr>
        <w:t xml:space="preserve"> </w:t>
      </w:r>
      <w:r>
        <w:rPr>
          <w:sz w:val="20"/>
        </w:rPr>
        <w:t>node</w:t>
      </w:r>
    </w:p>
    <w:p w14:paraId="0695A044" w14:textId="77777777" w:rsidR="00FD3DFB" w:rsidRDefault="00FD3DFB">
      <w:pPr>
        <w:pStyle w:val="a3"/>
        <w:spacing w:before="5"/>
        <w:rPr>
          <w:sz w:val="21"/>
        </w:rPr>
      </w:pPr>
    </w:p>
    <w:p w14:paraId="3531FB90" w14:textId="77777777" w:rsidR="00FD3DFB" w:rsidRDefault="00000630">
      <w:pPr>
        <w:pStyle w:val="4"/>
        <w:spacing w:before="1"/>
        <w:ind w:left="137"/>
        <w:jc w:val="both"/>
      </w:pPr>
      <w:r>
        <w:t>Before you begin</w:t>
      </w:r>
    </w:p>
    <w:p w14:paraId="598C9941" w14:textId="77777777" w:rsidR="00FD3DFB" w:rsidRDefault="00FD3DFB">
      <w:pPr>
        <w:pStyle w:val="a3"/>
        <w:spacing w:before="7"/>
        <w:rPr>
          <w:b/>
          <w:sz w:val="21"/>
        </w:rPr>
      </w:pPr>
    </w:p>
    <w:p w14:paraId="01E03992" w14:textId="77777777" w:rsidR="00FD3DFB" w:rsidRDefault="00000630">
      <w:pPr>
        <w:pStyle w:val="a3"/>
        <w:spacing w:line="249" w:lineRule="auto"/>
        <w:ind w:left="137" w:right="315"/>
      </w:pPr>
      <w:r>
        <w:t>Before</w:t>
      </w:r>
      <w:r>
        <w:rPr>
          <w:spacing w:val="-11"/>
        </w:rPr>
        <w:t xml:space="preserve"> </w:t>
      </w:r>
      <w:r>
        <w:t>managing</w:t>
      </w:r>
      <w:r>
        <w:rPr>
          <w:spacing w:val="-10"/>
        </w:rPr>
        <w:t xml:space="preserve"> </w:t>
      </w:r>
      <w:r>
        <w:t>the</w:t>
      </w:r>
      <w:r>
        <w:rPr>
          <w:spacing w:val="-10"/>
        </w:rPr>
        <w:t xml:space="preserve"> </w:t>
      </w:r>
      <w:r>
        <w:t>ThinkServer</w:t>
      </w:r>
      <w:r>
        <w:rPr>
          <w:spacing w:val="-11"/>
        </w:rPr>
        <w:t xml:space="preserve"> </w:t>
      </w:r>
      <w:r>
        <w:t>servers,</w:t>
      </w:r>
      <w:r>
        <w:rPr>
          <w:spacing w:val="-9"/>
        </w:rPr>
        <w:t xml:space="preserve"> </w:t>
      </w:r>
      <w:r>
        <w:t>ensure</w:t>
      </w:r>
      <w:r>
        <w:rPr>
          <w:spacing w:val="-11"/>
        </w:rPr>
        <w:t xml:space="preserve"> </w:t>
      </w:r>
      <w:r>
        <w:t>that</w:t>
      </w:r>
      <w:r>
        <w:rPr>
          <w:spacing w:val="-10"/>
        </w:rPr>
        <w:t xml:space="preserve"> </w:t>
      </w:r>
      <w:r>
        <w:t>the</w:t>
      </w:r>
      <w:r>
        <w:rPr>
          <w:spacing w:val="-11"/>
        </w:rPr>
        <w:t xml:space="preserve"> </w:t>
      </w:r>
      <w:r>
        <w:t>target</w:t>
      </w:r>
      <w:r>
        <w:rPr>
          <w:spacing w:val="-10"/>
        </w:rPr>
        <w:t xml:space="preserve"> </w:t>
      </w:r>
      <w:r>
        <w:t>ThinkServer</w:t>
      </w:r>
      <w:r>
        <w:rPr>
          <w:spacing w:val="-10"/>
        </w:rPr>
        <w:t xml:space="preserve"> </w:t>
      </w:r>
      <w:r>
        <w:t>server</w:t>
      </w:r>
      <w:r>
        <w:rPr>
          <w:spacing w:val="-11"/>
        </w:rPr>
        <w:t xml:space="preserve"> </w:t>
      </w:r>
      <w:r>
        <w:t>is</w:t>
      </w:r>
      <w:r>
        <w:rPr>
          <w:spacing w:val="-10"/>
        </w:rPr>
        <w:t xml:space="preserve"> </w:t>
      </w:r>
      <w:r>
        <w:t>managed</w:t>
      </w:r>
      <w:r>
        <w:rPr>
          <w:spacing w:val="-10"/>
        </w:rPr>
        <w:t xml:space="preserve"> </w:t>
      </w:r>
      <w:r>
        <w:t>by</w:t>
      </w:r>
      <w:r>
        <w:rPr>
          <w:spacing w:val="-10"/>
        </w:rPr>
        <w:t xml:space="preserve"> </w:t>
      </w:r>
      <w:r>
        <w:t>XClarity Administrator.</w:t>
      </w:r>
    </w:p>
    <w:p w14:paraId="120D392F" w14:textId="77777777" w:rsidR="00FD3DFB" w:rsidRDefault="00000630">
      <w:pPr>
        <w:pStyle w:val="a3"/>
        <w:spacing w:before="200" w:line="249" w:lineRule="auto"/>
        <w:ind w:left="137" w:right="150"/>
      </w:pPr>
      <w:r>
        <w:rPr>
          <w:b/>
        </w:rPr>
        <w:t xml:space="preserve">Note: </w:t>
      </w:r>
      <w:r>
        <w:t>You should not register XClarity Administrator in XClarity Integrator if there is no ThinkServer server in your Operations Manager environment.</w:t>
      </w:r>
    </w:p>
    <w:p w14:paraId="20577AD3" w14:textId="77777777" w:rsidR="00FD3DFB" w:rsidRDefault="00FD3DFB">
      <w:pPr>
        <w:pStyle w:val="a3"/>
        <w:spacing w:before="8"/>
      </w:pPr>
    </w:p>
    <w:p w14:paraId="570FA45A" w14:textId="77777777" w:rsidR="00FD3DFB" w:rsidRDefault="00000630">
      <w:pPr>
        <w:pStyle w:val="4"/>
        <w:ind w:left="137"/>
        <w:jc w:val="both"/>
      </w:pPr>
      <w:r>
        <w:t>Supported servers</w:t>
      </w:r>
    </w:p>
    <w:p w14:paraId="0E20F747" w14:textId="77777777" w:rsidR="00FD3DFB" w:rsidRDefault="00FD3DFB">
      <w:pPr>
        <w:pStyle w:val="a3"/>
        <w:spacing w:before="6"/>
        <w:rPr>
          <w:b/>
          <w:sz w:val="21"/>
        </w:rPr>
      </w:pPr>
    </w:p>
    <w:p w14:paraId="21BB0575" w14:textId="77777777" w:rsidR="00FD3DFB" w:rsidRDefault="00000630">
      <w:pPr>
        <w:pStyle w:val="a3"/>
        <w:spacing w:line="249" w:lineRule="auto"/>
        <w:ind w:left="137" w:right="528"/>
      </w:pPr>
      <w:r>
        <w:t xml:space="preserve">Refer to the “Manage ThinkServer servers through XClarity Administrator (out-of-band mode)” column of </w:t>
      </w:r>
      <w:bookmarkStart w:id="153" w:name="Configuring_XClarity_Administrator_"/>
      <w:bookmarkStart w:id="154" w:name="_bookmark34"/>
      <w:bookmarkEnd w:id="153"/>
      <w:bookmarkEnd w:id="154"/>
      <w:r>
        <w:fldChar w:fldCharType="begin"/>
      </w:r>
      <w:r>
        <w:instrText xml:space="preserve"> HYPERLINK \l "_bookmark5" </w:instrText>
      </w:r>
      <w:r>
        <w:fldChar w:fldCharType="separate"/>
      </w:r>
      <w:r>
        <w:t>Table 2 “Supported server models and functions” on page 3</w:t>
      </w:r>
      <w:r>
        <w:fldChar w:fldCharType="end"/>
      </w:r>
      <w:r>
        <w:t>.</w:t>
      </w:r>
    </w:p>
    <w:p w14:paraId="1ECD28DB" w14:textId="77777777" w:rsidR="00FD3DFB" w:rsidRDefault="00006CE7">
      <w:pPr>
        <w:pStyle w:val="a3"/>
        <w:spacing w:before="8"/>
        <w:rPr>
          <w:sz w:val="21"/>
        </w:rPr>
      </w:pPr>
      <w:r>
        <w:pict w14:anchorId="4382BC63">
          <v:line id="_x0000_s1081" style="position:absolute;z-index:1648;mso-wrap-distance-left:0;mso-wrap-distance-right:0;mso-position-horizontal-relative:page" from="70.85pt,14.75pt" to="552.45pt,14.75pt" strokeweight=".51pt">
            <w10:wrap type="topAndBottom" anchorx="page"/>
          </v:line>
        </w:pict>
      </w:r>
    </w:p>
    <w:p w14:paraId="3FA51ABF" w14:textId="77777777" w:rsidR="00FD3DFB" w:rsidRDefault="00000630">
      <w:pPr>
        <w:spacing w:before="9"/>
        <w:ind w:left="137"/>
        <w:jc w:val="both"/>
        <w:rPr>
          <w:b/>
          <w:sz w:val="28"/>
        </w:rPr>
      </w:pPr>
      <w:r>
        <w:rPr>
          <w:b/>
          <w:sz w:val="28"/>
        </w:rPr>
        <w:t>Configuring XClarity Administrator</w:t>
      </w:r>
    </w:p>
    <w:p w14:paraId="3BFFEC46" w14:textId="77777777" w:rsidR="00FD3DFB" w:rsidRDefault="00000630">
      <w:pPr>
        <w:pStyle w:val="a3"/>
        <w:spacing w:before="125" w:line="218" w:lineRule="exact"/>
        <w:ind w:left="137" w:right="241"/>
        <w:jc w:val="both"/>
      </w:pPr>
      <w:r>
        <w:t>To</w:t>
      </w:r>
      <w:r>
        <w:rPr>
          <w:spacing w:val="-9"/>
        </w:rPr>
        <w:t xml:space="preserve"> </w:t>
      </w:r>
      <w:r>
        <w:t>monitor</w:t>
      </w:r>
      <w:r>
        <w:rPr>
          <w:spacing w:val="-9"/>
        </w:rPr>
        <w:t xml:space="preserve"> </w:t>
      </w:r>
      <w:r>
        <w:t>the</w:t>
      </w:r>
      <w:r>
        <w:rPr>
          <w:spacing w:val="-10"/>
        </w:rPr>
        <w:t xml:space="preserve"> </w:t>
      </w:r>
      <w:r>
        <w:t>ThinkServer</w:t>
      </w:r>
      <w:r>
        <w:rPr>
          <w:spacing w:val="-9"/>
        </w:rPr>
        <w:t xml:space="preserve"> </w:t>
      </w:r>
      <w:r>
        <w:t>servers,</w:t>
      </w:r>
      <w:r>
        <w:rPr>
          <w:spacing w:val="-9"/>
        </w:rPr>
        <w:t xml:space="preserve"> </w:t>
      </w:r>
      <w:r>
        <w:t>you</w:t>
      </w:r>
      <w:r>
        <w:rPr>
          <w:spacing w:val="-9"/>
        </w:rPr>
        <w:t xml:space="preserve"> </w:t>
      </w:r>
      <w:r>
        <w:t>shall</w:t>
      </w:r>
      <w:r>
        <w:rPr>
          <w:spacing w:val="-9"/>
        </w:rPr>
        <w:t xml:space="preserve"> </w:t>
      </w:r>
      <w:r>
        <w:t>configure</w:t>
      </w:r>
      <w:r>
        <w:rPr>
          <w:spacing w:val="-10"/>
        </w:rPr>
        <w:t xml:space="preserve"> </w:t>
      </w:r>
      <w:r>
        <w:t>XClarity</w:t>
      </w:r>
      <w:r>
        <w:rPr>
          <w:spacing w:val="-10"/>
        </w:rPr>
        <w:t xml:space="preserve"> </w:t>
      </w:r>
      <w:r>
        <w:t>Administrator</w:t>
      </w:r>
      <w:r>
        <w:rPr>
          <w:spacing w:val="-9"/>
        </w:rPr>
        <w:t xml:space="preserve"> </w:t>
      </w:r>
      <w:r>
        <w:t>first.</w:t>
      </w:r>
      <w:r>
        <w:rPr>
          <w:spacing w:val="-10"/>
        </w:rPr>
        <w:t xml:space="preserve"> </w:t>
      </w:r>
      <w:r>
        <w:t>The</w:t>
      </w:r>
      <w:r>
        <w:rPr>
          <w:spacing w:val="-9"/>
        </w:rPr>
        <w:t xml:space="preserve"> </w:t>
      </w:r>
      <w:r>
        <w:t>ThinkServer</w:t>
      </w:r>
      <w:r>
        <w:rPr>
          <w:spacing w:val="-9"/>
        </w:rPr>
        <w:t xml:space="preserve"> </w:t>
      </w:r>
      <w:r>
        <w:t>servers managed by Lenovo XClarity Administrator will be automatically discovered in Operations Manager after</w:t>
      </w:r>
      <w:r>
        <w:rPr>
          <w:spacing w:val="-28"/>
        </w:rPr>
        <w:t xml:space="preserve"> </w:t>
      </w:r>
      <w:r>
        <w:t>the configuration.</w:t>
      </w:r>
    </w:p>
    <w:p w14:paraId="64181FEE" w14:textId="77777777" w:rsidR="00FD3DFB" w:rsidRDefault="00FD3DFB">
      <w:pPr>
        <w:pStyle w:val="a3"/>
        <w:spacing w:before="5"/>
        <w:rPr>
          <w:sz w:val="21"/>
        </w:rPr>
      </w:pPr>
    </w:p>
    <w:p w14:paraId="0C8DD9E3" w14:textId="77777777" w:rsidR="00FD3DFB" w:rsidRDefault="00000630">
      <w:pPr>
        <w:pStyle w:val="4"/>
        <w:ind w:left="137"/>
        <w:jc w:val="both"/>
      </w:pPr>
      <w:r>
        <w:t>Procedure</w:t>
      </w:r>
    </w:p>
    <w:p w14:paraId="38EC8693" w14:textId="77777777" w:rsidR="00FD3DFB" w:rsidRDefault="00000630">
      <w:pPr>
        <w:pStyle w:val="a3"/>
        <w:spacing w:before="93" w:line="223" w:lineRule="exact"/>
        <w:ind w:left="137"/>
        <w:jc w:val="both"/>
      </w:pPr>
      <w:r>
        <w:t>Step 1.    Log in to the Operations Manager console.</w:t>
      </w:r>
    </w:p>
    <w:p w14:paraId="64F37637" w14:textId="77777777" w:rsidR="00FD3DFB" w:rsidRDefault="00000630">
      <w:pPr>
        <w:spacing w:line="343" w:lineRule="exact"/>
        <w:ind w:left="137"/>
        <w:jc w:val="both"/>
        <w:rPr>
          <w:sz w:val="20"/>
        </w:rPr>
      </w:pPr>
      <w:r>
        <w:rPr>
          <w:sz w:val="20"/>
        </w:rPr>
        <w:t xml:space="preserve">Step 2.   In the left navigation pane, click </w:t>
      </w:r>
      <w:r>
        <w:rPr>
          <w:b/>
          <w:sz w:val="20"/>
        </w:rPr>
        <w:t xml:space="preserve">Monitoring </w:t>
      </w:r>
      <w:r>
        <w:rPr>
          <w:rFonts w:ascii="Arial Unicode MS" w:hAnsi="Arial Unicode MS"/>
          <w:sz w:val="20"/>
        </w:rPr>
        <w:t xml:space="preserve">➙ </w:t>
      </w:r>
      <w:r>
        <w:rPr>
          <w:b/>
          <w:sz w:val="20"/>
        </w:rPr>
        <w:t>Windows Computers</w:t>
      </w:r>
      <w:r>
        <w:rPr>
          <w:sz w:val="20"/>
        </w:rPr>
        <w:t>.</w:t>
      </w:r>
    </w:p>
    <w:p w14:paraId="6B0AFA63" w14:textId="77777777" w:rsidR="00FD3DFB" w:rsidRDefault="00000630">
      <w:pPr>
        <w:tabs>
          <w:tab w:val="left" w:pos="987"/>
        </w:tabs>
        <w:spacing w:before="83" w:line="249" w:lineRule="auto"/>
        <w:ind w:left="987" w:right="658" w:hanging="851"/>
        <w:rPr>
          <w:sz w:val="20"/>
        </w:rPr>
      </w:pPr>
      <w:r>
        <w:rPr>
          <w:sz w:val="20"/>
        </w:rPr>
        <w:t>Step</w:t>
      </w:r>
      <w:r>
        <w:rPr>
          <w:spacing w:val="-5"/>
          <w:sz w:val="20"/>
        </w:rPr>
        <w:t xml:space="preserve"> </w:t>
      </w:r>
      <w:r>
        <w:rPr>
          <w:sz w:val="20"/>
        </w:rPr>
        <w:t>3.</w:t>
      </w:r>
      <w:r>
        <w:rPr>
          <w:sz w:val="20"/>
        </w:rPr>
        <w:tab/>
        <w:t>Click</w:t>
      </w:r>
      <w:r>
        <w:rPr>
          <w:spacing w:val="-12"/>
          <w:sz w:val="20"/>
        </w:rPr>
        <w:t xml:space="preserve"> </w:t>
      </w:r>
      <w:r>
        <w:rPr>
          <w:b/>
          <w:sz w:val="20"/>
        </w:rPr>
        <w:t>(Lenovo)</w:t>
      </w:r>
      <w:r>
        <w:rPr>
          <w:b/>
          <w:spacing w:val="-11"/>
          <w:sz w:val="20"/>
        </w:rPr>
        <w:t xml:space="preserve"> </w:t>
      </w:r>
      <w:r>
        <w:rPr>
          <w:b/>
          <w:sz w:val="20"/>
        </w:rPr>
        <w:t>XClarity</w:t>
      </w:r>
      <w:r>
        <w:rPr>
          <w:b/>
          <w:spacing w:val="-12"/>
          <w:sz w:val="20"/>
        </w:rPr>
        <w:t xml:space="preserve"> </w:t>
      </w:r>
      <w:r>
        <w:rPr>
          <w:b/>
          <w:sz w:val="20"/>
        </w:rPr>
        <w:t>Administrator</w:t>
      </w:r>
      <w:r>
        <w:rPr>
          <w:b/>
          <w:spacing w:val="-11"/>
          <w:sz w:val="20"/>
        </w:rPr>
        <w:t xml:space="preserve"> </w:t>
      </w:r>
      <w:r>
        <w:rPr>
          <w:sz w:val="20"/>
        </w:rPr>
        <w:t>in</w:t>
      </w:r>
      <w:r>
        <w:rPr>
          <w:spacing w:val="-11"/>
          <w:sz w:val="20"/>
        </w:rPr>
        <w:t xml:space="preserve"> </w:t>
      </w:r>
      <w:r>
        <w:rPr>
          <w:sz w:val="20"/>
        </w:rPr>
        <w:t>the</w:t>
      </w:r>
      <w:r>
        <w:rPr>
          <w:spacing w:val="-12"/>
          <w:sz w:val="20"/>
        </w:rPr>
        <w:t xml:space="preserve"> </w:t>
      </w:r>
      <w:r>
        <w:rPr>
          <w:b/>
          <w:sz w:val="20"/>
        </w:rPr>
        <w:t>Task</w:t>
      </w:r>
      <w:r>
        <w:rPr>
          <w:b/>
          <w:spacing w:val="-12"/>
          <w:sz w:val="20"/>
        </w:rPr>
        <w:t xml:space="preserve"> </w:t>
      </w:r>
      <w:r>
        <w:rPr>
          <w:sz w:val="20"/>
        </w:rPr>
        <w:t>pane</w:t>
      </w:r>
      <w:r>
        <w:rPr>
          <w:spacing w:val="-11"/>
          <w:sz w:val="20"/>
        </w:rPr>
        <w:t xml:space="preserve"> </w:t>
      </w:r>
      <w:r>
        <w:rPr>
          <w:sz w:val="20"/>
        </w:rPr>
        <w:t>on</w:t>
      </w:r>
      <w:r>
        <w:rPr>
          <w:spacing w:val="-12"/>
          <w:sz w:val="20"/>
        </w:rPr>
        <w:t xml:space="preserve"> </w:t>
      </w:r>
      <w:r>
        <w:rPr>
          <w:sz w:val="20"/>
        </w:rPr>
        <w:t>the</w:t>
      </w:r>
      <w:r>
        <w:rPr>
          <w:spacing w:val="-11"/>
          <w:sz w:val="20"/>
        </w:rPr>
        <w:t xml:space="preserve"> </w:t>
      </w:r>
      <w:r>
        <w:rPr>
          <w:sz w:val="20"/>
        </w:rPr>
        <w:t>right.</w:t>
      </w:r>
      <w:r>
        <w:rPr>
          <w:spacing w:val="-12"/>
          <w:sz w:val="20"/>
        </w:rPr>
        <w:t xml:space="preserve"> </w:t>
      </w:r>
      <w:r>
        <w:rPr>
          <w:sz w:val="20"/>
        </w:rPr>
        <w:t>The</w:t>
      </w:r>
      <w:r>
        <w:rPr>
          <w:spacing w:val="-11"/>
          <w:sz w:val="20"/>
        </w:rPr>
        <w:t xml:space="preserve"> </w:t>
      </w:r>
      <w:r>
        <w:rPr>
          <w:b/>
          <w:sz w:val="20"/>
        </w:rPr>
        <w:t>Rigistered</w:t>
      </w:r>
      <w:r>
        <w:rPr>
          <w:b/>
          <w:spacing w:val="-12"/>
          <w:sz w:val="20"/>
        </w:rPr>
        <w:t xml:space="preserve"> </w:t>
      </w:r>
      <w:r>
        <w:rPr>
          <w:b/>
          <w:sz w:val="20"/>
        </w:rPr>
        <w:t>Lenovo</w:t>
      </w:r>
      <w:r>
        <w:rPr>
          <w:b/>
          <w:w w:val="98"/>
          <w:sz w:val="20"/>
        </w:rPr>
        <w:t xml:space="preserve"> </w:t>
      </w:r>
      <w:r>
        <w:rPr>
          <w:b/>
          <w:sz w:val="20"/>
        </w:rPr>
        <w:t xml:space="preserve">XClarity Administrator </w:t>
      </w:r>
      <w:r>
        <w:rPr>
          <w:sz w:val="20"/>
        </w:rPr>
        <w:t>page</w:t>
      </w:r>
      <w:r>
        <w:rPr>
          <w:spacing w:val="-33"/>
          <w:sz w:val="20"/>
        </w:rPr>
        <w:t xml:space="preserve"> </w:t>
      </w:r>
      <w:r>
        <w:rPr>
          <w:sz w:val="20"/>
        </w:rPr>
        <w:t>opens.</w:t>
      </w:r>
    </w:p>
    <w:p w14:paraId="1F34A313" w14:textId="77777777" w:rsidR="00FD3DFB" w:rsidRDefault="00000630">
      <w:pPr>
        <w:pStyle w:val="a3"/>
        <w:spacing w:before="84"/>
        <w:ind w:left="137"/>
        <w:jc w:val="both"/>
      </w:pPr>
      <w:r>
        <w:t xml:space="preserve">Step 4.    Click </w:t>
      </w:r>
      <w:r>
        <w:rPr>
          <w:b/>
        </w:rPr>
        <w:t>Register</w:t>
      </w:r>
      <w:r>
        <w:t>. Input the IP address, user name, password, and port for XClarity Administrator.</w:t>
      </w:r>
    </w:p>
    <w:p w14:paraId="4160D42A" w14:textId="77777777" w:rsidR="00FD3DFB" w:rsidRDefault="00000630">
      <w:pPr>
        <w:pStyle w:val="a3"/>
        <w:spacing w:before="9"/>
        <w:ind w:left="987"/>
      </w:pPr>
      <w:r>
        <w:t xml:space="preserve">Then, click </w:t>
      </w:r>
      <w:r>
        <w:rPr>
          <w:b/>
        </w:rPr>
        <w:t>OK</w:t>
      </w:r>
      <w:r>
        <w:t>. Do one of the following:</w:t>
      </w:r>
    </w:p>
    <w:p w14:paraId="3AB814F1" w14:textId="77777777" w:rsidR="00FD3DFB" w:rsidRDefault="00000630">
      <w:pPr>
        <w:pStyle w:val="4"/>
        <w:numPr>
          <w:ilvl w:val="0"/>
          <w:numId w:val="24"/>
        </w:numPr>
        <w:tabs>
          <w:tab w:val="left" w:pos="1238"/>
        </w:tabs>
        <w:spacing w:before="129"/>
        <w:ind w:hanging="223"/>
        <w:rPr>
          <w:b w:val="0"/>
        </w:rPr>
      </w:pPr>
      <w:r>
        <w:t>Use an existing</w:t>
      </w:r>
      <w:r>
        <w:rPr>
          <w:spacing w:val="-28"/>
        </w:rPr>
        <w:t xml:space="preserve"> </w:t>
      </w:r>
      <w:r>
        <w:t>account</w:t>
      </w:r>
      <w:r>
        <w:rPr>
          <w:b w:val="0"/>
        </w:rPr>
        <w:t>:</w:t>
      </w:r>
    </w:p>
    <w:p w14:paraId="4308388B" w14:textId="77777777" w:rsidR="00FD3DFB" w:rsidRDefault="00000630">
      <w:pPr>
        <w:pStyle w:val="a4"/>
        <w:numPr>
          <w:ilvl w:val="0"/>
          <w:numId w:val="23"/>
        </w:numPr>
        <w:tabs>
          <w:tab w:val="left" w:pos="1636"/>
        </w:tabs>
        <w:spacing w:before="93" w:line="249" w:lineRule="auto"/>
        <w:ind w:right="836"/>
        <w:rPr>
          <w:sz w:val="20"/>
        </w:rPr>
      </w:pPr>
      <w:r>
        <w:rPr>
          <w:sz w:val="20"/>
        </w:rPr>
        <w:t xml:space="preserve">Ensure that this account has the role group lxc-supervisor or the combination of lxc- operator, lxc-fw-admin, lxc-hw-admin and  </w:t>
      </w:r>
      <w:r>
        <w:rPr>
          <w:spacing w:val="8"/>
          <w:sz w:val="20"/>
        </w:rPr>
        <w:t xml:space="preserve"> </w:t>
      </w:r>
      <w:r>
        <w:rPr>
          <w:sz w:val="20"/>
        </w:rPr>
        <w:t>lxc-os-admin.</w:t>
      </w:r>
    </w:p>
    <w:p w14:paraId="2D6E01EA" w14:textId="77777777" w:rsidR="00FD3DFB" w:rsidRDefault="00000630">
      <w:pPr>
        <w:pStyle w:val="a4"/>
        <w:numPr>
          <w:ilvl w:val="0"/>
          <w:numId w:val="23"/>
        </w:numPr>
        <w:tabs>
          <w:tab w:val="left" w:pos="1636"/>
        </w:tabs>
        <w:spacing w:before="85" w:line="249" w:lineRule="auto"/>
        <w:ind w:right="244"/>
        <w:rPr>
          <w:sz w:val="20"/>
        </w:rPr>
      </w:pPr>
      <w:r>
        <w:rPr>
          <w:sz w:val="20"/>
        </w:rPr>
        <w:t>Ensure</w:t>
      </w:r>
      <w:r>
        <w:rPr>
          <w:spacing w:val="-4"/>
          <w:sz w:val="20"/>
        </w:rPr>
        <w:t xml:space="preserve"> </w:t>
      </w:r>
      <w:r>
        <w:rPr>
          <w:sz w:val="20"/>
        </w:rPr>
        <w:t>that</w:t>
      </w:r>
      <w:r>
        <w:rPr>
          <w:spacing w:val="-5"/>
          <w:sz w:val="20"/>
        </w:rPr>
        <w:t xml:space="preserve"> </w:t>
      </w:r>
      <w:r>
        <w:rPr>
          <w:sz w:val="20"/>
        </w:rPr>
        <w:t>this</w:t>
      </w:r>
      <w:r>
        <w:rPr>
          <w:spacing w:val="-4"/>
          <w:sz w:val="20"/>
        </w:rPr>
        <w:t xml:space="preserve"> </w:t>
      </w:r>
      <w:r>
        <w:rPr>
          <w:sz w:val="20"/>
        </w:rPr>
        <w:t>account</w:t>
      </w:r>
      <w:r>
        <w:rPr>
          <w:spacing w:val="-4"/>
          <w:sz w:val="20"/>
        </w:rPr>
        <w:t xml:space="preserve"> </w:t>
      </w:r>
      <w:r>
        <w:rPr>
          <w:sz w:val="20"/>
        </w:rPr>
        <w:t>can</w:t>
      </w:r>
      <w:r>
        <w:rPr>
          <w:spacing w:val="-5"/>
          <w:sz w:val="20"/>
        </w:rPr>
        <w:t xml:space="preserve"> </w:t>
      </w:r>
      <w:r>
        <w:rPr>
          <w:sz w:val="20"/>
        </w:rPr>
        <w:t>access</w:t>
      </w:r>
      <w:r>
        <w:rPr>
          <w:spacing w:val="-4"/>
          <w:sz w:val="20"/>
        </w:rPr>
        <w:t xml:space="preserve"> </w:t>
      </w:r>
      <w:r>
        <w:rPr>
          <w:sz w:val="20"/>
        </w:rPr>
        <w:t>the</w:t>
      </w:r>
      <w:r>
        <w:rPr>
          <w:spacing w:val="-4"/>
          <w:sz w:val="20"/>
        </w:rPr>
        <w:t xml:space="preserve"> </w:t>
      </w:r>
      <w:r>
        <w:rPr>
          <w:sz w:val="20"/>
        </w:rPr>
        <w:t>servers</w:t>
      </w:r>
      <w:r>
        <w:rPr>
          <w:spacing w:val="-5"/>
          <w:sz w:val="20"/>
        </w:rPr>
        <w:t xml:space="preserve"> </w:t>
      </w:r>
      <w:r>
        <w:rPr>
          <w:sz w:val="20"/>
        </w:rPr>
        <w:t>if</w:t>
      </w:r>
      <w:r>
        <w:rPr>
          <w:spacing w:val="-4"/>
          <w:sz w:val="20"/>
        </w:rPr>
        <w:t xml:space="preserve"> </w:t>
      </w:r>
      <w:r>
        <w:rPr>
          <w:sz w:val="20"/>
        </w:rPr>
        <w:t>Resource</w:t>
      </w:r>
      <w:r>
        <w:rPr>
          <w:spacing w:val="-5"/>
          <w:sz w:val="20"/>
        </w:rPr>
        <w:t xml:space="preserve"> </w:t>
      </w:r>
      <w:r>
        <w:rPr>
          <w:sz w:val="20"/>
        </w:rPr>
        <w:t>Acccess</w:t>
      </w:r>
      <w:r>
        <w:rPr>
          <w:spacing w:val="-4"/>
          <w:sz w:val="20"/>
        </w:rPr>
        <w:t xml:space="preserve"> </w:t>
      </w:r>
      <w:r>
        <w:rPr>
          <w:sz w:val="20"/>
        </w:rPr>
        <w:t>Control</w:t>
      </w:r>
      <w:r>
        <w:rPr>
          <w:spacing w:val="-4"/>
          <w:sz w:val="20"/>
        </w:rPr>
        <w:t xml:space="preserve"> </w:t>
      </w:r>
      <w:r>
        <w:rPr>
          <w:sz w:val="20"/>
        </w:rPr>
        <w:t>is</w:t>
      </w:r>
      <w:r>
        <w:rPr>
          <w:spacing w:val="-4"/>
          <w:sz w:val="20"/>
        </w:rPr>
        <w:t xml:space="preserve"> </w:t>
      </w:r>
      <w:r>
        <w:rPr>
          <w:sz w:val="20"/>
        </w:rPr>
        <w:t>enabled</w:t>
      </w:r>
      <w:r>
        <w:rPr>
          <w:spacing w:val="-4"/>
          <w:sz w:val="20"/>
        </w:rPr>
        <w:t xml:space="preserve"> </w:t>
      </w:r>
      <w:r>
        <w:rPr>
          <w:sz w:val="20"/>
        </w:rPr>
        <w:t>on XClarity Administrator.</w:t>
      </w:r>
    </w:p>
    <w:p w14:paraId="704C4A8B" w14:textId="77777777" w:rsidR="00FD3DFB" w:rsidRDefault="00000630">
      <w:pPr>
        <w:pStyle w:val="a3"/>
        <w:spacing w:before="85"/>
        <w:ind w:left="987"/>
      </w:pPr>
      <w:r>
        <w:rPr>
          <w:w w:val="99"/>
        </w:rPr>
        <w:t>.</w:t>
      </w:r>
    </w:p>
    <w:p w14:paraId="39D49CD9" w14:textId="77777777" w:rsidR="00FD3DFB" w:rsidRDefault="00000630">
      <w:pPr>
        <w:pStyle w:val="4"/>
        <w:numPr>
          <w:ilvl w:val="0"/>
          <w:numId w:val="24"/>
        </w:numPr>
        <w:tabs>
          <w:tab w:val="left" w:pos="1238"/>
        </w:tabs>
        <w:spacing w:before="94"/>
        <w:ind w:left="1237"/>
        <w:rPr>
          <w:b w:val="0"/>
        </w:rPr>
      </w:pPr>
      <w:r>
        <w:t>Create</w:t>
      </w:r>
      <w:r>
        <w:rPr>
          <w:spacing w:val="-6"/>
        </w:rPr>
        <w:t xml:space="preserve"> </w:t>
      </w:r>
      <w:r>
        <w:t>a</w:t>
      </w:r>
      <w:r>
        <w:rPr>
          <w:spacing w:val="-7"/>
        </w:rPr>
        <w:t xml:space="preserve"> </w:t>
      </w:r>
      <w:r>
        <w:t>new</w:t>
      </w:r>
      <w:r>
        <w:rPr>
          <w:spacing w:val="-6"/>
        </w:rPr>
        <w:t xml:space="preserve"> </w:t>
      </w:r>
      <w:r>
        <w:t>account</w:t>
      </w:r>
      <w:r>
        <w:rPr>
          <w:spacing w:val="-5"/>
        </w:rPr>
        <w:t xml:space="preserve"> </w:t>
      </w:r>
      <w:r>
        <w:t>by</w:t>
      </w:r>
      <w:r>
        <w:rPr>
          <w:spacing w:val="-7"/>
        </w:rPr>
        <w:t xml:space="preserve"> </w:t>
      </w:r>
      <w:r>
        <w:t>connecting</w:t>
      </w:r>
      <w:r>
        <w:rPr>
          <w:spacing w:val="-6"/>
        </w:rPr>
        <w:t xml:space="preserve"> </w:t>
      </w:r>
      <w:r>
        <w:t>with</w:t>
      </w:r>
      <w:r>
        <w:rPr>
          <w:spacing w:val="-6"/>
        </w:rPr>
        <w:t xml:space="preserve"> </w:t>
      </w:r>
      <w:r>
        <w:t>this</w:t>
      </w:r>
      <w:r>
        <w:rPr>
          <w:spacing w:val="-7"/>
        </w:rPr>
        <w:t xml:space="preserve"> </w:t>
      </w:r>
      <w:r>
        <w:t>administrative</w:t>
      </w:r>
      <w:r>
        <w:rPr>
          <w:spacing w:val="-5"/>
        </w:rPr>
        <w:t xml:space="preserve"> </w:t>
      </w:r>
      <w:r>
        <w:t>account</w:t>
      </w:r>
      <w:r>
        <w:rPr>
          <w:b w:val="0"/>
        </w:rPr>
        <w:t>:</w:t>
      </w:r>
    </w:p>
    <w:p w14:paraId="2C920F78" w14:textId="77777777" w:rsidR="00FD3DFB" w:rsidRDefault="00000630">
      <w:pPr>
        <w:pStyle w:val="a4"/>
        <w:numPr>
          <w:ilvl w:val="0"/>
          <w:numId w:val="22"/>
        </w:numPr>
        <w:tabs>
          <w:tab w:val="left" w:pos="1636"/>
        </w:tabs>
        <w:spacing w:line="249" w:lineRule="auto"/>
        <w:ind w:right="508"/>
        <w:rPr>
          <w:sz w:val="20"/>
        </w:rPr>
      </w:pPr>
      <w:r>
        <w:rPr>
          <w:sz w:val="20"/>
        </w:rPr>
        <w:t>A</w:t>
      </w:r>
      <w:r>
        <w:rPr>
          <w:spacing w:val="-6"/>
          <w:sz w:val="20"/>
        </w:rPr>
        <w:t xml:space="preserve"> </w:t>
      </w:r>
      <w:r>
        <w:rPr>
          <w:sz w:val="20"/>
        </w:rPr>
        <w:t>unique</w:t>
      </w:r>
      <w:r>
        <w:rPr>
          <w:spacing w:val="-6"/>
          <w:sz w:val="20"/>
        </w:rPr>
        <w:t xml:space="preserve"> </w:t>
      </w:r>
      <w:r>
        <w:rPr>
          <w:sz w:val="20"/>
        </w:rPr>
        <w:t>user</w:t>
      </w:r>
      <w:r>
        <w:rPr>
          <w:spacing w:val="-7"/>
          <w:sz w:val="20"/>
        </w:rPr>
        <w:t xml:space="preserve"> </w:t>
      </w:r>
      <w:r>
        <w:rPr>
          <w:sz w:val="20"/>
        </w:rPr>
        <w:t>name</w:t>
      </w:r>
      <w:r>
        <w:rPr>
          <w:spacing w:val="-7"/>
          <w:sz w:val="20"/>
        </w:rPr>
        <w:t xml:space="preserve"> </w:t>
      </w:r>
      <w:r>
        <w:rPr>
          <w:sz w:val="20"/>
        </w:rPr>
        <w:t>(LXCIUSER-xxxx)</w:t>
      </w:r>
      <w:r>
        <w:rPr>
          <w:spacing w:val="-6"/>
          <w:sz w:val="20"/>
        </w:rPr>
        <w:t xml:space="preserve"> </w:t>
      </w:r>
      <w:r>
        <w:rPr>
          <w:sz w:val="20"/>
        </w:rPr>
        <w:t>with</w:t>
      </w:r>
      <w:r>
        <w:rPr>
          <w:spacing w:val="-6"/>
          <w:sz w:val="20"/>
        </w:rPr>
        <w:t xml:space="preserve"> </w:t>
      </w:r>
      <w:r>
        <w:rPr>
          <w:sz w:val="20"/>
        </w:rPr>
        <w:t>a</w:t>
      </w:r>
      <w:r>
        <w:rPr>
          <w:spacing w:val="-7"/>
          <w:sz w:val="20"/>
        </w:rPr>
        <w:t xml:space="preserve"> </w:t>
      </w:r>
      <w:r>
        <w:rPr>
          <w:sz w:val="20"/>
        </w:rPr>
        <w:t>strong</w:t>
      </w:r>
      <w:r>
        <w:rPr>
          <w:spacing w:val="-6"/>
          <w:sz w:val="20"/>
        </w:rPr>
        <w:t xml:space="preserve"> </w:t>
      </w:r>
      <w:r>
        <w:rPr>
          <w:sz w:val="20"/>
        </w:rPr>
        <w:t>random</w:t>
      </w:r>
      <w:r>
        <w:rPr>
          <w:spacing w:val="-6"/>
          <w:sz w:val="20"/>
        </w:rPr>
        <w:t xml:space="preserve"> </w:t>
      </w:r>
      <w:r>
        <w:rPr>
          <w:sz w:val="20"/>
        </w:rPr>
        <w:t>password</w:t>
      </w:r>
      <w:r>
        <w:rPr>
          <w:spacing w:val="-6"/>
          <w:sz w:val="20"/>
        </w:rPr>
        <w:t xml:space="preserve"> </w:t>
      </w:r>
      <w:r>
        <w:rPr>
          <w:sz w:val="20"/>
        </w:rPr>
        <w:t>will</w:t>
      </w:r>
      <w:r>
        <w:rPr>
          <w:spacing w:val="-6"/>
          <w:sz w:val="20"/>
        </w:rPr>
        <w:t xml:space="preserve"> </w:t>
      </w:r>
      <w:r>
        <w:rPr>
          <w:sz w:val="20"/>
        </w:rPr>
        <w:t>be</w:t>
      </w:r>
      <w:r>
        <w:rPr>
          <w:spacing w:val="-7"/>
          <w:sz w:val="20"/>
        </w:rPr>
        <w:t xml:space="preserve"> </w:t>
      </w:r>
      <w:r>
        <w:rPr>
          <w:sz w:val="20"/>
        </w:rPr>
        <w:t>created</w:t>
      </w:r>
      <w:r>
        <w:rPr>
          <w:spacing w:val="-6"/>
          <w:sz w:val="20"/>
        </w:rPr>
        <w:t xml:space="preserve"> </w:t>
      </w:r>
      <w:r>
        <w:rPr>
          <w:sz w:val="20"/>
        </w:rPr>
        <w:t>in XClarity Administrator and it will be used for all communication.</w:t>
      </w:r>
    </w:p>
    <w:p w14:paraId="7A6831E0" w14:textId="77777777" w:rsidR="00FD3DFB" w:rsidRDefault="00000630">
      <w:pPr>
        <w:pStyle w:val="a4"/>
        <w:numPr>
          <w:ilvl w:val="0"/>
          <w:numId w:val="22"/>
        </w:numPr>
        <w:tabs>
          <w:tab w:val="left" w:pos="1636"/>
        </w:tabs>
        <w:spacing w:before="84"/>
        <w:rPr>
          <w:sz w:val="20"/>
        </w:rPr>
      </w:pPr>
      <w:r>
        <w:rPr>
          <w:sz w:val="20"/>
        </w:rPr>
        <w:t>Ensure</w:t>
      </w:r>
      <w:r>
        <w:rPr>
          <w:spacing w:val="-4"/>
          <w:sz w:val="20"/>
        </w:rPr>
        <w:t xml:space="preserve"> </w:t>
      </w:r>
      <w:r>
        <w:rPr>
          <w:sz w:val="20"/>
        </w:rPr>
        <w:t>that</w:t>
      </w:r>
      <w:r>
        <w:rPr>
          <w:spacing w:val="-5"/>
          <w:sz w:val="20"/>
        </w:rPr>
        <w:t xml:space="preserve"> </w:t>
      </w:r>
      <w:r>
        <w:rPr>
          <w:sz w:val="20"/>
        </w:rPr>
        <w:t>this</w:t>
      </w:r>
      <w:r>
        <w:rPr>
          <w:spacing w:val="-4"/>
          <w:sz w:val="20"/>
        </w:rPr>
        <w:t xml:space="preserve"> </w:t>
      </w:r>
      <w:r>
        <w:rPr>
          <w:sz w:val="20"/>
        </w:rPr>
        <w:t>new</w:t>
      </w:r>
      <w:r>
        <w:rPr>
          <w:spacing w:val="-4"/>
          <w:sz w:val="20"/>
        </w:rPr>
        <w:t xml:space="preserve"> </w:t>
      </w:r>
      <w:r>
        <w:rPr>
          <w:sz w:val="20"/>
        </w:rPr>
        <w:t>account</w:t>
      </w:r>
      <w:r>
        <w:rPr>
          <w:spacing w:val="-4"/>
          <w:sz w:val="20"/>
        </w:rPr>
        <w:t xml:space="preserve"> </w:t>
      </w:r>
      <w:r>
        <w:rPr>
          <w:sz w:val="20"/>
        </w:rPr>
        <w:t>can</w:t>
      </w:r>
      <w:r>
        <w:rPr>
          <w:spacing w:val="-5"/>
          <w:sz w:val="20"/>
        </w:rPr>
        <w:t xml:space="preserve"> </w:t>
      </w:r>
      <w:r>
        <w:rPr>
          <w:sz w:val="20"/>
        </w:rPr>
        <w:t>access</w:t>
      </w:r>
      <w:r>
        <w:rPr>
          <w:spacing w:val="-3"/>
          <w:sz w:val="20"/>
        </w:rPr>
        <w:t xml:space="preserve"> </w:t>
      </w:r>
      <w:r>
        <w:rPr>
          <w:sz w:val="20"/>
        </w:rPr>
        <w:t>the</w:t>
      </w:r>
      <w:r>
        <w:rPr>
          <w:spacing w:val="-5"/>
          <w:sz w:val="20"/>
        </w:rPr>
        <w:t xml:space="preserve"> </w:t>
      </w:r>
      <w:r>
        <w:rPr>
          <w:sz w:val="20"/>
        </w:rPr>
        <w:t>servers</w:t>
      </w:r>
      <w:r>
        <w:rPr>
          <w:spacing w:val="-5"/>
          <w:sz w:val="20"/>
        </w:rPr>
        <w:t xml:space="preserve"> </w:t>
      </w:r>
      <w:r>
        <w:rPr>
          <w:sz w:val="20"/>
        </w:rPr>
        <w:t>if</w:t>
      </w:r>
      <w:r>
        <w:rPr>
          <w:spacing w:val="-4"/>
          <w:sz w:val="20"/>
        </w:rPr>
        <w:t xml:space="preserve"> </w:t>
      </w:r>
      <w:r>
        <w:rPr>
          <w:sz w:val="20"/>
        </w:rPr>
        <w:t>Resource</w:t>
      </w:r>
      <w:r>
        <w:rPr>
          <w:spacing w:val="-5"/>
          <w:sz w:val="20"/>
        </w:rPr>
        <w:t xml:space="preserve"> </w:t>
      </w:r>
      <w:r>
        <w:rPr>
          <w:sz w:val="20"/>
        </w:rPr>
        <w:t>Access</w:t>
      </w:r>
      <w:r>
        <w:rPr>
          <w:spacing w:val="-4"/>
          <w:sz w:val="20"/>
        </w:rPr>
        <w:t xml:space="preserve"> </w:t>
      </w:r>
      <w:r>
        <w:rPr>
          <w:sz w:val="20"/>
        </w:rPr>
        <w:t>Control</w:t>
      </w:r>
      <w:r>
        <w:rPr>
          <w:spacing w:val="-4"/>
          <w:sz w:val="20"/>
        </w:rPr>
        <w:t xml:space="preserve"> </w:t>
      </w:r>
      <w:r>
        <w:rPr>
          <w:sz w:val="20"/>
        </w:rPr>
        <w:t>is</w:t>
      </w:r>
      <w:r>
        <w:rPr>
          <w:spacing w:val="-4"/>
          <w:sz w:val="20"/>
        </w:rPr>
        <w:t xml:space="preserve"> </w:t>
      </w:r>
      <w:r>
        <w:rPr>
          <w:sz w:val="20"/>
        </w:rPr>
        <w:t>enabled.</w:t>
      </w:r>
    </w:p>
    <w:p w14:paraId="0A4E62ED" w14:textId="77777777" w:rsidR="00FD3DFB" w:rsidRDefault="00FD3DFB">
      <w:pPr>
        <w:rPr>
          <w:sz w:val="20"/>
        </w:rPr>
        <w:sectPr w:rsidR="00FD3DFB">
          <w:footerReference w:type="even" r:id="rId39"/>
          <w:footerReference w:type="default" r:id="rId40"/>
          <w:pgSz w:w="12240" w:h="15840"/>
          <w:pgMar w:top="1220" w:right="1060" w:bottom="860" w:left="1280" w:header="0" w:footer="674" w:gutter="0"/>
          <w:pgNumType w:start="23"/>
          <w:cols w:space="720"/>
        </w:sectPr>
      </w:pPr>
    </w:p>
    <w:p w14:paraId="7C35DE02" w14:textId="77777777" w:rsidR="00FD3DFB" w:rsidRDefault="00000630">
      <w:pPr>
        <w:pStyle w:val="a3"/>
        <w:spacing w:before="96" w:line="249" w:lineRule="auto"/>
        <w:ind w:left="1608" w:right="617"/>
      </w:pPr>
      <w:r>
        <w:rPr>
          <w:b/>
        </w:rPr>
        <w:lastRenderedPageBreak/>
        <w:t xml:space="preserve">Note: </w:t>
      </w:r>
      <w:r>
        <w:t>Do not choose this option if XClarity Administrator is using an external LDAP for authentication.</w:t>
      </w:r>
    </w:p>
    <w:p w14:paraId="3992F09B" w14:textId="77777777" w:rsidR="00FD3DFB" w:rsidRDefault="00000630">
      <w:pPr>
        <w:tabs>
          <w:tab w:val="left" w:pos="960"/>
        </w:tabs>
        <w:spacing w:before="84"/>
        <w:ind w:left="110"/>
        <w:rPr>
          <w:sz w:val="20"/>
        </w:rPr>
      </w:pPr>
      <w:r>
        <w:rPr>
          <w:sz w:val="20"/>
        </w:rPr>
        <w:t>Step</w:t>
      </w:r>
      <w:r>
        <w:rPr>
          <w:spacing w:val="-5"/>
          <w:sz w:val="20"/>
        </w:rPr>
        <w:t xml:space="preserve"> </w:t>
      </w:r>
      <w:r>
        <w:rPr>
          <w:sz w:val="20"/>
        </w:rPr>
        <w:t>5.</w:t>
      </w:r>
      <w:r>
        <w:rPr>
          <w:sz w:val="20"/>
        </w:rPr>
        <w:tab/>
        <w:t xml:space="preserve">If the </w:t>
      </w:r>
      <w:r>
        <w:rPr>
          <w:b/>
          <w:sz w:val="20"/>
        </w:rPr>
        <w:t xml:space="preserve">View Certificate </w:t>
      </w:r>
      <w:r>
        <w:rPr>
          <w:sz w:val="20"/>
        </w:rPr>
        <w:t xml:space="preserve">page is displayed, click </w:t>
      </w:r>
      <w:r>
        <w:rPr>
          <w:b/>
          <w:sz w:val="20"/>
        </w:rPr>
        <w:t>Trust this certificate</w:t>
      </w:r>
      <w:r>
        <w:rPr>
          <w:sz w:val="20"/>
        </w:rPr>
        <w:t>. The new account is</w:t>
      </w:r>
      <w:r>
        <w:rPr>
          <w:spacing w:val="-34"/>
          <w:sz w:val="20"/>
        </w:rPr>
        <w:t xml:space="preserve"> </w:t>
      </w:r>
      <w:r>
        <w:rPr>
          <w:sz w:val="20"/>
        </w:rPr>
        <w:t>created.</w:t>
      </w:r>
    </w:p>
    <w:p w14:paraId="55254A24" w14:textId="77777777" w:rsidR="00FD3DFB" w:rsidRDefault="00000630">
      <w:pPr>
        <w:pStyle w:val="4"/>
        <w:spacing w:before="208"/>
        <w:ind w:left="960"/>
      </w:pPr>
      <w:r>
        <w:t>Notes:</w:t>
      </w:r>
    </w:p>
    <w:p w14:paraId="129A2D22" w14:textId="77777777" w:rsidR="00FD3DFB" w:rsidRDefault="00000630">
      <w:pPr>
        <w:pStyle w:val="a4"/>
        <w:numPr>
          <w:ilvl w:val="0"/>
          <w:numId w:val="24"/>
        </w:numPr>
        <w:tabs>
          <w:tab w:val="left" w:pos="1211"/>
        </w:tabs>
        <w:spacing w:before="128" w:line="249" w:lineRule="auto"/>
        <w:ind w:right="293"/>
        <w:rPr>
          <w:sz w:val="20"/>
        </w:rPr>
      </w:pPr>
      <w:r>
        <w:rPr>
          <w:sz w:val="20"/>
        </w:rPr>
        <w:t>If you create a new account, ensure that the specified XClarity Administrator account has supervisor privilege, and the roles of “lxc-operator”, “lxc-fw-admin”, “lxc-hw-admin”, and “lxc- os-admin” are in XClarity</w:t>
      </w:r>
      <w:r>
        <w:rPr>
          <w:spacing w:val="10"/>
          <w:sz w:val="20"/>
        </w:rPr>
        <w:t xml:space="preserve"> </w:t>
      </w:r>
      <w:r>
        <w:rPr>
          <w:sz w:val="20"/>
        </w:rPr>
        <w:t>Administrator.</w:t>
      </w:r>
    </w:p>
    <w:p w14:paraId="3FC233F7" w14:textId="77777777" w:rsidR="00FD3DFB" w:rsidRDefault="00000630">
      <w:pPr>
        <w:pStyle w:val="a4"/>
        <w:numPr>
          <w:ilvl w:val="0"/>
          <w:numId w:val="24"/>
        </w:numPr>
        <w:tabs>
          <w:tab w:val="left" w:pos="1211"/>
        </w:tabs>
        <w:spacing w:before="85" w:line="180" w:lineRule="exact"/>
        <w:rPr>
          <w:sz w:val="20"/>
        </w:rPr>
      </w:pPr>
      <w:r>
        <w:rPr>
          <w:sz w:val="20"/>
        </w:rPr>
        <w:t>You can download XClarity Administrator certificate from XClarity Administrator, and</w:t>
      </w:r>
      <w:r>
        <w:rPr>
          <w:spacing w:val="20"/>
          <w:sz w:val="20"/>
        </w:rPr>
        <w:t xml:space="preserve"> </w:t>
      </w:r>
      <w:r>
        <w:rPr>
          <w:sz w:val="20"/>
        </w:rPr>
        <w:t>click</w:t>
      </w:r>
    </w:p>
    <w:p w14:paraId="18505091" w14:textId="77777777" w:rsidR="00FD3DFB" w:rsidRDefault="00000630">
      <w:pPr>
        <w:spacing w:line="300" w:lineRule="exact"/>
        <w:ind w:left="1210"/>
        <w:rPr>
          <w:sz w:val="20"/>
        </w:rPr>
      </w:pPr>
      <w:r>
        <w:rPr>
          <w:b/>
          <w:sz w:val="20"/>
        </w:rPr>
        <w:t xml:space="preserve">Manage trusted certificates </w:t>
      </w:r>
      <w:r>
        <w:rPr>
          <w:rFonts w:ascii="Arial Unicode MS" w:hAnsi="Arial Unicode MS"/>
          <w:sz w:val="20"/>
        </w:rPr>
        <w:t xml:space="preserve">➙ </w:t>
      </w:r>
      <w:r>
        <w:rPr>
          <w:b/>
          <w:sz w:val="20"/>
        </w:rPr>
        <w:t xml:space="preserve">Add </w:t>
      </w:r>
      <w:r>
        <w:rPr>
          <w:sz w:val="20"/>
        </w:rPr>
        <w:t>to add XClarity Administrator certificate to XClarity</w:t>
      </w:r>
    </w:p>
    <w:p w14:paraId="5C2F893D" w14:textId="77777777" w:rsidR="00FD3DFB" w:rsidRDefault="00000630">
      <w:pPr>
        <w:pStyle w:val="a3"/>
        <w:spacing w:line="229" w:lineRule="exact"/>
        <w:ind w:left="1210"/>
      </w:pPr>
      <w:bookmarkStart w:id="155" w:name="Refreshing_ThinkServer_data_"/>
      <w:bookmarkStart w:id="156" w:name="_bookmark35"/>
      <w:bookmarkEnd w:id="155"/>
      <w:bookmarkEnd w:id="156"/>
      <w:r>
        <w:t>Integrator Service manually.</w:t>
      </w:r>
    </w:p>
    <w:p w14:paraId="26B0DCB4" w14:textId="77777777" w:rsidR="00FD3DFB" w:rsidRDefault="00006CE7">
      <w:pPr>
        <w:pStyle w:val="a3"/>
        <w:spacing w:before="6"/>
        <w:rPr>
          <w:sz w:val="22"/>
        </w:rPr>
      </w:pPr>
      <w:r>
        <w:pict w14:anchorId="0981FAE9">
          <v:line id="_x0000_s1080" style="position:absolute;z-index:1672;mso-wrap-distance-left:0;mso-wrap-distance-right:0;mso-position-horizontal-relative:page" from="59.55pt,15.15pt" to="541.15pt,15.15pt" strokeweight=".51pt">
            <w10:wrap type="topAndBottom" anchorx="page"/>
          </v:line>
        </w:pict>
      </w:r>
    </w:p>
    <w:p w14:paraId="6A0F9C50" w14:textId="77777777" w:rsidR="00FD3DFB" w:rsidRDefault="00000630">
      <w:pPr>
        <w:pStyle w:val="2"/>
      </w:pPr>
      <w:r>
        <w:t>Refreshing ThinkServer data</w:t>
      </w:r>
    </w:p>
    <w:p w14:paraId="73EC885E" w14:textId="77777777" w:rsidR="00FD3DFB" w:rsidRDefault="00000630">
      <w:pPr>
        <w:pStyle w:val="a3"/>
        <w:spacing w:before="110"/>
        <w:ind w:left="110"/>
      </w:pPr>
      <w:r>
        <w:t>The ThinkServer data can be synchronized to Operations Manager automatically.</w:t>
      </w:r>
    </w:p>
    <w:p w14:paraId="54388026" w14:textId="77777777" w:rsidR="00FD3DFB" w:rsidRDefault="00FD3DFB">
      <w:pPr>
        <w:pStyle w:val="a3"/>
        <w:spacing w:before="6"/>
        <w:rPr>
          <w:sz w:val="21"/>
        </w:rPr>
      </w:pPr>
    </w:p>
    <w:p w14:paraId="16991157" w14:textId="77777777" w:rsidR="00FD3DFB" w:rsidRDefault="00000630">
      <w:pPr>
        <w:pStyle w:val="a3"/>
        <w:spacing w:line="249" w:lineRule="auto"/>
        <w:ind w:left="110" w:right="98"/>
      </w:pPr>
      <w:r>
        <w:t xml:space="preserve">By default, XClarity Integrator Service collect ThinkServer inventory data every 60 minutes, you can change the </w:t>
      </w:r>
      <w:r>
        <w:rPr>
          <w:w w:val="99"/>
        </w:rPr>
        <w:t>interval</w:t>
      </w:r>
      <w:r>
        <w:t xml:space="preserve"> </w:t>
      </w:r>
      <w:r>
        <w:rPr>
          <w:w w:val="98"/>
        </w:rPr>
        <w:t>value</w:t>
      </w:r>
      <w:r>
        <w:t xml:space="preserve"> </w:t>
      </w:r>
      <w:r>
        <w:rPr>
          <w:w w:val="97"/>
        </w:rPr>
        <w:t>(LXCA_collect_interval)</w:t>
      </w:r>
      <w:r>
        <w:t xml:space="preserve"> </w:t>
      </w:r>
      <w:r>
        <w:rPr>
          <w:w w:val="99"/>
        </w:rPr>
        <w:t>in</w:t>
      </w:r>
      <w:r>
        <w:t xml:space="preserve"> </w:t>
      </w:r>
      <w:r>
        <w:rPr>
          <w:w w:val="81"/>
        </w:rPr>
        <w:t>%Sy</w:t>
      </w:r>
      <w:r>
        <w:rPr>
          <w:spacing w:val="-7"/>
          <w:w w:val="81"/>
        </w:rPr>
        <w:t>s</w:t>
      </w:r>
      <w:r>
        <w:rPr>
          <w:spacing w:val="-7"/>
          <w:w w:val="186"/>
        </w:rPr>
        <w:t>t</w:t>
      </w:r>
      <w:r>
        <w:rPr>
          <w:w w:val="82"/>
        </w:rPr>
        <w:t>emD</w:t>
      </w:r>
      <w:r>
        <w:rPr>
          <w:spacing w:val="6"/>
          <w:w w:val="82"/>
        </w:rPr>
        <w:t>r</w:t>
      </w:r>
      <w:r>
        <w:rPr>
          <w:w w:val="94"/>
        </w:rPr>
        <w:t>ive%\Progr</w:t>
      </w:r>
      <w:r>
        <w:rPr>
          <w:spacing w:val="-3"/>
          <w:w w:val="94"/>
        </w:rPr>
        <w:t>a</w:t>
      </w:r>
      <w:r>
        <w:rPr>
          <w:w w:val="80"/>
        </w:rPr>
        <w:t>mD</w:t>
      </w:r>
      <w:r>
        <w:rPr>
          <w:spacing w:val="-4"/>
          <w:w w:val="80"/>
        </w:rPr>
        <w:t>a</w:t>
      </w:r>
      <w:r>
        <w:rPr>
          <w:spacing w:val="-7"/>
          <w:w w:val="186"/>
        </w:rPr>
        <w:t>t</w:t>
      </w:r>
      <w:r>
        <w:rPr>
          <w:w w:val="99"/>
        </w:rPr>
        <w:t>a\Le</w:t>
      </w:r>
      <w:r>
        <w:rPr>
          <w:spacing w:val="-3"/>
          <w:w w:val="99"/>
        </w:rPr>
        <w:t>n</w:t>
      </w:r>
      <w:r>
        <w:rPr>
          <w:w w:val="101"/>
        </w:rPr>
        <w:t>ovo\</w:t>
      </w:r>
      <w:r>
        <w:rPr>
          <w:spacing w:val="-6"/>
          <w:w w:val="101"/>
        </w:rPr>
        <w:t>L</w:t>
      </w:r>
      <w:r>
        <w:rPr>
          <w:w w:val="74"/>
        </w:rPr>
        <w:t>X</w:t>
      </w:r>
      <w:r>
        <w:rPr>
          <w:spacing w:val="-7"/>
          <w:w w:val="74"/>
        </w:rPr>
        <w:t>C</w:t>
      </w:r>
      <w:r>
        <w:rPr>
          <w:w w:val="103"/>
        </w:rPr>
        <w:t>I\UUS\g</w:t>
      </w:r>
      <w:r>
        <w:rPr>
          <w:spacing w:val="-6"/>
          <w:w w:val="103"/>
        </w:rPr>
        <w:t>l</w:t>
      </w:r>
      <w:r>
        <w:rPr>
          <w:w w:val="93"/>
        </w:rPr>
        <w:t>o</w:t>
      </w:r>
      <w:r>
        <w:rPr>
          <w:spacing w:val="-7"/>
          <w:w w:val="93"/>
        </w:rPr>
        <w:t>b</w:t>
      </w:r>
      <w:r>
        <w:rPr>
          <w:w w:val="99"/>
        </w:rPr>
        <w:t>al.co</w:t>
      </w:r>
      <w:r>
        <w:rPr>
          <w:spacing w:val="-6"/>
          <w:w w:val="99"/>
        </w:rPr>
        <w:t>n</w:t>
      </w:r>
      <w:r>
        <w:rPr>
          <w:w w:val="186"/>
        </w:rPr>
        <w:t>f</w:t>
      </w:r>
      <w:r>
        <w:t xml:space="preserve"> </w:t>
      </w:r>
      <w:r>
        <w:rPr>
          <w:w w:val="101"/>
        </w:rPr>
        <w:t>on</w:t>
      </w:r>
      <w:r>
        <w:t xml:space="preserve"> the Windows operating system with XClarity Integrator Service installed. The collected ThinkServer inventory data is synchronized to Operations Manager automatically. You also can refresh the ThinkServer data in Operations Manager manually by doing the following:</w:t>
      </w:r>
    </w:p>
    <w:p w14:paraId="093B00CA" w14:textId="77777777" w:rsidR="00FD3DFB" w:rsidRDefault="00FD3DFB">
      <w:pPr>
        <w:pStyle w:val="a3"/>
        <w:spacing w:before="8"/>
      </w:pPr>
    </w:p>
    <w:p w14:paraId="3799F21E" w14:textId="77777777" w:rsidR="00FD3DFB" w:rsidRDefault="00000630">
      <w:pPr>
        <w:pStyle w:val="4"/>
        <w:spacing w:line="223" w:lineRule="exact"/>
      </w:pPr>
      <w:r>
        <w:t>Procedure</w:t>
      </w:r>
    </w:p>
    <w:p w14:paraId="27EA2D3C" w14:textId="77777777" w:rsidR="00FD3DFB" w:rsidRDefault="00000630">
      <w:pPr>
        <w:tabs>
          <w:tab w:val="left" w:pos="960"/>
        </w:tabs>
        <w:spacing w:line="297" w:lineRule="auto"/>
        <w:ind w:left="110" w:right="4688"/>
        <w:rPr>
          <w:sz w:val="20"/>
        </w:rPr>
      </w:pPr>
      <w:r>
        <w:rPr>
          <w:sz w:val="20"/>
        </w:rPr>
        <w:t>Step</w:t>
      </w:r>
      <w:r>
        <w:rPr>
          <w:spacing w:val="-5"/>
          <w:sz w:val="20"/>
        </w:rPr>
        <w:t xml:space="preserve"> </w:t>
      </w:r>
      <w:r>
        <w:rPr>
          <w:sz w:val="20"/>
        </w:rPr>
        <w:t>1.</w:t>
      </w:r>
      <w:r>
        <w:rPr>
          <w:sz w:val="20"/>
        </w:rPr>
        <w:tab/>
        <w:t xml:space="preserve">Click </w:t>
      </w:r>
      <w:r>
        <w:rPr>
          <w:b/>
          <w:sz w:val="20"/>
        </w:rPr>
        <w:t xml:space="preserve">Monitoring </w:t>
      </w:r>
      <w:r>
        <w:rPr>
          <w:rFonts w:ascii="Arial Unicode MS" w:hAnsi="Arial Unicode MS"/>
          <w:sz w:val="20"/>
        </w:rPr>
        <w:t>➙</w:t>
      </w:r>
      <w:r>
        <w:rPr>
          <w:rFonts w:ascii="Arial Unicode MS" w:hAnsi="Arial Unicode MS"/>
          <w:spacing w:val="-17"/>
          <w:sz w:val="20"/>
        </w:rPr>
        <w:t xml:space="preserve"> </w:t>
      </w:r>
      <w:r>
        <w:rPr>
          <w:b/>
          <w:sz w:val="20"/>
        </w:rPr>
        <w:t>Windows</w:t>
      </w:r>
      <w:r>
        <w:rPr>
          <w:b/>
          <w:spacing w:val="-5"/>
          <w:sz w:val="20"/>
        </w:rPr>
        <w:t xml:space="preserve"> </w:t>
      </w:r>
      <w:r>
        <w:rPr>
          <w:b/>
          <w:sz w:val="20"/>
        </w:rPr>
        <w:t>Computers</w:t>
      </w:r>
      <w:r>
        <w:rPr>
          <w:sz w:val="20"/>
        </w:rPr>
        <w:t>.</w:t>
      </w:r>
      <w:r>
        <w:rPr>
          <w:w w:val="99"/>
          <w:sz w:val="20"/>
        </w:rPr>
        <w:t xml:space="preserve"> </w:t>
      </w:r>
      <w:bookmarkStart w:id="157" w:name="Monitoring_the_system_health_"/>
      <w:bookmarkStart w:id="158" w:name="_bookmark36"/>
      <w:bookmarkEnd w:id="157"/>
      <w:bookmarkEnd w:id="158"/>
      <w:r>
        <w:rPr>
          <w:sz w:val="20"/>
        </w:rPr>
        <w:t>Step</w:t>
      </w:r>
      <w:r>
        <w:rPr>
          <w:spacing w:val="-5"/>
          <w:sz w:val="20"/>
        </w:rPr>
        <w:t xml:space="preserve"> </w:t>
      </w:r>
      <w:r>
        <w:rPr>
          <w:sz w:val="20"/>
        </w:rPr>
        <w:t>2.</w:t>
      </w:r>
      <w:r>
        <w:rPr>
          <w:sz w:val="20"/>
        </w:rPr>
        <w:tab/>
        <w:t>Click</w:t>
      </w:r>
      <w:r>
        <w:rPr>
          <w:spacing w:val="-9"/>
          <w:sz w:val="20"/>
        </w:rPr>
        <w:t xml:space="preserve"> </w:t>
      </w:r>
      <w:r>
        <w:rPr>
          <w:b/>
          <w:sz w:val="20"/>
        </w:rPr>
        <w:t>(Lenovo)</w:t>
      </w:r>
      <w:r>
        <w:rPr>
          <w:b/>
          <w:spacing w:val="-8"/>
          <w:sz w:val="20"/>
        </w:rPr>
        <w:t xml:space="preserve"> </w:t>
      </w:r>
      <w:r>
        <w:rPr>
          <w:b/>
          <w:sz w:val="20"/>
        </w:rPr>
        <w:t>Refresh</w:t>
      </w:r>
      <w:r>
        <w:rPr>
          <w:b/>
          <w:spacing w:val="-8"/>
          <w:sz w:val="20"/>
        </w:rPr>
        <w:t xml:space="preserve"> </w:t>
      </w:r>
      <w:r>
        <w:rPr>
          <w:b/>
          <w:sz w:val="20"/>
        </w:rPr>
        <w:t>BMC</w:t>
      </w:r>
      <w:r>
        <w:rPr>
          <w:b/>
          <w:spacing w:val="-9"/>
          <w:sz w:val="20"/>
        </w:rPr>
        <w:t xml:space="preserve"> </w:t>
      </w:r>
      <w:r>
        <w:rPr>
          <w:sz w:val="20"/>
        </w:rPr>
        <w:t>in</w:t>
      </w:r>
      <w:r>
        <w:rPr>
          <w:spacing w:val="-8"/>
          <w:sz w:val="20"/>
        </w:rPr>
        <w:t xml:space="preserve"> </w:t>
      </w:r>
      <w:r>
        <w:rPr>
          <w:sz w:val="20"/>
        </w:rPr>
        <w:t>the</w:t>
      </w:r>
      <w:r>
        <w:rPr>
          <w:spacing w:val="-9"/>
          <w:sz w:val="20"/>
        </w:rPr>
        <w:t xml:space="preserve"> </w:t>
      </w:r>
      <w:r>
        <w:rPr>
          <w:b/>
          <w:sz w:val="20"/>
        </w:rPr>
        <w:t>Task</w:t>
      </w:r>
      <w:r>
        <w:rPr>
          <w:b/>
          <w:spacing w:val="-9"/>
          <w:sz w:val="20"/>
        </w:rPr>
        <w:t xml:space="preserve"> </w:t>
      </w:r>
      <w:r>
        <w:rPr>
          <w:sz w:val="20"/>
        </w:rPr>
        <w:t>pane.</w:t>
      </w:r>
    </w:p>
    <w:p w14:paraId="5DD62372" w14:textId="77777777" w:rsidR="00FD3DFB" w:rsidRDefault="00006CE7">
      <w:pPr>
        <w:pStyle w:val="a3"/>
        <w:spacing w:before="7"/>
        <w:rPr>
          <w:sz w:val="18"/>
        </w:rPr>
      </w:pPr>
      <w:r>
        <w:pict w14:anchorId="5A83610F">
          <v:line id="_x0000_s1079" style="position:absolute;z-index:1696;mso-wrap-distance-left:0;mso-wrap-distance-right:0;mso-position-horizontal-relative:page" from="59.55pt,12.9pt" to="541.15pt,12.9pt" strokeweight=".16017mm">
            <w10:wrap type="topAndBottom" anchorx="page"/>
          </v:line>
        </w:pict>
      </w:r>
    </w:p>
    <w:p w14:paraId="7B1AC5A5" w14:textId="77777777" w:rsidR="00FD3DFB" w:rsidRDefault="00000630">
      <w:pPr>
        <w:pStyle w:val="2"/>
        <w:spacing w:before="10"/>
      </w:pPr>
      <w:r>
        <w:t>Monitoring the system health</w:t>
      </w:r>
    </w:p>
    <w:p w14:paraId="4D1D4719" w14:textId="77777777" w:rsidR="00FD3DFB" w:rsidRDefault="00000630">
      <w:pPr>
        <w:pStyle w:val="a3"/>
        <w:spacing w:before="110"/>
        <w:ind w:left="110"/>
      </w:pPr>
      <w:r>
        <w:t>This section describes how to monitor the health of the ThinkServer servers and their hardware components.</w:t>
      </w:r>
    </w:p>
    <w:p w14:paraId="773D632B" w14:textId="77777777" w:rsidR="00FD3DFB" w:rsidRDefault="00FD3DFB">
      <w:pPr>
        <w:pStyle w:val="a3"/>
        <w:spacing w:before="6"/>
        <w:rPr>
          <w:sz w:val="21"/>
        </w:rPr>
      </w:pPr>
    </w:p>
    <w:p w14:paraId="091267B4" w14:textId="77777777" w:rsidR="00FD3DFB" w:rsidRDefault="00000630">
      <w:pPr>
        <w:pStyle w:val="4"/>
      </w:pPr>
      <w:r>
        <w:t>Procedure</w:t>
      </w:r>
    </w:p>
    <w:p w14:paraId="22211A44" w14:textId="77777777" w:rsidR="00FD3DFB" w:rsidRDefault="00000630">
      <w:pPr>
        <w:pStyle w:val="a3"/>
        <w:tabs>
          <w:tab w:val="left" w:pos="960"/>
        </w:tabs>
        <w:spacing w:before="94" w:line="222" w:lineRule="exact"/>
        <w:ind w:left="110"/>
      </w:pPr>
      <w:r>
        <w:t>Step</w:t>
      </w:r>
      <w:r>
        <w:rPr>
          <w:spacing w:val="-5"/>
        </w:rPr>
        <w:t xml:space="preserve"> </w:t>
      </w:r>
      <w:r>
        <w:t>1.</w:t>
      </w:r>
      <w:r>
        <w:tab/>
        <w:t>Log in to the Operations Manager</w:t>
      </w:r>
      <w:r>
        <w:rPr>
          <w:spacing w:val="-11"/>
        </w:rPr>
        <w:t xml:space="preserve"> </w:t>
      </w:r>
      <w:r>
        <w:t>console.</w:t>
      </w:r>
    </w:p>
    <w:p w14:paraId="6AF96D2E" w14:textId="77777777" w:rsidR="00FD3DFB" w:rsidRDefault="00000630">
      <w:pPr>
        <w:tabs>
          <w:tab w:val="left" w:pos="960"/>
        </w:tabs>
        <w:spacing w:line="297" w:lineRule="auto"/>
        <w:ind w:left="110" w:right="323"/>
        <w:rPr>
          <w:sz w:val="20"/>
        </w:rPr>
      </w:pPr>
      <w:r>
        <w:rPr>
          <w:sz w:val="20"/>
        </w:rPr>
        <w:t>Step</w:t>
      </w:r>
      <w:r>
        <w:rPr>
          <w:spacing w:val="-5"/>
          <w:sz w:val="20"/>
        </w:rPr>
        <w:t xml:space="preserve"> </w:t>
      </w:r>
      <w:r>
        <w:rPr>
          <w:sz w:val="20"/>
        </w:rPr>
        <w:t>2.</w:t>
      </w:r>
      <w:r>
        <w:rPr>
          <w:sz w:val="20"/>
        </w:rPr>
        <w:tab/>
        <w:t>In</w:t>
      </w:r>
      <w:r>
        <w:rPr>
          <w:spacing w:val="-6"/>
          <w:sz w:val="20"/>
        </w:rPr>
        <w:t xml:space="preserve"> </w:t>
      </w:r>
      <w:r>
        <w:rPr>
          <w:sz w:val="20"/>
        </w:rPr>
        <w:t>the</w:t>
      </w:r>
      <w:r>
        <w:rPr>
          <w:spacing w:val="-6"/>
          <w:sz w:val="20"/>
        </w:rPr>
        <w:t xml:space="preserve"> </w:t>
      </w:r>
      <w:r>
        <w:rPr>
          <w:sz w:val="20"/>
        </w:rPr>
        <w:t>left</w:t>
      </w:r>
      <w:r>
        <w:rPr>
          <w:spacing w:val="-7"/>
          <w:sz w:val="20"/>
        </w:rPr>
        <w:t xml:space="preserve"> </w:t>
      </w:r>
      <w:r>
        <w:rPr>
          <w:sz w:val="20"/>
        </w:rPr>
        <w:t>navigation</w:t>
      </w:r>
      <w:r>
        <w:rPr>
          <w:spacing w:val="-6"/>
          <w:sz w:val="20"/>
        </w:rPr>
        <w:t xml:space="preserve"> </w:t>
      </w:r>
      <w:r>
        <w:rPr>
          <w:sz w:val="20"/>
        </w:rPr>
        <w:t>pane,</w:t>
      </w:r>
      <w:r>
        <w:rPr>
          <w:spacing w:val="-6"/>
          <w:sz w:val="20"/>
        </w:rPr>
        <w:t xml:space="preserve"> </w:t>
      </w:r>
      <w:r>
        <w:rPr>
          <w:sz w:val="20"/>
        </w:rPr>
        <w:t>click</w:t>
      </w:r>
      <w:r>
        <w:rPr>
          <w:spacing w:val="-6"/>
          <w:sz w:val="20"/>
        </w:rPr>
        <w:t xml:space="preserve"> </w:t>
      </w:r>
      <w:r>
        <w:rPr>
          <w:b/>
          <w:sz w:val="20"/>
        </w:rPr>
        <w:t>Monitoring</w:t>
      </w:r>
      <w:r>
        <w:rPr>
          <w:b/>
          <w:spacing w:val="-7"/>
          <w:sz w:val="20"/>
        </w:rPr>
        <w:t xml:space="preserve"> </w:t>
      </w:r>
      <w:r>
        <w:rPr>
          <w:rFonts w:ascii="Arial Unicode MS" w:hAnsi="Arial Unicode MS"/>
          <w:sz w:val="20"/>
        </w:rPr>
        <w:t>➙</w:t>
      </w:r>
      <w:r>
        <w:rPr>
          <w:rFonts w:ascii="Arial Unicode MS" w:hAnsi="Arial Unicode MS"/>
          <w:spacing w:val="-5"/>
          <w:sz w:val="20"/>
        </w:rPr>
        <w:t xml:space="preserve"> </w:t>
      </w:r>
      <w:r>
        <w:rPr>
          <w:b/>
          <w:sz w:val="20"/>
        </w:rPr>
        <w:t>Lenovo</w:t>
      </w:r>
      <w:r>
        <w:rPr>
          <w:b/>
          <w:spacing w:val="-7"/>
          <w:sz w:val="20"/>
        </w:rPr>
        <w:t xml:space="preserve"> </w:t>
      </w:r>
      <w:r>
        <w:rPr>
          <w:b/>
          <w:sz w:val="20"/>
        </w:rPr>
        <w:t>Hardware</w:t>
      </w:r>
      <w:r>
        <w:rPr>
          <w:b/>
          <w:spacing w:val="-6"/>
          <w:sz w:val="20"/>
        </w:rPr>
        <w:t xml:space="preserve"> </w:t>
      </w:r>
      <w:r>
        <w:rPr>
          <w:rFonts w:ascii="Arial Unicode MS" w:hAnsi="Arial Unicode MS"/>
          <w:sz w:val="20"/>
        </w:rPr>
        <w:t>➙</w:t>
      </w:r>
      <w:r>
        <w:rPr>
          <w:rFonts w:ascii="Arial Unicode MS" w:hAnsi="Arial Unicode MS"/>
          <w:spacing w:val="-7"/>
          <w:sz w:val="20"/>
        </w:rPr>
        <w:t xml:space="preserve"> </w:t>
      </w:r>
      <w:r>
        <w:rPr>
          <w:b/>
          <w:sz w:val="20"/>
        </w:rPr>
        <w:t>Lenovo</w:t>
      </w:r>
      <w:r>
        <w:rPr>
          <w:b/>
          <w:spacing w:val="-7"/>
          <w:sz w:val="20"/>
        </w:rPr>
        <w:t xml:space="preserve"> </w:t>
      </w:r>
      <w:r>
        <w:rPr>
          <w:b/>
          <w:sz w:val="20"/>
        </w:rPr>
        <w:t>ThinkServer</w:t>
      </w:r>
      <w:r>
        <w:rPr>
          <w:b/>
          <w:spacing w:val="-6"/>
          <w:sz w:val="20"/>
        </w:rPr>
        <w:t xml:space="preserve"> </w:t>
      </w:r>
      <w:r>
        <w:rPr>
          <w:b/>
          <w:sz w:val="20"/>
        </w:rPr>
        <w:t>BMC</w:t>
      </w:r>
      <w:r>
        <w:rPr>
          <w:sz w:val="20"/>
        </w:rPr>
        <w:t>.</w:t>
      </w:r>
      <w:r>
        <w:rPr>
          <w:w w:val="99"/>
          <w:sz w:val="20"/>
        </w:rPr>
        <w:t xml:space="preserve"> </w:t>
      </w:r>
      <w:r>
        <w:rPr>
          <w:sz w:val="20"/>
        </w:rPr>
        <w:t>Step</w:t>
      </w:r>
      <w:r>
        <w:rPr>
          <w:spacing w:val="-5"/>
          <w:sz w:val="20"/>
        </w:rPr>
        <w:t xml:space="preserve"> </w:t>
      </w:r>
      <w:r>
        <w:rPr>
          <w:sz w:val="20"/>
        </w:rPr>
        <w:t>3.</w:t>
      </w:r>
      <w:r>
        <w:rPr>
          <w:sz w:val="20"/>
        </w:rPr>
        <w:tab/>
        <w:t>To</w:t>
      </w:r>
      <w:r>
        <w:rPr>
          <w:spacing w:val="-8"/>
          <w:sz w:val="20"/>
        </w:rPr>
        <w:t xml:space="preserve"> </w:t>
      </w:r>
      <w:r>
        <w:rPr>
          <w:sz w:val="20"/>
        </w:rPr>
        <w:t>view</w:t>
      </w:r>
      <w:r>
        <w:rPr>
          <w:spacing w:val="-9"/>
          <w:sz w:val="20"/>
        </w:rPr>
        <w:t xml:space="preserve"> </w:t>
      </w:r>
      <w:r>
        <w:rPr>
          <w:sz w:val="20"/>
        </w:rPr>
        <w:t>the</w:t>
      </w:r>
      <w:r>
        <w:rPr>
          <w:spacing w:val="-9"/>
          <w:sz w:val="20"/>
        </w:rPr>
        <w:t xml:space="preserve"> </w:t>
      </w:r>
      <w:r>
        <w:rPr>
          <w:sz w:val="20"/>
        </w:rPr>
        <w:t>overall</w:t>
      </w:r>
      <w:r>
        <w:rPr>
          <w:spacing w:val="-8"/>
          <w:sz w:val="20"/>
        </w:rPr>
        <w:t xml:space="preserve"> </w:t>
      </w:r>
      <w:r>
        <w:rPr>
          <w:sz w:val="20"/>
        </w:rPr>
        <w:t>status</w:t>
      </w:r>
      <w:r>
        <w:rPr>
          <w:spacing w:val="-8"/>
          <w:sz w:val="20"/>
        </w:rPr>
        <w:t xml:space="preserve"> </w:t>
      </w:r>
      <w:r>
        <w:rPr>
          <w:sz w:val="20"/>
        </w:rPr>
        <w:t>of</w:t>
      </w:r>
      <w:r>
        <w:rPr>
          <w:spacing w:val="-8"/>
          <w:sz w:val="20"/>
        </w:rPr>
        <w:t xml:space="preserve"> </w:t>
      </w:r>
      <w:r>
        <w:rPr>
          <w:sz w:val="20"/>
        </w:rPr>
        <w:t>the</w:t>
      </w:r>
      <w:r>
        <w:rPr>
          <w:spacing w:val="-9"/>
          <w:sz w:val="20"/>
        </w:rPr>
        <w:t xml:space="preserve"> </w:t>
      </w:r>
      <w:r>
        <w:rPr>
          <w:sz w:val="20"/>
        </w:rPr>
        <w:t>ThinkServer</w:t>
      </w:r>
      <w:r>
        <w:rPr>
          <w:spacing w:val="-8"/>
          <w:sz w:val="20"/>
        </w:rPr>
        <w:t xml:space="preserve"> </w:t>
      </w:r>
      <w:r>
        <w:rPr>
          <w:sz w:val="20"/>
        </w:rPr>
        <w:t>servers,</w:t>
      </w:r>
      <w:r>
        <w:rPr>
          <w:spacing w:val="-8"/>
          <w:sz w:val="20"/>
        </w:rPr>
        <w:t xml:space="preserve"> </w:t>
      </w:r>
      <w:r>
        <w:rPr>
          <w:sz w:val="20"/>
        </w:rPr>
        <w:t>select</w:t>
      </w:r>
      <w:r>
        <w:rPr>
          <w:spacing w:val="-9"/>
          <w:sz w:val="20"/>
        </w:rPr>
        <w:t xml:space="preserve"> </w:t>
      </w:r>
      <w:r>
        <w:rPr>
          <w:sz w:val="20"/>
        </w:rPr>
        <w:t>the</w:t>
      </w:r>
      <w:r>
        <w:rPr>
          <w:spacing w:val="-8"/>
          <w:sz w:val="20"/>
        </w:rPr>
        <w:t xml:space="preserve"> </w:t>
      </w:r>
      <w:r>
        <w:rPr>
          <w:b/>
          <w:sz w:val="20"/>
        </w:rPr>
        <w:t>Lenovo</w:t>
      </w:r>
      <w:r>
        <w:rPr>
          <w:b/>
          <w:spacing w:val="-9"/>
          <w:sz w:val="20"/>
        </w:rPr>
        <w:t xml:space="preserve"> </w:t>
      </w:r>
      <w:r>
        <w:rPr>
          <w:b/>
          <w:sz w:val="20"/>
        </w:rPr>
        <w:t>ThinkServer</w:t>
      </w:r>
      <w:r>
        <w:rPr>
          <w:b/>
          <w:spacing w:val="-8"/>
          <w:sz w:val="20"/>
        </w:rPr>
        <w:t xml:space="preserve"> </w:t>
      </w:r>
      <w:r>
        <w:rPr>
          <w:b/>
          <w:sz w:val="20"/>
        </w:rPr>
        <w:t>BMC</w:t>
      </w:r>
      <w:r>
        <w:rPr>
          <w:b/>
          <w:spacing w:val="-9"/>
          <w:sz w:val="20"/>
        </w:rPr>
        <w:t xml:space="preserve"> </w:t>
      </w:r>
      <w:r>
        <w:rPr>
          <w:sz w:val="20"/>
        </w:rPr>
        <w:t>view.</w:t>
      </w:r>
    </w:p>
    <w:p w14:paraId="7DDE6CAD" w14:textId="77777777" w:rsidR="00FD3DFB" w:rsidRDefault="00000630">
      <w:pPr>
        <w:pStyle w:val="a3"/>
        <w:tabs>
          <w:tab w:val="left" w:pos="960"/>
        </w:tabs>
        <w:spacing w:before="48" w:line="249" w:lineRule="auto"/>
        <w:ind w:left="960" w:right="383" w:hanging="851"/>
      </w:pPr>
      <w:r>
        <w:t>Step</w:t>
      </w:r>
      <w:r>
        <w:rPr>
          <w:spacing w:val="-5"/>
        </w:rPr>
        <w:t xml:space="preserve"> </w:t>
      </w:r>
      <w:r>
        <w:t>4.</w:t>
      </w:r>
      <w:r>
        <w:tab/>
        <w:t>To</w:t>
      </w:r>
      <w:r>
        <w:rPr>
          <w:spacing w:val="-5"/>
        </w:rPr>
        <w:t xml:space="preserve"> </w:t>
      </w:r>
      <w:r>
        <w:t>view</w:t>
      </w:r>
      <w:r>
        <w:rPr>
          <w:spacing w:val="-6"/>
        </w:rPr>
        <w:t xml:space="preserve"> </w:t>
      </w:r>
      <w:r>
        <w:t>the</w:t>
      </w:r>
      <w:r>
        <w:rPr>
          <w:spacing w:val="-6"/>
        </w:rPr>
        <w:t xml:space="preserve"> </w:t>
      </w:r>
      <w:r>
        <w:t>critical</w:t>
      </w:r>
      <w:r>
        <w:rPr>
          <w:spacing w:val="-5"/>
        </w:rPr>
        <w:t xml:space="preserve"> </w:t>
      </w:r>
      <w:r>
        <w:t>or</w:t>
      </w:r>
      <w:r>
        <w:rPr>
          <w:spacing w:val="-3"/>
        </w:rPr>
        <w:t xml:space="preserve"> </w:t>
      </w:r>
      <w:r>
        <w:t>warning</w:t>
      </w:r>
      <w:r>
        <w:rPr>
          <w:spacing w:val="-6"/>
        </w:rPr>
        <w:t xml:space="preserve"> </w:t>
      </w:r>
      <w:r>
        <w:t>alerts</w:t>
      </w:r>
      <w:r>
        <w:rPr>
          <w:spacing w:val="-6"/>
        </w:rPr>
        <w:t xml:space="preserve"> </w:t>
      </w:r>
      <w:r>
        <w:t>associated</w:t>
      </w:r>
      <w:r>
        <w:rPr>
          <w:spacing w:val="-5"/>
        </w:rPr>
        <w:t xml:space="preserve"> </w:t>
      </w:r>
      <w:r>
        <w:t>with</w:t>
      </w:r>
      <w:r>
        <w:rPr>
          <w:spacing w:val="-5"/>
        </w:rPr>
        <w:t xml:space="preserve"> </w:t>
      </w:r>
      <w:r>
        <w:t>your</w:t>
      </w:r>
      <w:r>
        <w:rPr>
          <w:spacing w:val="-5"/>
        </w:rPr>
        <w:t xml:space="preserve"> </w:t>
      </w:r>
      <w:r>
        <w:t>hardware,</w:t>
      </w:r>
      <w:r>
        <w:rPr>
          <w:spacing w:val="-5"/>
        </w:rPr>
        <w:t xml:space="preserve"> </w:t>
      </w:r>
      <w:r>
        <w:t>click</w:t>
      </w:r>
      <w:r>
        <w:rPr>
          <w:spacing w:val="-5"/>
        </w:rPr>
        <w:t xml:space="preserve"> </w:t>
      </w:r>
      <w:r>
        <w:rPr>
          <w:b/>
        </w:rPr>
        <w:t>Active</w:t>
      </w:r>
      <w:r>
        <w:rPr>
          <w:b/>
          <w:spacing w:val="-5"/>
        </w:rPr>
        <w:t xml:space="preserve"> </w:t>
      </w:r>
      <w:r>
        <w:rPr>
          <w:b/>
        </w:rPr>
        <w:t>Alerts</w:t>
      </w:r>
      <w:r>
        <w:t>.</w:t>
      </w:r>
      <w:r>
        <w:rPr>
          <w:spacing w:val="-5"/>
        </w:rPr>
        <w:t xml:space="preserve"> </w:t>
      </w:r>
      <w:r>
        <w:t>To</w:t>
      </w:r>
      <w:r>
        <w:rPr>
          <w:spacing w:val="-6"/>
        </w:rPr>
        <w:t xml:space="preserve"> </w:t>
      </w:r>
      <w:r>
        <w:t>learn</w:t>
      </w:r>
      <w:r>
        <w:rPr>
          <w:w w:val="97"/>
        </w:rPr>
        <w:t xml:space="preserve"> </w:t>
      </w:r>
      <w:r>
        <w:t xml:space="preserve">more about the alerts, refer to </w:t>
      </w:r>
      <w:hyperlink w:anchor="_bookmark77" w:history="1">
        <w:r>
          <w:t>“Using Health Explorer to view and resolve problems” on page</w:t>
        </w:r>
        <w:r>
          <w:rPr>
            <w:spacing w:val="-21"/>
          </w:rPr>
          <w:t xml:space="preserve"> </w:t>
        </w:r>
        <w:r>
          <w:t>46</w:t>
        </w:r>
      </w:hyperlink>
      <w:r>
        <w:t>.</w:t>
      </w:r>
    </w:p>
    <w:p w14:paraId="58FC2980" w14:textId="77777777" w:rsidR="00FD3DFB" w:rsidRDefault="00000630">
      <w:pPr>
        <w:pStyle w:val="a3"/>
        <w:tabs>
          <w:tab w:val="left" w:pos="960"/>
        </w:tabs>
        <w:spacing w:before="85" w:line="249" w:lineRule="auto"/>
        <w:ind w:left="960" w:right="396" w:hanging="851"/>
      </w:pPr>
      <w:r>
        <w:t>Step</w:t>
      </w:r>
      <w:r>
        <w:rPr>
          <w:spacing w:val="-5"/>
        </w:rPr>
        <w:t xml:space="preserve"> </w:t>
      </w:r>
      <w:r>
        <w:t>5.</w:t>
      </w:r>
      <w:r>
        <w:tab/>
        <w:t>To view the hardware components information, select the hardware component that you</w:t>
      </w:r>
      <w:r>
        <w:rPr>
          <w:spacing w:val="19"/>
        </w:rPr>
        <w:t xml:space="preserve"> </w:t>
      </w:r>
      <w:r>
        <w:t>want</w:t>
      </w:r>
      <w:r>
        <w:rPr>
          <w:spacing w:val="2"/>
        </w:rPr>
        <w:t xml:space="preserve"> </w:t>
      </w:r>
      <w:r>
        <w:t>to</w:t>
      </w:r>
      <w:r>
        <w:rPr>
          <w:w w:val="106"/>
        </w:rPr>
        <w:t xml:space="preserve"> </w:t>
      </w:r>
      <w:r>
        <w:t>check.</w:t>
      </w:r>
    </w:p>
    <w:p w14:paraId="5CD0E8B1" w14:textId="77777777" w:rsidR="00FD3DFB" w:rsidRDefault="00000630">
      <w:pPr>
        <w:pStyle w:val="4"/>
        <w:spacing w:before="199"/>
        <w:ind w:left="960"/>
      </w:pPr>
      <w:r>
        <w:t>Notes:</w:t>
      </w:r>
    </w:p>
    <w:p w14:paraId="557BBC4B" w14:textId="77777777" w:rsidR="00FD3DFB" w:rsidRDefault="00000630">
      <w:pPr>
        <w:pStyle w:val="a4"/>
        <w:numPr>
          <w:ilvl w:val="0"/>
          <w:numId w:val="24"/>
        </w:numPr>
        <w:tabs>
          <w:tab w:val="left" w:pos="1211"/>
        </w:tabs>
        <w:spacing w:before="129" w:line="249" w:lineRule="auto"/>
        <w:ind w:right="472"/>
        <w:rPr>
          <w:sz w:val="20"/>
        </w:rPr>
      </w:pPr>
      <w:r>
        <w:rPr>
          <w:sz w:val="20"/>
        </w:rPr>
        <w:t>The</w:t>
      </w:r>
      <w:r>
        <w:rPr>
          <w:spacing w:val="-8"/>
          <w:sz w:val="20"/>
        </w:rPr>
        <w:t xml:space="preserve"> </w:t>
      </w:r>
      <w:r>
        <w:rPr>
          <w:b/>
          <w:sz w:val="20"/>
        </w:rPr>
        <w:t>Lenovo</w:t>
      </w:r>
      <w:r>
        <w:rPr>
          <w:b/>
          <w:spacing w:val="-9"/>
          <w:sz w:val="20"/>
        </w:rPr>
        <w:t xml:space="preserve"> </w:t>
      </w:r>
      <w:r>
        <w:rPr>
          <w:b/>
          <w:sz w:val="20"/>
        </w:rPr>
        <w:t>ThinkServer</w:t>
      </w:r>
      <w:r>
        <w:rPr>
          <w:b/>
          <w:spacing w:val="-8"/>
          <w:sz w:val="20"/>
        </w:rPr>
        <w:t xml:space="preserve"> </w:t>
      </w:r>
      <w:r>
        <w:rPr>
          <w:b/>
          <w:sz w:val="20"/>
        </w:rPr>
        <w:t>BMC</w:t>
      </w:r>
      <w:r>
        <w:rPr>
          <w:b/>
          <w:spacing w:val="-9"/>
          <w:sz w:val="20"/>
        </w:rPr>
        <w:t xml:space="preserve"> </w:t>
      </w:r>
      <w:r>
        <w:rPr>
          <w:sz w:val="20"/>
        </w:rPr>
        <w:t>folder</w:t>
      </w:r>
      <w:r>
        <w:rPr>
          <w:spacing w:val="-8"/>
          <w:sz w:val="20"/>
        </w:rPr>
        <w:t xml:space="preserve"> </w:t>
      </w:r>
      <w:r>
        <w:rPr>
          <w:sz w:val="20"/>
        </w:rPr>
        <w:t>includes</w:t>
      </w:r>
      <w:r>
        <w:rPr>
          <w:spacing w:val="-8"/>
          <w:sz w:val="20"/>
        </w:rPr>
        <w:t xml:space="preserve"> </w:t>
      </w:r>
      <w:r>
        <w:rPr>
          <w:sz w:val="20"/>
        </w:rPr>
        <w:t>the</w:t>
      </w:r>
      <w:r>
        <w:rPr>
          <w:spacing w:val="-9"/>
          <w:sz w:val="20"/>
        </w:rPr>
        <w:t xml:space="preserve"> </w:t>
      </w:r>
      <w:r>
        <w:rPr>
          <w:sz w:val="20"/>
        </w:rPr>
        <w:t>views</w:t>
      </w:r>
      <w:r>
        <w:rPr>
          <w:spacing w:val="-7"/>
          <w:sz w:val="20"/>
        </w:rPr>
        <w:t xml:space="preserve"> </w:t>
      </w:r>
      <w:r>
        <w:rPr>
          <w:sz w:val="20"/>
        </w:rPr>
        <w:t>of</w:t>
      </w:r>
      <w:r>
        <w:rPr>
          <w:spacing w:val="-9"/>
          <w:sz w:val="20"/>
        </w:rPr>
        <w:t xml:space="preserve"> </w:t>
      </w:r>
      <w:r>
        <w:rPr>
          <w:sz w:val="20"/>
        </w:rPr>
        <w:t>Cooling</w:t>
      </w:r>
      <w:r>
        <w:rPr>
          <w:spacing w:val="-7"/>
          <w:sz w:val="20"/>
        </w:rPr>
        <w:t xml:space="preserve"> </w:t>
      </w:r>
      <w:r>
        <w:rPr>
          <w:sz w:val="20"/>
        </w:rPr>
        <w:t>Devices,</w:t>
      </w:r>
      <w:r>
        <w:rPr>
          <w:spacing w:val="-9"/>
          <w:sz w:val="20"/>
        </w:rPr>
        <w:t xml:space="preserve"> </w:t>
      </w:r>
      <w:r>
        <w:rPr>
          <w:sz w:val="20"/>
        </w:rPr>
        <w:t>Fibre</w:t>
      </w:r>
      <w:r>
        <w:rPr>
          <w:spacing w:val="-8"/>
          <w:sz w:val="20"/>
        </w:rPr>
        <w:t xml:space="preserve"> </w:t>
      </w:r>
      <w:r>
        <w:rPr>
          <w:sz w:val="20"/>
        </w:rPr>
        <w:t>Channel, Firmware/VPD,</w:t>
      </w:r>
      <w:r>
        <w:rPr>
          <w:spacing w:val="-9"/>
          <w:sz w:val="20"/>
        </w:rPr>
        <w:t xml:space="preserve"> </w:t>
      </w:r>
      <w:r>
        <w:rPr>
          <w:sz w:val="20"/>
        </w:rPr>
        <w:t>InfiniBand,</w:t>
      </w:r>
      <w:r>
        <w:rPr>
          <w:spacing w:val="-10"/>
          <w:sz w:val="20"/>
        </w:rPr>
        <w:t xml:space="preserve"> </w:t>
      </w:r>
      <w:r>
        <w:rPr>
          <w:sz w:val="20"/>
        </w:rPr>
        <w:t>Numeric</w:t>
      </w:r>
      <w:r>
        <w:rPr>
          <w:spacing w:val="-9"/>
          <w:sz w:val="20"/>
        </w:rPr>
        <w:t xml:space="preserve"> </w:t>
      </w:r>
      <w:r>
        <w:rPr>
          <w:sz w:val="20"/>
        </w:rPr>
        <w:t>Sensors,</w:t>
      </w:r>
      <w:r>
        <w:rPr>
          <w:spacing w:val="-9"/>
          <w:sz w:val="20"/>
        </w:rPr>
        <w:t xml:space="preserve"> </w:t>
      </w:r>
      <w:r>
        <w:rPr>
          <w:sz w:val="20"/>
        </w:rPr>
        <w:t>PCI</w:t>
      </w:r>
      <w:r>
        <w:rPr>
          <w:spacing w:val="-9"/>
          <w:sz w:val="20"/>
        </w:rPr>
        <w:t xml:space="preserve"> </w:t>
      </w:r>
      <w:r>
        <w:rPr>
          <w:sz w:val="20"/>
        </w:rPr>
        <w:t>Device,</w:t>
      </w:r>
      <w:r>
        <w:rPr>
          <w:spacing w:val="-10"/>
          <w:sz w:val="20"/>
        </w:rPr>
        <w:t xml:space="preserve"> </w:t>
      </w:r>
      <w:r>
        <w:rPr>
          <w:sz w:val="20"/>
        </w:rPr>
        <w:t>Physical</w:t>
      </w:r>
      <w:r>
        <w:rPr>
          <w:spacing w:val="-9"/>
          <w:sz w:val="20"/>
        </w:rPr>
        <w:t xml:space="preserve"> </w:t>
      </w:r>
      <w:r>
        <w:rPr>
          <w:sz w:val="20"/>
        </w:rPr>
        <w:t>Memory,</w:t>
      </w:r>
      <w:r>
        <w:rPr>
          <w:spacing w:val="-9"/>
          <w:sz w:val="20"/>
        </w:rPr>
        <w:t xml:space="preserve"> </w:t>
      </w:r>
      <w:r>
        <w:rPr>
          <w:sz w:val="20"/>
        </w:rPr>
        <w:t>and</w:t>
      </w:r>
      <w:r>
        <w:rPr>
          <w:spacing w:val="-9"/>
          <w:sz w:val="20"/>
        </w:rPr>
        <w:t xml:space="preserve"> </w:t>
      </w:r>
      <w:r>
        <w:rPr>
          <w:sz w:val="20"/>
        </w:rPr>
        <w:t>Processors.</w:t>
      </w:r>
    </w:p>
    <w:p w14:paraId="06F37BF7" w14:textId="1D9CF4D0" w:rsidR="00FD3DFB" w:rsidRDefault="00000630">
      <w:pPr>
        <w:pStyle w:val="a4"/>
        <w:numPr>
          <w:ilvl w:val="0"/>
          <w:numId w:val="24"/>
        </w:numPr>
        <w:tabs>
          <w:tab w:val="left" w:pos="1211"/>
        </w:tabs>
        <w:spacing w:before="83" w:line="249" w:lineRule="auto"/>
        <w:ind w:right="322"/>
        <w:rPr>
          <w:sz w:val="20"/>
        </w:rPr>
      </w:pPr>
      <w:r>
        <w:rPr>
          <w:sz w:val="20"/>
        </w:rPr>
        <w:t>The</w:t>
      </w:r>
      <w:ins w:id="159" w:author="Quan Yu" w:date="2018-09-21T09:25:00Z">
        <w:r w:rsidR="00F738C6">
          <w:rPr>
            <w:sz w:val="20"/>
          </w:rPr>
          <w:t>se</w:t>
        </w:r>
      </w:ins>
      <w:r>
        <w:rPr>
          <w:sz w:val="20"/>
        </w:rPr>
        <w:t xml:space="preserve"> hardware components </w:t>
      </w:r>
      <w:del w:id="160" w:author="Quan Yu" w:date="2018-09-21T09:25:00Z">
        <w:r w:rsidDel="00F738C6">
          <w:rPr>
            <w:sz w:val="20"/>
          </w:rPr>
          <w:delText xml:space="preserve">not covered by the health monitor function </w:delText>
        </w:r>
      </w:del>
      <w:r>
        <w:rPr>
          <w:sz w:val="20"/>
        </w:rPr>
        <w:t xml:space="preserve">are marked with “Not monitored” in the </w:t>
      </w:r>
      <w:ins w:id="161" w:author="Quan Yu" w:date="2018-09-21T09:25:00Z">
        <w:r w:rsidR="00F738C6">
          <w:rPr>
            <w:sz w:val="20"/>
          </w:rPr>
          <w:t xml:space="preserve">component </w:t>
        </w:r>
      </w:ins>
      <w:r>
        <w:rPr>
          <w:sz w:val="20"/>
        </w:rPr>
        <w:t>view.</w:t>
      </w:r>
      <w:ins w:id="162" w:author="Quan Yu" w:date="2018-09-21T09:25:00Z">
        <w:r w:rsidR="00F738C6">
          <w:rPr>
            <w:sz w:val="20"/>
          </w:rPr>
          <w:t xml:space="preserve"> But they are actually under health monitoring.</w:t>
        </w:r>
      </w:ins>
      <w:r>
        <w:rPr>
          <w:sz w:val="20"/>
        </w:rPr>
        <w:t xml:space="preserve"> When the </w:t>
      </w:r>
      <w:del w:id="163" w:author="Quan Yu" w:date="2018-09-21T09:26:00Z">
        <w:r w:rsidDel="00F738C6">
          <w:rPr>
            <w:sz w:val="20"/>
          </w:rPr>
          <w:delText>health status</w:delText>
        </w:r>
      </w:del>
      <w:ins w:id="164" w:author="Quan Yu" w:date="2018-09-21T09:26:00Z">
        <w:r w:rsidR="00F738C6">
          <w:rPr>
            <w:sz w:val="20"/>
          </w:rPr>
          <w:t>events</w:t>
        </w:r>
      </w:ins>
      <w:r>
        <w:rPr>
          <w:sz w:val="20"/>
        </w:rPr>
        <w:t xml:space="preserve"> of the</w:t>
      </w:r>
      <w:ins w:id="165" w:author="Quan Yu" w:date="2018-09-21T09:26:00Z">
        <w:r w:rsidR="00F738C6">
          <w:rPr>
            <w:sz w:val="20"/>
          </w:rPr>
          <w:t>se</w:t>
        </w:r>
      </w:ins>
      <w:r>
        <w:rPr>
          <w:sz w:val="20"/>
        </w:rPr>
        <w:t xml:space="preserve"> hardware components </w:t>
      </w:r>
      <w:del w:id="166" w:author="Quan Yu" w:date="2018-09-21T09:26:00Z">
        <w:r w:rsidDel="00F738C6">
          <w:rPr>
            <w:sz w:val="20"/>
          </w:rPr>
          <w:delText>is changed</w:delText>
        </w:r>
      </w:del>
      <w:ins w:id="167" w:author="Quan Yu" w:date="2018-09-21T09:26:00Z">
        <w:r w:rsidR="00F738C6">
          <w:rPr>
            <w:sz w:val="20"/>
          </w:rPr>
          <w:t>are received from XClarity Administrator</w:t>
        </w:r>
      </w:ins>
      <w:r>
        <w:rPr>
          <w:sz w:val="20"/>
        </w:rPr>
        <w:t>,</w:t>
      </w:r>
      <w:r>
        <w:rPr>
          <w:spacing w:val="-11"/>
          <w:sz w:val="20"/>
        </w:rPr>
        <w:t xml:space="preserve"> </w:t>
      </w:r>
      <w:r>
        <w:rPr>
          <w:sz w:val="20"/>
        </w:rPr>
        <w:t>alerts will be</w:t>
      </w:r>
      <w:r>
        <w:rPr>
          <w:spacing w:val="-5"/>
          <w:sz w:val="20"/>
        </w:rPr>
        <w:t xml:space="preserve"> </w:t>
      </w:r>
      <w:r>
        <w:rPr>
          <w:sz w:val="20"/>
        </w:rPr>
        <w:t>generated</w:t>
      </w:r>
      <w:ins w:id="168" w:author="Quan Yu" w:date="2018-09-21T09:26:00Z">
        <w:r w:rsidR="00F738C6">
          <w:rPr>
            <w:sz w:val="20"/>
          </w:rPr>
          <w:t xml:space="preserve"> and be displayed in </w:t>
        </w:r>
      </w:ins>
      <w:ins w:id="169" w:author="Quan Yu" w:date="2018-09-21T09:27:00Z">
        <w:r w:rsidR="00F738C6" w:rsidRPr="00F738C6">
          <w:rPr>
            <w:b/>
            <w:sz w:val="20"/>
            <w:rPrChange w:id="170" w:author="Quan Yu" w:date="2018-09-21T09:27:00Z">
              <w:rPr>
                <w:sz w:val="20"/>
              </w:rPr>
            </w:rPrChange>
          </w:rPr>
          <w:t>Active Alerts</w:t>
        </w:r>
        <w:r w:rsidR="00F738C6">
          <w:rPr>
            <w:sz w:val="20"/>
          </w:rPr>
          <w:t xml:space="preserve"> view</w:t>
        </w:r>
      </w:ins>
      <w:r>
        <w:rPr>
          <w:sz w:val="20"/>
        </w:rPr>
        <w:t>.</w:t>
      </w:r>
    </w:p>
    <w:p w14:paraId="45E769BA" w14:textId="1C974D13" w:rsidR="00FD3DFB" w:rsidDel="00632715" w:rsidRDefault="00000630">
      <w:pPr>
        <w:pStyle w:val="a4"/>
        <w:numPr>
          <w:ilvl w:val="0"/>
          <w:numId w:val="24"/>
        </w:numPr>
        <w:tabs>
          <w:tab w:val="left" w:pos="1211"/>
        </w:tabs>
        <w:spacing w:before="84"/>
        <w:rPr>
          <w:del w:id="171" w:author="Quan Yu" w:date="2018-09-21T09:22:00Z"/>
          <w:sz w:val="20"/>
        </w:rPr>
      </w:pPr>
      <w:del w:id="172" w:author="Quan Yu" w:date="2018-09-21T09:22:00Z">
        <w:r w:rsidDel="00632715">
          <w:rPr>
            <w:sz w:val="20"/>
          </w:rPr>
          <w:delText>The following table provides the monitor information of the hardware</w:delText>
        </w:r>
        <w:r w:rsidDel="00632715">
          <w:rPr>
            <w:spacing w:val="26"/>
            <w:sz w:val="20"/>
          </w:rPr>
          <w:delText xml:space="preserve"> </w:delText>
        </w:r>
        <w:r w:rsidDel="00632715">
          <w:rPr>
            <w:sz w:val="20"/>
          </w:rPr>
          <w:delText>components.</w:delText>
        </w:r>
      </w:del>
    </w:p>
    <w:p w14:paraId="59CFEAD9" w14:textId="7374A00D" w:rsidR="00FD3DFB" w:rsidDel="00632715" w:rsidRDefault="00FD3DFB">
      <w:pPr>
        <w:rPr>
          <w:del w:id="173" w:author="Quan Yu" w:date="2018-09-21T09:22:00Z"/>
          <w:sz w:val="20"/>
        </w:rPr>
        <w:sectPr w:rsidR="00FD3DFB" w:rsidDel="00632715">
          <w:pgSz w:w="12240" w:h="15840"/>
          <w:pgMar w:top="1220" w:right="1300" w:bottom="800" w:left="1080" w:header="0" w:footer="614" w:gutter="0"/>
          <w:cols w:space="720"/>
        </w:sectPr>
      </w:pPr>
    </w:p>
    <w:p w14:paraId="18715E5A" w14:textId="30BFE66C" w:rsidR="00FD3DFB" w:rsidDel="00632715" w:rsidRDefault="00000630">
      <w:pPr>
        <w:spacing w:before="94"/>
        <w:ind w:left="1217"/>
        <w:rPr>
          <w:del w:id="174" w:author="Quan Yu" w:date="2018-09-21T09:22:00Z"/>
          <w:i/>
          <w:sz w:val="18"/>
        </w:rPr>
      </w:pPr>
      <w:del w:id="175" w:author="Quan Yu" w:date="2018-09-21T09:22:00Z">
        <w:r w:rsidDel="00632715">
          <w:rPr>
            <w:i/>
            <w:sz w:val="18"/>
          </w:rPr>
          <w:delText>Table 5.  Health monitor information for the hardware components</w:delText>
        </w:r>
      </w:del>
    </w:p>
    <w:p w14:paraId="503D5C2A" w14:textId="4CF78D08" w:rsidR="00FD3DFB" w:rsidDel="00632715" w:rsidRDefault="00FD3DFB">
      <w:pPr>
        <w:pStyle w:val="a3"/>
        <w:spacing w:before="2"/>
        <w:rPr>
          <w:del w:id="176" w:author="Quan Yu" w:date="2018-09-21T09:22:00Z"/>
          <w:i/>
          <w:sz w:val="9"/>
        </w:rPr>
      </w:pPr>
    </w:p>
    <w:tbl>
      <w:tblPr>
        <w:tblW w:w="0" w:type="auto"/>
        <w:tblInd w:w="12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053"/>
        <w:gridCol w:w="4480"/>
      </w:tblGrid>
      <w:tr w:rsidR="00FD3DFB" w:rsidDel="00632715" w14:paraId="70CF5AAE" w14:textId="0DED7FF3">
        <w:trPr>
          <w:trHeight w:hRule="exact" w:val="381"/>
          <w:del w:id="177" w:author="Quan Yu" w:date="2018-09-21T09:22:00Z"/>
        </w:trPr>
        <w:tc>
          <w:tcPr>
            <w:tcW w:w="4053" w:type="dxa"/>
          </w:tcPr>
          <w:p w14:paraId="5D059D4F" w14:textId="6C14C471" w:rsidR="00FD3DFB" w:rsidDel="00632715" w:rsidRDefault="00000630">
            <w:pPr>
              <w:pStyle w:val="TableParagraph"/>
              <w:spacing w:before="48"/>
              <w:ind w:left="90"/>
              <w:rPr>
                <w:del w:id="178" w:author="Quan Yu" w:date="2018-09-21T09:22:00Z"/>
                <w:b/>
                <w:sz w:val="20"/>
              </w:rPr>
            </w:pPr>
            <w:del w:id="179" w:author="Quan Yu" w:date="2018-09-21T09:22:00Z">
              <w:r w:rsidDel="00632715">
                <w:rPr>
                  <w:b/>
                  <w:sz w:val="20"/>
                </w:rPr>
                <w:delText>Components</w:delText>
              </w:r>
            </w:del>
          </w:p>
        </w:tc>
        <w:tc>
          <w:tcPr>
            <w:tcW w:w="4480" w:type="dxa"/>
          </w:tcPr>
          <w:p w14:paraId="3B70C8AD" w14:textId="4FEE8EEA" w:rsidR="00FD3DFB" w:rsidDel="00632715" w:rsidRDefault="00000630">
            <w:pPr>
              <w:pStyle w:val="TableParagraph"/>
              <w:spacing w:before="44"/>
              <w:rPr>
                <w:del w:id="180" w:author="Quan Yu" w:date="2018-09-21T09:22:00Z"/>
                <w:b/>
                <w:sz w:val="20"/>
              </w:rPr>
            </w:pPr>
            <w:del w:id="181" w:author="Quan Yu" w:date="2018-09-21T09:22:00Z">
              <w:r w:rsidDel="00632715">
                <w:rPr>
                  <w:b/>
                  <w:sz w:val="20"/>
                </w:rPr>
                <w:delText>Health monitor</w:delText>
              </w:r>
            </w:del>
          </w:p>
        </w:tc>
      </w:tr>
      <w:tr w:rsidR="00FD3DFB" w:rsidDel="00632715" w14:paraId="232F1EC6" w14:textId="62D4E0E9">
        <w:trPr>
          <w:trHeight w:hRule="exact" w:val="384"/>
          <w:del w:id="182" w:author="Quan Yu" w:date="2018-09-21T09:22:00Z"/>
        </w:trPr>
        <w:tc>
          <w:tcPr>
            <w:tcW w:w="4053" w:type="dxa"/>
          </w:tcPr>
          <w:p w14:paraId="5DD6AA23" w14:textId="5108F590" w:rsidR="00FD3DFB" w:rsidDel="00632715" w:rsidRDefault="00000630">
            <w:pPr>
              <w:pStyle w:val="TableParagraph"/>
              <w:spacing w:before="47"/>
              <w:ind w:left="90"/>
              <w:rPr>
                <w:del w:id="183" w:author="Quan Yu" w:date="2018-09-21T09:22:00Z"/>
                <w:b/>
                <w:sz w:val="20"/>
              </w:rPr>
            </w:pPr>
            <w:del w:id="184" w:author="Quan Yu" w:date="2018-09-21T09:22:00Z">
              <w:r w:rsidDel="00632715">
                <w:rPr>
                  <w:b/>
                  <w:sz w:val="20"/>
                </w:rPr>
                <w:delText>Cooling Devices</w:delText>
              </w:r>
            </w:del>
          </w:p>
        </w:tc>
        <w:tc>
          <w:tcPr>
            <w:tcW w:w="4480" w:type="dxa"/>
          </w:tcPr>
          <w:p w14:paraId="0F49F455" w14:textId="1E2A964E" w:rsidR="00FD3DFB" w:rsidDel="00632715" w:rsidRDefault="00000630">
            <w:pPr>
              <w:pStyle w:val="TableParagraph"/>
              <w:spacing w:before="44"/>
              <w:rPr>
                <w:del w:id="185" w:author="Quan Yu" w:date="2018-09-21T09:22:00Z"/>
                <w:b/>
                <w:sz w:val="20"/>
              </w:rPr>
            </w:pPr>
            <w:del w:id="186" w:author="Quan Yu" w:date="2018-09-21T09:22:00Z">
              <w:r w:rsidDel="00632715">
                <w:rPr>
                  <w:b/>
                  <w:w w:val="102"/>
                  <w:sz w:val="20"/>
                </w:rPr>
                <w:delText>N</w:delText>
              </w:r>
            </w:del>
          </w:p>
        </w:tc>
      </w:tr>
      <w:tr w:rsidR="00FD3DFB" w:rsidDel="00632715" w14:paraId="23704590" w14:textId="18DA9FB1">
        <w:trPr>
          <w:trHeight w:hRule="exact" w:val="378"/>
          <w:del w:id="187" w:author="Quan Yu" w:date="2018-09-21T09:22:00Z"/>
        </w:trPr>
        <w:tc>
          <w:tcPr>
            <w:tcW w:w="4053" w:type="dxa"/>
          </w:tcPr>
          <w:p w14:paraId="61BC46C1" w14:textId="7893727F" w:rsidR="00FD3DFB" w:rsidDel="00632715" w:rsidRDefault="00000630">
            <w:pPr>
              <w:pStyle w:val="TableParagraph"/>
              <w:spacing w:before="44"/>
              <w:ind w:left="90"/>
              <w:rPr>
                <w:del w:id="188" w:author="Quan Yu" w:date="2018-09-21T09:22:00Z"/>
                <w:b/>
                <w:sz w:val="20"/>
              </w:rPr>
            </w:pPr>
            <w:del w:id="189" w:author="Quan Yu" w:date="2018-09-21T09:22:00Z">
              <w:r w:rsidDel="00632715">
                <w:rPr>
                  <w:b/>
                  <w:sz w:val="20"/>
                </w:rPr>
                <w:delText>Physical Memory</w:delText>
              </w:r>
            </w:del>
          </w:p>
        </w:tc>
        <w:tc>
          <w:tcPr>
            <w:tcW w:w="4480" w:type="dxa"/>
          </w:tcPr>
          <w:p w14:paraId="0EF33621" w14:textId="49714115" w:rsidR="00FD3DFB" w:rsidDel="00632715" w:rsidRDefault="00000630">
            <w:pPr>
              <w:pStyle w:val="TableParagraph"/>
              <w:spacing w:before="44"/>
              <w:rPr>
                <w:del w:id="190" w:author="Quan Yu" w:date="2018-09-21T09:22:00Z"/>
                <w:b/>
                <w:sz w:val="20"/>
              </w:rPr>
            </w:pPr>
            <w:del w:id="191" w:author="Quan Yu" w:date="2018-09-21T09:22:00Z">
              <w:r w:rsidDel="00632715">
                <w:rPr>
                  <w:b/>
                  <w:w w:val="102"/>
                  <w:sz w:val="20"/>
                </w:rPr>
                <w:delText>N</w:delText>
              </w:r>
            </w:del>
          </w:p>
        </w:tc>
      </w:tr>
      <w:tr w:rsidR="00FD3DFB" w:rsidDel="00632715" w14:paraId="47814A9A" w14:textId="65642D13">
        <w:trPr>
          <w:trHeight w:hRule="exact" w:val="344"/>
          <w:del w:id="192" w:author="Quan Yu" w:date="2018-09-21T09:22:00Z"/>
        </w:trPr>
        <w:tc>
          <w:tcPr>
            <w:tcW w:w="4053" w:type="dxa"/>
          </w:tcPr>
          <w:p w14:paraId="25297A48" w14:textId="5A59C864" w:rsidR="00FD3DFB" w:rsidDel="00632715" w:rsidRDefault="00000630">
            <w:pPr>
              <w:pStyle w:val="TableParagraph"/>
              <w:spacing w:before="44"/>
              <w:ind w:left="90"/>
              <w:rPr>
                <w:del w:id="193" w:author="Quan Yu" w:date="2018-09-21T09:22:00Z"/>
                <w:b/>
                <w:sz w:val="20"/>
              </w:rPr>
            </w:pPr>
            <w:del w:id="194" w:author="Quan Yu" w:date="2018-09-21T09:22:00Z">
              <w:r w:rsidDel="00632715">
                <w:rPr>
                  <w:b/>
                  <w:sz w:val="20"/>
                </w:rPr>
                <w:delText>Processor</w:delText>
              </w:r>
            </w:del>
          </w:p>
        </w:tc>
        <w:tc>
          <w:tcPr>
            <w:tcW w:w="4480" w:type="dxa"/>
          </w:tcPr>
          <w:p w14:paraId="4344F53F" w14:textId="07C6818A" w:rsidR="00FD3DFB" w:rsidDel="00632715" w:rsidRDefault="00000630">
            <w:pPr>
              <w:pStyle w:val="TableParagraph"/>
              <w:spacing w:before="44"/>
              <w:rPr>
                <w:del w:id="195" w:author="Quan Yu" w:date="2018-09-21T09:22:00Z"/>
                <w:b/>
                <w:sz w:val="20"/>
              </w:rPr>
            </w:pPr>
            <w:del w:id="196" w:author="Quan Yu" w:date="2018-09-21T09:22:00Z">
              <w:r w:rsidDel="00632715">
                <w:rPr>
                  <w:b/>
                  <w:w w:val="102"/>
                  <w:sz w:val="20"/>
                </w:rPr>
                <w:delText>N</w:delText>
              </w:r>
            </w:del>
          </w:p>
        </w:tc>
      </w:tr>
      <w:tr w:rsidR="00FD3DFB" w:rsidDel="00632715" w14:paraId="2FB25331" w14:textId="55B35352">
        <w:trPr>
          <w:trHeight w:hRule="exact" w:val="348"/>
          <w:del w:id="197" w:author="Quan Yu" w:date="2018-09-21T09:22:00Z"/>
        </w:trPr>
        <w:tc>
          <w:tcPr>
            <w:tcW w:w="4053" w:type="dxa"/>
          </w:tcPr>
          <w:p w14:paraId="4617D22F" w14:textId="69CA16F1" w:rsidR="00FD3DFB" w:rsidDel="00632715" w:rsidRDefault="00000630">
            <w:pPr>
              <w:pStyle w:val="TableParagraph"/>
              <w:spacing w:before="47"/>
              <w:ind w:left="90"/>
              <w:rPr>
                <w:del w:id="198" w:author="Quan Yu" w:date="2018-09-21T09:22:00Z"/>
                <w:b/>
                <w:sz w:val="20"/>
              </w:rPr>
            </w:pPr>
            <w:del w:id="199" w:author="Quan Yu" w:date="2018-09-21T09:22:00Z">
              <w:r w:rsidDel="00632715">
                <w:rPr>
                  <w:b/>
                  <w:sz w:val="20"/>
                </w:rPr>
                <w:delText>Fibre Channel</w:delText>
              </w:r>
            </w:del>
          </w:p>
        </w:tc>
        <w:tc>
          <w:tcPr>
            <w:tcW w:w="4480" w:type="dxa"/>
          </w:tcPr>
          <w:p w14:paraId="1AE71F8E" w14:textId="6ED753B6" w:rsidR="00FD3DFB" w:rsidDel="00632715" w:rsidRDefault="00000630">
            <w:pPr>
              <w:pStyle w:val="TableParagraph"/>
              <w:spacing w:before="43"/>
              <w:rPr>
                <w:del w:id="200" w:author="Quan Yu" w:date="2018-09-21T09:22:00Z"/>
                <w:b/>
                <w:sz w:val="20"/>
              </w:rPr>
            </w:pPr>
            <w:del w:id="201" w:author="Quan Yu" w:date="2018-09-21T09:22:00Z">
              <w:r w:rsidDel="00632715">
                <w:rPr>
                  <w:b/>
                  <w:w w:val="102"/>
                  <w:sz w:val="20"/>
                </w:rPr>
                <w:delText>N</w:delText>
              </w:r>
            </w:del>
          </w:p>
        </w:tc>
      </w:tr>
      <w:tr w:rsidR="00FD3DFB" w:rsidDel="00632715" w14:paraId="0E654B19" w14:textId="75DFB161">
        <w:trPr>
          <w:trHeight w:hRule="exact" w:val="344"/>
          <w:del w:id="202" w:author="Quan Yu" w:date="2018-09-21T09:22:00Z"/>
        </w:trPr>
        <w:tc>
          <w:tcPr>
            <w:tcW w:w="4053" w:type="dxa"/>
          </w:tcPr>
          <w:p w14:paraId="672E5903" w14:textId="48276432" w:rsidR="00FD3DFB" w:rsidDel="00632715" w:rsidRDefault="00000630">
            <w:pPr>
              <w:pStyle w:val="TableParagraph"/>
              <w:spacing w:before="44"/>
              <w:ind w:left="90"/>
              <w:rPr>
                <w:del w:id="203" w:author="Quan Yu" w:date="2018-09-21T09:22:00Z"/>
                <w:b/>
                <w:sz w:val="20"/>
              </w:rPr>
            </w:pPr>
            <w:del w:id="204" w:author="Quan Yu" w:date="2018-09-21T09:22:00Z">
              <w:r w:rsidDel="00632715">
                <w:rPr>
                  <w:b/>
                  <w:sz w:val="20"/>
                </w:rPr>
                <w:delText>InfiniBand</w:delText>
              </w:r>
            </w:del>
          </w:p>
        </w:tc>
        <w:tc>
          <w:tcPr>
            <w:tcW w:w="4480" w:type="dxa"/>
          </w:tcPr>
          <w:p w14:paraId="7819BC9A" w14:textId="50089F9A" w:rsidR="00FD3DFB" w:rsidDel="00632715" w:rsidRDefault="00000630">
            <w:pPr>
              <w:pStyle w:val="TableParagraph"/>
              <w:spacing w:before="44"/>
              <w:rPr>
                <w:del w:id="205" w:author="Quan Yu" w:date="2018-09-21T09:22:00Z"/>
                <w:b/>
                <w:sz w:val="20"/>
              </w:rPr>
            </w:pPr>
            <w:del w:id="206" w:author="Quan Yu" w:date="2018-09-21T09:22:00Z">
              <w:r w:rsidDel="00632715">
                <w:rPr>
                  <w:b/>
                  <w:w w:val="102"/>
                  <w:sz w:val="20"/>
                </w:rPr>
                <w:delText>N</w:delText>
              </w:r>
            </w:del>
          </w:p>
        </w:tc>
      </w:tr>
      <w:tr w:rsidR="00FD3DFB" w:rsidDel="00632715" w14:paraId="16609726" w14:textId="3EAEF2BE">
        <w:trPr>
          <w:trHeight w:hRule="exact" w:val="348"/>
          <w:del w:id="207" w:author="Quan Yu" w:date="2018-09-21T09:22:00Z"/>
        </w:trPr>
        <w:tc>
          <w:tcPr>
            <w:tcW w:w="4053" w:type="dxa"/>
          </w:tcPr>
          <w:p w14:paraId="5EFEA7F7" w14:textId="4D250EF7" w:rsidR="00FD3DFB" w:rsidDel="00632715" w:rsidRDefault="00000630">
            <w:pPr>
              <w:pStyle w:val="TableParagraph"/>
              <w:spacing w:before="47"/>
              <w:ind w:left="90"/>
              <w:rPr>
                <w:del w:id="208" w:author="Quan Yu" w:date="2018-09-21T09:22:00Z"/>
                <w:b/>
                <w:sz w:val="20"/>
              </w:rPr>
            </w:pPr>
            <w:del w:id="209" w:author="Quan Yu" w:date="2018-09-21T09:22:00Z">
              <w:r w:rsidDel="00632715">
                <w:rPr>
                  <w:b/>
                  <w:sz w:val="20"/>
                </w:rPr>
                <w:delText>Numeric Sensor</w:delText>
              </w:r>
            </w:del>
          </w:p>
        </w:tc>
        <w:tc>
          <w:tcPr>
            <w:tcW w:w="4480" w:type="dxa"/>
          </w:tcPr>
          <w:p w14:paraId="6A7E9D2C" w14:textId="43481087" w:rsidR="00FD3DFB" w:rsidDel="00632715" w:rsidRDefault="00000630">
            <w:pPr>
              <w:pStyle w:val="TableParagraph"/>
              <w:spacing w:before="44"/>
              <w:rPr>
                <w:del w:id="210" w:author="Quan Yu" w:date="2018-09-21T09:22:00Z"/>
                <w:b/>
                <w:sz w:val="20"/>
              </w:rPr>
            </w:pPr>
            <w:del w:id="211" w:author="Quan Yu" w:date="2018-09-21T09:22:00Z">
              <w:r w:rsidDel="00632715">
                <w:rPr>
                  <w:b/>
                  <w:w w:val="102"/>
                  <w:sz w:val="20"/>
                </w:rPr>
                <w:delText>N</w:delText>
              </w:r>
            </w:del>
          </w:p>
        </w:tc>
      </w:tr>
      <w:tr w:rsidR="00FD3DFB" w:rsidDel="00632715" w14:paraId="249BE65E" w14:textId="1ADE2BED">
        <w:trPr>
          <w:trHeight w:hRule="exact" w:val="348"/>
          <w:del w:id="212" w:author="Quan Yu" w:date="2018-09-21T09:22:00Z"/>
        </w:trPr>
        <w:tc>
          <w:tcPr>
            <w:tcW w:w="4053" w:type="dxa"/>
          </w:tcPr>
          <w:p w14:paraId="12935171" w14:textId="0BA1A218" w:rsidR="00FD3DFB" w:rsidDel="00632715" w:rsidRDefault="00000630">
            <w:pPr>
              <w:pStyle w:val="TableParagraph"/>
              <w:spacing w:before="47"/>
              <w:ind w:left="90"/>
              <w:rPr>
                <w:del w:id="213" w:author="Quan Yu" w:date="2018-09-21T09:22:00Z"/>
                <w:b/>
                <w:sz w:val="20"/>
              </w:rPr>
            </w:pPr>
            <w:del w:id="214" w:author="Quan Yu" w:date="2018-09-21T09:22:00Z">
              <w:r w:rsidDel="00632715">
                <w:rPr>
                  <w:b/>
                  <w:sz w:val="20"/>
                </w:rPr>
                <w:delText>PCI Device</w:delText>
              </w:r>
            </w:del>
          </w:p>
        </w:tc>
        <w:tc>
          <w:tcPr>
            <w:tcW w:w="4480" w:type="dxa"/>
          </w:tcPr>
          <w:p w14:paraId="38A81E37" w14:textId="32AFBC79" w:rsidR="00FD3DFB" w:rsidDel="00632715" w:rsidRDefault="00000630">
            <w:pPr>
              <w:pStyle w:val="TableParagraph"/>
              <w:spacing w:before="43"/>
              <w:rPr>
                <w:del w:id="215" w:author="Quan Yu" w:date="2018-09-21T09:22:00Z"/>
                <w:b/>
                <w:sz w:val="20"/>
              </w:rPr>
            </w:pPr>
            <w:del w:id="216" w:author="Quan Yu" w:date="2018-09-21T09:22:00Z">
              <w:r w:rsidDel="00632715">
                <w:rPr>
                  <w:b/>
                  <w:w w:val="102"/>
                  <w:sz w:val="20"/>
                </w:rPr>
                <w:delText>N</w:delText>
              </w:r>
            </w:del>
          </w:p>
        </w:tc>
      </w:tr>
    </w:tbl>
    <w:p w14:paraId="0BE17B72" w14:textId="77777777" w:rsidR="00FD3DFB" w:rsidRDefault="00006CE7">
      <w:pPr>
        <w:pStyle w:val="a3"/>
        <w:spacing w:before="5"/>
        <w:rPr>
          <w:i/>
          <w:sz w:val="25"/>
        </w:rPr>
      </w:pPr>
      <w:r>
        <w:pict w14:anchorId="7D2F60ED">
          <v:line id="_x0000_s1078" style="position:absolute;z-index:1720;mso-wrap-distance-left:0;mso-wrap-distance-right:0;mso-position-horizontal-relative:page;mso-position-vertical-relative:text" from="70.85pt,16.85pt" to="552.45pt,16.85pt" strokeweight=".16017mm">
            <w10:wrap type="topAndBottom" anchorx="page"/>
          </v:line>
        </w:pict>
      </w:r>
    </w:p>
    <w:p w14:paraId="644968FA" w14:textId="77777777" w:rsidR="00FD3DFB" w:rsidRDefault="00000630">
      <w:pPr>
        <w:pStyle w:val="2"/>
        <w:spacing w:before="10"/>
        <w:ind w:left="117"/>
      </w:pPr>
      <w:bookmarkStart w:id="217" w:name="Removing_a_ThinkServer_server_"/>
      <w:bookmarkStart w:id="218" w:name="_bookmark37"/>
      <w:bookmarkEnd w:id="217"/>
      <w:bookmarkEnd w:id="218"/>
      <w:r>
        <w:t>Removing a ThinkServer server</w:t>
      </w:r>
    </w:p>
    <w:p w14:paraId="6F4D313C" w14:textId="77777777" w:rsidR="00FD3DFB" w:rsidRDefault="00000630">
      <w:pPr>
        <w:pStyle w:val="a3"/>
        <w:spacing w:before="110"/>
        <w:ind w:left="117"/>
      </w:pPr>
      <w:r>
        <w:t>The following procedure describes how to remove a ThinkServer server from Operations Manager.</w:t>
      </w:r>
    </w:p>
    <w:p w14:paraId="7F66B2A5" w14:textId="77777777" w:rsidR="00FD3DFB" w:rsidRDefault="00FD3DFB">
      <w:pPr>
        <w:pStyle w:val="a3"/>
        <w:spacing w:before="6"/>
        <w:rPr>
          <w:sz w:val="21"/>
        </w:rPr>
      </w:pPr>
    </w:p>
    <w:p w14:paraId="21E05ADB" w14:textId="77777777" w:rsidR="00FD3DFB" w:rsidRDefault="00000630">
      <w:pPr>
        <w:pStyle w:val="a3"/>
        <w:spacing w:line="249" w:lineRule="auto"/>
        <w:ind w:left="117"/>
      </w:pPr>
      <w:r>
        <w:rPr>
          <w:b/>
        </w:rPr>
        <w:t xml:space="preserve">Note: </w:t>
      </w:r>
      <w:r>
        <w:t xml:space="preserve">Remove the ThinkServer server from XClarity Administrator first before you remove the server from </w:t>
      </w:r>
      <w:r>
        <w:lastRenderedPageBreak/>
        <w:t>Operations Manager.</w:t>
      </w:r>
    </w:p>
    <w:p w14:paraId="370A413A" w14:textId="77777777" w:rsidR="00FD3DFB" w:rsidRDefault="00FD3DFB">
      <w:pPr>
        <w:pStyle w:val="a3"/>
        <w:spacing w:before="8"/>
      </w:pPr>
    </w:p>
    <w:p w14:paraId="1F75145B" w14:textId="77777777" w:rsidR="00FD3DFB" w:rsidRDefault="00000630">
      <w:pPr>
        <w:pStyle w:val="4"/>
        <w:ind w:left="117"/>
      </w:pPr>
      <w:r>
        <w:t>Procedure</w:t>
      </w:r>
    </w:p>
    <w:p w14:paraId="699AA911" w14:textId="77777777" w:rsidR="00FD3DFB" w:rsidRDefault="00000630">
      <w:pPr>
        <w:pStyle w:val="a3"/>
        <w:tabs>
          <w:tab w:val="left" w:pos="967"/>
        </w:tabs>
        <w:spacing w:before="94" w:line="223" w:lineRule="exact"/>
        <w:ind w:left="117"/>
      </w:pPr>
      <w:r>
        <w:t>Step</w:t>
      </w:r>
      <w:r>
        <w:rPr>
          <w:spacing w:val="-5"/>
        </w:rPr>
        <w:t xml:space="preserve"> </w:t>
      </w:r>
      <w:r>
        <w:t>1.</w:t>
      </w:r>
      <w:r>
        <w:tab/>
        <w:t>Log in to the Operations Manager</w:t>
      </w:r>
      <w:r>
        <w:rPr>
          <w:spacing w:val="-11"/>
        </w:rPr>
        <w:t xml:space="preserve"> </w:t>
      </w:r>
      <w:r>
        <w:t>console.</w:t>
      </w:r>
    </w:p>
    <w:p w14:paraId="6D54F25A" w14:textId="77777777" w:rsidR="00FD3DFB" w:rsidRDefault="00000630">
      <w:pPr>
        <w:tabs>
          <w:tab w:val="left" w:pos="967"/>
        </w:tabs>
        <w:spacing w:line="343" w:lineRule="exact"/>
        <w:ind w:left="117"/>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 xml:space="preserve">➙ </w:t>
      </w:r>
      <w:r>
        <w:rPr>
          <w:b/>
          <w:sz w:val="20"/>
        </w:rPr>
        <w:t>Lenovo</w:t>
      </w:r>
      <w:r>
        <w:rPr>
          <w:b/>
          <w:spacing w:val="-30"/>
          <w:sz w:val="20"/>
        </w:rPr>
        <w:t xml:space="preserve"> </w:t>
      </w:r>
      <w:r>
        <w:rPr>
          <w:b/>
          <w:sz w:val="20"/>
        </w:rPr>
        <w:t>Hardware</w:t>
      </w:r>
      <w:r>
        <w:rPr>
          <w:sz w:val="20"/>
        </w:rPr>
        <w:t>.</w:t>
      </w:r>
    </w:p>
    <w:p w14:paraId="6EE2463A" w14:textId="77777777" w:rsidR="00FD3DFB" w:rsidRDefault="00000630">
      <w:pPr>
        <w:tabs>
          <w:tab w:val="left" w:pos="967"/>
        </w:tabs>
        <w:spacing w:before="82" w:line="249" w:lineRule="auto"/>
        <w:ind w:left="967" w:right="143" w:hanging="851"/>
        <w:rPr>
          <w:sz w:val="20"/>
        </w:rPr>
      </w:pPr>
      <w:r>
        <w:rPr>
          <w:sz w:val="20"/>
        </w:rPr>
        <w:t>Step</w:t>
      </w:r>
      <w:r>
        <w:rPr>
          <w:spacing w:val="-5"/>
          <w:sz w:val="20"/>
        </w:rPr>
        <w:t xml:space="preserve"> </w:t>
      </w:r>
      <w:r>
        <w:rPr>
          <w:sz w:val="20"/>
        </w:rPr>
        <w:t>3.</w:t>
      </w:r>
      <w:r>
        <w:rPr>
          <w:sz w:val="20"/>
        </w:rPr>
        <w:tab/>
        <w:t>Click</w:t>
      </w:r>
      <w:r>
        <w:rPr>
          <w:spacing w:val="-10"/>
          <w:sz w:val="20"/>
        </w:rPr>
        <w:t xml:space="preserve"> </w:t>
      </w:r>
      <w:r>
        <w:rPr>
          <w:sz w:val="20"/>
        </w:rPr>
        <w:t>the</w:t>
      </w:r>
      <w:r>
        <w:rPr>
          <w:spacing w:val="-10"/>
          <w:sz w:val="20"/>
        </w:rPr>
        <w:t xml:space="preserve"> </w:t>
      </w:r>
      <w:r>
        <w:rPr>
          <w:b/>
          <w:sz w:val="20"/>
        </w:rPr>
        <w:t>Lenovo</w:t>
      </w:r>
      <w:r>
        <w:rPr>
          <w:b/>
          <w:spacing w:val="-10"/>
          <w:sz w:val="20"/>
        </w:rPr>
        <w:t xml:space="preserve"> </w:t>
      </w:r>
      <w:r>
        <w:rPr>
          <w:b/>
          <w:sz w:val="20"/>
        </w:rPr>
        <w:t>ThinkServer</w:t>
      </w:r>
      <w:r>
        <w:rPr>
          <w:b/>
          <w:spacing w:val="-10"/>
          <w:sz w:val="20"/>
        </w:rPr>
        <w:t xml:space="preserve"> </w:t>
      </w:r>
      <w:r>
        <w:rPr>
          <w:b/>
          <w:sz w:val="20"/>
        </w:rPr>
        <w:t>BMC</w:t>
      </w:r>
      <w:r>
        <w:rPr>
          <w:b/>
          <w:spacing w:val="-10"/>
          <w:sz w:val="20"/>
        </w:rPr>
        <w:t xml:space="preserve"> </w:t>
      </w:r>
      <w:r>
        <w:rPr>
          <w:sz w:val="20"/>
        </w:rPr>
        <w:t>view,</w:t>
      </w:r>
      <w:r>
        <w:rPr>
          <w:spacing w:val="-10"/>
          <w:sz w:val="20"/>
        </w:rPr>
        <w:t xml:space="preserve"> </w:t>
      </w:r>
      <w:r>
        <w:rPr>
          <w:sz w:val="20"/>
        </w:rPr>
        <w:t>select</w:t>
      </w:r>
      <w:r>
        <w:rPr>
          <w:spacing w:val="-9"/>
          <w:sz w:val="20"/>
        </w:rPr>
        <w:t xml:space="preserve"> </w:t>
      </w:r>
      <w:r>
        <w:rPr>
          <w:sz w:val="20"/>
        </w:rPr>
        <w:t>a</w:t>
      </w:r>
      <w:r>
        <w:rPr>
          <w:spacing w:val="-10"/>
          <w:sz w:val="20"/>
        </w:rPr>
        <w:t xml:space="preserve"> </w:t>
      </w:r>
      <w:r>
        <w:rPr>
          <w:sz w:val="20"/>
        </w:rPr>
        <w:t>ThinkServer</w:t>
      </w:r>
      <w:r>
        <w:rPr>
          <w:spacing w:val="-10"/>
          <w:sz w:val="20"/>
        </w:rPr>
        <w:t xml:space="preserve"> </w:t>
      </w:r>
      <w:r>
        <w:rPr>
          <w:sz w:val="20"/>
        </w:rPr>
        <w:t>server,</w:t>
      </w:r>
      <w:r>
        <w:rPr>
          <w:spacing w:val="-10"/>
          <w:sz w:val="20"/>
        </w:rPr>
        <w:t xml:space="preserve"> </w:t>
      </w:r>
      <w:r>
        <w:rPr>
          <w:sz w:val="20"/>
        </w:rPr>
        <w:t>and</w:t>
      </w:r>
      <w:r>
        <w:rPr>
          <w:spacing w:val="-10"/>
          <w:sz w:val="20"/>
        </w:rPr>
        <w:t xml:space="preserve"> </w:t>
      </w:r>
      <w:r>
        <w:rPr>
          <w:sz w:val="20"/>
        </w:rPr>
        <w:t>click</w:t>
      </w:r>
      <w:r>
        <w:rPr>
          <w:spacing w:val="-10"/>
          <w:sz w:val="20"/>
        </w:rPr>
        <w:t xml:space="preserve"> </w:t>
      </w:r>
      <w:r>
        <w:rPr>
          <w:b/>
          <w:sz w:val="20"/>
        </w:rPr>
        <w:t>(Lenovo)</w:t>
      </w:r>
      <w:r>
        <w:rPr>
          <w:b/>
          <w:spacing w:val="-10"/>
          <w:sz w:val="20"/>
        </w:rPr>
        <w:t xml:space="preserve"> </w:t>
      </w:r>
      <w:r>
        <w:rPr>
          <w:b/>
          <w:sz w:val="20"/>
        </w:rPr>
        <w:t xml:space="preserve">Remove BMC </w:t>
      </w:r>
      <w:r>
        <w:rPr>
          <w:sz w:val="20"/>
        </w:rPr>
        <w:t xml:space="preserve">in the </w:t>
      </w:r>
      <w:r>
        <w:rPr>
          <w:b/>
          <w:sz w:val="20"/>
        </w:rPr>
        <w:t xml:space="preserve">Task </w:t>
      </w:r>
      <w:r>
        <w:rPr>
          <w:sz w:val="20"/>
        </w:rPr>
        <w:t>pane on the</w:t>
      </w:r>
      <w:r>
        <w:rPr>
          <w:spacing w:val="-17"/>
          <w:sz w:val="20"/>
        </w:rPr>
        <w:t xml:space="preserve"> </w:t>
      </w:r>
      <w:r>
        <w:rPr>
          <w:sz w:val="20"/>
        </w:rPr>
        <w:t>right.</w:t>
      </w:r>
    </w:p>
    <w:p w14:paraId="79AD0FAF" w14:textId="77777777" w:rsidR="00FD3DFB" w:rsidRDefault="00FD3DFB">
      <w:pPr>
        <w:spacing w:line="249" w:lineRule="auto"/>
        <w:rPr>
          <w:sz w:val="20"/>
        </w:rPr>
        <w:sectPr w:rsidR="00FD3DFB">
          <w:footerReference w:type="even" r:id="rId41"/>
          <w:footerReference w:type="default" r:id="rId42"/>
          <w:pgSz w:w="12240" w:h="15840"/>
          <w:pgMar w:top="1240" w:right="1060" w:bottom="860" w:left="1300" w:header="0" w:footer="674" w:gutter="0"/>
          <w:pgNumType w:start="25"/>
          <w:cols w:space="720"/>
        </w:sectPr>
      </w:pPr>
    </w:p>
    <w:p w14:paraId="7F3FAD13" w14:textId="77777777" w:rsidR="00FD3DFB" w:rsidRDefault="00FD3DFB">
      <w:pPr>
        <w:pStyle w:val="a3"/>
        <w:spacing w:before="4"/>
        <w:rPr>
          <w:rFonts w:ascii="Times New Roman"/>
          <w:sz w:val="17"/>
        </w:rPr>
      </w:pPr>
    </w:p>
    <w:p w14:paraId="48DF9F86" w14:textId="77777777" w:rsidR="00FD3DFB" w:rsidRDefault="00FD3DFB">
      <w:pPr>
        <w:rPr>
          <w:rFonts w:ascii="Times New Roman"/>
          <w:sz w:val="17"/>
        </w:rPr>
        <w:sectPr w:rsidR="00FD3DFB">
          <w:pgSz w:w="12240" w:h="15840"/>
          <w:pgMar w:top="1500" w:right="1720" w:bottom="800" w:left="1080" w:header="0" w:footer="614" w:gutter="0"/>
          <w:cols w:space="720"/>
        </w:sectPr>
      </w:pPr>
    </w:p>
    <w:p w14:paraId="45F7A7A1" w14:textId="2B81EDAF"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10F8AB74">
          <v:group id="_x0000_s1076" style="width:483.65pt;height:2pt;mso-position-horizontal-relative:char;mso-position-vertical-relative:line" coordsize="9673,40">
            <v:line id="_x0000_s1077" style="position:absolute" from="20,20" to="9652,20" strokeweight=".69992mm"/>
            <w10:wrap type="none"/>
            <w10:anchorlock/>
          </v:group>
        </w:pict>
      </w:r>
    </w:p>
    <w:p w14:paraId="48E69E0F" w14:textId="77777777" w:rsidR="00FD3DFB" w:rsidRDefault="00FD3DFB">
      <w:pPr>
        <w:pStyle w:val="a3"/>
        <w:rPr>
          <w:rFonts w:ascii="Times New Roman"/>
        </w:rPr>
      </w:pPr>
    </w:p>
    <w:p w14:paraId="524A85BB" w14:textId="77777777" w:rsidR="00FD3DFB" w:rsidRDefault="00000630">
      <w:pPr>
        <w:pStyle w:val="1"/>
        <w:jc w:val="both"/>
      </w:pPr>
      <w:bookmarkStart w:id="219" w:name="Chapter_5.__Managing_chassis_through_SNM"/>
      <w:bookmarkStart w:id="220" w:name="_bookmark38"/>
      <w:bookmarkEnd w:id="219"/>
      <w:bookmarkEnd w:id="220"/>
      <w:r>
        <w:t>Chapter 5.   Managing chassis through</w:t>
      </w:r>
      <w:r>
        <w:rPr>
          <w:spacing w:val="-61"/>
        </w:rPr>
        <w:t xml:space="preserve"> </w:t>
      </w:r>
      <w:r>
        <w:t>SNMP</w:t>
      </w:r>
    </w:p>
    <w:p w14:paraId="0FF94070" w14:textId="77777777" w:rsidR="00FD3DFB" w:rsidRDefault="00000630">
      <w:pPr>
        <w:pStyle w:val="a3"/>
        <w:spacing w:before="276" w:line="218" w:lineRule="exact"/>
        <w:ind w:left="137" w:right="237"/>
      </w:pPr>
      <w:r>
        <w:t>Lenovo Hardware Management Pack supports to manage the chassis (including the BladeCenter chassis and the Flex System chassis) and chassis modules through SNMP.</w:t>
      </w:r>
    </w:p>
    <w:p w14:paraId="6829B292" w14:textId="77777777" w:rsidR="00FD3DFB" w:rsidRDefault="00FD3DFB">
      <w:pPr>
        <w:pStyle w:val="a3"/>
        <w:spacing w:before="6"/>
        <w:rPr>
          <w:sz w:val="21"/>
        </w:rPr>
      </w:pPr>
    </w:p>
    <w:p w14:paraId="22B4797C" w14:textId="77777777" w:rsidR="00FD3DFB" w:rsidRDefault="00000630">
      <w:pPr>
        <w:pStyle w:val="a3"/>
        <w:ind w:left="137"/>
        <w:jc w:val="both"/>
      </w:pPr>
      <w:r>
        <w:t>Lenovo Hardware Management Pack provides the following functions:</w:t>
      </w:r>
    </w:p>
    <w:p w14:paraId="00A559DA" w14:textId="77777777" w:rsidR="00FD3DFB" w:rsidRDefault="00000630">
      <w:pPr>
        <w:pStyle w:val="a4"/>
        <w:numPr>
          <w:ilvl w:val="0"/>
          <w:numId w:val="35"/>
        </w:numPr>
        <w:tabs>
          <w:tab w:val="left" w:pos="387"/>
        </w:tabs>
        <w:spacing w:before="128"/>
        <w:ind w:hanging="249"/>
        <w:jc w:val="both"/>
        <w:rPr>
          <w:sz w:val="20"/>
        </w:rPr>
      </w:pPr>
      <w:r>
        <w:rPr>
          <w:sz w:val="20"/>
        </w:rPr>
        <w:t>Discovering and authenticating the Advanced Management Module</w:t>
      </w:r>
      <w:r>
        <w:rPr>
          <w:spacing w:val="-16"/>
          <w:sz w:val="20"/>
        </w:rPr>
        <w:t xml:space="preserve"> </w:t>
      </w:r>
      <w:r>
        <w:rPr>
          <w:sz w:val="20"/>
        </w:rPr>
        <w:t>(AMM)</w:t>
      </w:r>
    </w:p>
    <w:p w14:paraId="62749E77" w14:textId="77777777" w:rsidR="00FD3DFB" w:rsidRDefault="00000630">
      <w:pPr>
        <w:pStyle w:val="a4"/>
        <w:numPr>
          <w:ilvl w:val="0"/>
          <w:numId w:val="35"/>
        </w:numPr>
        <w:tabs>
          <w:tab w:val="left" w:pos="387"/>
        </w:tabs>
        <w:ind w:hanging="249"/>
        <w:jc w:val="both"/>
        <w:rPr>
          <w:sz w:val="20"/>
        </w:rPr>
      </w:pPr>
      <w:r>
        <w:rPr>
          <w:sz w:val="20"/>
        </w:rPr>
        <w:t>Monitoring the health of the chassis and chassis modules, and displaying the events or</w:t>
      </w:r>
      <w:r>
        <w:rPr>
          <w:spacing w:val="-29"/>
          <w:sz w:val="20"/>
        </w:rPr>
        <w:t xml:space="preserve"> </w:t>
      </w:r>
      <w:r>
        <w:rPr>
          <w:sz w:val="20"/>
        </w:rPr>
        <w:t>alerts</w:t>
      </w:r>
    </w:p>
    <w:p w14:paraId="2EF023C2" w14:textId="77777777" w:rsidR="00FD3DFB" w:rsidRDefault="00000630">
      <w:pPr>
        <w:pStyle w:val="a4"/>
        <w:numPr>
          <w:ilvl w:val="0"/>
          <w:numId w:val="35"/>
        </w:numPr>
        <w:tabs>
          <w:tab w:val="left" w:pos="387"/>
        </w:tabs>
        <w:ind w:hanging="249"/>
        <w:jc w:val="both"/>
        <w:rPr>
          <w:sz w:val="20"/>
        </w:rPr>
      </w:pPr>
      <w:r>
        <w:rPr>
          <w:sz w:val="20"/>
        </w:rPr>
        <w:t>Retrieving and displaying information for the</w:t>
      </w:r>
      <w:r>
        <w:rPr>
          <w:spacing w:val="-9"/>
          <w:sz w:val="20"/>
        </w:rPr>
        <w:t xml:space="preserve"> </w:t>
      </w:r>
      <w:r>
        <w:rPr>
          <w:sz w:val="20"/>
        </w:rPr>
        <w:t>chassis</w:t>
      </w:r>
    </w:p>
    <w:p w14:paraId="4D989754" w14:textId="77777777" w:rsidR="00FD3DFB" w:rsidRDefault="00000630">
      <w:pPr>
        <w:pStyle w:val="a4"/>
        <w:numPr>
          <w:ilvl w:val="0"/>
          <w:numId w:val="35"/>
        </w:numPr>
        <w:tabs>
          <w:tab w:val="left" w:pos="387"/>
        </w:tabs>
        <w:ind w:hanging="249"/>
        <w:jc w:val="both"/>
        <w:rPr>
          <w:sz w:val="20"/>
        </w:rPr>
      </w:pPr>
      <w:r>
        <w:rPr>
          <w:sz w:val="20"/>
        </w:rPr>
        <w:t>Remotely starting or shutting down a blade server or a compute</w:t>
      </w:r>
      <w:r>
        <w:rPr>
          <w:spacing w:val="-7"/>
          <w:sz w:val="20"/>
        </w:rPr>
        <w:t xml:space="preserve"> </w:t>
      </w:r>
      <w:r>
        <w:rPr>
          <w:sz w:val="20"/>
        </w:rPr>
        <w:t>node</w:t>
      </w:r>
    </w:p>
    <w:p w14:paraId="71F240C9" w14:textId="77777777" w:rsidR="00FD3DFB" w:rsidRDefault="00000630">
      <w:pPr>
        <w:pStyle w:val="a4"/>
        <w:numPr>
          <w:ilvl w:val="0"/>
          <w:numId w:val="35"/>
        </w:numPr>
        <w:tabs>
          <w:tab w:val="left" w:pos="387"/>
        </w:tabs>
        <w:ind w:hanging="249"/>
        <w:jc w:val="both"/>
        <w:rPr>
          <w:sz w:val="20"/>
        </w:rPr>
      </w:pPr>
      <w:r>
        <w:rPr>
          <w:sz w:val="20"/>
        </w:rPr>
        <w:t>Remotely shutting down the Windows operating system installed on a blade server or a compute</w:t>
      </w:r>
      <w:r>
        <w:rPr>
          <w:spacing w:val="-11"/>
          <w:sz w:val="20"/>
        </w:rPr>
        <w:t xml:space="preserve"> </w:t>
      </w:r>
      <w:r>
        <w:rPr>
          <w:sz w:val="20"/>
        </w:rPr>
        <w:t>node</w:t>
      </w:r>
    </w:p>
    <w:p w14:paraId="75AC65F6" w14:textId="77777777" w:rsidR="00FD3DFB" w:rsidRDefault="00FD3DFB">
      <w:pPr>
        <w:pStyle w:val="a3"/>
        <w:spacing w:before="5"/>
        <w:rPr>
          <w:sz w:val="21"/>
        </w:rPr>
      </w:pPr>
    </w:p>
    <w:p w14:paraId="71D093D0" w14:textId="77777777" w:rsidR="00FD3DFB" w:rsidRDefault="00000630">
      <w:pPr>
        <w:pStyle w:val="4"/>
        <w:ind w:left="137"/>
        <w:jc w:val="both"/>
      </w:pPr>
      <w:r>
        <w:t>Before you begin</w:t>
      </w:r>
    </w:p>
    <w:p w14:paraId="69C37FBB" w14:textId="77777777" w:rsidR="00FD3DFB" w:rsidRDefault="00FD3DFB">
      <w:pPr>
        <w:pStyle w:val="a3"/>
        <w:spacing w:before="6"/>
        <w:rPr>
          <w:b/>
          <w:sz w:val="21"/>
        </w:rPr>
      </w:pPr>
    </w:p>
    <w:p w14:paraId="0C081BCD" w14:textId="77777777" w:rsidR="00FD3DFB" w:rsidRDefault="00000630">
      <w:pPr>
        <w:pStyle w:val="a3"/>
        <w:ind w:left="137"/>
        <w:jc w:val="both"/>
      </w:pPr>
      <w:r>
        <w:t>Before managing the chassis, ensure that SNMP is configured correctly on the chassis.</w:t>
      </w:r>
    </w:p>
    <w:p w14:paraId="2E1F4C68" w14:textId="77777777" w:rsidR="00FD3DFB" w:rsidRDefault="00FD3DFB">
      <w:pPr>
        <w:pStyle w:val="a3"/>
        <w:spacing w:before="6"/>
        <w:rPr>
          <w:sz w:val="21"/>
        </w:rPr>
      </w:pPr>
    </w:p>
    <w:p w14:paraId="01C30FD2" w14:textId="77777777" w:rsidR="00FD3DFB" w:rsidRDefault="00000630">
      <w:pPr>
        <w:pStyle w:val="4"/>
        <w:ind w:left="137"/>
        <w:jc w:val="both"/>
      </w:pPr>
      <w:r>
        <w:t>Supported chassis</w:t>
      </w:r>
    </w:p>
    <w:p w14:paraId="33429D31" w14:textId="77777777" w:rsidR="00FD3DFB" w:rsidRDefault="00FD3DFB">
      <w:pPr>
        <w:pStyle w:val="a3"/>
        <w:spacing w:before="6"/>
        <w:rPr>
          <w:b/>
          <w:sz w:val="21"/>
        </w:rPr>
      </w:pPr>
    </w:p>
    <w:p w14:paraId="1D953998" w14:textId="77777777" w:rsidR="00FD3DFB" w:rsidRDefault="00000630">
      <w:pPr>
        <w:pStyle w:val="a3"/>
        <w:spacing w:line="249" w:lineRule="auto"/>
        <w:ind w:left="137"/>
      </w:pPr>
      <w:r>
        <w:t xml:space="preserve">Refer to the “Manage Flex System chassis and BladeCenter chassis through SNMP” column of </w:t>
      </w:r>
      <w:hyperlink w:anchor="_bookmark5" w:history="1">
        <w:r>
          <w:t>Table 2</w:t>
        </w:r>
      </w:hyperlink>
      <w:r>
        <w:t xml:space="preserve"> </w:t>
      </w:r>
      <w:bookmarkStart w:id="221" w:name="Configuring_the_SNMP_agent_"/>
      <w:bookmarkStart w:id="222" w:name="_bookmark39"/>
      <w:bookmarkEnd w:id="221"/>
      <w:bookmarkEnd w:id="222"/>
      <w:r>
        <w:fldChar w:fldCharType="begin"/>
      </w:r>
      <w:r>
        <w:instrText xml:space="preserve"> HYPERLINK \l "_bookmark5" </w:instrText>
      </w:r>
      <w:r>
        <w:fldChar w:fldCharType="separate"/>
      </w:r>
      <w:r>
        <w:t>“Supported server models and functions” on page 3</w:t>
      </w:r>
      <w:r>
        <w:fldChar w:fldCharType="end"/>
      </w:r>
      <w:r>
        <w:t>.</w:t>
      </w:r>
    </w:p>
    <w:p w14:paraId="00CF5011" w14:textId="77777777" w:rsidR="00FD3DFB" w:rsidRDefault="00006CE7">
      <w:pPr>
        <w:pStyle w:val="a3"/>
        <w:spacing w:before="9"/>
        <w:rPr>
          <w:sz w:val="21"/>
        </w:rPr>
      </w:pPr>
      <w:r>
        <w:pict w14:anchorId="2ED637D7">
          <v:line id="_x0000_s1075" style="position:absolute;z-index:1768;mso-wrap-distance-left:0;mso-wrap-distance-right:0;mso-position-horizontal-relative:page" from="70.85pt,14.8pt" to="552.45pt,14.8pt" strokeweight=".51pt">
            <w10:wrap type="topAndBottom" anchorx="page"/>
          </v:line>
        </w:pict>
      </w:r>
    </w:p>
    <w:p w14:paraId="2C3F5978" w14:textId="77777777" w:rsidR="00FD3DFB" w:rsidRDefault="00000630">
      <w:pPr>
        <w:pStyle w:val="2"/>
        <w:ind w:left="137"/>
        <w:jc w:val="both"/>
      </w:pPr>
      <w:r>
        <w:t>Configuring the SNMP agent</w:t>
      </w:r>
    </w:p>
    <w:p w14:paraId="15581A67" w14:textId="77777777" w:rsidR="00FD3DFB" w:rsidRDefault="00000630">
      <w:pPr>
        <w:pStyle w:val="a3"/>
        <w:spacing w:before="120" w:line="228" w:lineRule="auto"/>
        <w:ind w:left="137" w:right="668"/>
        <w:jc w:val="both"/>
      </w:pPr>
      <w:r>
        <w:t>To</w:t>
      </w:r>
      <w:r>
        <w:rPr>
          <w:spacing w:val="-4"/>
        </w:rPr>
        <w:t xml:space="preserve"> </w:t>
      </w:r>
      <w:r>
        <w:t>monitor</w:t>
      </w:r>
      <w:r>
        <w:rPr>
          <w:spacing w:val="-4"/>
        </w:rPr>
        <w:t xml:space="preserve"> </w:t>
      </w:r>
      <w:r>
        <w:t>the</w:t>
      </w:r>
      <w:r>
        <w:rPr>
          <w:spacing w:val="-5"/>
        </w:rPr>
        <w:t xml:space="preserve"> </w:t>
      </w:r>
      <w:r>
        <w:t>chassis</w:t>
      </w:r>
      <w:r>
        <w:rPr>
          <w:spacing w:val="-4"/>
        </w:rPr>
        <w:t xml:space="preserve"> </w:t>
      </w:r>
      <w:r>
        <w:t>and</w:t>
      </w:r>
      <w:r>
        <w:rPr>
          <w:spacing w:val="-4"/>
        </w:rPr>
        <w:t xml:space="preserve"> </w:t>
      </w:r>
      <w:r>
        <w:t>chassis</w:t>
      </w:r>
      <w:r>
        <w:rPr>
          <w:spacing w:val="-4"/>
        </w:rPr>
        <w:t xml:space="preserve"> </w:t>
      </w:r>
      <w:r>
        <w:t>modules,</w:t>
      </w:r>
      <w:r>
        <w:rPr>
          <w:spacing w:val="-4"/>
        </w:rPr>
        <w:t xml:space="preserve"> </w:t>
      </w:r>
      <w:r>
        <w:t>configure</w:t>
      </w:r>
      <w:r>
        <w:rPr>
          <w:spacing w:val="-5"/>
        </w:rPr>
        <w:t xml:space="preserve"> </w:t>
      </w:r>
      <w:r>
        <w:t>the</w:t>
      </w:r>
      <w:r>
        <w:rPr>
          <w:spacing w:val="-4"/>
        </w:rPr>
        <w:t xml:space="preserve"> </w:t>
      </w:r>
      <w:r>
        <w:t>SNMP</w:t>
      </w:r>
      <w:r>
        <w:rPr>
          <w:spacing w:val="-5"/>
        </w:rPr>
        <w:t xml:space="preserve"> </w:t>
      </w:r>
      <w:r>
        <w:t>agent</w:t>
      </w:r>
      <w:r>
        <w:rPr>
          <w:spacing w:val="-4"/>
        </w:rPr>
        <w:t xml:space="preserve"> </w:t>
      </w:r>
      <w:r>
        <w:t>first.</w:t>
      </w:r>
      <w:r>
        <w:rPr>
          <w:spacing w:val="-4"/>
        </w:rPr>
        <w:t xml:space="preserve"> </w:t>
      </w:r>
      <w:r>
        <w:t>The</w:t>
      </w:r>
      <w:r>
        <w:rPr>
          <w:spacing w:val="-5"/>
        </w:rPr>
        <w:t xml:space="preserve"> </w:t>
      </w:r>
      <w:r>
        <w:t>BladeCenter</w:t>
      </w:r>
      <w:r>
        <w:rPr>
          <w:spacing w:val="-4"/>
        </w:rPr>
        <w:t xml:space="preserve"> </w:t>
      </w:r>
      <w:r>
        <w:t>chassis support SNMPv1 Agent only, while the Flex System chassis support both SNMPv1 Agent and</w:t>
      </w:r>
      <w:r>
        <w:rPr>
          <w:spacing w:val="-27"/>
        </w:rPr>
        <w:t xml:space="preserve"> </w:t>
      </w:r>
      <w:r>
        <w:t>SNMPv3 Agent.</w:t>
      </w:r>
    </w:p>
    <w:p w14:paraId="6FF99D2C" w14:textId="77777777" w:rsidR="00FD3DFB" w:rsidRDefault="00FD3DFB">
      <w:pPr>
        <w:pStyle w:val="a3"/>
        <w:spacing w:before="9"/>
        <w:rPr>
          <w:sz w:val="21"/>
        </w:rPr>
      </w:pPr>
    </w:p>
    <w:p w14:paraId="560F8892" w14:textId="77777777" w:rsidR="00FD3DFB" w:rsidRDefault="00000630">
      <w:pPr>
        <w:pStyle w:val="a3"/>
        <w:ind w:left="137"/>
        <w:jc w:val="both"/>
      </w:pPr>
      <w:r>
        <w:rPr>
          <w:b/>
        </w:rPr>
        <w:t xml:space="preserve">Note:  </w:t>
      </w:r>
      <w:r>
        <w:t>SNMPv1 Agent does not support IPv6.</w:t>
      </w:r>
    </w:p>
    <w:p w14:paraId="2CF73AB5" w14:textId="77777777" w:rsidR="00FD3DFB" w:rsidRDefault="00FD3DFB">
      <w:pPr>
        <w:pStyle w:val="a3"/>
        <w:spacing w:before="10"/>
      </w:pPr>
    </w:p>
    <w:p w14:paraId="2393FA49" w14:textId="77777777" w:rsidR="00FD3DFB" w:rsidRDefault="00000630">
      <w:pPr>
        <w:pStyle w:val="2"/>
        <w:spacing w:before="0"/>
        <w:ind w:left="137"/>
        <w:jc w:val="both"/>
      </w:pPr>
      <w:bookmarkStart w:id="223" w:name="Configuring_SNMPv1_Agent_on_the_BladeCen"/>
      <w:bookmarkStart w:id="224" w:name="_bookmark40"/>
      <w:bookmarkEnd w:id="223"/>
      <w:bookmarkEnd w:id="224"/>
      <w:r>
        <w:t>Configuring SNMPv1 Agent on the BladeCenter chassis</w:t>
      </w:r>
    </w:p>
    <w:p w14:paraId="7EF595C3" w14:textId="77777777" w:rsidR="00FD3DFB" w:rsidRDefault="00000630">
      <w:pPr>
        <w:pStyle w:val="a3"/>
        <w:spacing w:before="111"/>
        <w:ind w:left="137"/>
        <w:jc w:val="both"/>
      </w:pPr>
      <w:r>
        <w:t>The following procedure describes how to configure SNMPv1 Agent on the BladeCenter chassis.</w:t>
      </w:r>
    </w:p>
    <w:p w14:paraId="2E7F527A" w14:textId="77777777" w:rsidR="00FD3DFB" w:rsidRDefault="00FD3DFB">
      <w:pPr>
        <w:pStyle w:val="a3"/>
        <w:spacing w:before="7"/>
        <w:rPr>
          <w:sz w:val="21"/>
        </w:rPr>
      </w:pPr>
    </w:p>
    <w:p w14:paraId="658BD6E1" w14:textId="77777777" w:rsidR="00FD3DFB" w:rsidRDefault="00000630">
      <w:pPr>
        <w:pStyle w:val="4"/>
        <w:ind w:left="137"/>
        <w:jc w:val="both"/>
      </w:pPr>
      <w:r>
        <w:t>Procedure</w:t>
      </w:r>
    </w:p>
    <w:p w14:paraId="40BF574C" w14:textId="77777777" w:rsidR="00FD3DFB" w:rsidRDefault="00000630">
      <w:pPr>
        <w:pStyle w:val="a3"/>
        <w:tabs>
          <w:tab w:val="left" w:pos="987"/>
        </w:tabs>
        <w:spacing w:before="94" w:line="249" w:lineRule="auto"/>
        <w:ind w:left="987" w:right="361" w:hanging="851"/>
      </w:pPr>
      <w:r>
        <w:t>Step</w:t>
      </w:r>
      <w:r>
        <w:rPr>
          <w:spacing w:val="-5"/>
        </w:rPr>
        <w:t xml:space="preserve"> </w:t>
      </w:r>
      <w:r>
        <w:t>1.</w:t>
      </w:r>
      <w:r>
        <w:tab/>
        <w:t xml:space="preserve">Log in to the AMM Web console of the BladeCenter chassis. Refer to </w:t>
      </w:r>
      <w:hyperlink w:anchor="_bookmark49" w:history="1">
        <w:r>
          <w:t>“Launching</w:t>
        </w:r>
        <w:r>
          <w:rPr>
            <w:spacing w:val="5"/>
          </w:rPr>
          <w:t xml:space="preserve"> </w:t>
        </w:r>
        <w:r>
          <w:t>the</w:t>
        </w:r>
        <w:r>
          <w:rPr>
            <w:spacing w:val="-1"/>
          </w:rPr>
          <w:t xml:space="preserve"> </w:t>
        </w:r>
        <w:r>
          <w:t>AMM/CMM</w:t>
        </w:r>
      </w:hyperlink>
      <w:r>
        <w:rPr>
          <w:w w:val="103"/>
        </w:rPr>
        <w:t xml:space="preserve"> </w:t>
      </w:r>
      <w:hyperlink w:anchor="_bookmark49" w:history="1">
        <w:r>
          <w:t>Web console” on page</w:t>
        </w:r>
        <w:r>
          <w:rPr>
            <w:spacing w:val="2"/>
          </w:rPr>
          <w:t xml:space="preserve"> </w:t>
        </w:r>
        <w:r>
          <w:t>32</w:t>
        </w:r>
      </w:hyperlink>
      <w:r>
        <w:t>.</w:t>
      </w:r>
    </w:p>
    <w:p w14:paraId="0784C51F" w14:textId="77777777" w:rsidR="00FD3DFB" w:rsidRDefault="00000630">
      <w:pPr>
        <w:spacing w:line="326" w:lineRule="exact"/>
        <w:ind w:left="137"/>
        <w:jc w:val="both"/>
        <w:rPr>
          <w:sz w:val="20"/>
        </w:rPr>
      </w:pPr>
      <w:r>
        <w:rPr>
          <w:sz w:val="20"/>
        </w:rPr>
        <w:t xml:space="preserve">Step 2.  Click </w:t>
      </w:r>
      <w:r>
        <w:rPr>
          <w:b/>
          <w:sz w:val="20"/>
        </w:rPr>
        <w:t xml:space="preserve">MM Control </w:t>
      </w:r>
      <w:r>
        <w:rPr>
          <w:rFonts w:ascii="Arial Unicode MS" w:hAnsi="Arial Unicode MS"/>
          <w:sz w:val="20"/>
        </w:rPr>
        <w:t xml:space="preserve">➙ </w:t>
      </w:r>
      <w:r>
        <w:rPr>
          <w:b/>
          <w:sz w:val="20"/>
        </w:rPr>
        <w:t xml:space="preserve">Port Assignments </w:t>
      </w:r>
      <w:r>
        <w:rPr>
          <w:sz w:val="20"/>
        </w:rPr>
        <w:t>to ensure that the setting of SNMP Agent is 161 and the</w:t>
      </w:r>
    </w:p>
    <w:p w14:paraId="0B8AE6D2" w14:textId="77777777" w:rsidR="00FD3DFB" w:rsidRDefault="00000630">
      <w:pPr>
        <w:pStyle w:val="a3"/>
        <w:spacing w:line="229" w:lineRule="exact"/>
        <w:ind w:left="987"/>
      </w:pPr>
      <w:r>
        <w:t>setting of SNMP Traps is 162.</w:t>
      </w:r>
    </w:p>
    <w:p w14:paraId="6AC5AE60" w14:textId="77777777" w:rsidR="00FD3DFB" w:rsidRDefault="00000630">
      <w:pPr>
        <w:pStyle w:val="a3"/>
        <w:spacing w:before="207" w:line="249" w:lineRule="auto"/>
        <w:ind w:left="987" w:right="644"/>
      </w:pPr>
      <w:r>
        <w:rPr>
          <w:b/>
        </w:rPr>
        <w:t xml:space="preserve">Note: </w:t>
      </w:r>
      <w:r>
        <w:t>Use the default SNMP ports of 161 for agent (queries/polling) and 162 for trapping. It is important for SNMP port settings to be consistent. Otherwise, Operations Manager cannot discover the BladeCenter chassis.</w:t>
      </w:r>
    </w:p>
    <w:p w14:paraId="3CBF7988" w14:textId="77777777" w:rsidR="00FD3DFB" w:rsidRDefault="00000630">
      <w:pPr>
        <w:spacing w:line="326" w:lineRule="exact"/>
        <w:ind w:left="137"/>
        <w:jc w:val="both"/>
        <w:rPr>
          <w:sz w:val="20"/>
        </w:rPr>
      </w:pPr>
      <w:r>
        <w:rPr>
          <w:sz w:val="20"/>
        </w:rPr>
        <w:t xml:space="preserve">Step 3.    Click </w:t>
      </w:r>
      <w:r>
        <w:rPr>
          <w:b/>
          <w:sz w:val="20"/>
        </w:rPr>
        <w:t xml:space="preserve">MM Control </w:t>
      </w:r>
      <w:r>
        <w:rPr>
          <w:rFonts w:ascii="Arial Unicode MS" w:hAnsi="Arial Unicode MS"/>
          <w:sz w:val="20"/>
        </w:rPr>
        <w:t xml:space="preserve">➙ </w:t>
      </w:r>
      <w:r>
        <w:rPr>
          <w:b/>
          <w:sz w:val="20"/>
        </w:rPr>
        <w:t xml:space="preserve">Network Protocols </w:t>
      </w:r>
      <w:r>
        <w:rPr>
          <w:rFonts w:ascii="Arial Unicode MS" w:hAnsi="Arial Unicode MS"/>
          <w:sz w:val="20"/>
        </w:rPr>
        <w:t xml:space="preserve">➙ </w:t>
      </w:r>
      <w:r>
        <w:rPr>
          <w:b/>
          <w:sz w:val="20"/>
        </w:rPr>
        <w:t>Simple Network Management Protocol (SNMP)</w:t>
      </w:r>
      <w:r>
        <w:rPr>
          <w:sz w:val="20"/>
        </w:rPr>
        <w:t>,</w:t>
      </w:r>
    </w:p>
    <w:p w14:paraId="18A63C89" w14:textId="77777777" w:rsidR="00FD3DFB" w:rsidRDefault="00000630">
      <w:pPr>
        <w:pStyle w:val="a3"/>
        <w:spacing w:line="229" w:lineRule="exact"/>
        <w:ind w:left="987"/>
      </w:pPr>
      <w:r>
        <w:t>and complete the following steps:</w:t>
      </w:r>
    </w:p>
    <w:p w14:paraId="3C6D1D5A" w14:textId="77777777" w:rsidR="00FD3DFB" w:rsidRDefault="00000630">
      <w:pPr>
        <w:pStyle w:val="a4"/>
        <w:numPr>
          <w:ilvl w:val="0"/>
          <w:numId w:val="21"/>
        </w:numPr>
        <w:tabs>
          <w:tab w:val="left" w:pos="1385"/>
          <w:tab w:val="left" w:pos="1386"/>
        </w:tabs>
        <w:rPr>
          <w:sz w:val="20"/>
        </w:rPr>
      </w:pPr>
      <w:r>
        <w:rPr>
          <w:sz w:val="20"/>
        </w:rPr>
        <w:t xml:space="preserve">Select </w:t>
      </w:r>
      <w:r>
        <w:rPr>
          <w:b/>
          <w:sz w:val="20"/>
        </w:rPr>
        <w:t>Enabled for SNMP Traps</w:t>
      </w:r>
      <w:r>
        <w:rPr>
          <w:sz w:val="20"/>
        </w:rPr>
        <w:t xml:space="preserve">, </w:t>
      </w:r>
      <w:r>
        <w:rPr>
          <w:b/>
          <w:sz w:val="20"/>
        </w:rPr>
        <w:t>SNMPv1</w:t>
      </w:r>
      <w:r>
        <w:rPr>
          <w:b/>
          <w:spacing w:val="-22"/>
          <w:sz w:val="20"/>
        </w:rPr>
        <w:t xml:space="preserve"> </w:t>
      </w:r>
      <w:r>
        <w:rPr>
          <w:b/>
          <w:sz w:val="20"/>
        </w:rPr>
        <w:t>agent</w:t>
      </w:r>
      <w:r>
        <w:rPr>
          <w:sz w:val="20"/>
        </w:rPr>
        <w:t>.</w:t>
      </w:r>
    </w:p>
    <w:p w14:paraId="410BC768" w14:textId="77777777" w:rsidR="00FD3DFB" w:rsidRDefault="00000630">
      <w:pPr>
        <w:pStyle w:val="a4"/>
        <w:numPr>
          <w:ilvl w:val="0"/>
          <w:numId w:val="21"/>
        </w:numPr>
        <w:tabs>
          <w:tab w:val="left" w:pos="1385"/>
          <w:tab w:val="left" w:pos="1386"/>
        </w:tabs>
        <w:spacing w:before="93" w:line="249" w:lineRule="auto"/>
        <w:ind w:right="929"/>
        <w:rPr>
          <w:sz w:val="20"/>
        </w:rPr>
      </w:pPr>
      <w:r>
        <w:rPr>
          <w:sz w:val="20"/>
        </w:rPr>
        <w:t>Input the following information for all Operations Managers programs that manage the BladeCenter</w:t>
      </w:r>
      <w:r>
        <w:rPr>
          <w:spacing w:val="-7"/>
          <w:sz w:val="20"/>
        </w:rPr>
        <w:t xml:space="preserve"> </w:t>
      </w:r>
      <w:r>
        <w:rPr>
          <w:sz w:val="20"/>
        </w:rPr>
        <w:t>chassis:</w:t>
      </w:r>
    </w:p>
    <w:p w14:paraId="7BEDC615" w14:textId="77777777" w:rsidR="00FD3DFB" w:rsidRDefault="00000630">
      <w:pPr>
        <w:pStyle w:val="a4"/>
        <w:numPr>
          <w:ilvl w:val="1"/>
          <w:numId w:val="21"/>
        </w:numPr>
        <w:tabs>
          <w:tab w:val="left" w:pos="1636"/>
        </w:tabs>
        <w:spacing w:before="120" w:line="249" w:lineRule="auto"/>
        <w:ind w:right="201"/>
        <w:rPr>
          <w:sz w:val="20"/>
        </w:rPr>
      </w:pPr>
      <w:r>
        <w:rPr>
          <w:sz w:val="20"/>
        </w:rPr>
        <w:t xml:space="preserve">In the </w:t>
      </w:r>
      <w:r>
        <w:rPr>
          <w:b/>
          <w:sz w:val="20"/>
        </w:rPr>
        <w:t xml:space="preserve">Community name </w:t>
      </w:r>
      <w:r>
        <w:rPr>
          <w:sz w:val="20"/>
        </w:rPr>
        <w:t>field, input the community name that assigned to the</w:t>
      </w:r>
      <w:r>
        <w:rPr>
          <w:spacing w:val="-29"/>
          <w:sz w:val="20"/>
        </w:rPr>
        <w:t xml:space="preserve"> </w:t>
      </w:r>
      <w:r>
        <w:rPr>
          <w:sz w:val="20"/>
        </w:rPr>
        <w:t>BladeCenter chassis through which SNMP</w:t>
      </w:r>
      <w:r>
        <w:rPr>
          <w:spacing w:val="19"/>
          <w:sz w:val="20"/>
        </w:rPr>
        <w:t xml:space="preserve"> </w:t>
      </w:r>
      <w:r>
        <w:rPr>
          <w:sz w:val="20"/>
        </w:rPr>
        <w:t>communicates.</w:t>
      </w:r>
    </w:p>
    <w:p w14:paraId="6BD503A5" w14:textId="77777777" w:rsidR="00FD3DFB" w:rsidRDefault="00000630">
      <w:pPr>
        <w:tabs>
          <w:tab w:val="right" w:pos="9769"/>
        </w:tabs>
        <w:spacing w:before="459"/>
        <w:ind w:left="137"/>
        <w:rPr>
          <w:b/>
          <w:sz w:val="20"/>
        </w:rPr>
      </w:pPr>
      <w:r>
        <w:rPr>
          <w:sz w:val="16"/>
        </w:rPr>
        <w:t>© Copyright Lenovo</w:t>
      </w:r>
      <w:r>
        <w:rPr>
          <w:spacing w:val="-16"/>
          <w:sz w:val="16"/>
        </w:rPr>
        <w:t xml:space="preserve"> </w:t>
      </w:r>
      <w:r>
        <w:rPr>
          <w:sz w:val="16"/>
        </w:rPr>
        <w:t>2014,</w:t>
      </w:r>
      <w:r>
        <w:rPr>
          <w:spacing w:val="-5"/>
          <w:sz w:val="16"/>
        </w:rPr>
        <w:t xml:space="preserve"> </w:t>
      </w:r>
      <w:r>
        <w:rPr>
          <w:sz w:val="16"/>
        </w:rPr>
        <w:t>2018</w:t>
      </w:r>
      <w:r>
        <w:rPr>
          <w:rFonts w:ascii="Times New Roman" w:hAnsi="Times New Roman"/>
          <w:sz w:val="20"/>
        </w:rPr>
        <w:tab/>
      </w:r>
      <w:r>
        <w:rPr>
          <w:b/>
          <w:sz w:val="20"/>
        </w:rPr>
        <w:t>27</w:t>
      </w:r>
    </w:p>
    <w:p w14:paraId="65F9C00F" w14:textId="77777777" w:rsidR="00FD3DFB" w:rsidRDefault="00FD3DFB">
      <w:pPr>
        <w:rPr>
          <w:sz w:val="20"/>
        </w:rPr>
        <w:sectPr w:rsidR="00FD3DFB">
          <w:footerReference w:type="default" r:id="rId43"/>
          <w:pgSz w:w="12240" w:h="15840"/>
          <w:pgMar w:top="1220" w:right="1060" w:bottom="280" w:left="1280" w:header="0" w:footer="0" w:gutter="0"/>
          <w:cols w:space="720"/>
        </w:sectPr>
      </w:pPr>
    </w:p>
    <w:p w14:paraId="3949E7AD" w14:textId="77777777" w:rsidR="00FD3DFB" w:rsidRDefault="00000630">
      <w:pPr>
        <w:pStyle w:val="a4"/>
        <w:numPr>
          <w:ilvl w:val="1"/>
          <w:numId w:val="21"/>
        </w:numPr>
        <w:tabs>
          <w:tab w:val="left" w:pos="1609"/>
        </w:tabs>
        <w:spacing w:before="96" w:line="249" w:lineRule="auto"/>
        <w:ind w:left="1608" w:right="299"/>
        <w:rPr>
          <w:sz w:val="20"/>
        </w:rPr>
      </w:pPr>
      <w:r>
        <w:rPr>
          <w:sz w:val="20"/>
        </w:rPr>
        <w:lastRenderedPageBreak/>
        <w:t>From</w:t>
      </w:r>
      <w:r>
        <w:rPr>
          <w:spacing w:val="-8"/>
          <w:sz w:val="20"/>
        </w:rPr>
        <w:t xml:space="preserve"> </w:t>
      </w:r>
      <w:r>
        <w:rPr>
          <w:sz w:val="20"/>
        </w:rPr>
        <w:t>the</w:t>
      </w:r>
      <w:r>
        <w:rPr>
          <w:spacing w:val="-8"/>
          <w:sz w:val="20"/>
        </w:rPr>
        <w:t xml:space="preserve"> </w:t>
      </w:r>
      <w:r>
        <w:rPr>
          <w:b/>
          <w:sz w:val="20"/>
        </w:rPr>
        <w:t>Fully</w:t>
      </w:r>
      <w:r>
        <w:rPr>
          <w:b/>
          <w:spacing w:val="-8"/>
          <w:sz w:val="20"/>
        </w:rPr>
        <w:t xml:space="preserve"> </w:t>
      </w:r>
      <w:r>
        <w:rPr>
          <w:b/>
          <w:sz w:val="20"/>
        </w:rPr>
        <w:t>Qualified</w:t>
      </w:r>
      <w:r>
        <w:rPr>
          <w:b/>
          <w:spacing w:val="-9"/>
          <w:sz w:val="20"/>
        </w:rPr>
        <w:t xml:space="preserve"> </w:t>
      </w:r>
      <w:r>
        <w:rPr>
          <w:b/>
          <w:sz w:val="20"/>
        </w:rPr>
        <w:t>Hostnames</w:t>
      </w:r>
      <w:r>
        <w:rPr>
          <w:b/>
          <w:spacing w:val="-7"/>
          <w:sz w:val="20"/>
        </w:rPr>
        <w:t xml:space="preserve"> </w:t>
      </w:r>
      <w:r>
        <w:rPr>
          <w:b/>
          <w:sz w:val="20"/>
        </w:rPr>
        <w:t>or</w:t>
      </w:r>
      <w:r>
        <w:rPr>
          <w:b/>
          <w:spacing w:val="-9"/>
          <w:sz w:val="20"/>
        </w:rPr>
        <w:t xml:space="preserve"> </w:t>
      </w:r>
      <w:r>
        <w:rPr>
          <w:b/>
          <w:sz w:val="20"/>
        </w:rPr>
        <w:t>IP</w:t>
      </w:r>
      <w:r>
        <w:rPr>
          <w:b/>
          <w:spacing w:val="-8"/>
          <w:sz w:val="20"/>
        </w:rPr>
        <w:t xml:space="preserve"> </w:t>
      </w:r>
      <w:r>
        <w:rPr>
          <w:b/>
          <w:sz w:val="20"/>
        </w:rPr>
        <w:t>Addresses</w:t>
      </w:r>
      <w:r>
        <w:rPr>
          <w:b/>
          <w:spacing w:val="-9"/>
          <w:sz w:val="20"/>
        </w:rPr>
        <w:t xml:space="preserve"> </w:t>
      </w:r>
      <w:r>
        <w:rPr>
          <w:sz w:val="20"/>
        </w:rPr>
        <w:t>list,</w:t>
      </w:r>
      <w:r>
        <w:rPr>
          <w:spacing w:val="-8"/>
          <w:sz w:val="20"/>
        </w:rPr>
        <w:t xml:space="preserve"> </w:t>
      </w:r>
      <w:r>
        <w:rPr>
          <w:sz w:val="20"/>
        </w:rPr>
        <w:t>input</w:t>
      </w:r>
      <w:r>
        <w:rPr>
          <w:spacing w:val="-8"/>
          <w:sz w:val="20"/>
        </w:rPr>
        <w:t xml:space="preserve"> </w:t>
      </w:r>
      <w:r>
        <w:rPr>
          <w:sz w:val="20"/>
        </w:rPr>
        <w:t>the</w:t>
      </w:r>
      <w:r>
        <w:rPr>
          <w:spacing w:val="-7"/>
          <w:sz w:val="20"/>
        </w:rPr>
        <w:t xml:space="preserve"> </w:t>
      </w:r>
      <w:r>
        <w:rPr>
          <w:sz w:val="20"/>
        </w:rPr>
        <w:t>Operations</w:t>
      </w:r>
      <w:r>
        <w:rPr>
          <w:spacing w:val="-9"/>
          <w:sz w:val="20"/>
        </w:rPr>
        <w:t xml:space="preserve"> </w:t>
      </w:r>
      <w:r>
        <w:rPr>
          <w:sz w:val="20"/>
        </w:rPr>
        <w:t>Manager address.</w:t>
      </w:r>
    </w:p>
    <w:p w14:paraId="6349A4B9" w14:textId="77777777" w:rsidR="00FD3DFB" w:rsidRDefault="00000630">
      <w:pPr>
        <w:pStyle w:val="a4"/>
        <w:numPr>
          <w:ilvl w:val="0"/>
          <w:numId w:val="21"/>
        </w:numPr>
        <w:tabs>
          <w:tab w:val="left" w:pos="1358"/>
          <w:tab w:val="left" w:pos="1359"/>
        </w:tabs>
        <w:spacing w:before="84" w:line="249" w:lineRule="auto"/>
        <w:ind w:left="1358" w:right="735"/>
        <w:rPr>
          <w:sz w:val="20"/>
        </w:rPr>
      </w:pPr>
      <w:r>
        <w:rPr>
          <w:sz w:val="20"/>
        </w:rPr>
        <w:t xml:space="preserve">From the </w:t>
      </w:r>
      <w:r>
        <w:rPr>
          <w:b/>
          <w:sz w:val="20"/>
        </w:rPr>
        <w:t xml:space="preserve">Access type </w:t>
      </w:r>
      <w:r>
        <w:rPr>
          <w:sz w:val="20"/>
        </w:rPr>
        <w:t xml:space="preserve">list, select </w:t>
      </w:r>
      <w:r>
        <w:rPr>
          <w:b/>
          <w:sz w:val="20"/>
        </w:rPr>
        <w:t>Set</w:t>
      </w:r>
      <w:r>
        <w:rPr>
          <w:sz w:val="20"/>
        </w:rPr>
        <w:t xml:space="preserve">. </w:t>
      </w:r>
      <w:r>
        <w:rPr>
          <w:b/>
          <w:sz w:val="20"/>
        </w:rPr>
        <w:t xml:space="preserve">Set </w:t>
      </w:r>
      <w:r>
        <w:rPr>
          <w:sz w:val="20"/>
        </w:rPr>
        <w:t>is the access type required for enabling the management tasks. A task example is remotely starting or shutting down a blade</w:t>
      </w:r>
      <w:r>
        <w:rPr>
          <w:spacing w:val="-31"/>
          <w:sz w:val="20"/>
        </w:rPr>
        <w:t xml:space="preserve"> </w:t>
      </w:r>
      <w:r>
        <w:rPr>
          <w:sz w:val="20"/>
        </w:rPr>
        <w:t>server through the Operations Manager</w:t>
      </w:r>
      <w:r>
        <w:rPr>
          <w:spacing w:val="-3"/>
          <w:sz w:val="20"/>
        </w:rPr>
        <w:t xml:space="preserve"> </w:t>
      </w:r>
      <w:r>
        <w:rPr>
          <w:sz w:val="20"/>
        </w:rPr>
        <w:t>console.</w:t>
      </w:r>
    </w:p>
    <w:p w14:paraId="1B4134FC" w14:textId="77777777" w:rsidR="00FD3DFB" w:rsidRDefault="00000630">
      <w:pPr>
        <w:pStyle w:val="4"/>
        <w:spacing w:before="199"/>
        <w:ind w:left="1358"/>
      </w:pPr>
      <w:r>
        <w:t>Notes:</w:t>
      </w:r>
    </w:p>
    <w:p w14:paraId="2F9A70FA" w14:textId="77777777" w:rsidR="00FD3DFB" w:rsidRDefault="00000630">
      <w:pPr>
        <w:pStyle w:val="a4"/>
        <w:numPr>
          <w:ilvl w:val="1"/>
          <w:numId w:val="21"/>
        </w:numPr>
        <w:tabs>
          <w:tab w:val="left" w:pos="1609"/>
        </w:tabs>
        <w:spacing w:before="127" w:line="249" w:lineRule="auto"/>
        <w:ind w:left="1608" w:right="111"/>
        <w:rPr>
          <w:sz w:val="20"/>
        </w:rPr>
      </w:pPr>
      <w:r>
        <w:rPr>
          <w:sz w:val="20"/>
        </w:rPr>
        <w:t xml:space="preserve">If you do not intend to allow this type of task through the Operations Manager console, you can lower the access type to </w:t>
      </w:r>
      <w:r>
        <w:rPr>
          <w:b/>
          <w:sz w:val="20"/>
        </w:rPr>
        <w:t>Get</w:t>
      </w:r>
      <w:r>
        <w:rPr>
          <w:sz w:val="20"/>
        </w:rPr>
        <w:t xml:space="preserve">. At a minimum, the </w:t>
      </w:r>
      <w:r>
        <w:rPr>
          <w:b/>
          <w:sz w:val="20"/>
        </w:rPr>
        <w:t xml:space="preserve">Get </w:t>
      </w:r>
      <w:r>
        <w:rPr>
          <w:sz w:val="20"/>
        </w:rPr>
        <w:t>access type must be set for the Operations</w:t>
      </w:r>
      <w:r>
        <w:rPr>
          <w:spacing w:val="-5"/>
          <w:sz w:val="20"/>
        </w:rPr>
        <w:t xml:space="preserve"> </w:t>
      </w:r>
      <w:r>
        <w:rPr>
          <w:sz w:val="20"/>
        </w:rPr>
        <w:t>Manager</w:t>
      </w:r>
      <w:r>
        <w:rPr>
          <w:spacing w:val="-5"/>
          <w:sz w:val="20"/>
        </w:rPr>
        <w:t xml:space="preserve"> </w:t>
      </w:r>
      <w:r>
        <w:rPr>
          <w:sz w:val="20"/>
        </w:rPr>
        <w:t>server</w:t>
      </w:r>
      <w:r>
        <w:rPr>
          <w:spacing w:val="-6"/>
          <w:sz w:val="20"/>
        </w:rPr>
        <w:t xml:space="preserve"> </w:t>
      </w:r>
      <w:r>
        <w:rPr>
          <w:sz w:val="20"/>
        </w:rPr>
        <w:t>to</w:t>
      </w:r>
      <w:r>
        <w:rPr>
          <w:spacing w:val="-4"/>
          <w:sz w:val="20"/>
        </w:rPr>
        <w:t xml:space="preserve"> </w:t>
      </w:r>
      <w:r>
        <w:rPr>
          <w:sz w:val="20"/>
        </w:rPr>
        <w:t>perform</w:t>
      </w:r>
      <w:r>
        <w:rPr>
          <w:spacing w:val="-6"/>
          <w:sz w:val="20"/>
        </w:rPr>
        <w:t xml:space="preserve"> </w:t>
      </w:r>
      <w:r>
        <w:rPr>
          <w:sz w:val="20"/>
        </w:rPr>
        <w:t>the</w:t>
      </w:r>
      <w:r>
        <w:rPr>
          <w:spacing w:val="-6"/>
          <w:sz w:val="20"/>
        </w:rPr>
        <w:t xml:space="preserve"> </w:t>
      </w:r>
      <w:r>
        <w:rPr>
          <w:sz w:val="20"/>
        </w:rPr>
        <w:t>SNMP</w:t>
      </w:r>
      <w:r>
        <w:rPr>
          <w:spacing w:val="-5"/>
          <w:sz w:val="20"/>
        </w:rPr>
        <w:t xml:space="preserve"> </w:t>
      </w:r>
      <w:r>
        <w:rPr>
          <w:sz w:val="20"/>
        </w:rPr>
        <w:t>queries,</w:t>
      </w:r>
      <w:r>
        <w:rPr>
          <w:spacing w:val="-5"/>
          <w:sz w:val="20"/>
        </w:rPr>
        <w:t xml:space="preserve"> </w:t>
      </w:r>
      <w:r>
        <w:rPr>
          <w:sz w:val="20"/>
        </w:rPr>
        <w:t>and</w:t>
      </w:r>
      <w:r>
        <w:rPr>
          <w:spacing w:val="-5"/>
          <w:sz w:val="20"/>
        </w:rPr>
        <w:t xml:space="preserve"> </w:t>
      </w:r>
      <w:r>
        <w:rPr>
          <w:sz w:val="20"/>
        </w:rPr>
        <w:t>receive</w:t>
      </w:r>
      <w:r>
        <w:rPr>
          <w:spacing w:val="-5"/>
          <w:sz w:val="20"/>
        </w:rPr>
        <w:t xml:space="preserve"> </w:t>
      </w:r>
      <w:r>
        <w:rPr>
          <w:sz w:val="20"/>
        </w:rPr>
        <w:t>the</w:t>
      </w:r>
      <w:r>
        <w:rPr>
          <w:spacing w:val="-6"/>
          <w:sz w:val="20"/>
        </w:rPr>
        <w:t xml:space="preserve"> </w:t>
      </w:r>
      <w:r>
        <w:rPr>
          <w:sz w:val="20"/>
        </w:rPr>
        <w:t>SNMP</w:t>
      </w:r>
      <w:r>
        <w:rPr>
          <w:spacing w:val="-5"/>
          <w:sz w:val="20"/>
        </w:rPr>
        <w:t xml:space="preserve"> </w:t>
      </w:r>
      <w:r>
        <w:rPr>
          <w:sz w:val="20"/>
        </w:rPr>
        <w:t>traps</w:t>
      </w:r>
      <w:r>
        <w:rPr>
          <w:spacing w:val="-6"/>
          <w:sz w:val="20"/>
        </w:rPr>
        <w:t xml:space="preserve"> </w:t>
      </w:r>
      <w:r>
        <w:rPr>
          <w:sz w:val="20"/>
        </w:rPr>
        <w:t>from the</w:t>
      </w:r>
      <w:r>
        <w:rPr>
          <w:spacing w:val="-6"/>
          <w:sz w:val="20"/>
        </w:rPr>
        <w:t xml:space="preserve"> </w:t>
      </w:r>
      <w:r>
        <w:rPr>
          <w:sz w:val="20"/>
        </w:rPr>
        <w:t>BladeCenter.</w:t>
      </w:r>
    </w:p>
    <w:p w14:paraId="52ED00F5" w14:textId="77777777" w:rsidR="00FD3DFB" w:rsidRDefault="00000630">
      <w:pPr>
        <w:pStyle w:val="a4"/>
        <w:numPr>
          <w:ilvl w:val="1"/>
          <w:numId w:val="21"/>
        </w:numPr>
        <w:tabs>
          <w:tab w:val="left" w:pos="1609"/>
        </w:tabs>
        <w:spacing w:before="84" w:line="249" w:lineRule="auto"/>
        <w:ind w:left="1608" w:right="345"/>
        <w:rPr>
          <w:sz w:val="20"/>
        </w:rPr>
      </w:pPr>
      <w:r>
        <w:rPr>
          <w:sz w:val="20"/>
        </w:rPr>
        <w:t>Ensure that the values of SNMPv1 Agent account in the SCOM discovery wizard are consistent with those set in Operations Manager. Otherwise, Operations Manager</w:t>
      </w:r>
      <w:r>
        <w:rPr>
          <w:spacing w:val="-12"/>
          <w:sz w:val="20"/>
        </w:rPr>
        <w:t xml:space="preserve"> </w:t>
      </w:r>
      <w:r>
        <w:rPr>
          <w:sz w:val="20"/>
        </w:rPr>
        <w:t>cannot discover the BladeCenter</w:t>
      </w:r>
      <w:r>
        <w:rPr>
          <w:spacing w:val="-6"/>
          <w:sz w:val="20"/>
        </w:rPr>
        <w:t xml:space="preserve"> </w:t>
      </w:r>
      <w:r>
        <w:rPr>
          <w:sz w:val="20"/>
        </w:rPr>
        <w:t>chassis.</w:t>
      </w:r>
    </w:p>
    <w:p w14:paraId="694AA48C" w14:textId="77777777" w:rsidR="00FD3DFB" w:rsidRDefault="00000630">
      <w:pPr>
        <w:pStyle w:val="a3"/>
        <w:tabs>
          <w:tab w:val="left" w:pos="960"/>
        </w:tabs>
        <w:spacing w:before="120" w:line="223" w:lineRule="exact"/>
        <w:ind w:left="110"/>
      </w:pPr>
      <w:r>
        <w:t>Step</w:t>
      </w:r>
      <w:r>
        <w:rPr>
          <w:spacing w:val="-5"/>
        </w:rPr>
        <w:t xml:space="preserve"> </w:t>
      </w:r>
      <w:r>
        <w:t>4.</w:t>
      </w:r>
      <w:r>
        <w:tab/>
        <w:t>Configure the SNMP event recipients and the BladeCenter</w:t>
      </w:r>
      <w:r>
        <w:rPr>
          <w:spacing w:val="-34"/>
        </w:rPr>
        <w:t xml:space="preserve"> </w:t>
      </w:r>
      <w:r>
        <w:t>chassis.</w:t>
      </w:r>
    </w:p>
    <w:p w14:paraId="6F977E20" w14:textId="77777777" w:rsidR="00FD3DFB" w:rsidRDefault="00000630">
      <w:pPr>
        <w:pStyle w:val="a4"/>
        <w:numPr>
          <w:ilvl w:val="0"/>
          <w:numId w:val="20"/>
        </w:numPr>
        <w:tabs>
          <w:tab w:val="left" w:pos="1358"/>
          <w:tab w:val="left" w:pos="1359"/>
        </w:tabs>
        <w:spacing w:before="0" w:line="342" w:lineRule="exact"/>
        <w:rPr>
          <w:b/>
          <w:sz w:val="20"/>
        </w:rPr>
      </w:pPr>
      <w:r>
        <w:rPr>
          <w:sz w:val="20"/>
        </w:rPr>
        <w:t>Click</w:t>
      </w:r>
      <w:r>
        <w:rPr>
          <w:spacing w:val="-4"/>
          <w:sz w:val="20"/>
        </w:rPr>
        <w:t xml:space="preserve"> </w:t>
      </w:r>
      <w:r>
        <w:rPr>
          <w:b/>
          <w:sz w:val="20"/>
        </w:rPr>
        <w:t>MM</w:t>
      </w:r>
      <w:r>
        <w:rPr>
          <w:b/>
          <w:spacing w:val="-4"/>
          <w:sz w:val="20"/>
        </w:rPr>
        <w:t xml:space="preserve"> </w:t>
      </w:r>
      <w:r>
        <w:rPr>
          <w:b/>
          <w:sz w:val="20"/>
        </w:rPr>
        <w:t>Control</w:t>
      </w:r>
      <w:r>
        <w:rPr>
          <w:b/>
          <w:spacing w:val="-5"/>
          <w:sz w:val="20"/>
        </w:rPr>
        <w:t xml:space="preserve"> </w:t>
      </w:r>
      <w:r>
        <w:rPr>
          <w:rFonts w:ascii="Arial Unicode MS" w:hAnsi="Arial Unicode MS"/>
          <w:sz w:val="20"/>
        </w:rPr>
        <w:t>➙</w:t>
      </w:r>
      <w:r>
        <w:rPr>
          <w:rFonts w:ascii="Arial Unicode MS" w:hAnsi="Arial Unicode MS"/>
          <w:spacing w:val="-5"/>
          <w:sz w:val="20"/>
        </w:rPr>
        <w:t xml:space="preserve"> </w:t>
      </w:r>
      <w:r>
        <w:rPr>
          <w:b/>
          <w:sz w:val="20"/>
        </w:rPr>
        <w:t>Alerts</w:t>
      </w:r>
      <w:r>
        <w:rPr>
          <w:sz w:val="20"/>
        </w:rPr>
        <w:t>.</w:t>
      </w:r>
      <w:r>
        <w:rPr>
          <w:spacing w:val="-4"/>
          <w:sz w:val="20"/>
        </w:rPr>
        <w:t xml:space="preserve"> </w:t>
      </w:r>
      <w:r>
        <w:rPr>
          <w:sz w:val="20"/>
        </w:rPr>
        <w:t>In</w:t>
      </w:r>
      <w:r>
        <w:rPr>
          <w:spacing w:val="-3"/>
          <w:sz w:val="20"/>
        </w:rPr>
        <w:t xml:space="preserve"> </w:t>
      </w:r>
      <w:r>
        <w:rPr>
          <w:sz w:val="20"/>
        </w:rPr>
        <w:t>the</w:t>
      </w:r>
      <w:r>
        <w:rPr>
          <w:spacing w:val="-5"/>
          <w:sz w:val="20"/>
        </w:rPr>
        <w:t xml:space="preserve"> </w:t>
      </w:r>
      <w:r>
        <w:rPr>
          <w:sz w:val="20"/>
        </w:rPr>
        <w:t>right</w:t>
      </w:r>
      <w:r>
        <w:rPr>
          <w:spacing w:val="-5"/>
          <w:sz w:val="20"/>
        </w:rPr>
        <w:t xml:space="preserve"> </w:t>
      </w:r>
      <w:r>
        <w:rPr>
          <w:sz w:val="20"/>
        </w:rPr>
        <w:t>pane,</w:t>
      </w:r>
      <w:r>
        <w:rPr>
          <w:spacing w:val="-4"/>
          <w:sz w:val="20"/>
        </w:rPr>
        <w:t xml:space="preserve"> </w:t>
      </w:r>
      <w:r>
        <w:rPr>
          <w:sz w:val="20"/>
        </w:rPr>
        <w:t>under</w:t>
      </w:r>
      <w:r>
        <w:rPr>
          <w:spacing w:val="-5"/>
          <w:sz w:val="20"/>
        </w:rPr>
        <w:t xml:space="preserve"> </w:t>
      </w:r>
      <w:r>
        <w:rPr>
          <w:b/>
          <w:sz w:val="20"/>
        </w:rPr>
        <w:t>Remote</w:t>
      </w:r>
      <w:r>
        <w:rPr>
          <w:b/>
          <w:spacing w:val="-4"/>
          <w:sz w:val="20"/>
        </w:rPr>
        <w:t xml:space="preserve"> </w:t>
      </w:r>
      <w:r>
        <w:rPr>
          <w:b/>
          <w:sz w:val="20"/>
        </w:rPr>
        <w:t>Alert</w:t>
      </w:r>
      <w:r>
        <w:rPr>
          <w:b/>
          <w:spacing w:val="-4"/>
          <w:sz w:val="20"/>
        </w:rPr>
        <w:t xml:space="preserve"> </w:t>
      </w:r>
      <w:r>
        <w:rPr>
          <w:b/>
          <w:sz w:val="20"/>
        </w:rPr>
        <w:t>Recipients</w:t>
      </w:r>
      <w:r>
        <w:rPr>
          <w:sz w:val="20"/>
        </w:rPr>
        <w:t>,</w:t>
      </w:r>
      <w:r>
        <w:rPr>
          <w:spacing w:val="-4"/>
          <w:sz w:val="20"/>
        </w:rPr>
        <w:t xml:space="preserve"> </w:t>
      </w:r>
      <w:r>
        <w:rPr>
          <w:sz w:val="20"/>
        </w:rPr>
        <w:t>click</w:t>
      </w:r>
      <w:r>
        <w:rPr>
          <w:spacing w:val="-4"/>
          <w:sz w:val="20"/>
        </w:rPr>
        <w:t xml:space="preserve"> </w:t>
      </w:r>
      <w:r>
        <w:rPr>
          <w:b/>
          <w:sz w:val="20"/>
        </w:rPr>
        <w:t>not</w:t>
      </w:r>
      <w:r>
        <w:rPr>
          <w:b/>
          <w:spacing w:val="-5"/>
          <w:sz w:val="20"/>
        </w:rPr>
        <w:t xml:space="preserve"> </w:t>
      </w:r>
      <w:r>
        <w:rPr>
          <w:b/>
          <w:sz w:val="20"/>
        </w:rPr>
        <w:t>used</w:t>
      </w:r>
    </w:p>
    <w:p w14:paraId="21CE87B7" w14:textId="77777777" w:rsidR="00FD3DFB" w:rsidRDefault="00000630">
      <w:pPr>
        <w:pStyle w:val="a3"/>
        <w:spacing w:line="228" w:lineRule="exact"/>
        <w:ind w:left="1358"/>
      </w:pPr>
      <w:r>
        <w:t>link to configure the alert recipient.</w:t>
      </w:r>
    </w:p>
    <w:p w14:paraId="0B393526" w14:textId="77777777" w:rsidR="00FD3DFB" w:rsidRDefault="00000630">
      <w:pPr>
        <w:pStyle w:val="a3"/>
        <w:spacing w:before="209"/>
        <w:ind w:left="1358"/>
      </w:pPr>
      <w:r>
        <w:rPr>
          <w:b/>
        </w:rPr>
        <w:t xml:space="preserve">Note: </w:t>
      </w:r>
      <w:r>
        <w:t>Depending on the firmware level, the menu might vary slightly.</w:t>
      </w:r>
    </w:p>
    <w:p w14:paraId="2CB8B917" w14:textId="77777777" w:rsidR="00FD3DFB" w:rsidRDefault="00000630">
      <w:pPr>
        <w:pStyle w:val="a4"/>
        <w:numPr>
          <w:ilvl w:val="0"/>
          <w:numId w:val="20"/>
        </w:numPr>
        <w:tabs>
          <w:tab w:val="left" w:pos="1358"/>
          <w:tab w:val="left" w:pos="1359"/>
        </w:tabs>
        <w:rPr>
          <w:sz w:val="20"/>
        </w:rPr>
      </w:pPr>
      <w:r>
        <w:rPr>
          <w:sz w:val="20"/>
        </w:rPr>
        <w:t>In the new Remote Alert Recipient window, change the status from</w:t>
      </w:r>
      <w:r>
        <w:rPr>
          <w:spacing w:val="-38"/>
          <w:sz w:val="20"/>
        </w:rPr>
        <w:t xml:space="preserve"> </w:t>
      </w:r>
      <w:r>
        <w:rPr>
          <w:b/>
          <w:sz w:val="20"/>
        </w:rPr>
        <w:t xml:space="preserve">Disabled </w:t>
      </w:r>
      <w:r>
        <w:rPr>
          <w:sz w:val="20"/>
        </w:rPr>
        <w:t xml:space="preserve">to </w:t>
      </w:r>
      <w:r>
        <w:rPr>
          <w:b/>
          <w:sz w:val="20"/>
        </w:rPr>
        <w:t>Enabled</w:t>
      </w:r>
      <w:r>
        <w:rPr>
          <w:sz w:val="20"/>
        </w:rPr>
        <w:t>.</w:t>
      </w:r>
    </w:p>
    <w:p w14:paraId="45A1695E" w14:textId="77777777" w:rsidR="00FD3DFB" w:rsidRDefault="00000630">
      <w:pPr>
        <w:pStyle w:val="a4"/>
        <w:numPr>
          <w:ilvl w:val="0"/>
          <w:numId w:val="20"/>
        </w:numPr>
        <w:tabs>
          <w:tab w:val="left" w:pos="1358"/>
          <w:tab w:val="left" w:pos="1359"/>
        </w:tabs>
        <w:spacing w:line="249" w:lineRule="auto"/>
        <w:ind w:right="906"/>
        <w:rPr>
          <w:sz w:val="20"/>
        </w:rPr>
      </w:pPr>
      <w:r>
        <w:rPr>
          <w:sz w:val="20"/>
        </w:rPr>
        <w:t xml:space="preserve">In the </w:t>
      </w:r>
      <w:r>
        <w:rPr>
          <w:b/>
          <w:sz w:val="20"/>
        </w:rPr>
        <w:t xml:space="preserve">Name </w:t>
      </w:r>
      <w:r>
        <w:rPr>
          <w:sz w:val="20"/>
        </w:rPr>
        <w:t>field, input a descriptive name for the management server for</w:t>
      </w:r>
      <w:r>
        <w:rPr>
          <w:spacing w:val="-38"/>
          <w:sz w:val="20"/>
        </w:rPr>
        <w:t xml:space="preserve"> </w:t>
      </w:r>
      <w:r>
        <w:rPr>
          <w:sz w:val="20"/>
        </w:rPr>
        <w:t>Operations Manager that will be used in managing the BladeCenter</w:t>
      </w:r>
      <w:r>
        <w:rPr>
          <w:spacing w:val="-37"/>
          <w:sz w:val="20"/>
        </w:rPr>
        <w:t xml:space="preserve"> </w:t>
      </w:r>
      <w:r>
        <w:rPr>
          <w:sz w:val="20"/>
        </w:rPr>
        <w:t>chassis.</w:t>
      </w:r>
    </w:p>
    <w:p w14:paraId="5C5415F6" w14:textId="77777777" w:rsidR="00FD3DFB" w:rsidRDefault="00000630">
      <w:pPr>
        <w:pStyle w:val="a4"/>
        <w:numPr>
          <w:ilvl w:val="0"/>
          <w:numId w:val="20"/>
        </w:numPr>
        <w:tabs>
          <w:tab w:val="left" w:pos="1358"/>
          <w:tab w:val="left" w:pos="1359"/>
        </w:tabs>
        <w:spacing w:before="85"/>
        <w:rPr>
          <w:sz w:val="20"/>
        </w:rPr>
      </w:pPr>
      <w:r>
        <w:rPr>
          <w:sz w:val="20"/>
        </w:rPr>
        <w:t xml:space="preserve">From the </w:t>
      </w:r>
      <w:r>
        <w:rPr>
          <w:b/>
          <w:sz w:val="20"/>
        </w:rPr>
        <w:t xml:space="preserve">Notification method </w:t>
      </w:r>
      <w:r>
        <w:rPr>
          <w:sz w:val="20"/>
        </w:rPr>
        <w:t xml:space="preserve">list, select </w:t>
      </w:r>
      <w:r>
        <w:rPr>
          <w:b/>
          <w:sz w:val="20"/>
        </w:rPr>
        <w:t>SNMP over</w:t>
      </w:r>
      <w:r>
        <w:rPr>
          <w:b/>
          <w:spacing w:val="-35"/>
          <w:sz w:val="20"/>
        </w:rPr>
        <w:t xml:space="preserve"> </w:t>
      </w:r>
      <w:r>
        <w:rPr>
          <w:b/>
          <w:sz w:val="20"/>
        </w:rPr>
        <w:t>LAN</w:t>
      </w:r>
      <w:r>
        <w:rPr>
          <w:sz w:val="20"/>
        </w:rPr>
        <w:t>.</w:t>
      </w:r>
    </w:p>
    <w:p w14:paraId="20DB5DE7" w14:textId="77777777" w:rsidR="00FD3DFB" w:rsidRDefault="00000630">
      <w:pPr>
        <w:pStyle w:val="a4"/>
        <w:numPr>
          <w:ilvl w:val="0"/>
          <w:numId w:val="20"/>
        </w:numPr>
        <w:tabs>
          <w:tab w:val="left" w:pos="1358"/>
          <w:tab w:val="left" w:pos="1359"/>
        </w:tabs>
        <w:spacing w:before="92"/>
        <w:rPr>
          <w:sz w:val="20"/>
        </w:rPr>
      </w:pPr>
      <w:r>
        <w:rPr>
          <w:sz w:val="20"/>
        </w:rPr>
        <w:t>Click</w:t>
      </w:r>
      <w:r>
        <w:rPr>
          <w:spacing w:val="-3"/>
          <w:sz w:val="20"/>
        </w:rPr>
        <w:t xml:space="preserve"> </w:t>
      </w:r>
      <w:r>
        <w:rPr>
          <w:b/>
          <w:sz w:val="20"/>
        </w:rPr>
        <w:t>Save</w:t>
      </w:r>
      <w:r>
        <w:rPr>
          <w:sz w:val="20"/>
        </w:rPr>
        <w:t>.</w:t>
      </w:r>
    </w:p>
    <w:p w14:paraId="1AAE3119" w14:textId="77777777" w:rsidR="00FD3DFB" w:rsidRDefault="00000630">
      <w:pPr>
        <w:pStyle w:val="a3"/>
        <w:tabs>
          <w:tab w:val="left" w:pos="960"/>
        </w:tabs>
        <w:spacing w:before="128" w:line="223" w:lineRule="exact"/>
        <w:ind w:left="110"/>
      </w:pPr>
      <w:r>
        <w:t>Step</w:t>
      </w:r>
      <w:r>
        <w:rPr>
          <w:spacing w:val="-5"/>
        </w:rPr>
        <w:t xml:space="preserve"> </w:t>
      </w:r>
      <w:r>
        <w:t>5.</w:t>
      </w:r>
      <w:r>
        <w:tab/>
        <w:t>Configure the monitored</w:t>
      </w:r>
      <w:r>
        <w:rPr>
          <w:spacing w:val="3"/>
        </w:rPr>
        <w:t xml:space="preserve"> </w:t>
      </w:r>
      <w:r>
        <w:t>alerts.</w:t>
      </w:r>
    </w:p>
    <w:p w14:paraId="279E5F2E" w14:textId="77777777" w:rsidR="00FD3DFB" w:rsidRDefault="00000630">
      <w:pPr>
        <w:pStyle w:val="a4"/>
        <w:numPr>
          <w:ilvl w:val="0"/>
          <w:numId w:val="19"/>
        </w:numPr>
        <w:tabs>
          <w:tab w:val="left" w:pos="1358"/>
          <w:tab w:val="left" w:pos="1359"/>
        </w:tabs>
        <w:spacing w:before="0" w:line="343" w:lineRule="exact"/>
        <w:rPr>
          <w:sz w:val="20"/>
        </w:rPr>
      </w:pPr>
      <w:r>
        <w:rPr>
          <w:sz w:val="20"/>
        </w:rPr>
        <w:t xml:space="preserve">Click </w:t>
      </w:r>
      <w:r>
        <w:rPr>
          <w:b/>
          <w:sz w:val="20"/>
        </w:rPr>
        <w:t xml:space="preserve">MM Control </w:t>
      </w:r>
      <w:r>
        <w:rPr>
          <w:rFonts w:ascii="Arial Unicode MS" w:hAnsi="Arial Unicode MS"/>
          <w:sz w:val="20"/>
        </w:rPr>
        <w:t>➙</w:t>
      </w:r>
      <w:r>
        <w:rPr>
          <w:rFonts w:ascii="Arial Unicode MS" w:hAnsi="Arial Unicode MS"/>
          <w:spacing w:val="-2"/>
          <w:sz w:val="20"/>
        </w:rPr>
        <w:t xml:space="preserve"> </w:t>
      </w:r>
      <w:r>
        <w:rPr>
          <w:b/>
          <w:sz w:val="20"/>
        </w:rPr>
        <w:t>Alerts</w:t>
      </w:r>
      <w:r>
        <w:rPr>
          <w:sz w:val="20"/>
        </w:rPr>
        <w:t>.</w:t>
      </w:r>
    </w:p>
    <w:p w14:paraId="01B62C0D" w14:textId="77777777" w:rsidR="00FD3DFB" w:rsidRDefault="00000630">
      <w:pPr>
        <w:pStyle w:val="a4"/>
        <w:numPr>
          <w:ilvl w:val="0"/>
          <w:numId w:val="19"/>
        </w:numPr>
        <w:tabs>
          <w:tab w:val="left" w:pos="1358"/>
          <w:tab w:val="left" w:pos="1359"/>
        </w:tabs>
        <w:spacing w:before="83"/>
        <w:rPr>
          <w:sz w:val="20"/>
        </w:rPr>
      </w:pPr>
      <w:r>
        <w:rPr>
          <w:sz w:val="20"/>
        </w:rPr>
        <w:t xml:space="preserve">From the context menu, click </w:t>
      </w:r>
      <w:r>
        <w:rPr>
          <w:b/>
          <w:sz w:val="20"/>
        </w:rPr>
        <w:t>Monitor Alerts</w:t>
      </w:r>
      <w:r>
        <w:rPr>
          <w:sz w:val="20"/>
        </w:rPr>
        <w:t>.</w:t>
      </w:r>
    </w:p>
    <w:p w14:paraId="44C49503" w14:textId="77777777" w:rsidR="00FD3DFB" w:rsidRDefault="00000630">
      <w:pPr>
        <w:pStyle w:val="a4"/>
        <w:numPr>
          <w:ilvl w:val="0"/>
          <w:numId w:val="19"/>
        </w:numPr>
        <w:tabs>
          <w:tab w:val="left" w:pos="1358"/>
          <w:tab w:val="left" w:pos="1359"/>
        </w:tabs>
        <w:spacing w:before="93"/>
        <w:rPr>
          <w:sz w:val="20"/>
        </w:rPr>
      </w:pPr>
      <w:r>
        <w:rPr>
          <w:sz w:val="20"/>
        </w:rPr>
        <w:t>Select the alerts to be sent, and click</w:t>
      </w:r>
      <w:r>
        <w:rPr>
          <w:spacing w:val="-19"/>
          <w:sz w:val="20"/>
        </w:rPr>
        <w:t xml:space="preserve"> </w:t>
      </w:r>
      <w:r>
        <w:rPr>
          <w:b/>
          <w:sz w:val="20"/>
        </w:rPr>
        <w:t>Save</w:t>
      </w:r>
      <w:r>
        <w:rPr>
          <w:sz w:val="20"/>
        </w:rPr>
        <w:t>.</w:t>
      </w:r>
    </w:p>
    <w:p w14:paraId="449566F7" w14:textId="77777777" w:rsidR="00FD3DFB" w:rsidRDefault="00FD3DFB">
      <w:pPr>
        <w:pStyle w:val="a3"/>
        <w:rPr>
          <w:sz w:val="21"/>
        </w:rPr>
      </w:pPr>
    </w:p>
    <w:p w14:paraId="329BD82A" w14:textId="77777777" w:rsidR="00FD3DFB" w:rsidRDefault="00000630">
      <w:pPr>
        <w:pStyle w:val="2"/>
        <w:spacing w:before="0"/>
      </w:pPr>
      <w:bookmarkStart w:id="225" w:name="Configuring_SNMP_on_the_Flex_System_chas"/>
      <w:bookmarkStart w:id="226" w:name="_bookmark41"/>
      <w:bookmarkEnd w:id="225"/>
      <w:bookmarkEnd w:id="226"/>
      <w:r>
        <w:t>Configuring SNMP on the Flex System chassis</w:t>
      </w:r>
    </w:p>
    <w:p w14:paraId="1FC09335" w14:textId="77777777" w:rsidR="00FD3DFB" w:rsidRDefault="00000630">
      <w:pPr>
        <w:pStyle w:val="a3"/>
        <w:spacing w:before="124" w:line="218" w:lineRule="exact"/>
        <w:ind w:left="110" w:right="109"/>
      </w:pPr>
      <w:r>
        <w:t>The following procedure describes how to configure SNMP on the Flex System chassis, including SNMPv1 Agent and SNMPv3 Agent.</w:t>
      </w:r>
    </w:p>
    <w:p w14:paraId="39DC2AD3" w14:textId="77777777" w:rsidR="00FD3DFB" w:rsidRDefault="00FD3DFB">
      <w:pPr>
        <w:pStyle w:val="a3"/>
        <w:spacing w:before="5"/>
        <w:rPr>
          <w:sz w:val="21"/>
        </w:rPr>
      </w:pPr>
    </w:p>
    <w:p w14:paraId="4E63C0EF" w14:textId="77777777" w:rsidR="00FD3DFB" w:rsidRDefault="00000630">
      <w:pPr>
        <w:pStyle w:val="4"/>
      </w:pPr>
      <w:r>
        <w:t>Procedure</w:t>
      </w:r>
    </w:p>
    <w:p w14:paraId="63ED7A52" w14:textId="77777777" w:rsidR="00FD3DFB" w:rsidRDefault="00000630">
      <w:pPr>
        <w:tabs>
          <w:tab w:val="left" w:pos="960"/>
        </w:tabs>
        <w:spacing w:before="22" w:line="324" w:lineRule="exact"/>
        <w:ind w:left="110" w:right="335"/>
        <w:rPr>
          <w:sz w:val="20"/>
        </w:rPr>
      </w:pPr>
      <w:r>
        <w:rPr>
          <w:sz w:val="20"/>
        </w:rPr>
        <w:t>Step</w:t>
      </w:r>
      <w:r>
        <w:rPr>
          <w:spacing w:val="-5"/>
          <w:sz w:val="20"/>
        </w:rPr>
        <w:t xml:space="preserve"> </w:t>
      </w:r>
      <w:r>
        <w:rPr>
          <w:sz w:val="20"/>
        </w:rPr>
        <w:t>1.</w:t>
      </w:r>
      <w:r>
        <w:rPr>
          <w:sz w:val="20"/>
        </w:rPr>
        <w:tab/>
        <w:t xml:space="preserve">Log in to the CMM Web console. Refer to </w:t>
      </w:r>
      <w:hyperlink w:anchor="_bookmark49" w:history="1">
        <w:r>
          <w:rPr>
            <w:sz w:val="20"/>
          </w:rPr>
          <w:t>“Launching the AMM/CMM Web console” on</w:t>
        </w:r>
        <w:r>
          <w:rPr>
            <w:spacing w:val="22"/>
            <w:sz w:val="20"/>
          </w:rPr>
          <w:t xml:space="preserve"> </w:t>
        </w:r>
        <w:r>
          <w:rPr>
            <w:sz w:val="20"/>
          </w:rPr>
          <w:t>page 32</w:t>
        </w:r>
      </w:hyperlink>
      <w:r>
        <w:rPr>
          <w:sz w:val="20"/>
        </w:rPr>
        <w:t>.</w:t>
      </w:r>
      <w:r>
        <w:rPr>
          <w:w w:val="99"/>
          <w:sz w:val="20"/>
        </w:rPr>
        <w:t xml:space="preserve"> </w:t>
      </w:r>
      <w:r>
        <w:rPr>
          <w:sz w:val="20"/>
        </w:rPr>
        <w:t>Step</w:t>
      </w:r>
      <w:r>
        <w:rPr>
          <w:spacing w:val="-5"/>
          <w:sz w:val="20"/>
        </w:rPr>
        <w:t xml:space="preserve"> </w:t>
      </w:r>
      <w:r>
        <w:rPr>
          <w:sz w:val="20"/>
        </w:rPr>
        <w:t>2.</w:t>
      </w:r>
      <w:r>
        <w:rPr>
          <w:sz w:val="20"/>
        </w:rPr>
        <w:tab/>
        <w:t xml:space="preserve">Click </w:t>
      </w:r>
      <w:r>
        <w:rPr>
          <w:b/>
          <w:sz w:val="20"/>
        </w:rPr>
        <w:t xml:space="preserve">Mgt Module Management </w:t>
      </w:r>
      <w:r>
        <w:rPr>
          <w:rFonts w:ascii="Arial Unicode MS" w:hAnsi="Arial Unicode MS"/>
          <w:sz w:val="20"/>
        </w:rPr>
        <w:t xml:space="preserve">➙ </w:t>
      </w:r>
      <w:r>
        <w:rPr>
          <w:b/>
          <w:sz w:val="20"/>
        </w:rPr>
        <w:t xml:space="preserve">Network </w:t>
      </w:r>
      <w:r>
        <w:rPr>
          <w:rFonts w:ascii="Arial Unicode MS" w:hAnsi="Arial Unicode MS"/>
          <w:sz w:val="20"/>
        </w:rPr>
        <w:t xml:space="preserve">➙ </w:t>
      </w:r>
      <w:r>
        <w:rPr>
          <w:b/>
          <w:sz w:val="20"/>
        </w:rPr>
        <w:t xml:space="preserve">Port Assignments </w:t>
      </w:r>
      <w:r>
        <w:rPr>
          <w:sz w:val="20"/>
        </w:rPr>
        <w:t>to ensure that the setting</w:t>
      </w:r>
      <w:r>
        <w:rPr>
          <w:spacing w:val="-5"/>
          <w:sz w:val="20"/>
        </w:rPr>
        <w:t xml:space="preserve"> </w:t>
      </w:r>
      <w:r>
        <w:rPr>
          <w:sz w:val="20"/>
        </w:rPr>
        <w:t>of</w:t>
      </w:r>
    </w:p>
    <w:p w14:paraId="287A9267" w14:textId="77777777" w:rsidR="00FD3DFB" w:rsidRDefault="00000630">
      <w:pPr>
        <w:pStyle w:val="a3"/>
        <w:spacing w:line="217" w:lineRule="exact"/>
        <w:ind w:left="960"/>
      </w:pPr>
      <w:r>
        <w:t>SNMP Agent is 161 and the setting of SNMP Traps is 162.</w:t>
      </w:r>
    </w:p>
    <w:p w14:paraId="014F4181" w14:textId="77777777" w:rsidR="00FD3DFB" w:rsidRDefault="00000630">
      <w:pPr>
        <w:spacing w:before="208" w:line="249" w:lineRule="auto"/>
        <w:ind w:left="960" w:right="301"/>
        <w:rPr>
          <w:sz w:val="20"/>
        </w:rPr>
      </w:pPr>
      <w:r>
        <w:rPr>
          <w:b/>
          <w:sz w:val="20"/>
        </w:rPr>
        <w:t xml:space="preserve">Note: </w:t>
      </w:r>
      <w:r>
        <w:rPr>
          <w:sz w:val="20"/>
        </w:rPr>
        <w:t xml:space="preserve">To change the SNMP settings, select </w:t>
      </w:r>
      <w:r>
        <w:rPr>
          <w:b/>
          <w:sz w:val="20"/>
        </w:rPr>
        <w:t xml:space="preserve">Enable SNMPv1 Agent </w:t>
      </w:r>
      <w:r>
        <w:rPr>
          <w:sz w:val="20"/>
        </w:rPr>
        <w:t xml:space="preserve">or </w:t>
      </w:r>
      <w:r>
        <w:rPr>
          <w:b/>
          <w:sz w:val="20"/>
        </w:rPr>
        <w:t>Enable SNMPv3 Agent</w:t>
      </w:r>
      <w:r>
        <w:rPr>
          <w:sz w:val="20"/>
        </w:rPr>
        <w:t xml:space="preserve">. Refer to </w:t>
      </w:r>
      <w:hyperlink w:anchor="_bookmark42" w:history="1">
        <w:r>
          <w:rPr>
            <w:sz w:val="20"/>
          </w:rPr>
          <w:t>“Configuring SNMPv1 Agent” on page 29</w:t>
        </w:r>
      </w:hyperlink>
      <w:r>
        <w:rPr>
          <w:sz w:val="20"/>
        </w:rPr>
        <w:t xml:space="preserve"> and </w:t>
      </w:r>
      <w:hyperlink w:anchor="_bookmark43" w:history="1">
        <w:r>
          <w:rPr>
            <w:sz w:val="20"/>
          </w:rPr>
          <w:t>“Configuring SNMPv3 Agent” on page 29</w:t>
        </w:r>
      </w:hyperlink>
      <w:r>
        <w:rPr>
          <w:sz w:val="20"/>
        </w:rPr>
        <w:t>.</w:t>
      </w:r>
    </w:p>
    <w:p w14:paraId="58909B4C" w14:textId="77777777" w:rsidR="00FD3DFB" w:rsidRDefault="00000630">
      <w:pPr>
        <w:pStyle w:val="a3"/>
        <w:tabs>
          <w:tab w:val="left" w:pos="960"/>
        </w:tabs>
        <w:spacing w:before="85" w:line="223" w:lineRule="exact"/>
        <w:ind w:left="110"/>
      </w:pPr>
      <w:r>
        <w:t>Step</w:t>
      </w:r>
      <w:r>
        <w:rPr>
          <w:spacing w:val="-5"/>
        </w:rPr>
        <w:t xml:space="preserve"> </w:t>
      </w:r>
      <w:r>
        <w:t>3.</w:t>
      </w:r>
      <w:r>
        <w:tab/>
        <w:t>Configure</w:t>
      </w:r>
      <w:r>
        <w:rPr>
          <w:spacing w:val="-5"/>
        </w:rPr>
        <w:t xml:space="preserve"> </w:t>
      </w:r>
      <w:r>
        <w:t>the</w:t>
      </w:r>
      <w:r>
        <w:rPr>
          <w:spacing w:val="-6"/>
        </w:rPr>
        <w:t xml:space="preserve"> </w:t>
      </w:r>
      <w:r>
        <w:t>SNMP</w:t>
      </w:r>
      <w:r>
        <w:rPr>
          <w:spacing w:val="-5"/>
        </w:rPr>
        <w:t xml:space="preserve"> </w:t>
      </w:r>
      <w:r>
        <w:t>event</w:t>
      </w:r>
      <w:r>
        <w:rPr>
          <w:spacing w:val="-6"/>
        </w:rPr>
        <w:t xml:space="preserve"> </w:t>
      </w:r>
      <w:r>
        <w:t>recipients</w:t>
      </w:r>
      <w:r>
        <w:rPr>
          <w:spacing w:val="-5"/>
        </w:rPr>
        <w:t xml:space="preserve"> </w:t>
      </w:r>
      <w:r>
        <w:t>and</w:t>
      </w:r>
      <w:r>
        <w:rPr>
          <w:spacing w:val="-5"/>
        </w:rPr>
        <w:t xml:space="preserve"> </w:t>
      </w:r>
      <w:r>
        <w:t>the</w:t>
      </w:r>
      <w:r>
        <w:rPr>
          <w:spacing w:val="-5"/>
        </w:rPr>
        <w:t xml:space="preserve"> </w:t>
      </w:r>
      <w:r>
        <w:t>Flex</w:t>
      </w:r>
      <w:r>
        <w:rPr>
          <w:spacing w:val="-5"/>
        </w:rPr>
        <w:t xml:space="preserve"> </w:t>
      </w:r>
      <w:r>
        <w:t>System</w:t>
      </w:r>
      <w:r>
        <w:rPr>
          <w:spacing w:val="-5"/>
        </w:rPr>
        <w:t xml:space="preserve"> </w:t>
      </w:r>
      <w:r>
        <w:t>chassis.</w:t>
      </w:r>
    </w:p>
    <w:p w14:paraId="3EA29D9C" w14:textId="77777777" w:rsidR="00FD3DFB" w:rsidRDefault="00000630">
      <w:pPr>
        <w:pStyle w:val="4"/>
        <w:numPr>
          <w:ilvl w:val="0"/>
          <w:numId w:val="18"/>
        </w:numPr>
        <w:tabs>
          <w:tab w:val="left" w:pos="1358"/>
          <w:tab w:val="left" w:pos="1359"/>
        </w:tabs>
        <w:spacing w:line="343" w:lineRule="exact"/>
        <w:rPr>
          <w:b w:val="0"/>
        </w:rPr>
      </w:pPr>
      <w:r>
        <w:rPr>
          <w:b w:val="0"/>
        </w:rPr>
        <w:t xml:space="preserve">Click </w:t>
      </w:r>
      <w:r>
        <w:t xml:space="preserve">Events </w:t>
      </w:r>
      <w:r>
        <w:rPr>
          <w:rFonts w:ascii="Arial Unicode MS" w:hAnsi="Arial Unicode MS"/>
          <w:b w:val="0"/>
        </w:rPr>
        <w:t xml:space="preserve">➙ </w:t>
      </w:r>
      <w:r>
        <w:t xml:space="preserve">Event Recipients </w:t>
      </w:r>
      <w:r>
        <w:rPr>
          <w:rFonts w:ascii="Arial Unicode MS" w:hAnsi="Arial Unicode MS"/>
          <w:b w:val="0"/>
        </w:rPr>
        <w:t xml:space="preserve">➙ </w:t>
      </w:r>
      <w:r>
        <w:t xml:space="preserve">Create </w:t>
      </w:r>
      <w:r>
        <w:rPr>
          <w:rFonts w:ascii="Arial Unicode MS" w:hAnsi="Arial Unicode MS"/>
          <w:b w:val="0"/>
        </w:rPr>
        <w:t xml:space="preserve">➙ </w:t>
      </w:r>
      <w:r>
        <w:t>Create SNMP</w:t>
      </w:r>
      <w:r>
        <w:rPr>
          <w:spacing w:val="-38"/>
        </w:rPr>
        <w:t xml:space="preserve"> </w:t>
      </w:r>
      <w:r>
        <w:t>Recipient</w:t>
      </w:r>
      <w:r>
        <w:rPr>
          <w:b w:val="0"/>
        </w:rPr>
        <w:t>.</w:t>
      </w:r>
    </w:p>
    <w:p w14:paraId="7F85374B" w14:textId="77777777" w:rsidR="00FD3DFB" w:rsidRDefault="00000630">
      <w:pPr>
        <w:pStyle w:val="a4"/>
        <w:numPr>
          <w:ilvl w:val="0"/>
          <w:numId w:val="18"/>
        </w:numPr>
        <w:tabs>
          <w:tab w:val="left" w:pos="1358"/>
          <w:tab w:val="left" w:pos="1359"/>
        </w:tabs>
        <w:spacing w:before="83"/>
        <w:rPr>
          <w:sz w:val="20"/>
        </w:rPr>
      </w:pPr>
      <w:r>
        <w:rPr>
          <w:sz w:val="20"/>
        </w:rPr>
        <w:t xml:space="preserve">In the </w:t>
      </w:r>
      <w:r>
        <w:rPr>
          <w:b/>
          <w:sz w:val="20"/>
        </w:rPr>
        <w:t xml:space="preserve">Descriptive name </w:t>
      </w:r>
      <w:r>
        <w:rPr>
          <w:sz w:val="20"/>
        </w:rPr>
        <w:t>field, input a</w:t>
      </w:r>
      <w:r>
        <w:rPr>
          <w:spacing w:val="-38"/>
          <w:sz w:val="20"/>
        </w:rPr>
        <w:t xml:space="preserve"> </w:t>
      </w:r>
      <w:r>
        <w:rPr>
          <w:sz w:val="20"/>
        </w:rPr>
        <w:t>name.</w:t>
      </w:r>
    </w:p>
    <w:p w14:paraId="34A73F58" w14:textId="77777777" w:rsidR="00FD3DFB" w:rsidRDefault="00000630">
      <w:pPr>
        <w:pStyle w:val="a4"/>
        <w:numPr>
          <w:ilvl w:val="0"/>
          <w:numId w:val="18"/>
        </w:numPr>
        <w:tabs>
          <w:tab w:val="left" w:pos="1358"/>
          <w:tab w:val="left" w:pos="1359"/>
        </w:tabs>
        <w:rPr>
          <w:sz w:val="20"/>
        </w:rPr>
      </w:pPr>
      <w:r>
        <w:rPr>
          <w:sz w:val="20"/>
        </w:rPr>
        <w:t xml:space="preserve">From the </w:t>
      </w:r>
      <w:r>
        <w:rPr>
          <w:b/>
          <w:sz w:val="20"/>
        </w:rPr>
        <w:t xml:space="preserve">Status </w:t>
      </w:r>
      <w:r>
        <w:rPr>
          <w:sz w:val="20"/>
        </w:rPr>
        <w:t xml:space="preserve">list, select the </w:t>
      </w:r>
      <w:r>
        <w:rPr>
          <w:b/>
          <w:sz w:val="20"/>
        </w:rPr>
        <w:t xml:space="preserve">Enable this recipient </w:t>
      </w:r>
      <w:r>
        <w:rPr>
          <w:sz w:val="20"/>
        </w:rPr>
        <w:t>check</w:t>
      </w:r>
      <w:r>
        <w:rPr>
          <w:spacing w:val="-38"/>
          <w:sz w:val="20"/>
        </w:rPr>
        <w:t xml:space="preserve"> </w:t>
      </w:r>
      <w:r>
        <w:rPr>
          <w:sz w:val="20"/>
        </w:rPr>
        <w:t>box.</w:t>
      </w:r>
    </w:p>
    <w:p w14:paraId="0F35D9A1" w14:textId="77777777" w:rsidR="00FD3DFB" w:rsidRDefault="00000630">
      <w:pPr>
        <w:pStyle w:val="a4"/>
        <w:numPr>
          <w:ilvl w:val="0"/>
          <w:numId w:val="18"/>
        </w:numPr>
        <w:tabs>
          <w:tab w:val="left" w:pos="1358"/>
          <w:tab w:val="left" w:pos="1359"/>
        </w:tabs>
        <w:spacing w:line="249" w:lineRule="auto"/>
        <w:ind w:right="503"/>
        <w:rPr>
          <w:sz w:val="20"/>
        </w:rPr>
      </w:pPr>
      <w:r>
        <w:rPr>
          <w:sz w:val="20"/>
        </w:rPr>
        <w:t>From</w:t>
      </w:r>
      <w:r>
        <w:rPr>
          <w:spacing w:val="-5"/>
          <w:sz w:val="20"/>
        </w:rPr>
        <w:t xml:space="preserve"> </w:t>
      </w:r>
      <w:r>
        <w:rPr>
          <w:sz w:val="20"/>
        </w:rPr>
        <w:t>the</w:t>
      </w:r>
      <w:r>
        <w:rPr>
          <w:spacing w:val="-7"/>
          <w:sz w:val="20"/>
        </w:rPr>
        <w:t xml:space="preserve"> </w:t>
      </w:r>
      <w:r>
        <w:rPr>
          <w:b/>
          <w:sz w:val="20"/>
        </w:rPr>
        <w:t>Events</w:t>
      </w:r>
      <w:r>
        <w:rPr>
          <w:b/>
          <w:spacing w:val="-7"/>
          <w:sz w:val="20"/>
        </w:rPr>
        <w:t xml:space="preserve"> </w:t>
      </w:r>
      <w:r>
        <w:rPr>
          <w:b/>
          <w:sz w:val="20"/>
        </w:rPr>
        <w:t>to</w:t>
      </w:r>
      <w:r>
        <w:rPr>
          <w:b/>
          <w:spacing w:val="-5"/>
          <w:sz w:val="20"/>
        </w:rPr>
        <w:t xml:space="preserve"> </w:t>
      </w:r>
      <w:r>
        <w:rPr>
          <w:b/>
          <w:sz w:val="20"/>
        </w:rPr>
        <w:t>receive</w:t>
      </w:r>
      <w:r>
        <w:rPr>
          <w:b/>
          <w:spacing w:val="-7"/>
          <w:sz w:val="20"/>
        </w:rPr>
        <w:t xml:space="preserve"> </w:t>
      </w:r>
      <w:r>
        <w:rPr>
          <w:sz w:val="20"/>
        </w:rPr>
        <w:t>list,</w:t>
      </w:r>
      <w:r>
        <w:rPr>
          <w:spacing w:val="-6"/>
          <w:sz w:val="20"/>
        </w:rPr>
        <w:t xml:space="preserve"> </w:t>
      </w:r>
      <w:r>
        <w:rPr>
          <w:sz w:val="20"/>
        </w:rPr>
        <w:t>select</w:t>
      </w:r>
      <w:r>
        <w:rPr>
          <w:spacing w:val="-7"/>
          <w:sz w:val="20"/>
        </w:rPr>
        <w:t xml:space="preserve"> </w:t>
      </w:r>
      <w:r>
        <w:rPr>
          <w:sz w:val="20"/>
        </w:rPr>
        <w:t>the</w:t>
      </w:r>
      <w:r>
        <w:rPr>
          <w:spacing w:val="-6"/>
          <w:sz w:val="20"/>
        </w:rPr>
        <w:t xml:space="preserve"> </w:t>
      </w:r>
      <w:r>
        <w:rPr>
          <w:b/>
          <w:sz w:val="20"/>
        </w:rPr>
        <w:t>Use</w:t>
      </w:r>
      <w:r>
        <w:rPr>
          <w:b/>
          <w:spacing w:val="-7"/>
          <w:sz w:val="20"/>
        </w:rPr>
        <w:t xml:space="preserve"> </w:t>
      </w:r>
      <w:r>
        <w:rPr>
          <w:b/>
          <w:sz w:val="20"/>
        </w:rPr>
        <w:t>the</w:t>
      </w:r>
      <w:r>
        <w:rPr>
          <w:b/>
          <w:spacing w:val="-6"/>
          <w:sz w:val="20"/>
        </w:rPr>
        <w:t xml:space="preserve"> </w:t>
      </w:r>
      <w:r>
        <w:rPr>
          <w:b/>
          <w:sz w:val="20"/>
        </w:rPr>
        <w:t>global</w:t>
      </w:r>
      <w:r>
        <w:rPr>
          <w:b/>
          <w:spacing w:val="-6"/>
          <w:sz w:val="20"/>
        </w:rPr>
        <w:t xml:space="preserve"> </w:t>
      </w:r>
      <w:r>
        <w:rPr>
          <w:b/>
          <w:sz w:val="20"/>
        </w:rPr>
        <w:t>settings</w:t>
      </w:r>
      <w:r>
        <w:rPr>
          <w:b/>
          <w:spacing w:val="-6"/>
          <w:sz w:val="20"/>
        </w:rPr>
        <w:t xml:space="preserve"> </w:t>
      </w:r>
      <w:r>
        <w:rPr>
          <w:sz w:val="20"/>
        </w:rPr>
        <w:t>check</w:t>
      </w:r>
      <w:r>
        <w:rPr>
          <w:spacing w:val="-6"/>
          <w:sz w:val="20"/>
        </w:rPr>
        <w:t xml:space="preserve"> </w:t>
      </w:r>
      <w:r>
        <w:rPr>
          <w:sz w:val="20"/>
        </w:rPr>
        <w:t>box</w:t>
      </w:r>
      <w:r>
        <w:rPr>
          <w:spacing w:val="-6"/>
          <w:sz w:val="20"/>
        </w:rPr>
        <w:t xml:space="preserve"> </w:t>
      </w:r>
      <w:r>
        <w:rPr>
          <w:sz w:val="20"/>
        </w:rPr>
        <w:t>or</w:t>
      </w:r>
      <w:r>
        <w:rPr>
          <w:spacing w:val="-7"/>
          <w:sz w:val="20"/>
        </w:rPr>
        <w:t xml:space="preserve"> </w:t>
      </w:r>
      <w:r>
        <w:rPr>
          <w:sz w:val="20"/>
        </w:rPr>
        <w:t>the</w:t>
      </w:r>
      <w:r>
        <w:rPr>
          <w:spacing w:val="-7"/>
          <w:sz w:val="20"/>
        </w:rPr>
        <w:t xml:space="preserve"> </w:t>
      </w:r>
      <w:r>
        <w:rPr>
          <w:b/>
          <w:sz w:val="20"/>
        </w:rPr>
        <w:t xml:space="preserve">Only receive critical alerts </w:t>
      </w:r>
      <w:r>
        <w:rPr>
          <w:sz w:val="20"/>
        </w:rPr>
        <w:t xml:space="preserve">check box, and click </w:t>
      </w:r>
      <w:r>
        <w:rPr>
          <w:b/>
          <w:sz w:val="20"/>
        </w:rPr>
        <w:t xml:space="preserve">OK </w:t>
      </w:r>
      <w:r>
        <w:rPr>
          <w:sz w:val="20"/>
        </w:rPr>
        <w:t xml:space="preserve">to return to the </w:t>
      </w:r>
      <w:r>
        <w:rPr>
          <w:b/>
          <w:sz w:val="20"/>
        </w:rPr>
        <w:t>Event Recipients</w:t>
      </w:r>
      <w:r>
        <w:rPr>
          <w:b/>
          <w:spacing w:val="-27"/>
          <w:sz w:val="20"/>
        </w:rPr>
        <w:t xml:space="preserve"> </w:t>
      </w:r>
      <w:r>
        <w:rPr>
          <w:sz w:val="20"/>
        </w:rPr>
        <w:t>page.</w:t>
      </w:r>
    </w:p>
    <w:p w14:paraId="1FEAB3FB" w14:textId="77777777" w:rsidR="00FD3DFB" w:rsidRDefault="00FD3DFB">
      <w:pPr>
        <w:spacing w:line="249" w:lineRule="auto"/>
        <w:rPr>
          <w:sz w:val="20"/>
        </w:rPr>
        <w:sectPr w:rsidR="00FD3DFB">
          <w:footerReference w:type="even" r:id="rId44"/>
          <w:footerReference w:type="default" r:id="rId45"/>
          <w:pgSz w:w="12240" w:h="15840"/>
          <w:pgMar w:top="1220" w:right="1340" w:bottom="800" w:left="1080" w:header="0" w:footer="614" w:gutter="0"/>
          <w:pgNumType w:start="28"/>
          <w:cols w:space="720"/>
        </w:sectPr>
      </w:pPr>
    </w:p>
    <w:p w14:paraId="0A076A65" w14:textId="77777777" w:rsidR="00FD3DFB" w:rsidRDefault="00000630">
      <w:pPr>
        <w:spacing w:before="96" w:line="249" w:lineRule="auto"/>
        <w:ind w:left="1365"/>
        <w:rPr>
          <w:sz w:val="20"/>
        </w:rPr>
      </w:pPr>
      <w:r>
        <w:rPr>
          <w:b/>
          <w:sz w:val="20"/>
        </w:rPr>
        <w:lastRenderedPageBreak/>
        <w:t xml:space="preserve">Note: </w:t>
      </w:r>
      <w:r>
        <w:rPr>
          <w:sz w:val="20"/>
        </w:rPr>
        <w:t xml:space="preserve">If you select the </w:t>
      </w:r>
      <w:r>
        <w:rPr>
          <w:b/>
          <w:sz w:val="20"/>
        </w:rPr>
        <w:t xml:space="preserve">Use the global settings </w:t>
      </w:r>
      <w:r>
        <w:rPr>
          <w:sz w:val="20"/>
        </w:rPr>
        <w:t xml:space="preserve">check box, you shall click </w:t>
      </w:r>
      <w:r>
        <w:rPr>
          <w:b/>
          <w:sz w:val="20"/>
        </w:rPr>
        <w:t xml:space="preserve">Global Settings </w:t>
      </w:r>
      <w:r>
        <w:rPr>
          <w:sz w:val="20"/>
        </w:rPr>
        <w:t xml:space="preserve">on the </w:t>
      </w:r>
      <w:r>
        <w:rPr>
          <w:b/>
          <w:sz w:val="20"/>
        </w:rPr>
        <w:t xml:space="preserve">Event Recipients </w:t>
      </w:r>
      <w:r>
        <w:rPr>
          <w:sz w:val="20"/>
        </w:rPr>
        <w:t xml:space="preserve">page to change the settings, and click </w:t>
      </w:r>
      <w:r>
        <w:rPr>
          <w:b/>
          <w:sz w:val="20"/>
        </w:rPr>
        <w:t xml:space="preserve">OK </w:t>
      </w:r>
      <w:r>
        <w:rPr>
          <w:sz w:val="20"/>
        </w:rPr>
        <w:t>to apply the changes.</w:t>
      </w:r>
    </w:p>
    <w:p w14:paraId="59895FBC" w14:textId="77777777" w:rsidR="00FD3DFB" w:rsidRDefault="00FD3DFB">
      <w:pPr>
        <w:pStyle w:val="a3"/>
        <w:spacing w:before="6"/>
        <w:rPr>
          <w:sz w:val="19"/>
        </w:rPr>
      </w:pPr>
    </w:p>
    <w:p w14:paraId="062A8E3C" w14:textId="77777777" w:rsidR="00FD3DFB" w:rsidRDefault="00000630">
      <w:pPr>
        <w:ind w:left="117"/>
        <w:rPr>
          <w:b/>
          <w:sz w:val="24"/>
        </w:rPr>
      </w:pPr>
      <w:bookmarkStart w:id="227" w:name="_bookmark42"/>
      <w:bookmarkEnd w:id="227"/>
      <w:r>
        <w:rPr>
          <w:b/>
          <w:sz w:val="24"/>
        </w:rPr>
        <w:t>Configuring SNMPv1 Agent</w:t>
      </w:r>
    </w:p>
    <w:p w14:paraId="299F4C98" w14:textId="77777777" w:rsidR="00FD3DFB" w:rsidRDefault="00000630">
      <w:pPr>
        <w:pStyle w:val="a3"/>
        <w:spacing w:before="40"/>
        <w:ind w:left="117"/>
      </w:pPr>
      <w:r>
        <w:t>The following procedure describes how to configure SNMPv1 Agent on the Flex System chassis.</w:t>
      </w:r>
    </w:p>
    <w:p w14:paraId="5F4A30EB" w14:textId="77777777" w:rsidR="00FD3DFB" w:rsidRDefault="00FD3DFB">
      <w:pPr>
        <w:pStyle w:val="a3"/>
        <w:spacing w:before="6"/>
        <w:rPr>
          <w:sz w:val="21"/>
        </w:rPr>
      </w:pPr>
    </w:p>
    <w:p w14:paraId="3C438F13" w14:textId="77777777" w:rsidR="00FD3DFB" w:rsidRDefault="00000630">
      <w:pPr>
        <w:pStyle w:val="4"/>
        <w:spacing w:before="1" w:line="223" w:lineRule="exact"/>
        <w:ind w:left="117"/>
      </w:pPr>
      <w:r>
        <w:t>Procedure</w:t>
      </w:r>
    </w:p>
    <w:p w14:paraId="06D48E5E" w14:textId="77777777" w:rsidR="00FD3DFB" w:rsidRDefault="00000630">
      <w:pPr>
        <w:tabs>
          <w:tab w:val="left" w:pos="967"/>
        </w:tabs>
        <w:spacing w:line="342" w:lineRule="exact"/>
        <w:ind w:left="117"/>
        <w:rPr>
          <w:b/>
          <w:sz w:val="20"/>
        </w:rPr>
      </w:pPr>
      <w:r>
        <w:rPr>
          <w:sz w:val="20"/>
        </w:rPr>
        <w:t>Step</w:t>
      </w:r>
      <w:r>
        <w:rPr>
          <w:spacing w:val="-5"/>
          <w:sz w:val="20"/>
        </w:rPr>
        <w:t xml:space="preserve"> </w:t>
      </w:r>
      <w:r>
        <w:rPr>
          <w:sz w:val="20"/>
        </w:rPr>
        <w:t>1.</w:t>
      </w:r>
      <w:r>
        <w:rPr>
          <w:sz w:val="20"/>
        </w:rPr>
        <w:tab/>
        <w:t xml:space="preserve">Click </w:t>
      </w:r>
      <w:r>
        <w:rPr>
          <w:b/>
          <w:sz w:val="20"/>
        </w:rPr>
        <w:t xml:space="preserve">Mgt Module Management </w:t>
      </w:r>
      <w:r>
        <w:rPr>
          <w:rFonts w:ascii="Arial Unicode MS" w:hAnsi="Arial Unicode MS"/>
          <w:sz w:val="20"/>
        </w:rPr>
        <w:t xml:space="preserve">➙ </w:t>
      </w:r>
      <w:r>
        <w:rPr>
          <w:b/>
          <w:sz w:val="20"/>
        </w:rPr>
        <w:t xml:space="preserve">Network </w:t>
      </w:r>
      <w:r>
        <w:rPr>
          <w:rFonts w:ascii="Arial Unicode MS" w:hAnsi="Arial Unicode MS"/>
          <w:sz w:val="20"/>
        </w:rPr>
        <w:t xml:space="preserve">➙ </w:t>
      </w:r>
      <w:r>
        <w:rPr>
          <w:b/>
          <w:sz w:val="20"/>
        </w:rPr>
        <w:t>SNMP</w:t>
      </w:r>
      <w:r>
        <w:rPr>
          <w:sz w:val="20"/>
        </w:rPr>
        <w:t xml:space="preserve">, and select the </w:t>
      </w:r>
      <w:r>
        <w:rPr>
          <w:b/>
          <w:sz w:val="20"/>
        </w:rPr>
        <w:t>Enable SNMPv1</w:t>
      </w:r>
      <w:r>
        <w:rPr>
          <w:b/>
          <w:spacing w:val="8"/>
          <w:sz w:val="20"/>
        </w:rPr>
        <w:t xml:space="preserve"> </w:t>
      </w:r>
      <w:r>
        <w:rPr>
          <w:b/>
          <w:sz w:val="20"/>
        </w:rPr>
        <w:t>Agent</w:t>
      </w:r>
    </w:p>
    <w:p w14:paraId="2366640C" w14:textId="77777777" w:rsidR="00FD3DFB" w:rsidRDefault="00000630">
      <w:pPr>
        <w:pStyle w:val="a3"/>
        <w:spacing w:line="229" w:lineRule="exact"/>
        <w:ind w:left="967"/>
      </w:pPr>
      <w:r>
        <w:rPr>
          <w:w w:val="105"/>
        </w:rPr>
        <w:t>check box.</w:t>
      </w:r>
    </w:p>
    <w:p w14:paraId="2A18E72B" w14:textId="77777777" w:rsidR="00FD3DFB" w:rsidRDefault="00000630">
      <w:pPr>
        <w:tabs>
          <w:tab w:val="left" w:pos="967"/>
        </w:tabs>
        <w:spacing w:before="94" w:line="338" w:lineRule="auto"/>
        <w:ind w:left="117" w:right="3548"/>
        <w:rPr>
          <w:sz w:val="20"/>
        </w:rPr>
      </w:pPr>
      <w:r>
        <w:rPr>
          <w:sz w:val="20"/>
        </w:rPr>
        <w:t>Step</w:t>
      </w:r>
      <w:r>
        <w:rPr>
          <w:spacing w:val="-5"/>
          <w:sz w:val="20"/>
        </w:rPr>
        <w:t xml:space="preserve"> </w:t>
      </w:r>
      <w:r>
        <w:rPr>
          <w:sz w:val="20"/>
        </w:rPr>
        <w:t>2.</w:t>
      </w:r>
      <w:r>
        <w:rPr>
          <w:sz w:val="20"/>
        </w:rPr>
        <w:tab/>
        <w:t xml:space="preserve">Click </w:t>
      </w:r>
      <w:r>
        <w:rPr>
          <w:b/>
          <w:sz w:val="20"/>
        </w:rPr>
        <w:t>Traps</w:t>
      </w:r>
      <w:r>
        <w:rPr>
          <w:sz w:val="20"/>
        </w:rPr>
        <w:t xml:space="preserve">, and select the </w:t>
      </w:r>
      <w:r>
        <w:rPr>
          <w:b/>
          <w:sz w:val="20"/>
        </w:rPr>
        <w:t>Enable SNMP Traps</w:t>
      </w:r>
      <w:r>
        <w:rPr>
          <w:b/>
          <w:spacing w:val="-10"/>
          <w:sz w:val="20"/>
        </w:rPr>
        <w:t xml:space="preserve"> </w:t>
      </w:r>
      <w:r>
        <w:rPr>
          <w:sz w:val="20"/>
        </w:rPr>
        <w:t>check</w:t>
      </w:r>
      <w:r>
        <w:rPr>
          <w:spacing w:val="-1"/>
          <w:sz w:val="20"/>
        </w:rPr>
        <w:t xml:space="preserve"> </w:t>
      </w:r>
      <w:r>
        <w:rPr>
          <w:sz w:val="20"/>
        </w:rPr>
        <w:t>box.</w:t>
      </w:r>
      <w:r>
        <w:rPr>
          <w:w w:val="103"/>
          <w:sz w:val="20"/>
        </w:rPr>
        <w:t xml:space="preserve"> </w:t>
      </w:r>
      <w:r>
        <w:rPr>
          <w:sz w:val="20"/>
        </w:rPr>
        <w:t>Step</w:t>
      </w:r>
      <w:r>
        <w:rPr>
          <w:spacing w:val="-5"/>
          <w:sz w:val="20"/>
        </w:rPr>
        <w:t xml:space="preserve"> </w:t>
      </w:r>
      <w:r>
        <w:rPr>
          <w:sz w:val="20"/>
        </w:rPr>
        <w:t>3.</w:t>
      </w:r>
      <w:r>
        <w:rPr>
          <w:sz w:val="20"/>
        </w:rPr>
        <w:tab/>
        <w:t xml:space="preserve">Select </w:t>
      </w:r>
      <w:r>
        <w:rPr>
          <w:b/>
          <w:sz w:val="20"/>
        </w:rPr>
        <w:t>Communities</w:t>
      </w:r>
      <w:r>
        <w:rPr>
          <w:sz w:val="20"/>
        </w:rPr>
        <w:t>, and input the following</w:t>
      </w:r>
      <w:r>
        <w:rPr>
          <w:spacing w:val="7"/>
          <w:sz w:val="20"/>
        </w:rPr>
        <w:t xml:space="preserve"> </w:t>
      </w:r>
      <w:r>
        <w:rPr>
          <w:sz w:val="20"/>
        </w:rPr>
        <w:t>information:</w:t>
      </w:r>
    </w:p>
    <w:p w14:paraId="1869290D" w14:textId="77777777" w:rsidR="00FD3DFB" w:rsidRDefault="00000630">
      <w:pPr>
        <w:pStyle w:val="a4"/>
        <w:numPr>
          <w:ilvl w:val="0"/>
          <w:numId w:val="17"/>
        </w:numPr>
        <w:tabs>
          <w:tab w:val="left" w:pos="1365"/>
          <w:tab w:val="left" w:pos="1366"/>
        </w:tabs>
        <w:spacing w:before="2"/>
        <w:rPr>
          <w:sz w:val="20"/>
        </w:rPr>
      </w:pPr>
      <w:r>
        <w:rPr>
          <w:sz w:val="20"/>
        </w:rPr>
        <w:t>In</w:t>
      </w:r>
      <w:r>
        <w:rPr>
          <w:spacing w:val="-4"/>
          <w:sz w:val="20"/>
        </w:rPr>
        <w:t xml:space="preserve"> </w:t>
      </w:r>
      <w:r>
        <w:rPr>
          <w:sz w:val="20"/>
        </w:rPr>
        <w:t>the</w:t>
      </w:r>
      <w:r>
        <w:rPr>
          <w:spacing w:val="-6"/>
          <w:sz w:val="20"/>
        </w:rPr>
        <w:t xml:space="preserve"> </w:t>
      </w:r>
      <w:r>
        <w:rPr>
          <w:b/>
          <w:sz w:val="20"/>
        </w:rPr>
        <w:t>Community</w:t>
      </w:r>
      <w:r>
        <w:rPr>
          <w:b/>
          <w:spacing w:val="-5"/>
          <w:sz w:val="20"/>
        </w:rPr>
        <w:t xml:space="preserve"> </w:t>
      </w:r>
      <w:r>
        <w:rPr>
          <w:b/>
          <w:sz w:val="20"/>
        </w:rPr>
        <w:t>name</w:t>
      </w:r>
      <w:r>
        <w:rPr>
          <w:b/>
          <w:spacing w:val="-5"/>
          <w:sz w:val="20"/>
        </w:rPr>
        <w:t xml:space="preserve"> </w:t>
      </w:r>
      <w:r>
        <w:rPr>
          <w:sz w:val="20"/>
        </w:rPr>
        <w:t>field,</w:t>
      </w:r>
      <w:r>
        <w:rPr>
          <w:spacing w:val="-6"/>
          <w:sz w:val="20"/>
        </w:rPr>
        <w:t xml:space="preserve"> </w:t>
      </w:r>
      <w:r>
        <w:rPr>
          <w:sz w:val="20"/>
        </w:rPr>
        <w:t>input</w:t>
      </w:r>
      <w:r>
        <w:rPr>
          <w:spacing w:val="-5"/>
          <w:sz w:val="20"/>
        </w:rPr>
        <w:t xml:space="preserve"> </w:t>
      </w:r>
      <w:r>
        <w:rPr>
          <w:sz w:val="20"/>
        </w:rPr>
        <w:t>the</w:t>
      </w:r>
      <w:r>
        <w:rPr>
          <w:spacing w:val="-6"/>
          <w:sz w:val="20"/>
        </w:rPr>
        <w:t xml:space="preserve"> </w:t>
      </w:r>
      <w:r>
        <w:rPr>
          <w:sz w:val="20"/>
        </w:rPr>
        <w:t>name</w:t>
      </w:r>
      <w:r>
        <w:rPr>
          <w:spacing w:val="-4"/>
          <w:sz w:val="20"/>
        </w:rPr>
        <w:t xml:space="preserve"> </w:t>
      </w:r>
      <w:r>
        <w:rPr>
          <w:sz w:val="20"/>
        </w:rPr>
        <w:t>that</w:t>
      </w:r>
      <w:r>
        <w:rPr>
          <w:spacing w:val="-6"/>
          <w:sz w:val="20"/>
        </w:rPr>
        <w:t xml:space="preserve"> </w:t>
      </w:r>
      <w:r>
        <w:rPr>
          <w:sz w:val="20"/>
        </w:rPr>
        <w:t>assigned</w:t>
      </w:r>
      <w:r>
        <w:rPr>
          <w:spacing w:val="-4"/>
          <w:sz w:val="20"/>
        </w:rPr>
        <w:t xml:space="preserve"> </w:t>
      </w:r>
      <w:r>
        <w:rPr>
          <w:sz w:val="20"/>
        </w:rPr>
        <w:t>to</w:t>
      </w:r>
      <w:r>
        <w:rPr>
          <w:spacing w:val="-5"/>
          <w:sz w:val="20"/>
        </w:rPr>
        <w:t xml:space="preserve"> </w:t>
      </w:r>
      <w:r>
        <w:rPr>
          <w:sz w:val="20"/>
        </w:rPr>
        <w:t>the</w:t>
      </w:r>
      <w:r>
        <w:rPr>
          <w:spacing w:val="-6"/>
          <w:sz w:val="20"/>
        </w:rPr>
        <w:t xml:space="preserve"> </w:t>
      </w:r>
      <w:r>
        <w:rPr>
          <w:sz w:val="20"/>
        </w:rPr>
        <w:t>Flex</w:t>
      </w:r>
      <w:r>
        <w:rPr>
          <w:spacing w:val="-5"/>
          <w:sz w:val="20"/>
        </w:rPr>
        <w:t xml:space="preserve"> </w:t>
      </w:r>
      <w:r>
        <w:rPr>
          <w:sz w:val="20"/>
        </w:rPr>
        <w:t>System</w:t>
      </w:r>
      <w:r>
        <w:rPr>
          <w:spacing w:val="-4"/>
          <w:sz w:val="20"/>
        </w:rPr>
        <w:t xml:space="preserve"> </w:t>
      </w:r>
      <w:r>
        <w:rPr>
          <w:sz w:val="20"/>
        </w:rPr>
        <w:t>chassis.</w:t>
      </w:r>
    </w:p>
    <w:p w14:paraId="155895B1" w14:textId="77777777" w:rsidR="00FD3DFB" w:rsidRDefault="00000630">
      <w:pPr>
        <w:pStyle w:val="a4"/>
        <w:numPr>
          <w:ilvl w:val="0"/>
          <w:numId w:val="17"/>
        </w:numPr>
        <w:tabs>
          <w:tab w:val="left" w:pos="1365"/>
          <w:tab w:val="left" w:pos="1366"/>
        </w:tabs>
        <w:spacing w:before="93"/>
        <w:rPr>
          <w:sz w:val="20"/>
        </w:rPr>
      </w:pPr>
      <w:r>
        <w:rPr>
          <w:sz w:val="20"/>
        </w:rPr>
        <w:t xml:space="preserve">From the </w:t>
      </w:r>
      <w:r>
        <w:rPr>
          <w:b/>
          <w:sz w:val="20"/>
        </w:rPr>
        <w:t xml:space="preserve">Access type </w:t>
      </w:r>
      <w:r>
        <w:rPr>
          <w:sz w:val="20"/>
        </w:rPr>
        <w:t>list, select</w:t>
      </w:r>
      <w:r>
        <w:rPr>
          <w:spacing w:val="-31"/>
          <w:sz w:val="20"/>
        </w:rPr>
        <w:t xml:space="preserve"> </w:t>
      </w:r>
      <w:r>
        <w:rPr>
          <w:b/>
          <w:sz w:val="20"/>
        </w:rPr>
        <w:t>Set</w:t>
      </w:r>
      <w:r>
        <w:rPr>
          <w:sz w:val="20"/>
        </w:rPr>
        <w:t>.</w:t>
      </w:r>
    </w:p>
    <w:p w14:paraId="02736319" w14:textId="77777777" w:rsidR="00FD3DFB" w:rsidRDefault="00000630">
      <w:pPr>
        <w:pStyle w:val="a4"/>
        <w:numPr>
          <w:ilvl w:val="0"/>
          <w:numId w:val="17"/>
        </w:numPr>
        <w:tabs>
          <w:tab w:val="left" w:pos="1365"/>
          <w:tab w:val="left" w:pos="1366"/>
        </w:tabs>
        <w:rPr>
          <w:sz w:val="20"/>
        </w:rPr>
      </w:pPr>
      <w:r>
        <w:rPr>
          <w:sz w:val="20"/>
        </w:rPr>
        <w:t>From</w:t>
      </w:r>
      <w:r>
        <w:rPr>
          <w:spacing w:val="-7"/>
          <w:sz w:val="20"/>
        </w:rPr>
        <w:t xml:space="preserve"> </w:t>
      </w:r>
      <w:r>
        <w:rPr>
          <w:sz w:val="20"/>
        </w:rPr>
        <w:t>the</w:t>
      </w:r>
      <w:r>
        <w:rPr>
          <w:spacing w:val="-9"/>
          <w:sz w:val="20"/>
        </w:rPr>
        <w:t xml:space="preserve"> </w:t>
      </w:r>
      <w:r>
        <w:rPr>
          <w:b/>
          <w:sz w:val="20"/>
        </w:rPr>
        <w:t>Fully</w:t>
      </w:r>
      <w:r>
        <w:rPr>
          <w:b/>
          <w:spacing w:val="-8"/>
          <w:sz w:val="20"/>
        </w:rPr>
        <w:t xml:space="preserve"> </w:t>
      </w:r>
      <w:r>
        <w:rPr>
          <w:b/>
          <w:sz w:val="20"/>
        </w:rPr>
        <w:t>Qualified</w:t>
      </w:r>
      <w:r>
        <w:rPr>
          <w:b/>
          <w:spacing w:val="-8"/>
          <w:sz w:val="20"/>
        </w:rPr>
        <w:t xml:space="preserve"> </w:t>
      </w:r>
      <w:r>
        <w:rPr>
          <w:b/>
          <w:sz w:val="20"/>
        </w:rPr>
        <w:t>Hostnames</w:t>
      </w:r>
      <w:r>
        <w:rPr>
          <w:b/>
          <w:spacing w:val="-9"/>
          <w:sz w:val="20"/>
        </w:rPr>
        <w:t xml:space="preserve"> </w:t>
      </w:r>
      <w:r>
        <w:rPr>
          <w:b/>
          <w:sz w:val="20"/>
        </w:rPr>
        <w:t>or</w:t>
      </w:r>
      <w:r>
        <w:rPr>
          <w:b/>
          <w:spacing w:val="-8"/>
          <w:sz w:val="20"/>
        </w:rPr>
        <w:t xml:space="preserve"> </w:t>
      </w:r>
      <w:r>
        <w:rPr>
          <w:b/>
          <w:sz w:val="20"/>
        </w:rPr>
        <w:t>IP</w:t>
      </w:r>
      <w:r>
        <w:rPr>
          <w:b/>
          <w:spacing w:val="-8"/>
          <w:sz w:val="20"/>
        </w:rPr>
        <w:t xml:space="preserve"> </w:t>
      </w:r>
      <w:r>
        <w:rPr>
          <w:b/>
          <w:sz w:val="20"/>
        </w:rPr>
        <w:t>Addresses</w:t>
      </w:r>
      <w:r>
        <w:rPr>
          <w:b/>
          <w:spacing w:val="-9"/>
          <w:sz w:val="20"/>
        </w:rPr>
        <w:t xml:space="preserve"> </w:t>
      </w:r>
      <w:r>
        <w:rPr>
          <w:sz w:val="20"/>
        </w:rPr>
        <w:t>list,</w:t>
      </w:r>
      <w:r>
        <w:rPr>
          <w:spacing w:val="-8"/>
          <w:sz w:val="20"/>
        </w:rPr>
        <w:t xml:space="preserve"> </w:t>
      </w:r>
      <w:r>
        <w:rPr>
          <w:sz w:val="20"/>
        </w:rPr>
        <w:t>select</w:t>
      </w:r>
      <w:r>
        <w:rPr>
          <w:spacing w:val="-9"/>
          <w:sz w:val="20"/>
        </w:rPr>
        <w:t xml:space="preserve"> </w:t>
      </w:r>
      <w:r>
        <w:rPr>
          <w:sz w:val="20"/>
        </w:rPr>
        <w:t>appropriate</w:t>
      </w:r>
      <w:r>
        <w:rPr>
          <w:spacing w:val="-8"/>
          <w:sz w:val="20"/>
        </w:rPr>
        <w:t xml:space="preserve"> </w:t>
      </w:r>
      <w:r>
        <w:rPr>
          <w:sz w:val="20"/>
        </w:rPr>
        <w:t>address.</w:t>
      </w:r>
    </w:p>
    <w:p w14:paraId="1FAD679D" w14:textId="77777777" w:rsidR="00FD3DFB" w:rsidRDefault="00000630">
      <w:pPr>
        <w:pStyle w:val="4"/>
        <w:spacing w:before="208"/>
        <w:ind w:left="1365"/>
      </w:pPr>
      <w:r>
        <w:t>Notes:</w:t>
      </w:r>
    </w:p>
    <w:p w14:paraId="5A6CA7FC" w14:textId="77777777" w:rsidR="00FD3DFB" w:rsidRDefault="00000630">
      <w:pPr>
        <w:pStyle w:val="a4"/>
        <w:numPr>
          <w:ilvl w:val="1"/>
          <w:numId w:val="17"/>
        </w:numPr>
        <w:tabs>
          <w:tab w:val="left" w:pos="1616"/>
        </w:tabs>
        <w:spacing w:before="195" w:line="153" w:lineRule="auto"/>
        <w:ind w:right="409"/>
        <w:jc w:val="both"/>
        <w:rPr>
          <w:sz w:val="20"/>
        </w:rPr>
      </w:pPr>
      <w:r>
        <w:rPr>
          <w:sz w:val="20"/>
        </w:rPr>
        <w:t xml:space="preserve">By default, the Chassis Module Security Policies level is “Secure”. At this level, SNMPv1 Agent cannot be enabled. To enable SNMPv1 Agent, click </w:t>
      </w:r>
      <w:r>
        <w:rPr>
          <w:b/>
          <w:sz w:val="20"/>
        </w:rPr>
        <w:t xml:space="preserve">Mgt Module Management </w:t>
      </w:r>
      <w:r>
        <w:rPr>
          <w:rFonts w:ascii="Arial Unicode MS" w:hAnsi="Arial Unicode MS"/>
          <w:sz w:val="20"/>
        </w:rPr>
        <w:t xml:space="preserve">➙ </w:t>
      </w:r>
      <w:r>
        <w:rPr>
          <w:b/>
          <w:sz w:val="20"/>
        </w:rPr>
        <w:t>Security</w:t>
      </w:r>
      <w:r>
        <w:rPr>
          <w:b/>
          <w:spacing w:val="-15"/>
          <w:sz w:val="20"/>
        </w:rPr>
        <w:t xml:space="preserve"> </w:t>
      </w:r>
      <w:r>
        <w:rPr>
          <w:rFonts w:ascii="Arial Unicode MS" w:hAnsi="Arial Unicode MS"/>
          <w:sz w:val="20"/>
        </w:rPr>
        <w:t>➙</w:t>
      </w:r>
      <w:r>
        <w:rPr>
          <w:rFonts w:ascii="Arial Unicode MS" w:hAnsi="Arial Unicode MS"/>
          <w:spacing w:val="-16"/>
          <w:sz w:val="20"/>
        </w:rPr>
        <w:t xml:space="preserve"> </w:t>
      </w:r>
      <w:r>
        <w:rPr>
          <w:b/>
          <w:sz w:val="20"/>
        </w:rPr>
        <w:t>Security</w:t>
      </w:r>
      <w:r>
        <w:rPr>
          <w:b/>
          <w:spacing w:val="-15"/>
          <w:sz w:val="20"/>
        </w:rPr>
        <w:t xml:space="preserve"> </w:t>
      </w:r>
      <w:r>
        <w:rPr>
          <w:b/>
          <w:sz w:val="20"/>
        </w:rPr>
        <w:t>Policies</w:t>
      </w:r>
      <w:r>
        <w:rPr>
          <w:b/>
          <w:spacing w:val="-16"/>
          <w:sz w:val="20"/>
        </w:rPr>
        <w:t xml:space="preserve"> </w:t>
      </w:r>
      <w:r>
        <w:rPr>
          <w:rFonts w:ascii="Arial Unicode MS" w:hAnsi="Arial Unicode MS"/>
          <w:sz w:val="20"/>
        </w:rPr>
        <w:t>➙</w:t>
      </w:r>
      <w:r>
        <w:rPr>
          <w:rFonts w:ascii="Arial Unicode MS" w:hAnsi="Arial Unicode MS"/>
          <w:spacing w:val="-14"/>
          <w:sz w:val="20"/>
        </w:rPr>
        <w:t xml:space="preserve"> </w:t>
      </w:r>
      <w:r>
        <w:rPr>
          <w:b/>
          <w:sz w:val="20"/>
        </w:rPr>
        <w:t>Legacy</w:t>
      </w:r>
      <w:r>
        <w:rPr>
          <w:b/>
          <w:spacing w:val="-16"/>
          <w:sz w:val="20"/>
        </w:rPr>
        <w:t xml:space="preserve"> </w:t>
      </w:r>
      <w:r>
        <w:rPr>
          <w:rFonts w:ascii="Arial Unicode MS" w:hAnsi="Arial Unicode MS"/>
          <w:sz w:val="20"/>
        </w:rPr>
        <w:t>➙</w:t>
      </w:r>
      <w:r>
        <w:rPr>
          <w:rFonts w:ascii="Arial Unicode MS" w:hAnsi="Arial Unicode MS"/>
          <w:spacing w:val="-16"/>
          <w:sz w:val="20"/>
        </w:rPr>
        <w:t xml:space="preserve"> </w:t>
      </w:r>
      <w:r>
        <w:rPr>
          <w:b/>
          <w:sz w:val="20"/>
        </w:rPr>
        <w:t>Apply</w:t>
      </w:r>
      <w:r>
        <w:rPr>
          <w:sz w:val="20"/>
        </w:rPr>
        <w:t>.</w:t>
      </w:r>
    </w:p>
    <w:p w14:paraId="15755700" w14:textId="77777777" w:rsidR="00FD3DFB" w:rsidRDefault="00000630">
      <w:pPr>
        <w:pStyle w:val="a4"/>
        <w:numPr>
          <w:ilvl w:val="1"/>
          <w:numId w:val="17"/>
        </w:numPr>
        <w:tabs>
          <w:tab w:val="left" w:pos="1616"/>
        </w:tabs>
        <w:spacing w:before="101" w:line="249" w:lineRule="auto"/>
        <w:ind w:right="379"/>
        <w:rPr>
          <w:sz w:val="20"/>
        </w:rPr>
      </w:pPr>
      <w:r>
        <w:rPr>
          <w:sz w:val="20"/>
        </w:rPr>
        <w:t>Ensure that the values of SNMPv1 Agent account in the SCOM discovery wizard are consistent with those set in Operations Manager. Otherwise, Operations Manager</w:t>
      </w:r>
      <w:r>
        <w:rPr>
          <w:spacing w:val="-12"/>
          <w:sz w:val="20"/>
        </w:rPr>
        <w:t xml:space="preserve"> </w:t>
      </w:r>
      <w:r>
        <w:rPr>
          <w:sz w:val="20"/>
        </w:rPr>
        <w:t>cannot discover the Flex System</w:t>
      </w:r>
      <w:r>
        <w:rPr>
          <w:spacing w:val="-17"/>
          <w:sz w:val="20"/>
        </w:rPr>
        <w:t xml:space="preserve"> </w:t>
      </w:r>
      <w:r>
        <w:rPr>
          <w:sz w:val="20"/>
        </w:rPr>
        <w:t>chassis.</w:t>
      </w:r>
    </w:p>
    <w:p w14:paraId="5197566B" w14:textId="77777777" w:rsidR="00FD3DFB" w:rsidRDefault="00FD3DFB">
      <w:pPr>
        <w:pStyle w:val="a3"/>
        <w:spacing w:before="5"/>
        <w:rPr>
          <w:sz w:val="19"/>
        </w:rPr>
      </w:pPr>
    </w:p>
    <w:p w14:paraId="35DB2249" w14:textId="77777777" w:rsidR="00FD3DFB" w:rsidRDefault="00000630">
      <w:pPr>
        <w:pStyle w:val="3"/>
        <w:ind w:left="117"/>
      </w:pPr>
      <w:bookmarkStart w:id="228" w:name="_bookmark43"/>
      <w:bookmarkEnd w:id="228"/>
      <w:r>
        <w:t>Configuring SNMPv3 Agent</w:t>
      </w:r>
    </w:p>
    <w:p w14:paraId="32BF1513" w14:textId="77777777" w:rsidR="00FD3DFB" w:rsidRDefault="00000630">
      <w:pPr>
        <w:pStyle w:val="a3"/>
        <w:spacing w:before="51" w:line="220" w:lineRule="exact"/>
        <w:ind w:left="117"/>
      </w:pPr>
      <w:r>
        <w:t>The following procedure describes how to configure SNMPv3 Agent on the Flex System chassis. You shall create a new user account before using SNMPv3 Agent or use the default user account.</w:t>
      </w:r>
    </w:p>
    <w:p w14:paraId="67984979" w14:textId="77777777" w:rsidR="00FD3DFB" w:rsidRDefault="00FD3DFB">
      <w:pPr>
        <w:pStyle w:val="a3"/>
        <w:spacing w:before="5"/>
        <w:rPr>
          <w:sz w:val="21"/>
        </w:rPr>
      </w:pPr>
    </w:p>
    <w:p w14:paraId="5847A369" w14:textId="77777777" w:rsidR="00FD3DFB" w:rsidRDefault="00000630">
      <w:pPr>
        <w:pStyle w:val="4"/>
        <w:spacing w:line="222" w:lineRule="exact"/>
        <w:ind w:left="117"/>
      </w:pPr>
      <w:r>
        <w:t>Procedure</w:t>
      </w:r>
    </w:p>
    <w:p w14:paraId="4F54E808" w14:textId="77777777" w:rsidR="00FD3DFB" w:rsidRDefault="00000630">
      <w:pPr>
        <w:tabs>
          <w:tab w:val="left" w:pos="967"/>
        </w:tabs>
        <w:spacing w:line="237" w:lineRule="auto"/>
        <w:ind w:left="967" w:right="129" w:hanging="851"/>
        <w:rPr>
          <w:sz w:val="20"/>
        </w:rPr>
      </w:pPr>
      <w:r>
        <w:rPr>
          <w:sz w:val="20"/>
        </w:rPr>
        <w:t>Step</w:t>
      </w:r>
      <w:r>
        <w:rPr>
          <w:spacing w:val="-5"/>
          <w:sz w:val="20"/>
        </w:rPr>
        <w:t xml:space="preserve"> </w:t>
      </w:r>
      <w:r>
        <w:rPr>
          <w:sz w:val="20"/>
        </w:rPr>
        <w:t>1.</w:t>
      </w:r>
      <w:r>
        <w:rPr>
          <w:sz w:val="20"/>
        </w:rPr>
        <w:tab/>
        <w:t xml:space="preserve">Click </w:t>
      </w:r>
      <w:r>
        <w:rPr>
          <w:b/>
          <w:sz w:val="20"/>
        </w:rPr>
        <w:t xml:space="preserve">Mgt Module Management </w:t>
      </w:r>
      <w:r>
        <w:rPr>
          <w:rFonts w:ascii="Arial Unicode MS" w:hAnsi="Arial Unicode MS"/>
          <w:sz w:val="20"/>
        </w:rPr>
        <w:t xml:space="preserve">➙ </w:t>
      </w:r>
      <w:r>
        <w:rPr>
          <w:b/>
          <w:sz w:val="20"/>
        </w:rPr>
        <w:t>User Accounts</w:t>
      </w:r>
      <w:r>
        <w:rPr>
          <w:sz w:val="20"/>
        </w:rPr>
        <w:t>, select an existing user account from the</w:t>
      </w:r>
      <w:r>
        <w:rPr>
          <w:spacing w:val="-2"/>
          <w:sz w:val="20"/>
        </w:rPr>
        <w:t xml:space="preserve"> </w:t>
      </w:r>
      <w:r>
        <w:rPr>
          <w:sz w:val="20"/>
        </w:rPr>
        <w:t>list or</w:t>
      </w:r>
      <w:r>
        <w:rPr>
          <w:w w:val="101"/>
          <w:sz w:val="20"/>
        </w:rPr>
        <w:t xml:space="preserve"> </w:t>
      </w:r>
      <w:r>
        <w:rPr>
          <w:sz w:val="20"/>
        </w:rPr>
        <w:t>create a new SNMPv3 user</w:t>
      </w:r>
      <w:r>
        <w:rPr>
          <w:spacing w:val="-22"/>
          <w:sz w:val="20"/>
        </w:rPr>
        <w:t xml:space="preserve"> </w:t>
      </w:r>
      <w:r>
        <w:rPr>
          <w:sz w:val="20"/>
        </w:rPr>
        <w:t>account.</w:t>
      </w:r>
    </w:p>
    <w:p w14:paraId="07566289" w14:textId="77777777" w:rsidR="00FD3DFB" w:rsidRDefault="00000630">
      <w:pPr>
        <w:pStyle w:val="a3"/>
        <w:tabs>
          <w:tab w:val="left" w:pos="967"/>
        </w:tabs>
        <w:spacing w:before="99" w:line="249" w:lineRule="auto"/>
        <w:ind w:left="967" w:right="168" w:hanging="851"/>
      </w:pPr>
      <w:r>
        <w:t>Step</w:t>
      </w:r>
      <w:r>
        <w:rPr>
          <w:spacing w:val="-5"/>
        </w:rPr>
        <w:t xml:space="preserve"> </w:t>
      </w:r>
      <w:r>
        <w:t>2.</w:t>
      </w:r>
      <w:r>
        <w:tab/>
        <w:t>Double-click</w:t>
      </w:r>
      <w:r>
        <w:rPr>
          <w:spacing w:val="-4"/>
        </w:rPr>
        <w:t xml:space="preserve"> </w:t>
      </w:r>
      <w:r>
        <w:t>a</w:t>
      </w:r>
      <w:r>
        <w:rPr>
          <w:spacing w:val="-5"/>
        </w:rPr>
        <w:t xml:space="preserve"> </w:t>
      </w:r>
      <w:r>
        <w:t>user</w:t>
      </w:r>
      <w:r>
        <w:rPr>
          <w:spacing w:val="-4"/>
        </w:rPr>
        <w:t xml:space="preserve"> </w:t>
      </w:r>
      <w:r>
        <w:t>name</w:t>
      </w:r>
      <w:r>
        <w:rPr>
          <w:spacing w:val="-5"/>
        </w:rPr>
        <w:t xml:space="preserve"> </w:t>
      </w:r>
      <w:r>
        <w:t>to</w:t>
      </w:r>
      <w:r>
        <w:rPr>
          <w:spacing w:val="-4"/>
        </w:rPr>
        <w:t xml:space="preserve"> </w:t>
      </w:r>
      <w:r>
        <w:t>open</w:t>
      </w:r>
      <w:r>
        <w:rPr>
          <w:spacing w:val="-4"/>
        </w:rPr>
        <w:t xml:space="preserve"> </w:t>
      </w:r>
      <w:r>
        <w:t>the</w:t>
      </w:r>
      <w:r>
        <w:rPr>
          <w:spacing w:val="-4"/>
        </w:rPr>
        <w:t xml:space="preserve"> </w:t>
      </w:r>
      <w:r>
        <w:rPr>
          <w:b/>
        </w:rPr>
        <w:t>User</w:t>
      </w:r>
      <w:r>
        <w:rPr>
          <w:b/>
          <w:spacing w:val="-5"/>
        </w:rPr>
        <w:t xml:space="preserve"> </w:t>
      </w:r>
      <w:r>
        <w:rPr>
          <w:b/>
        </w:rPr>
        <w:t>Properties</w:t>
      </w:r>
      <w:r>
        <w:rPr>
          <w:b/>
          <w:spacing w:val="-4"/>
        </w:rPr>
        <w:t xml:space="preserve"> </w:t>
      </w:r>
      <w:r>
        <w:t>page.</w:t>
      </w:r>
      <w:r>
        <w:rPr>
          <w:spacing w:val="-4"/>
        </w:rPr>
        <w:t xml:space="preserve"> </w:t>
      </w:r>
      <w:r>
        <w:t>Then,</w:t>
      </w:r>
      <w:r>
        <w:rPr>
          <w:spacing w:val="-5"/>
        </w:rPr>
        <w:t xml:space="preserve"> </w:t>
      </w:r>
      <w:r>
        <w:t>click</w:t>
      </w:r>
      <w:r>
        <w:rPr>
          <w:spacing w:val="-4"/>
        </w:rPr>
        <w:t xml:space="preserve"> </w:t>
      </w:r>
      <w:r>
        <w:t>the</w:t>
      </w:r>
      <w:r>
        <w:rPr>
          <w:spacing w:val="-4"/>
        </w:rPr>
        <w:t xml:space="preserve"> </w:t>
      </w:r>
      <w:r>
        <w:rPr>
          <w:b/>
        </w:rPr>
        <w:t>General</w:t>
      </w:r>
      <w:r>
        <w:rPr>
          <w:b/>
          <w:spacing w:val="-5"/>
        </w:rPr>
        <w:t xml:space="preserve"> </w:t>
      </w:r>
      <w:r>
        <w:t>tab</w:t>
      </w:r>
      <w:r>
        <w:rPr>
          <w:spacing w:val="-4"/>
        </w:rPr>
        <w:t xml:space="preserve"> </w:t>
      </w:r>
      <w:r>
        <w:t>and</w:t>
      </w:r>
      <w:r>
        <w:rPr>
          <w:spacing w:val="-4"/>
        </w:rPr>
        <w:t xml:space="preserve"> </w:t>
      </w:r>
      <w:r>
        <w:t>set</w:t>
      </w:r>
      <w:r>
        <w:rPr>
          <w:spacing w:val="-4"/>
        </w:rPr>
        <w:t xml:space="preserve"> </w:t>
      </w:r>
      <w:r>
        <w:t>a</w:t>
      </w:r>
      <w:r>
        <w:rPr>
          <w:w w:val="96"/>
        </w:rPr>
        <w:t xml:space="preserve"> </w:t>
      </w:r>
      <w:r>
        <w:t>user password for the new</w:t>
      </w:r>
      <w:r>
        <w:rPr>
          <w:spacing w:val="11"/>
        </w:rPr>
        <w:t xml:space="preserve"> </w:t>
      </w:r>
      <w:r>
        <w:t>account.</w:t>
      </w:r>
    </w:p>
    <w:p w14:paraId="180EDD44" w14:textId="77777777" w:rsidR="00FD3DFB" w:rsidRDefault="00000630">
      <w:pPr>
        <w:pStyle w:val="a3"/>
        <w:tabs>
          <w:tab w:val="left" w:pos="967"/>
        </w:tabs>
        <w:spacing w:before="84"/>
        <w:ind w:left="117"/>
      </w:pPr>
      <w:r>
        <w:t>Step</w:t>
      </w:r>
      <w:r>
        <w:rPr>
          <w:spacing w:val="-5"/>
        </w:rPr>
        <w:t xml:space="preserve"> </w:t>
      </w:r>
      <w:r>
        <w:t>3.</w:t>
      </w:r>
      <w:r>
        <w:tab/>
        <w:t xml:space="preserve">Click </w:t>
      </w:r>
      <w:r>
        <w:rPr>
          <w:b/>
        </w:rPr>
        <w:t>SNMPv3</w:t>
      </w:r>
      <w:r>
        <w:t>, and input the following</w:t>
      </w:r>
      <w:r>
        <w:rPr>
          <w:spacing w:val="27"/>
        </w:rPr>
        <w:t xml:space="preserve"> </w:t>
      </w:r>
      <w:r>
        <w:t>information:</w:t>
      </w:r>
    </w:p>
    <w:p w14:paraId="0D4B35B9" w14:textId="77777777" w:rsidR="00FD3DFB" w:rsidRDefault="00000630">
      <w:pPr>
        <w:pStyle w:val="4"/>
        <w:numPr>
          <w:ilvl w:val="0"/>
          <w:numId w:val="16"/>
        </w:numPr>
        <w:tabs>
          <w:tab w:val="left" w:pos="1365"/>
          <w:tab w:val="left" w:pos="1366"/>
        </w:tabs>
        <w:spacing w:before="93" w:line="249" w:lineRule="auto"/>
        <w:ind w:right="365"/>
        <w:rPr>
          <w:b w:val="0"/>
        </w:rPr>
      </w:pPr>
      <w:r>
        <w:rPr>
          <w:b w:val="0"/>
        </w:rPr>
        <w:t xml:space="preserve">From the </w:t>
      </w:r>
      <w:r>
        <w:t xml:space="preserve">Authentication Protocol </w:t>
      </w:r>
      <w:r>
        <w:rPr>
          <w:b w:val="0"/>
        </w:rPr>
        <w:t xml:space="preserve">list, select </w:t>
      </w:r>
      <w:r>
        <w:t>Hash-based Message Authentication</w:t>
      </w:r>
      <w:r>
        <w:rPr>
          <w:spacing w:val="-36"/>
        </w:rPr>
        <w:t xml:space="preserve"> </w:t>
      </w:r>
      <w:r>
        <w:t>Code (HMAC)</w:t>
      </w:r>
      <w:r>
        <w:rPr>
          <w:spacing w:val="-17"/>
        </w:rPr>
        <w:t xml:space="preserve"> </w:t>
      </w:r>
      <w:r>
        <w:t>–</w:t>
      </w:r>
      <w:r>
        <w:rPr>
          <w:spacing w:val="-18"/>
        </w:rPr>
        <w:t xml:space="preserve"> </w:t>
      </w:r>
      <w:r>
        <w:t>Secure</w:t>
      </w:r>
      <w:r>
        <w:rPr>
          <w:spacing w:val="-17"/>
        </w:rPr>
        <w:t xml:space="preserve"> </w:t>
      </w:r>
      <w:r>
        <w:t>Hash</w:t>
      </w:r>
      <w:r>
        <w:rPr>
          <w:spacing w:val="-18"/>
        </w:rPr>
        <w:t xml:space="preserve"> </w:t>
      </w:r>
      <w:r>
        <w:t>Algorithm</w:t>
      </w:r>
      <w:r>
        <w:rPr>
          <w:spacing w:val="-17"/>
        </w:rPr>
        <w:t xml:space="preserve"> </w:t>
      </w:r>
      <w:r>
        <w:t>(SHA)</w:t>
      </w:r>
      <w:r>
        <w:rPr>
          <w:b w:val="0"/>
        </w:rPr>
        <w:t>.</w:t>
      </w:r>
    </w:p>
    <w:p w14:paraId="1958C0A4" w14:textId="77777777" w:rsidR="00FD3DFB" w:rsidRDefault="00000630">
      <w:pPr>
        <w:pStyle w:val="a4"/>
        <w:numPr>
          <w:ilvl w:val="0"/>
          <w:numId w:val="16"/>
        </w:numPr>
        <w:tabs>
          <w:tab w:val="left" w:pos="1365"/>
          <w:tab w:val="left" w:pos="1366"/>
        </w:tabs>
        <w:spacing w:before="84"/>
        <w:rPr>
          <w:sz w:val="20"/>
        </w:rPr>
      </w:pPr>
      <w:r>
        <w:rPr>
          <w:sz w:val="20"/>
        </w:rPr>
        <w:t xml:space="preserve">Select the </w:t>
      </w:r>
      <w:r>
        <w:rPr>
          <w:b/>
          <w:sz w:val="20"/>
        </w:rPr>
        <w:t xml:space="preserve">Use a privacy protocol </w:t>
      </w:r>
      <w:r>
        <w:rPr>
          <w:sz w:val="20"/>
        </w:rPr>
        <w:t>check</w:t>
      </w:r>
      <w:r>
        <w:rPr>
          <w:spacing w:val="-22"/>
          <w:sz w:val="20"/>
        </w:rPr>
        <w:t xml:space="preserve"> </w:t>
      </w:r>
      <w:r>
        <w:rPr>
          <w:sz w:val="20"/>
        </w:rPr>
        <w:t>box.</w:t>
      </w:r>
    </w:p>
    <w:p w14:paraId="7CE32386" w14:textId="77777777" w:rsidR="00FD3DFB" w:rsidRDefault="00000630">
      <w:pPr>
        <w:pStyle w:val="a4"/>
        <w:numPr>
          <w:ilvl w:val="0"/>
          <w:numId w:val="16"/>
        </w:numPr>
        <w:tabs>
          <w:tab w:val="left" w:pos="1365"/>
          <w:tab w:val="left" w:pos="1366"/>
        </w:tabs>
        <w:spacing w:before="92"/>
        <w:rPr>
          <w:sz w:val="20"/>
        </w:rPr>
      </w:pPr>
      <w:r>
        <w:rPr>
          <w:sz w:val="20"/>
        </w:rPr>
        <w:t>From</w:t>
      </w:r>
      <w:r>
        <w:rPr>
          <w:spacing w:val="-11"/>
          <w:sz w:val="20"/>
        </w:rPr>
        <w:t xml:space="preserve"> </w:t>
      </w:r>
      <w:r>
        <w:rPr>
          <w:sz w:val="20"/>
        </w:rPr>
        <w:t>the</w:t>
      </w:r>
      <w:r>
        <w:rPr>
          <w:spacing w:val="-13"/>
          <w:sz w:val="20"/>
        </w:rPr>
        <w:t xml:space="preserve"> </w:t>
      </w:r>
      <w:r>
        <w:rPr>
          <w:b/>
          <w:sz w:val="20"/>
        </w:rPr>
        <w:t>Encryption</w:t>
      </w:r>
      <w:r>
        <w:rPr>
          <w:b/>
          <w:spacing w:val="-12"/>
          <w:sz w:val="20"/>
        </w:rPr>
        <w:t xml:space="preserve"> </w:t>
      </w:r>
      <w:r>
        <w:rPr>
          <w:b/>
          <w:sz w:val="20"/>
        </w:rPr>
        <w:t>Method</w:t>
      </w:r>
      <w:r>
        <w:rPr>
          <w:b/>
          <w:spacing w:val="-13"/>
          <w:sz w:val="20"/>
        </w:rPr>
        <w:t xml:space="preserve"> </w:t>
      </w:r>
      <w:r>
        <w:rPr>
          <w:sz w:val="20"/>
        </w:rPr>
        <w:t>list,</w:t>
      </w:r>
      <w:r>
        <w:rPr>
          <w:spacing w:val="-11"/>
          <w:sz w:val="20"/>
        </w:rPr>
        <w:t xml:space="preserve"> </w:t>
      </w:r>
      <w:r>
        <w:rPr>
          <w:sz w:val="20"/>
        </w:rPr>
        <w:t>select</w:t>
      </w:r>
      <w:r>
        <w:rPr>
          <w:spacing w:val="-13"/>
          <w:sz w:val="20"/>
        </w:rPr>
        <w:t xml:space="preserve"> </w:t>
      </w:r>
      <w:r>
        <w:rPr>
          <w:b/>
          <w:sz w:val="20"/>
        </w:rPr>
        <w:t>Advanced</w:t>
      </w:r>
      <w:r>
        <w:rPr>
          <w:b/>
          <w:spacing w:val="-13"/>
          <w:sz w:val="20"/>
        </w:rPr>
        <w:t xml:space="preserve"> </w:t>
      </w:r>
      <w:r>
        <w:rPr>
          <w:b/>
          <w:sz w:val="20"/>
        </w:rPr>
        <w:t>Encryption</w:t>
      </w:r>
      <w:r>
        <w:rPr>
          <w:b/>
          <w:spacing w:val="-12"/>
          <w:sz w:val="20"/>
        </w:rPr>
        <w:t xml:space="preserve"> </w:t>
      </w:r>
      <w:r>
        <w:rPr>
          <w:b/>
          <w:sz w:val="20"/>
        </w:rPr>
        <w:t>Standard</w:t>
      </w:r>
      <w:r>
        <w:rPr>
          <w:b/>
          <w:spacing w:val="-13"/>
          <w:sz w:val="20"/>
        </w:rPr>
        <w:t xml:space="preserve"> </w:t>
      </w:r>
      <w:r>
        <w:rPr>
          <w:b/>
          <w:sz w:val="20"/>
        </w:rPr>
        <w:t>(AES)</w:t>
      </w:r>
      <w:r>
        <w:rPr>
          <w:sz w:val="20"/>
        </w:rPr>
        <w:t>.</w:t>
      </w:r>
    </w:p>
    <w:p w14:paraId="30D6C49D" w14:textId="77777777" w:rsidR="00FD3DFB" w:rsidRDefault="00000630">
      <w:pPr>
        <w:pStyle w:val="a4"/>
        <w:numPr>
          <w:ilvl w:val="0"/>
          <w:numId w:val="16"/>
        </w:numPr>
        <w:tabs>
          <w:tab w:val="left" w:pos="1365"/>
          <w:tab w:val="left" w:pos="1366"/>
        </w:tabs>
        <w:spacing w:line="249" w:lineRule="auto"/>
        <w:ind w:right="1294"/>
        <w:rPr>
          <w:sz w:val="20"/>
        </w:rPr>
      </w:pPr>
      <w:r>
        <w:rPr>
          <w:sz w:val="20"/>
        </w:rPr>
        <w:t>In</w:t>
      </w:r>
      <w:r>
        <w:rPr>
          <w:spacing w:val="-6"/>
          <w:sz w:val="20"/>
        </w:rPr>
        <w:t xml:space="preserve"> </w:t>
      </w:r>
      <w:r>
        <w:rPr>
          <w:sz w:val="20"/>
        </w:rPr>
        <w:t>the</w:t>
      </w:r>
      <w:r>
        <w:rPr>
          <w:spacing w:val="-8"/>
          <w:sz w:val="20"/>
        </w:rPr>
        <w:t xml:space="preserve"> </w:t>
      </w:r>
      <w:r>
        <w:rPr>
          <w:b/>
          <w:sz w:val="20"/>
        </w:rPr>
        <w:t>Privacy</w:t>
      </w:r>
      <w:r>
        <w:rPr>
          <w:b/>
          <w:spacing w:val="-7"/>
          <w:sz w:val="20"/>
        </w:rPr>
        <w:t xml:space="preserve"> </w:t>
      </w:r>
      <w:r>
        <w:rPr>
          <w:b/>
          <w:sz w:val="20"/>
        </w:rPr>
        <w:t>password</w:t>
      </w:r>
      <w:r>
        <w:rPr>
          <w:b/>
          <w:spacing w:val="-7"/>
          <w:sz w:val="20"/>
        </w:rPr>
        <w:t xml:space="preserve"> </w:t>
      </w:r>
      <w:r>
        <w:rPr>
          <w:sz w:val="20"/>
        </w:rPr>
        <w:t>field</w:t>
      </w:r>
      <w:r>
        <w:rPr>
          <w:spacing w:val="-7"/>
          <w:sz w:val="20"/>
        </w:rPr>
        <w:t xml:space="preserve"> </w:t>
      </w:r>
      <w:r>
        <w:rPr>
          <w:sz w:val="20"/>
        </w:rPr>
        <w:t>and</w:t>
      </w:r>
      <w:r>
        <w:rPr>
          <w:spacing w:val="-7"/>
          <w:sz w:val="20"/>
        </w:rPr>
        <w:t xml:space="preserve"> </w:t>
      </w:r>
      <w:r>
        <w:rPr>
          <w:sz w:val="20"/>
        </w:rPr>
        <w:t>the</w:t>
      </w:r>
      <w:r>
        <w:rPr>
          <w:spacing w:val="-8"/>
          <w:sz w:val="20"/>
        </w:rPr>
        <w:t xml:space="preserve"> </w:t>
      </w:r>
      <w:r>
        <w:rPr>
          <w:b/>
          <w:sz w:val="20"/>
        </w:rPr>
        <w:t>Confirm</w:t>
      </w:r>
      <w:r>
        <w:rPr>
          <w:b/>
          <w:spacing w:val="-7"/>
          <w:sz w:val="20"/>
        </w:rPr>
        <w:t xml:space="preserve"> </w:t>
      </w:r>
      <w:r>
        <w:rPr>
          <w:b/>
          <w:sz w:val="20"/>
        </w:rPr>
        <w:t>privacy</w:t>
      </w:r>
      <w:r>
        <w:rPr>
          <w:b/>
          <w:spacing w:val="-6"/>
          <w:sz w:val="20"/>
        </w:rPr>
        <w:t xml:space="preserve"> </w:t>
      </w:r>
      <w:r>
        <w:rPr>
          <w:b/>
          <w:sz w:val="20"/>
        </w:rPr>
        <w:t>password</w:t>
      </w:r>
      <w:r>
        <w:rPr>
          <w:b/>
          <w:spacing w:val="-7"/>
          <w:sz w:val="20"/>
        </w:rPr>
        <w:t xml:space="preserve"> </w:t>
      </w:r>
      <w:r>
        <w:rPr>
          <w:sz w:val="20"/>
        </w:rPr>
        <w:t>field,</w:t>
      </w:r>
      <w:r>
        <w:rPr>
          <w:spacing w:val="-8"/>
          <w:sz w:val="20"/>
        </w:rPr>
        <w:t xml:space="preserve"> </w:t>
      </w:r>
      <w:r>
        <w:rPr>
          <w:sz w:val="20"/>
        </w:rPr>
        <w:t>input</w:t>
      </w:r>
      <w:r>
        <w:rPr>
          <w:spacing w:val="-7"/>
          <w:sz w:val="20"/>
        </w:rPr>
        <w:t xml:space="preserve"> </w:t>
      </w:r>
      <w:r>
        <w:rPr>
          <w:sz w:val="20"/>
        </w:rPr>
        <w:t>the authentication</w:t>
      </w:r>
      <w:r>
        <w:rPr>
          <w:spacing w:val="10"/>
          <w:sz w:val="20"/>
        </w:rPr>
        <w:t xml:space="preserve"> </w:t>
      </w:r>
      <w:r>
        <w:rPr>
          <w:sz w:val="20"/>
        </w:rPr>
        <w:t>key.</w:t>
      </w:r>
    </w:p>
    <w:p w14:paraId="3A419B78" w14:textId="77777777" w:rsidR="00FD3DFB" w:rsidRDefault="00000630">
      <w:pPr>
        <w:pStyle w:val="a4"/>
        <w:numPr>
          <w:ilvl w:val="0"/>
          <w:numId w:val="16"/>
        </w:numPr>
        <w:tabs>
          <w:tab w:val="left" w:pos="1365"/>
          <w:tab w:val="left" w:pos="1366"/>
        </w:tabs>
        <w:spacing w:before="85"/>
        <w:rPr>
          <w:sz w:val="20"/>
        </w:rPr>
      </w:pPr>
      <w:r>
        <w:rPr>
          <w:sz w:val="20"/>
        </w:rPr>
        <w:t>Change the access type to</w:t>
      </w:r>
      <w:r>
        <w:rPr>
          <w:spacing w:val="-7"/>
          <w:sz w:val="20"/>
        </w:rPr>
        <w:t xml:space="preserve"> </w:t>
      </w:r>
      <w:r>
        <w:rPr>
          <w:b/>
          <w:sz w:val="20"/>
        </w:rPr>
        <w:t>Set</w:t>
      </w:r>
      <w:r>
        <w:rPr>
          <w:sz w:val="20"/>
        </w:rPr>
        <w:t>.</w:t>
      </w:r>
    </w:p>
    <w:p w14:paraId="01F61BAC" w14:textId="77777777" w:rsidR="00FD3DFB" w:rsidRDefault="00000630">
      <w:pPr>
        <w:pStyle w:val="a4"/>
        <w:numPr>
          <w:ilvl w:val="0"/>
          <w:numId w:val="16"/>
        </w:numPr>
        <w:tabs>
          <w:tab w:val="left" w:pos="967"/>
          <w:tab w:val="left" w:pos="1365"/>
          <w:tab w:val="left" w:pos="1366"/>
        </w:tabs>
        <w:spacing w:line="374" w:lineRule="auto"/>
        <w:ind w:left="117" w:right="570" w:firstLine="850"/>
        <w:rPr>
          <w:sz w:val="20"/>
        </w:rPr>
      </w:pPr>
      <w:r>
        <w:rPr>
          <w:sz w:val="20"/>
        </w:rPr>
        <w:t>In</w:t>
      </w:r>
      <w:r>
        <w:rPr>
          <w:spacing w:val="-5"/>
          <w:sz w:val="20"/>
        </w:rPr>
        <w:t xml:space="preserve"> </w:t>
      </w:r>
      <w:r>
        <w:rPr>
          <w:sz w:val="20"/>
        </w:rPr>
        <w:t>the</w:t>
      </w:r>
      <w:r>
        <w:rPr>
          <w:spacing w:val="-7"/>
          <w:sz w:val="20"/>
        </w:rPr>
        <w:t xml:space="preserve"> </w:t>
      </w:r>
      <w:r>
        <w:rPr>
          <w:b/>
          <w:sz w:val="20"/>
        </w:rPr>
        <w:t>IP</w:t>
      </w:r>
      <w:r>
        <w:rPr>
          <w:b/>
          <w:spacing w:val="-6"/>
          <w:sz w:val="20"/>
        </w:rPr>
        <w:t xml:space="preserve"> </w:t>
      </w:r>
      <w:r>
        <w:rPr>
          <w:b/>
          <w:sz w:val="20"/>
        </w:rPr>
        <w:t>address</w:t>
      </w:r>
      <w:r>
        <w:rPr>
          <w:b/>
          <w:spacing w:val="-7"/>
          <w:sz w:val="20"/>
        </w:rPr>
        <w:t xml:space="preserve"> </w:t>
      </w:r>
      <w:r>
        <w:rPr>
          <w:b/>
          <w:sz w:val="20"/>
        </w:rPr>
        <w:t>or</w:t>
      </w:r>
      <w:r>
        <w:rPr>
          <w:b/>
          <w:spacing w:val="-6"/>
          <w:sz w:val="20"/>
        </w:rPr>
        <w:t xml:space="preserve"> </w:t>
      </w:r>
      <w:r>
        <w:rPr>
          <w:b/>
          <w:sz w:val="20"/>
        </w:rPr>
        <w:t>host</w:t>
      </w:r>
      <w:r>
        <w:rPr>
          <w:b/>
          <w:spacing w:val="-6"/>
          <w:sz w:val="20"/>
        </w:rPr>
        <w:t xml:space="preserve"> </w:t>
      </w:r>
      <w:r>
        <w:rPr>
          <w:b/>
          <w:sz w:val="20"/>
        </w:rPr>
        <w:t>name</w:t>
      </w:r>
      <w:r>
        <w:rPr>
          <w:b/>
          <w:spacing w:val="-6"/>
          <w:sz w:val="20"/>
        </w:rPr>
        <w:t xml:space="preserve"> </w:t>
      </w:r>
      <w:r>
        <w:rPr>
          <w:b/>
          <w:sz w:val="20"/>
        </w:rPr>
        <w:t>for</w:t>
      </w:r>
      <w:r>
        <w:rPr>
          <w:b/>
          <w:spacing w:val="-6"/>
          <w:sz w:val="20"/>
        </w:rPr>
        <w:t xml:space="preserve"> </w:t>
      </w:r>
      <w:r>
        <w:rPr>
          <w:b/>
          <w:sz w:val="20"/>
        </w:rPr>
        <w:t>traps</w:t>
      </w:r>
      <w:r>
        <w:rPr>
          <w:b/>
          <w:spacing w:val="-6"/>
          <w:sz w:val="20"/>
        </w:rPr>
        <w:t xml:space="preserve"> </w:t>
      </w:r>
      <w:r>
        <w:rPr>
          <w:sz w:val="20"/>
        </w:rPr>
        <w:t>field,</w:t>
      </w:r>
      <w:r>
        <w:rPr>
          <w:spacing w:val="-7"/>
          <w:sz w:val="20"/>
        </w:rPr>
        <w:t xml:space="preserve"> </w:t>
      </w:r>
      <w:r>
        <w:rPr>
          <w:sz w:val="20"/>
        </w:rPr>
        <w:t>input</w:t>
      </w:r>
      <w:r>
        <w:rPr>
          <w:spacing w:val="-6"/>
          <w:sz w:val="20"/>
        </w:rPr>
        <w:t xml:space="preserve"> </w:t>
      </w:r>
      <w:r>
        <w:rPr>
          <w:sz w:val="20"/>
        </w:rPr>
        <w:t>the</w:t>
      </w:r>
      <w:r>
        <w:rPr>
          <w:spacing w:val="-6"/>
          <w:sz w:val="20"/>
        </w:rPr>
        <w:t xml:space="preserve"> </w:t>
      </w:r>
      <w:r>
        <w:rPr>
          <w:sz w:val="20"/>
        </w:rPr>
        <w:t>Operations</w:t>
      </w:r>
      <w:r>
        <w:rPr>
          <w:spacing w:val="-7"/>
          <w:sz w:val="20"/>
        </w:rPr>
        <w:t xml:space="preserve"> </w:t>
      </w:r>
      <w:r>
        <w:rPr>
          <w:sz w:val="20"/>
        </w:rPr>
        <w:t>Manager</w:t>
      </w:r>
      <w:r>
        <w:rPr>
          <w:spacing w:val="-6"/>
          <w:sz w:val="20"/>
        </w:rPr>
        <w:t xml:space="preserve"> </w:t>
      </w:r>
      <w:r>
        <w:rPr>
          <w:sz w:val="20"/>
        </w:rPr>
        <w:t>IP</w:t>
      </w:r>
      <w:r>
        <w:rPr>
          <w:spacing w:val="-5"/>
          <w:sz w:val="20"/>
        </w:rPr>
        <w:t xml:space="preserve"> </w:t>
      </w:r>
      <w:r>
        <w:rPr>
          <w:sz w:val="20"/>
        </w:rPr>
        <w:t xml:space="preserve">address. </w:t>
      </w:r>
      <w:bookmarkStart w:id="229" w:name="Discovering_a_chassis_"/>
      <w:bookmarkStart w:id="230" w:name="_bookmark44"/>
      <w:bookmarkEnd w:id="229"/>
      <w:bookmarkEnd w:id="230"/>
      <w:r>
        <w:rPr>
          <w:sz w:val="20"/>
        </w:rPr>
        <w:t>Step</w:t>
      </w:r>
      <w:r>
        <w:rPr>
          <w:spacing w:val="-5"/>
          <w:sz w:val="20"/>
        </w:rPr>
        <w:t xml:space="preserve"> </w:t>
      </w:r>
      <w:r>
        <w:rPr>
          <w:sz w:val="20"/>
        </w:rPr>
        <w:t>4.</w:t>
      </w:r>
      <w:r>
        <w:rPr>
          <w:sz w:val="20"/>
        </w:rPr>
        <w:tab/>
        <w:t>Click</w:t>
      </w:r>
      <w:r>
        <w:rPr>
          <w:spacing w:val="1"/>
          <w:sz w:val="20"/>
        </w:rPr>
        <w:t xml:space="preserve"> </w:t>
      </w:r>
      <w:r>
        <w:rPr>
          <w:b/>
          <w:sz w:val="20"/>
        </w:rPr>
        <w:t>OK</w:t>
      </w:r>
      <w:r>
        <w:rPr>
          <w:sz w:val="20"/>
        </w:rPr>
        <w:t>.</w:t>
      </w:r>
    </w:p>
    <w:p w14:paraId="59903720" w14:textId="77777777" w:rsidR="00FD3DFB" w:rsidRDefault="00006CE7">
      <w:pPr>
        <w:pStyle w:val="a3"/>
        <w:spacing w:before="9"/>
        <w:rPr>
          <w:sz w:val="11"/>
        </w:rPr>
      </w:pPr>
      <w:r>
        <w:pict w14:anchorId="6B28FD82">
          <v:line id="_x0000_s1074" style="position:absolute;z-index:1792;mso-wrap-distance-left:0;mso-wrap-distance-right:0;mso-position-horizontal-relative:page" from="70.85pt,9pt" to="552.45pt,9pt" strokeweight=".15981mm">
            <w10:wrap type="topAndBottom" anchorx="page"/>
          </v:line>
        </w:pict>
      </w:r>
    </w:p>
    <w:p w14:paraId="0C9FB5D3" w14:textId="77777777" w:rsidR="00FD3DFB" w:rsidRDefault="00000630">
      <w:pPr>
        <w:pStyle w:val="2"/>
        <w:spacing w:before="10"/>
        <w:ind w:left="117"/>
      </w:pPr>
      <w:r>
        <w:t>Discovering a</w:t>
      </w:r>
      <w:r>
        <w:rPr>
          <w:spacing w:val="-56"/>
        </w:rPr>
        <w:t xml:space="preserve"> </w:t>
      </w:r>
      <w:r>
        <w:t>chassis</w:t>
      </w:r>
    </w:p>
    <w:p w14:paraId="660F190C" w14:textId="77777777" w:rsidR="00FD3DFB" w:rsidRDefault="00000630">
      <w:pPr>
        <w:pStyle w:val="a3"/>
        <w:spacing w:before="130"/>
        <w:ind w:left="117"/>
      </w:pPr>
      <w:r>
        <w:t>The following procedure describes how to discover a chassis.</w:t>
      </w:r>
    </w:p>
    <w:p w14:paraId="6C40C071" w14:textId="77777777" w:rsidR="00FD3DFB" w:rsidRDefault="00FD3DFB">
      <w:pPr>
        <w:pStyle w:val="a3"/>
        <w:spacing w:before="7"/>
        <w:rPr>
          <w:sz w:val="21"/>
        </w:rPr>
      </w:pPr>
    </w:p>
    <w:p w14:paraId="0B239C26" w14:textId="77777777" w:rsidR="00FD3DFB" w:rsidRDefault="00000630">
      <w:pPr>
        <w:pStyle w:val="4"/>
        <w:ind w:left="117"/>
      </w:pPr>
      <w:r>
        <w:t>Procedure</w:t>
      </w:r>
    </w:p>
    <w:p w14:paraId="702A2343" w14:textId="77777777" w:rsidR="00FD3DFB" w:rsidRDefault="00FD3DFB">
      <w:pPr>
        <w:sectPr w:rsidR="00FD3DFB">
          <w:pgSz w:w="12240" w:h="15840"/>
          <w:pgMar w:top="1220" w:right="1080" w:bottom="860" w:left="1300" w:header="0" w:footer="674" w:gutter="0"/>
          <w:cols w:space="720"/>
        </w:sectPr>
      </w:pPr>
    </w:p>
    <w:p w14:paraId="1B97A9CB" w14:textId="77777777" w:rsidR="00FD3DFB" w:rsidRDefault="00000630">
      <w:pPr>
        <w:pStyle w:val="a3"/>
        <w:tabs>
          <w:tab w:val="left" w:pos="960"/>
        </w:tabs>
        <w:spacing w:before="96" w:line="223" w:lineRule="exact"/>
        <w:ind w:left="110"/>
      </w:pPr>
      <w:r>
        <w:lastRenderedPageBreak/>
        <w:t>Step</w:t>
      </w:r>
      <w:r>
        <w:rPr>
          <w:spacing w:val="-5"/>
        </w:rPr>
        <w:t xml:space="preserve"> </w:t>
      </w:r>
      <w:r>
        <w:t>1.</w:t>
      </w:r>
      <w:r>
        <w:tab/>
        <w:t>Log in to the Operations Manager</w:t>
      </w:r>
      <w:r>
        <w:rPr>
          <w:spacing w:val="-11"/>
        </w:rPr>
        <w:t xml:space="preserve"> </w:t>
      </w:r>
      <w:r>
        <w:t>console.</w:t>
      </w:r>
    </w:p>
    <w:p w14:paraId="24598C51" w14:textId="77777777" w:rsidR="00FD3DFB" w:rsidRDefault="00000630">
      <w:pPr>
        <w:tabs>
          <w:tab w:val="left" w:pos="960"/>
        </w:tabs>
        <w:spacing w:line="342" w:lineRule="exact"/>
        <w:ind w:left="110"/>
        <w:rPr>
          <w:rFonts w:ascii="Arial Unicode MS" w:hAnsi="Arial Unicode MS"/>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Administration</w:t>
      </w:r>
      <w:r>
        <w:rPr>
          <w:b/>
          <w:spacing w:val="-5"/>
          <w:sz w:val="20"/>
        </w:rPr>
        <w:t xml:space="preserve"> </w:t>
      </w:r>
      <w:r>
        <w:rPr>
          <w:rFonts w:ascii="Arial Unicode MS" w:hAnsi="Arial Unicode MS"/>
          <w:sz w:val="20"/>
        </w:rPr>
        <w:t>➙</w:t>
      </w:r>
      <w:r>
        <w:rPr>
          <w:rFonts w:ascii="Arial Unicode MS" w:hAnsi="Arial Unicode MS"/>
          <w:spacing w:val="-6"/>
          <w:sz w:val="20"/>
        </w:rPr>
        <w:t xml:space="preserve"> </w:t>
      </w:r>
      <w:r>
        <w:rPr>
          <w:b/>
          <w:sz w:val="20"/>
        </w:rPr>
        <w:t>Network</w:t>
      </w:r>
      <w:r>
        <w:rPr>
          <w:b/>
          <w:spacing w:val="-6"/>
          <w:sz w:val="20"/>
        </w:rPr>
        <w:t xml:space="preserve"> </w:t>
      </w:r>
      <w:r>
        <w:rPr>
          <w:b/>
          <w:sz w:val="20"/>
        </w:rPr>
        <w:t>Management</w:t>
      </w:r>
      <w:r>
        <w:rPr>
          <w:b/>
          <w:spacing w:val="-5"/>
          <w:sz w:val="20"/>
        </w:rPr>
        <w:t xml:space="preserve"> </w:t>
      </w:r>
      <w:r>
        <w:rPr>
          <w:rFonts w:ascii="Arial Unicode MS" w:hAnsi="Arial Unicode MS"/>
          <w:sz w:val="20"/>
        </w:rPr>
        <w:t>➙</w:t>
      </w:r>
      <w:r>
        <w:rPr>
          <w:rFonts w:ascii="Arial Unicode MS" w:hAnsi="Arial Unicode MS"/>
          <w:spacing w:val="-6"/>
          <w:sz w:val="20"/>
        </w:rPr>
        <w:t xml:space="preserve"> </w:t>
      </w:r>
      <w:r>
        <w:rPr>
          <w:b/>
          <w:sz w:val="20"/>
        </w:rPr>
        <w:t>Discovery</w:t>
      </w:r>
      <w:r>
        <w:rPr>
          <w:b/>
          <w:spacing w:val="-5"/>
          <w:sz w:val="20"/>
        </w:rPr>
        <w:t xml:space="preserve"> </w:t>
      </w:r>
      <w:r>
        <w:rPr>
          <w:b/>
          <w:sz w:val="20"/>
        </w:rPr>
        <w:t>Rules</w:t>
      </w:r>
      <w:r>
        <w:rPr>
          <w:b/>
          <w:spacing w:val="-5"/>
          <w:sz w:val="20"/>
        </w:rPr>
        <w:t xml:space="preserve"> </w:t>
      </w:r>
      <w:r>
        <w:rPr>
          <w:rFonts w:ascii="Arial Unicode MS" w:hAnsi="Arial Unicode MS"/>
          <w:sz w:val="20"/>
        </w:rPr>
        <w:t>➙</w:t>
      </w:r>
    </w:p>
    <w:p w14:paraId="1A68C26A" w14:textId="77777777" w:rsidR="00FD3DFB" w:rsidRDefault="00000630">
      <w:pPr>
        <w:spacing w:line="228" w:lineRule="exact"/>
        <w:ind w:left="960"/>
        <w:rPr>
          <w:sz w:val="20"/>
        </w:rPr>
      </w:pPr>
      <w:r>
        <w:rPr>
          <w:b/>
          <w:sz w:val="20"/>
        </w:rPr>
        <w:t xml:space="preserve">Discover Network Device </w:t>
      </w:r>
      <w:r>
        <w:rPr>
          <w:sz w:val="20"/>
        </w:rPr>
        <w:t xml:space="preserve">to start the </w:t>
      </w:r>
      <w:r>
        <w:rPr>
          <w:b/>
          <w:sz w:val="20"/>
        </w:rPr>
        <w:t>Network Device Discovery Wizard</w:t>
      </w:r>
      <w:r>
        <w:rPr>
          <w:sz w:val="20"/>
        </w:rPr>
        <w:t>.</w:t>
      </w:r>
    </w:p>
    <w:p w14:paraId="3FF71ED2" w14:textId="77777777" w:rsidR="00FD3DFB" w:rsidRDefault="00000630">
      <w:pPr>
        <w:tabs>
          <w:tab w:val="left" w:pos="960"/>
        </w:tabs>
        <w:spacing w:before="94"/>
        <w:ind w:left="110"/>
        <w:rPr>
          <w:sz w:val="20"/>
        </w:rPr>
      </w:pPr>
      <w:r>
        <w:rPr>
          <w:sz w:val="20"/>
        </w:rPr>
        <w:t>Step</w:t>
      </w:r>
      <w:r>
        <w:rPr>
          <w:spacing w:val="-5"/>
          <w:sz w:val="20"/>
        </w:rPr>
        <w:t xml:space="preserve"> </w:t>
      </w:r>
      <w:r>
        <w:rPr>
          <w:sz w:val="20"/>
        </w:rPr>
        <w:t>3.</w:t>
      </w:r>
      <w:r>
        <w:rPr>
          <w:sz w:val="20"/>
        </w:rPr>
        <w:tab/>
        <w:t xml:space="preserve">On the </w:t>
      </w:r>
      <w:r>
        <w:rPr>
          <w:b/>
          <w:sz w:val="20"/>
        </w:rPr>
        <w:t xml:space="preserve">General Properties </w:t>
      </w:r>
      <w:r>
        <w:rPr>
          <w:sz w:val="20"/>
        </w:rPr>
        <w:t>page, do the</w:t>
      </w:r>
      <w:r>
        <w:rPr>
          <w:spacing w:val="-18"/>
          <w:sz w:val="20"/>
        </w:rPr>
        <w:t xml:space="preserve"> </w:t>
      </w:r>
      <w:r>
        <w:rPr>
          <w:sz w:val="20"/>
        </w:rPr>
        <w:t>following:</w:t>
      </w:r>
    </w:p>
    <w:p w14:paraId="06662E9E" w14:textId="77777777" w:rsidR="00FD3DFB" w:rsidRDefault="00000630">
      <w:pPr>
        <w:pStyle w:val="a4"/>
        <w:numPr>
          <w:ilvl w:val="0"/>
          <w:numId w:val="15"/>
        </w:numPr>
        <w:tabs>
          <w:tab w:val="left" w:pos="1358"/>
          <w:tab w:val="left" w:pos="1359"/>
        </w:tabs>
        <w:rPr>
          <w:sz w:val="20"/>
        </w:rPr>
      </w:pPr>
      <w:r>
        <w:rPr>
          <w:sz w:val="20"/>
        </w:rPr>
        <w:t xml:space="preserve">In the </w:t>
      </w:r>
      <w:r>
        <w:rPr>
          <w:b/>
          <w:sz w:val="20"/>
        </w:rPr>
        <w:t xml:space="preserve">Name </w:t>
      </w:r>
      <w:r>
        <w:rPr>
          <w:sz w:val="20"/>
        </w:rPr>
        <w:t>field, input the name of the discovery</w:t>
      </w:r>
      <w:r>
        <w:rPr>
          <w:spacing w:val="-22"/>
          <w:sz w:val="20"/>
        </w:rPr>
        <w:t xml:space="preserve"> </w:t>
      </w:r>
      <w:r>
        <w:rPr>
          <w:sz w:val="20"/>
        </w:rPr>
        <w:t>rule.</w:t>
      </w:r>
    </w:p>
    <w:p w14:paraId="19170C16" w14:textId="77777777" w:rsidR="00FD3DFB" w:rsidRDefault="00000630">
      <w:pPr>
        <w:pStyle w:val="a4"/>
        <w:numPr>
          <w:ilvl w:val="0"/>
          <w:numId w:val="15"/>
        </w:numPr>
        <w:tabs>
          <w:tab w:val="left" w:pos="1358"/>
          <w:tab w:val="left" w:pos="1359"/>
        </w:tabs>
        <w:rPr>
          <w:sz w:val="20"/>
        </w:rPr>
      </w:pPr>
      <w:r>
        <w:rPr>
          <w:sz w:val="20"/>
        </w:rPr>
        <w:t>Select a management or gateway</w:t>
      </w:r>
      <w:r>
        <w:rPr>
          <w:spacing w:val="-39"/>
          <w:sz w:val="20"/>
        </w:rPr>
        <w:t xml:space="preserve"> </w:t>
      </w:r>
      <w:r>
        <w:rPr>
          <w:sz w:val="20"/>
        </w:rPr>
        <w:t>server.</w:t>
      </w:r>
    </w:p>
    <w:p w14:paraId="243773AC" w14:textId="77777777" w:rsidR="00FD3DFB" w:rsidRDefault="00000630">
      <w:pPr>
        <w:pStyle w:val="a4"/>
        <w:numPr>
          <w:ilvl w:val="0"/>
          <w:numId w:val="15"/>
        </w:numPr>
        <w:tabs>
          <w:tab w:val="left" w:pos="1358"/>
          <w:tab w:val="left" w:pos="1359"/>
        </w:tabs>
        <w:rPr>
          <w:sz w:val="20"/>
        </w:rPr>
      </w:pPr>
      <w:r>
        <w:rPr>
          <w:sz w:val="20"/>
        </w:rPr>
        <w:t>Select a resource</w:t>
      </w:r>
      <w:r>
        <w:rPr>
          <w:spacing w:val="-8"/>
          <w:sz w:val="20"/>
        </w:rPr>
        <w:t xml:space="preserve"> </w:t>
      </w:r>
      <w:r>
        <w:rPr>
          <w:sz w:val="20"/>
        </w:rPr>
        <w:t>pool.</w:t>
      </w:r>
    </w:p>
    <w:p w14:paraId="7E5D527D" w14:textId="77777777" w:rsidR="00FD3DFB" w:rsidRDefault="00000630">
      <w:pPr>
        <w:pStyle w:val="a3"/>
        <w:spacing w:before="209" w:line="249" w:lineRule="auto"/>
        <w:ind w:left="1358" w:right="100"/>
      </w:pPr>
      <w:r>
        <w:rPr>
          <w:b/>
        </w:rPr>
        <w:t xml:space="preserve">Note: </w:t>
      </w:r>
      <w:r>
        <w:t>If there are several servers, ensure that all servers in the resource pool are installed with Lenovo Hardware Management Pack.</w:t>
      </w:r>
    </w:p>
    <w:p w14:paraId="5D3290C6" w14:textId="77777777" w:rsidR="00FD3DFB" w:rsidRDefault="00000630">
      <w:pPr>
        <w:pStyle w:val="a4"/>
        <w:numPr>
          <w:ilvl w:val="0"/>
          <w:numId w:val="15"/>
        </w:numPr>
        <w:tabs>
          <w:tab w:val="left" w:pos="1358"/>
          <w:tab w:val="left" w:pos="1359"/>
        </w:tabs>
        <w:spacing w:before="85"/>
        <w:rPr>
          <w:sz w:val="20"/>
        </w:rPr>
      </w:pPr>
      <w:r>
        <w:rPr>
          <w:sz w:val="20"/>
        </w:rPr>
        <w:t>Click</w:t>
      </w:r>
      <w:r>
        <w:rPr>
          <w:spacing w:val="8"/>
          <w:sz w:val="20"/>
        </w:rPr>
        <w:t xml:space="preserve"> </w:t>
      </w:r>
      <w:r>
        <w:rPr>
          <w:b/>
          <w:sz w:val="20"/>
        </w:rPr>
        <w:t>Next</w:t>
      </w:r>
      <w:r>
        <w:rPr>
          <w:sz w:val="20"/>
        </w:rPr>
        <w:t>.</w:t>
      </w:r>
    </w:p>
    <w:p w14:paraId="77E8F66F" w14:textId="77777777" w:rsidR="00FD3DFB" w:rsidRDefault="00000630">
      <w:pPr>
        <w:tabs>
          <w:tab w:val="left" w:pos="960"/>
        </w:tabs>
        <w:spacing w:before="129" w:line="338" w:lineRule="auto"/>
        <w:ind w:left="110" w:right="2229"/>
        <w:rPr>
          <w:sz w:val="20"/>
        </w:rPr>
      </w:pPr>
      <w:r>
        <w:rPr>
          <w:sz w:val="20"/>
        </w:rPr>
        <w:t>Step</w:t>
      </w:r>
      <w:r>
        <w:rPr>
          <w:spacing w:val="-5"/>
          <w:sz w:val="20"/>
        </w:rPr>
        <w:t xml:space="preserve"> </w:t>
      </w:r>
      <w:r>
        <w:rPr>
          <w:sz w:val="20"/>
        </w:rPr>
        <w:t>4.</w:t>
      </w:r>
      <w:r>
        <w:rPr>
          <w:sz w:val="20"/>
        </w:rPr>
        <w:tab/>
        <w:t>On</w:t>
      </w:r>
      <w:r>
        <w:rPr>
          <w:spacing w:val="-6"/>
          <w:sz w:val="20"/>
        </w:rPr>
        <w:t xml:space="preserve"> </w:t>
      </w:r>
      <w:r>
        <w:rPr>
          <w:sz w:val="20"/>
        </w:rPr>
        <w:t>the</w:t>
      </w:r>
      <w:r>
        <w:rPr>
          <w:spacing w:val="-6"/>
          <w:sz w:val="20"/>
        </w:rPr>
        <w:t xml:space="preserve"> </w:t>
      </w:r>
      <w:r>
        <w:rPr>
          <w:b/>
          <w:sz w:val="20"/>
        </w:rPr>
        <w:t>Discovery</w:t>
      </w:r>
      <w:r>
        <w:rPr>
          <w:b/>
          <w:spacing w:val="-7"/>
          <w:sz w:val="20"/>
        </w:rPr>
        <w:t xml:space="preserve"> </w:t>
      </w:r>
      <w:r>
        <w:rPr>
          <w:b/>
          <w:sz w:val="20"/>
        </w:rPr>
        <w:t>Method</w:t>
      </w:r>
      <w:r>
        <w:rPr>
          <w:b/>
          <w:spacing w:val="-6"/>
          <w:sz w:val="20"/>
        </w:rPr>
        <w:t xml:space="preserve"> </w:t>
      </w:r>
      <w:r>
        <w:rPr>
          <w:sz w:val="20"/>
        </w:rPr>
        <w:t>page,</w:t>
      </w:r>
      <w:r>
        <w:rPr>
          <w:spacing w:val="-6"/>
          <w:sz w:val="20"/>
        </w:rPr>
        <w:t xml:space="preserve"> </w:t>
      </w:r>
      <w:r>
        <w:rPr>
          <w:sz w:val="20"/>
        </w:rPr>
        <w:t>select</w:t>
      </w:r>
      <w:r>
        <w:rPr>
          <w:spacing w:val="-7"/>
          <w:sz w:val="20"/>
        </w:rPr>
        <w:t xml:space="preserve"> </w:t>
      </w:r>
      <w:r>
        <w:rPr>
          <w:b/>
          <w:sz w:val="20"/>
        </w:rPr>
        <w:t>Explicit</w:t>
      </w:r>
      <w:r>
        <w:rPr>
          <w:b/>
          <w:spacing w:val="-5"/>
          <w:sz w:val="20"/>
        </w:rPr>
        <w:t xml:space="preserve"> </w:t>
      </w:r>
      <w:r>
        <w:rPr>
          <w:b/>
          <w:sz w:val="20"/>
        </w:rPr>
        <w:t>Discovery</w:t>
      </w:r>
      <w:r>
        <w:rPr>
          <w:sz w:val="20"/>
        </w:rPr>
        <w:t>,</w:t>
      </w:r>
      <w:r>
        <w:rPr>
          <w:spacing w:val="-7"/>
          <w:sz w:val="20"/>
        </w:rPr>
        <w:t xml:space="preserve"> </w:t>
      </w:r>
      <w:r>
        <w:rPr>
          <w:sz w:val="20"/>
        </w:rPr>
        <w:t>and</w:t>
      </w:r>
      <w:r>
        <w:rPr>
          <w:spacing w:val="-5"/>
          <w:sz w:val="20"/>
        </w:rPr>
        <w:t xml:space="preserve"> </w:t>
      </w:r>
      <w:r>
        <w:rPr>
          <w:sz w:val="20"/>
        </w:rPr>
        <w:t>click</w:t>
      </w:r>
      <w:r>
        <w:rPr>
          <w:spacing w:val="-7"/>
          <w:sz w:val="20"/>
        </w:rPr>
        <w:t xml:space="preserve"> </w:t>
      </w:r>
      <w:r>
        <w:rPr>
          <w:b/>
          <w:sz w:val="20"/>
        </w:rPr>
        <w:t>Next</w:t>
      </w:r>
      <w:r>
        <w:rPr>
          <w:sz w:val="20"/>
        </w:rPr>
        <w:t>.</w:t>
      </w:r>
      <w:r>
        <w:rPr>
          <w:w w:val="99"/>
          <w:sz w:val="20"/>
        </w:rPr>
        <w:t xml:space="preserve"> </w:t>
      </w:r>
      <w:r>
        <w:rPr>
          <w:sz w:val="20"/>
        </w:rPr>
        <w:t>Step</w:t>
      </w:r>
      <w:r>
        <w:rPr>
          <w:spacing w:val="-5"/>
          <w:sz w:val="20"/>
        </w:rPr>
        <w:t xml:space="preserve"> </w:t>
      </w:r>
      <w:r>
        <w:rPr>
          <w:sz w:val="20"/>
        </w:rPr>
        <w:t>5.</w:t>
      </w:r>
      <w:r>
        <w:rPr>
          <w:sz w:val="20"/>
        </w:rPr>
        <w:tab/>
        <w:t>On</w:t>
      </w:r>
      <w:r>
        <w:rPr>
          <w:spacing w:val="-6"/>
          <w:sz w:val="20"/>
        </w:rPr>
        <w:t xml:space="preserve"> </w:t>
      </w:r>
      <w:r>
        <w:rPr>
          <w:sz w:val="20"/>
        </w:rPr>
        <w:t>the</w:t>
      </w:r>
      <w:r>
        <w:rPr>
          <w:spacing w:val="-6"/>
          <w:sz w:val="20"/>
        </w:rPr>
        <w:t xml:space="preserve"> </w:t>
      </w:r>
      <w:r>
        <w:rPr>
          <w:b/>
          <w:sz w:val="20"/>
        </w:rPr>
        <w:t>Default</w:t>
      </w:r>
      <w:r>
        <w:rPr>
          <w:b/>
          <w:spacing w:val="-7"/>
          <w:sz w:val="20"/>
        </w:rPr>
        <w:t xml:space="preserve"> </w:t>
      </w:r>
      <w:r>
        <w:rPr>
          <w:b/>
          <w:sz w:val="20"/>
        </w:rPr>
        <w:t>Accounts</w:t>
      </w:r>
      <w:r>
        <w:rPr>
          <w:b/>
          <w:spacing w:val="-6"/>
          <w:sz w:val="20"/>
        </w:rPr>
        <w:t xml:space="preserve"> </w:t>
      </w:r>
      <w:r>
        <w:rPr>
          <w:sz w:val="20"/>
        </w:rPr>
        <w:t>page,</w:t>
      </w:r>
      <w:r>
        <w:rPr>
          <w:spacing w:val="-6"/>
          <w:sz w:val="20"/>
        </w:rPr>
        <w:t xml:space="preserve"> </w:t>
      </w:r>
      <w:r>
        <w:rPr>
          <w:sz w:val="20"/>
        </w:rPr>
        <w:t>click</w:t>
      </w:r>
      <w:r>
        <w:rPr>
          <w:spacing w:val="-6"/>
          <w:sz w:val="20"/>
        </w:rPr>
        <w:t xml:space="preserve"> </w:t>
      </w:r>
      <w:r>
        <w:rPr>
          <w:b/>
          <w:sz w:val="20"/>
        </w:rPr>
        <w:t>Next</w:t>
      </w:r>
      <w:r>
        <w:rPr>
          <w:sz w:val="20"/>
        </w:rPr>
        <w:t>.</w:t>
      </w:r>
      <w:r>
        <w:rPr>
          <w:spacing w:val="-6"/>
          <w:sz w:val="20"/>
        </w:rPr>
        <w:t xml:space="preserve"> </w:t>
      </w:r>
      <w:r>
        <w:rPr>
          <w:sz w:val="20"/>
        </w:rPr>
        <w:t>The</w:t>
      </w:r>
      <w:r>
        <w:rPr>
          <w:spacing w:val="-6"/>
          <w:sz w:val="20"/>
        </w:rPr>
        <w:t xml:space="preserve"> </w:t>
      </w:r>
      <w:r>
        <w:rPr>
          <w:b/>
          <w:sz w:val="20"/>
        </w:rPr>
        <w:t>Devices</w:t>
      </w:r>
      <w:r>
        <w:rPr>
          <w:b/>
          <w:spacing w:val="-6"/>
          <w:sz w:val="20"/>
        </w:rPr>
        <w:t xml:space="preserve"> </w:t>
      </w:r>
      <w:r>
        <w:rPr>
          <w:sz w:val="20"/>
        </w:rPr>
        <w:t>page</w:t>
      </w:r>
      <w:r>
        <w:rPr>
          <w:spacing w:val="-7"/>
          <w:sz w:val="20"/>
        </w:rPr>
        <w:t xml:space="preserve"> </w:t>
      </w:r>
      <w:r>
        <w:rPr>
          <w:sz w:val="20"/>
        </w:rPr>
        <w:t>opens.</w:t>
      </w:r>
    </w:p>
    <w:p w14:paraId="3F42FFDA" w14:textId="77777777" w:rsidR="00FD3DFB" w:rsidRDefault="00000630">
      <w:pPr>
        <w:tabs>
          <w:tab w:val="left" w:pos="960"/>
        </w:tabs>
        <w:spacing w:before="1" w:line="338" w:lineRule="auto"/>
        <w:ind w:left="110" w:right="2705"/>
        <w:rPr>
          <w:sz w:val="20"/>
        </w:rPr>
      </w:pPr>
      <w:r>
        <w:rPr>
          <w:sz w:val="20"/>
        </w:rPr>
        <w:t>Step</w:t>
      </w:r>
      <w:r>
        <w:rPr>
          <w:spacing w:val="-5"/>
          <w:sz w:val="20"/>
        </w:rPr>
        <w:t xml:space="preserve"> </w:t>
      </w:r>
      <w:r>
        <w:rPr>
          <w:sz w:val="20"/>
        </w:rPr>
        <w:t>6.</w:t>
      </w:r>
      <w:r>
        <w:rPr>
          <w:sz w:val="20"/>
        </w:rPr>
        <w:tab/>
        <w:t>On</w:t>
      </w:r>
      <w:r>
        <w:rPr>
          <w:spacing w:val="-5"/>
          <w:sz w:val="20"/>
        </w:rPr>
        <w:t xml:space="preserve"> </w:t>
      </w:r>
      <w:r>
        <w:rPr>
          <w:sz w:val="20"/>
        </w:rPr>
        <w:t>the</w:t>
      </w:r>
      <w:r>
        <w:rPr>
          <w:spacing w:val="-5"/>
          <w:sz w:val="20"/>
        </w:rPr>
        <w:t xml:space="preserve"> </w:t>
      </w:r>
      <w:r>
        <w:rPr>
          <w:b/>
          <w:sz w:val="20"/>
        </w:rPr>
        <w:t>Devices</w:t>
      </w:r>
      <w:r>
        <w:rPr>
          <w:b/>
          <w:spacing w:val="-6"/>
          <w:sz w:val="20"/>
        </w:rPr>
        <w:t xml:space="preserve"> </w:t>
      </w:r>
      <w:r>
        <w:rPr>
          <w:sz w:val="20"/>
        </w:rPr>
        <w:t>page,</w:t>
      </w:r>
      <w:r>
        <w:rPr>
          <w:spacing w:val="-5"/>
          <w:sz w:val="20"/>
        </w:rPr>
        <w:t xml:space="preserve"> </w:t>
      </w:r>
      <w:r>
        <w:rPr>
          <w:sz w:val="20"/>
        </w:rPr>
        <w:t>click</w:t>
      </w:r>
      <w:r>
        <w:rPr>
          <w:spacing w:val="-5"/>
          <w:sz w:val="20"/>
        </w:rPr>
        <w:t xml:space="preserve"> </w:t>
      </w:r>
      <w:r>
        <w:rPr>
          <w:b/>
          <w:sz w:val="20"/>
        </w:rPr>
        <w:t>Add</w:t>
      </w:r>
      <w:r>
        <w:rPr>
          <w:sz w:val="20"/>
        </w:rPr>
        <w:t>.</w:t>
      </w:r>
      <w:r>
        <w:rPr>
          <w:spacing w:val="-5"/>
          <w:sz w:val="20"/>
        </w:rPr>
        <w:t xml:space="preserve"> </w:t>
      </w:r>
      <w:r>
        <w:rPr>
          <w:sz w:val="20"/>
        </w:rPr>
        <w:t>The</w:t>
      </w:r>
      <w:r>
        <w:rPr>
          <w:spacing w:val="-5"/>
          <w:sz w:val="20"/>
        </w:rPr>
        <w:t xml:space="preserve"> </w:t>
      </w:r>
      <w:r>
        <w:rPr>
          <w:b/>
          <w:sz w:val="20"/>
        </w:rPr>
        <w:t>Add</w:t>
      </w:r>
      <w:r>
        <w:rPr>
          <w:b/>
          <w:spacing w:val="-5"/>
          <w:sz w:val="20"/>
        </w:rPr>
        <w:t xml:space="preserve"> </w:t>
      </w:r>
      <w:r>
        <w:rPr>
          <w:b/>
          <w:sz w:val="20"/>
        </w:rPr>
        <w:t>a</w:t>
      </w:r>
      <w:r>
        <w:rPr>
          <w:b/>
          <w:spacing w:val="-6"/>
          <w:sz w:val="20"/>
        </w:rPr>
        <w:t xml:space="preserve"> </w:t>
      </w:r>
      <w:r>
        <w:rPr>
          <w:b/>
          <w:sz w:val="20"/>
        </w:rPr>
        <w:t>Device</w:t>
      </w:r>
      <w:r>
        <w:rPr>
          <w:b/>
          <w:spacing w:val="-5"/>
          <w:sz w:val="20"/>
        </w:rPr>
        <w:t xml:space="preserve"> </w:t>
      </w:r>
      <w:r>
        <w:rPr>
          <w:sz w:val="20"/>
        </w:rPr>
        <w:t>dialog</w:t>
      </w:r>
      <w:r>
        <w:rPr>
          <w:spacing w:val="-6"/>
          <w:sz w:val="20"/>
        </w:rPr>
        <w:t xml:space="preserve"> </w:t>
      </w:r>
      <w:r>
        <w:rPr>
          <w:sz w:val="20"/>
        </w:rPr>
        <w:t>box</w:t>
      </w:r>
      <w:r>
        <w:rPr>
          <w:spacing w:val="-5"/>
          <w:sz w:val="20"/>
        </w:rPr>
        <w:t xml:space="preserve"> </w:t>
      </w:r>
      <w:r>
        <w:rPr>
          <w:sz w:val="20"/>
        </w:rPr>
        <w:t>opens. Step</w:t>
      </w:r>
      <w:r>
        <w:rPr>
          <w:spacing w:val="-5"/>
          <w:sz w:val="20"/>
        </w:rPr>
        <w:t xml:space="preserve"> </w:t>
      </w:r>
      <w:r>
        <w:rPr>
          <w:sz w:val="20"/>
        </w:rPr>
        <w:t>7.</w:t>
      </w:r>
      <w:r>
        <w:rPr>
          <w:sz w:val="20"/>
        </w:rPr>
        <w:tab/>
        <w:t xml:space="preserve">In the </w:t>
      </w:r>
      <w:r>
        <w:rPr>
          <w:b/>
          <w:sz w:val="20"/>
        </w:rPr>
        <w:t xml:space="preserve">Add a Device </w:t>
      </w:r>
      <w:r>
        <w:rPr>
          <w:sz w:val="20"/>
        </w:rPr>
        <w:t>dialog box, do the</w:t>
      </w:r>
      <w:r>
        <w:rPr>
          <w:spacing w:val="-12"/>
          <w:sz w:val="20"/>
        </w:rPr>
        <w:t xml:space="preserve"> </w:t>
      </w:r>
      <w:r>
        <w:rPr>
          <w:sz w:val="20"/>
        </w:rPr>
        <w:t>following:</w:t>
      </w:r>
    </w:p>
    <w:p w14:paraId="085E2E08" w14:textId="77777777" w:rsidR="00FD3DFB" w:rsidRDefault="00000630">
      <w:pPr>
        <w:pStyle w:val="a4"/>
        <w:numPr>
          <w:ilvl w:val="0"/>
          <w:numId w:val="14"/>
        </w:numPr>
        <w:tabs>
          <w:tab w:val="left" w:pos="1358"/>
          <w:tab w:val="left" w:pos="1359"/>
        </w:tabs>
        <w:spacing w:before="2"/>
        <w:rPr>
          <w:sz w:val="20"/>
        </w:rPr>
      </w:pPr>
      <w:r>
        <w:rPr>
          <w:sz w:val="20"/>
        </w:rPr>
        <w:t>In</w:t>
      </w:r>
      <w:r>
        <w:rPr>
          <w:spacing w:val="-3"/>
          <w:sz w:val="20"/>
        </w:rPr>
        <w:t xml:space="preserve"> </w:t>
      </w:r>
      <w:r>
        <w:rPr>
          <w:sz w:val="20"/>
        </w:rPr>
        <w:t>the</w:t>
      </w:r>
      <w:r>
        <w:rPr>
          <w:spacing w:val="-5"/>
          <w:sz w:val="20"/>
        </w:rPr>
        <w:t xml:space="preserve"> </w:t>
      </w:r>
      <w:r>
        <w:rPr>
          <w:b/>
          <w:sz w:val="20"/>
        </w:rPr>
        <w:t>Name</w:t>
      </w:r>
      <w:r>
        <w:rPr>
          <w:b/>
          <w:spacing w:val="-4"/>
          <w:sz w:val="20"/>
        </w:rPr>
        <w:t xml:space="preserve"> </w:t>
      </w:r>
      <w:r>
        <w:rPr>
          <w:b/>
          <w:sz w:val="20"/>
        </w:rPr>
        <w:t>or</w:t>
      </w:r>
      <w:r>
        <w:rPr>
          <w:b/>
          <w:spacing w:val="-4"/>
          <w:sz w:val="20"/>
        </w:rPr>
        <w:t xml:space="preserve"> </w:t>
      </w:r>
      <w:r>
        <w:rPr>
          <w:b/>
          <w:sz w:val="20"/>
        </w:rPr>
        <w:t>IP</w:t>
      </w:r>
      <w:r>
        <w:rPr>
          <w:b/>
          <w:spacing w:val="-4"/>
          <w:sz w:val="20"/>
        </w:rPr>
        <w:t xml:space="preserve"> </w:t>
      </w:r>
      <w:r>
        <w:rPr>
          <w:b/>
          <w:sz w:val="20"/>
        </w:rPr>
        <w:t>address</w:t>
      </w:r>
      <w:r>
        <w:rPr>
          <w:b/>
          <w:spacing w:val="-5"/>
          <w:sz w:val="20"/>
        </w:rPr>
        <w:t xml:space="preserve"> </w:t>
      </w:r>
      <w:r>
        <w:rPr>
          <w:sz w:val="20"/>
        </w:rPr>
        <w:t>field,</w:t>
      </w:r>
      <w:r>
        <w:rPr>
          <w:spacing w:val="-4"/>
          <w:sz w:val="20"/>
        </w:rPr>
        <w:t xml:space="preserve"> </w:t>
      </w:r>
      <w:r>
        <w:rPr>
          <w:sz w:val="20"/>
        </w:rPr>
        <w:t>input</w:t>
      </w:r>
      <w:r>
        <w:rPr>
          <w:spacing w:val="-4"/>
          <w:sz w:val="20"/>
        </w:rPr>
        <w:t xml:space="preserve"> </w:t>
      </w:r>
      <w:r>
        <w:rPr>
          <w:sz w:val="20"/>
        </w:rPr>
        <w:t>the</w:t>
      </w:r>
      <w:r>
        <w:rPr>
          <w:spacing w:val="-5"/>
          <w:sz w:val="20"/>
        </w:rPr>
        <w:t xml:space="preserve"> </w:t>
      </w:r>
      <w:r>
        <w:rPr>
          <w:sz w:val="20"/>
        </w:rPr>
        <w:t>IP</w:t>
      </w:r>
      <w:r>
        <w:rPr>
          <w:spacing w:val="-5"/>
          <w:sz w:val="20"/>
        </w:rPr>
        <w:t xml:space="preserve"> </w:t>
      </w:r>
      <w:r>
        <w:rPr>
          <w:sz w:val="20"/>
        </w:rPr>
        <w:t>address</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chassis.</w:t>
      </w:r>
    </w:p>
    <w:p w14:paraId="2018A899" w14:textId="77777777" w:rsidR="00FD3DFB" w:rsidRDefault="00000630">
      <w:pPr>
        <w:pStyle w:val="a4"/>
        <w:numPr>
          <w:ilvl w:val="0"/>
          <w:numId w:val="14"/>
        </w:numPr>
        <w:tabs>
          <w:tab w:val="left" w:pos="1358"/>
          <w:tab w:val="left" w:pos="1359"/>
        </w:tabs>
        <w:rPr>
          <w:sz w:val="20"/>
        </w:rPr>
      </w:pPr>
      <w:r>
        <w:rPr>
          <w:sz w:val="20"/>
        </w:rPr>
        <w:t xml:space="preserve">From the </w:t>
      </w:r>
      <w:r>
        <w:rPr>
          <w:b/>
          <w:sz w:val="20"/>
        </w:rPr>
        <w:t xml:space="preserve">Access Mode </w:t>
      </w:r>
      <w:r>
        <w:rPr>
          <w:sz w:val="20"/>
        </w:rPr>
        <w:t>list, select</w:t>
      </w:r>
      <w:r>
        <w:rPr>
          <w:spacing w:val="-3"/>
          <w:sz w:val="20"/>
        </w:rPr>
        <w:t xml:space="preserve"> </w:t>
      </w:r>
      <w:r>
        <w:rPr>
          <w:b/>
          <w:sz w:val="20"/>
        </w:rPr>
        <w:t>SNMP</w:t>
      </w:r>
      <w:r>
        <w:rPr>
          <w:sz w:val="20"/>
        </w:rPr>
        <w:t>.</w:t>
      </w:r>
    </w:p>
    <w:p w14:paraId="6D08B831" w14:textId="77777777" w:rsidR="00FD3DFB" w:rsidRDefault="00000630">
      <w:pPr>
        <w:pStyle w:val="a4"/>
        <w:numPr>
          <w:ilvl w:val="0"/>
          <w:numId w:val="14"/>
        </w:numPr>
        <w:tabs>
          <w:tab w:val="left" w:pos="1358"/>
          <w:tab w:val="left" w:pos="1359"/>
        </w:tabs>
        <w:rPr>
          <w:sz w:val="20"/>
        </w:rPr>
      </w:pPr>
      <w:r>
        <w:rPr>
          <w:sz w:val="20"/>
        </w:rPr>
        <w:t>Keep the port number as the default value</w:t>
      </w:r>
      <w:r>
        <w:rPr>
          <w:spacing w:val="-32"/>
          <w:sz w:val="20"/>
        </w:rPr>
        <w:t xml:space="preserve"> </w:t>
      </w:r>
      <w:r>
        <w:rPr>
          <w:sz w:val="20"/>
        </w:rPr>
        <w:t>161.</w:t>
      </w:r>
    </w:p>
    <w:p w14:paraId="028F1C00" w14:textId="77777777" w:rsidR="00FD3DFB" w:rsidRDefault="00000630">
      <w:pPr>
        <w:pStyle w:val="a4"/>
        <w:numPr>
          <w:ilvl w:val="0"/>
          <w:numId w:val="14"/>
        </w:numPr>
        <w:tabs>
          <w:tab w:val="left" w:pos="1358"/>
          <w:tab w:val="left" w:pos="1359"/>
        </w:tabs>
        <w:rPr>
          <w:sz w:val="20"/>
        </w:rPr>
      </w:pPr>
      <w:r>
        <w:rPr>
          <w:sz w:val="20"/>
        </w:rPr>
        <w:t>Select the appropriate SNMP</w:t>
      </w:r>
      <w:r>
        <w:rPr>
          <w:spacing w:val="-8"/>
          <w:sz w:val="20"/>
        </w:rPr>
        <w:t xml:space="preserve"> </w:t>
      </w:r>
      <w:r>
        <w:rPr>
          <w:sz w:val="20"/>
        </w:rPr>
        <w:t>version.</w:t>
      </w:r>
    </w:p>
    <w:p w14:paraId="4731EA91" w14:textId="77777777" w:rsidR="00FD3DFB" w:rsidRDefault="00000630">
      <w:pPr>
        <w:pStyle w:val="a4"/>
        <w:numPr>
          <w:ilvl w:val="0"/>
          <w:numId w:val="14"/>
        </w:numPr>
        <w:tabs>
          <w:tab w:val="left" w:pos="1358"/>
          <w:tab w:val="left" w:pos="1359"/>
        </w:tabs>
        <w:rPr>
          <w:sz w:val="20"/>
        </w:rPr>
      </w:pPr>
      <w:r>
        <w:rPr>
          <w:sz w:val="20"/>
        </w:rPr>
        <w:t>Do one of the</w:t>
      </w:r>
      <w:r>
        <w:rPr>
          <w:spacing w:val="-1"/>
          <w:sz w:val="20"/>
        </w:rPr>
        <w:t xml:space="preserve"> </w:t>
      </w:r>
      <w:r>
        <w:rPr>
          <w:sz w:val="20"/>
        </w:rPr>
        <w:t>following:</w:t>
      </w:r>
    </w:p>
    <w:p w14:paraId="610089DA" w14:textId="77777777" w:rsidR="00FD3DFB" w:rsidRDefault="00000630">
      <w:pPr>
        <w:pStyle w:val="a4"/>
        <w:numPr>
          <w:ilvl w:val="1"/>
          <w:numId w:val="14"/>
        </w:numPr>
        <w:tabs>
          <w:tab w:val="left" w:pos="1609"/>
        </w:tabs>
        <w:spacing w:before="128" w:line="249" w:lineRule="auto"/>
        <w:ind w:right="209"/>
        <w:rPr>
          <w:sz w:val="20"/>
        </w:rPr>
      </w:pPr>
      <w:r>
        <w:rPr>
          <w:sz w:val="20"/>
        </w:rPr>
        <w:t>To</w:t>
      </w:r>
      <w:r>
        <w:rPr>
          <w:spacing w:val="-6"/>
          <w:sz w:val="20"/>
        </w:rPr>
        <w:t xml:space="preserve"> </w:t>
      </w:r>
      <w:r>
        <w:rPr>
          <w:sz w:val="20"/>
        </w:rPr>
        <w:t>select</w:t>
      </w:r>
      <w:r>
        <w:rPr>
          <w:spacing w:val="-7"/>
          <w:sz w:val="20"/>
        </w:rPr>
        <w:t xml:space="preserve"> </w:t>
      </w:r>
      <w:r>
        <w:rPr>
          <w:sz w:val="20"/>
        </w:rPr>
        <w:t>the</w:t>
      </w:r>
      <w:r>
        <w:rPr>
          <w:spacing w:val="-7"/>
          <w:sz w:val="20"/>
        </w:rPr>
        <w:t xml:space="preserve"> </w:t>
      </w:r>
      <w:r>
        <w:rPr>
          <w:sz w:val="20"/>
        </w:rPr>
        <w:t>existing</w:t>
      </w:r>
      <w:r>
        <w:rPr>
          <w:spacing w:val="-5"/>
          <w:sz w:val="20"/>
        </w:rPr>
        <w:t xml:space="preserve"> </w:t>
      </w:r>
      <w:r>
        <w:rPr>
          <w:sz w:val="20"/>
        </w:rPr>
        <w:t>account,</w:t>
      </w:r>
      <w:r>
        <w:rPr>
          <w:spacing w:val="-7"/>
          <w:sz w:val="20"/>
        </w:rPr>
        <w:t xml:space="preserve"> </w:t>
      </w:r>
      <w:r>
        <w:rPr>
          <w:sz w:val="20"/>
        </w:rPr>
        <w:t>click</w:t>
      </w:r>
      <w:r>
        <w:rPr>
          <w:spacing w:val="-6"/>
          <w:sz w:val="20"/>
        </w:rPr>
        <w:t xml:space="preserve"> </w:t>
      </w:r>
      <w:r>
        <w:rPr>
          <w:b/>
          <w:sz w:val="20"/>
        </w:rPr>
        <w:t>SNMP</w:t>
      </w:r>
      <w:r>
        <w:rPr>
          <w:b/>
          <w:spacing w:val="-6"/>
          <w:sz w:val="20"/>
        </w:rPr>
        <w:t xml:space="preserve"> </w:t>
      </w:r>
      <w:r>
        <w:rPr>
          <w:b/>
          <w:sz w:val="20"/>
        </w:rPr>
        <w:t>V3</w:t>
      </w:r>
      <w:r>
        <w:rPr>
          <w:b/>
          <w:spacing w:val="-7"/>
          <w:sz w:val="20"/>
        </w:rPr>
        <w:t xml:space="preserve"> </w:t>
      </w:r>
      <w:r>
        <w:rPr>
          <w:b/>
          <w:sz w:val="20"/>
        </w:rPr>
        <w:t>Run</w:t>
      </w:r>
      <w:r>
        <w:rPr>
          <w:b/>
          <w:spacing w:val="-6"/>
          <w:sz w:val="20"/>
        </w:rPr>
        <w:t xml:space="preserve"> </w:t>
      </w:r>
      <w:r>
        <w:rPr>
          <w:b/>
          <w:sz w:val="20"/>
        </w:rPr>
        <w:t>As</w:t>
      </w:r>
      <w:r>
        <w:rPr>
          <w:b/>
          <w:spacing w:val="-6"/>
          <w:sz w:val="20"/>
        </w:rPr>
        <w:t xml:space="preserve"> </w:t>
      </w:r>
      <w:r>
        <w:rPr>
          <w:b/>
          <w:sz w:val="20"/>
        </w:rPr>
        <w:t>account</w:t>
      </w:r>
      <w:r>
        <w:rPr>
          <w:b/>
          <w:spacing w:val="-6"/>
          <w:sz w:val="20"/>
        </w:rPr>
        <w:t xml:space="preserve"> </w:t>
      </w:r>
      <w:r>
        <w:rPr>
          <w:sz w:val="20"/>
        </w:rPr>
        <w:t>or</w:t>
      </w:r>
      <w:r>
        <w:rPr>
          <w:spacing w:val="-7"/>
          <w:sz w:val="20"/>
        </w:rPr>
        <w:t xml:space="preserve"> </w:t>
      </w:r>
      <w:r>
        <w:rPr>
          <w:b/>
          <w:sz w:val="20"/>
        </w:rPr>
        <w:t>SNMP</w:t>
      </w:r>
      <w:r>
        <w:rPr>
          <w:b/>
          <w:spacing w:val="-6"/>
          <w:sz w:val="20"/>
        </w:rPr>
        <w:t xml:space="preserve"> </w:t>
      </w:r>
      <w:r>
        <w:rPr>
          <w:b/>
          <w:sz w:val="20"/>
        </w:rPr>
        <w:t>V1</w:t>
      </w:r>
      <w:r>
        <w:rPr>
          <w:b/>
          <w:spacing w:val="-5"/>
          <w:sz w:val="20"/>
        </w:rPr>
        <w:t xml:space="preserve"> </w:t>
      </w:r>
      <w:r>
        <w:rPr>
          <w:b/>
          <w:sz w:val="20"/>
        </w:rPr>
        <w:t>or</w:t>
      </w:r>
      <w:r>
        <w:rPr>
          <w:b/>
          <w:spacing w:val="-7"/>
          <w:sz w:val="20"/>
        </w:rPr>
        <w:t xml:space="preserve"> </w:t>
      </w:r>
      <w:r>
        <w:rPr>
          <w:b/>
          <w:sz w:val="20"/>
        </w:rPr>
        <w:t>V2</w:t>
      </w:r>
      <w:r>
        <w:rPr>
          <w:b/>
          <w:spacing w:val="-5"/>
          <w:sz w:val="20"/>
        </w:rPr>
        <w:t xml:space="preserve"> </w:t>
      </w:r>
      <w:r>
        <w:rPr>
          <w:b/>
          <w:sz w:val="20"/>
        </w:rPr>
        <w:t>Run</w:t>
      </w:r>
      <w:r>
        <w:rPr>
          <w:b/>
          <w:spacing w:val="-6"/>
          <w:sz w:val="20"/>
        </w:rPr>
        <w:t xml:space="preserve"> </w:t>
      </w:r>
      <w:r>
        <w:rPr>
          <w:b/>
          <w:sz w:val="20"/>
        </w:rPr>
        <w:t>As account</w:t>
      </w:r>
      <w:r>
        <w:rPr>
          <w:sz w:val="20"/>
        </w:rPr>
        <w:t>.</w:t>
      </w:r>
    </w:p>
    <w:p w14:paraId="6CB5647B" w14:textId="77777777" w:rsidR="00FD3DFB" w:rsidRDefault="00000630">
      <w:pPr>
        <w:pStyle w:val="a4"/>
        <w:numPr>
          <w:ilvl w:val="1"/>
          <w:numId w:val="14"/>
        </w:numPr>
        <w:tabs>
          <w:tab w:val="left" w:pos="1609"/>
        </w:tabs>
        <w:spacing w:before="85" w:line="249" w:lineRule="auto"/>
        <w:ind w:right="319"/>
        <w:rPr>
          <w:sz w:val="20"/>
        </w:rPr>
      </w:pPr>
      <w:r>
        <w:rPr>
          <w:sz w:val="20"/>
        </w:rPr>
        <w:t>To</w:t>
      </w:r>
      <w:r>
        <w:rPr>
          <w:spacing w:val="-7"/>
          <w:sz w:val="20"/>
        </w:rPr>
        <w:t xml:space="preserve"> </w:t>
      </w:r>
      <w:r>
        <w:rPr>
          <w:sz w:val="20"/>
        </w:rPr>
        <w:t>add</w:t>
      </w:r>
      <w:r>
        <w:rPr>
          <w:spacing w:val="-7"/>
          <w:sz w:val="20"/>
        </w:rPr>
        <w:t xml:space="preserve"> </w:t>
      </w:r>
      <w:r>
        <w:rPr>
          <w:sz w:val="20"/>
        </w:rPr>
        <w:t>a</w:t>
      </w:r>
      <w:r>
        <w:rPr>
          <w:spacing w:val="-8"/>
          <w:sz w:val="20"/>
        </w:rPr>
        <w:t xml:space="preserve"> </w:t>
      </w:r>
      <w:r>
        <w:rPr>
          <w:sz w:val="20"/>
        </w:rPr>
        <w:t>new</w:t>
      </w:r>
      <w:r>
        <w:rPr>
          <w:spacing w:val="-7"/>
          <w:sz w:val="20"/>
        </w:rPr>
        <w:t xml:space="preserve"> </w:t>
      </w:r>
      <w:r>
        <w:rPr>
          <w:sz w:val="20"/>
        </w:rPr>
        <w:t>account,</w:t>
      </w:r>
      <w:r>
        <w:rPr>
          <w:spacing w:val="-7"/>
          <w:sz w:val="20"/>
        </w:rPr>
        <w:t xml:space="preserve"> </w:t>
      </w:r>
      <w:r>
        <w:rPr>
          <w:sz w:val="20"/>
        </w:rPr>
        <w:t>click</w:t>
      </w:r>
      <w:r>
        <w:rPr>
          <w:spacing w:val="-8"/>
          <w:sz w:val="20"/>
        </w:rPr>
        <w:t xml:space="preserve"> </w:t>
      </w:r>
      <w:r>
        <w:rPr>
          <w:b/>
          <w:sz w:val="20"/>
        </w:rPr>
        <w:t>Add</w:t>
      </w:r>
      <w:r>
        <w:rPr>
          <w:b/>
          <w:spacing w:val="-7"/>
          <w:sz w:val="20"/>
        </w:rPr>
        <w:t xml:space="preserve"> </w:t>
      </w:r>
      <w:r>
        <w:rPr>
          <w:b/>
          <w:sz w:val="20"/>
        </w:rPr>
        <w:t>SNMP</w:t>
      </w:r>
      <w:r>
        <w:rPr>
          <w:b/>
          <w:spacing w:val="-7"/>
          <w:sz w:val="20"/>
        </w:rPr>
        <w:t xml:space="preserve"> </w:t>
      </w:r>
      <w:r>
        <w:rPr>
          <w:b/>
          <w:sz w:val="20"/>
        </w:rPr>
        <w:t>V3</w:t>
      </w:r>
      <w:r>
        <w:rPr>
          <w:b/>
          <w:spacing w:val="-6"/>
          <w:sz w:val="20"/>
        </w:rPr>
        <w:t xml:space="preserve"> </w:t>
      </w:r>
      <w:r>
        <w:rPr>
          <w:b/>
          <w:sz w:val="20"/>
        </w:rPr>
        <w:t>Run</w:t>
      </w:r>
      <w:r>
        <w:rPr>
          <w:b/>
          <w:spacing w:val="-7"/>
          <w:sz w:val="20"/>
        </w:rPr>
        <w:t xml:space="preserve"> </w:t>
      </w:r>
      <w:r>
        <w:rPr>
          <w:b/>
          <w:sz w:val="20"/>
        </w:rPr>
        <w:t>As</w:t>
      </w:r>
      <w:r>
        <w:rPr>
          <w:b/>
          <w:spacing w:val="-8"/>
          <w:sz w:val="20"/>
        </w:rPr>
        <w:t xml:space="preserve"> </w:t>
      </w:r>
      <w:r>
        <w:rPr>
          <w:b/>
          <w:sz w:val="20"/>
        </w:rPr>
        <w:t>account</w:t>
      </w:r>
      <w:r>
        <w:rPr>
          <w:b/>
          <w:spacing w:val="-6"/>
          <w:sz w:val="20"/>
        </w:rPr>
        <w:t xml:space="preserve"> </w:t>
      </w:r>
      <w:r>
        <w:rPr>
          <w:sz w:val="20"/>
        </w:rPr>
        <w:t>or</w:t>
      </w:r>
      <w:r>
        <w:rPr>
          <w:spacing w:val="-8"/>
          <w:sz w:val="20"/>
        </w:rPr>
        <w:t xml:space="preserve"> </w:t>
      </w:r>
      <w:r>
        <w:rPr>
          <w:b/>
          <w:sz w:val="20"/>
        </w:rPr>
        <w:t>Add</w:t>
      </w:r>
      <w:r>
        <w:rPr>
          <w:b/>
          <w:spacing w:val="-7"/>
          <w:sz w:val="20"/>
        </w:rPr>
        <w:t xml:space="preserve"> </w:t>
      </w:r>
      <w:r>
        <w:rPr>
          <w:b/>
          <w:sz w:val="20"/>
        </w:rPr>
        <w:t>SNMP</w:t>
      </w:r>
      <w:r>
        <w:rPr>
          <w:b/>
          <w:spacing w:val="-7"/>
          <w:sz w:val="20"/>
        </w:rPr>
        <w:t xml:space="preserve"> </w:t>
      </w:r>
      <w:r>
        <w:rPr>
          <w:b/>
          <w:sz w:val="20"/>
        </w:rPr>
        <w:t>V1</w:t>
      </w:r>
      <w:r>
        <w:rPr>
          <w:b/>
          <w:spacing w:val="-8"/>
          <w:sz w:val="20"/>
        </w:rPr>
        <w:t xml:space="preserve"> </w:t>
      </w:r>
      <w:r>
        <w:rPr>
          <w:b/>
          <w:sz w:val="20"/>
        </w:rPr>
        <w:t>or</w:t>
      </w:r>
      <w:r>
        <w:rPr>
          <w:b/>
          <w:spacing w:val="-7"/>
          <w:sz w:val="20"/>
        </w:rPr>
        <w:t xml:space="preserve"> </w:t>
      </w:r>
      <w:r>
        <w:rPr>
          <w:b/>
          <w:sz w:val="20"/>
        </w:rPr>
        <w:t>V2</w:t>
      </w:r>
      <w:r>
        <w:rPr>
          <w:b/>
          <w:spacing w:val="-8"/>
          <w:sz w:val="20"/>
        </w:rPr>
        <w:t xml:space="preserve"> </w:t>
      </w:r>
      <w:r>
        <w:rPr>
          <w:b/>
          <w:sz w:val="20"/>
        </w:rPr>
        <w:t>Run As</w:t>
      </w:r>
      <w:r>
        <w:rPr>
          <w:b/>
          <w:spacing w:val="-14"/>
          <w:sz w:val="20"/>
        </w:rPr>
        <w:t xml:space="preserve"> </w:t>
      </w:r>
      <w:r>
        <w:rPr>
          <w:b/>
          <w:sz w:val="20"/>
        </w:rPr>
        <w:t>account</w:t>
      </w:r>
      <w:r>
        <w:rPr>
          <w:sz w:val="20"/>
        </w:rPr>
        <w:t>.</w:t>
      </w:r>
    </w:p>
    <w:p w14:paraId="05DCBF4B" w14:textId="77777777" w:rsidR="00FD3DFB" w:rsidRDefault="00000630">
      <w:pPr>
        <w:pStyle w:val="a3"/>
        <w:spacing w:before="198" w:line="249" w:lineRule="auto"/>
        <w:ind w:left="1358"/>
      </w:pPr>
      <w:r>
        <w:rPr>
          <w:b/>
        </w:rPr>
        <w:t xml:space="preserve">Note: </w:t>
      </w:r>
      <w:r>
        <w:t>Ensure that the values of SNMPv1 Agent account or SNMPv3 Agent account are consistent with those set in the chassis account.</w:t>
      </w:r>
    </w:p>
    <w:p w14:paraId="00A3566C" w14:textId="77777777" w:rsidR="00FD3DFB" w:rsidRDefault="00000630">
      <w:pPr>
        <w:pStyle w:val="a4"/>
        <w:numPr>
          <w:ilvl w:val="0"/>
          <w:numId w:val="14"/>
        </w:numPr>
        <w:tabs>
          <w:tab w:val="left" w:pos="1358"/>
          <w:tab w:val="left" w:pos="1359"/>
        </w:tabs>
        <w:spacing w:before="85"/>
        <w:rPr>
          <w:sz w:val="20"/>
        </w:rPr>
      </w:pPr>
      <w:r>
        <w:rPr>
          <w:sz w:val="20"/>
        </w:rPr>
        <w:t xml:space="preserve">Click </w:t>
      </w:r>
      <w:r>
        <w:rPr>
          <w:b/>
          <w:sz w:val="20"/>
        </w:rPr>
        <w:t xml:space="preserve">OK </w:t>
      </w:r>
      <w:r>
        <w:rPr>
          <w:sz w:val="20"/>
        </w:rPr>
        <w:t xml:space="preserve">to return to the </w:t>
      </w:r>
      <w:r>
        <w:rPr>
          <w:b/>
          <w:sz w:val="20"/>
        </w:rPr>
        <w:t>Network Device Discovery</w:t>
      </w:r>
      <w:r>
        <w:rPr>
          <w:b/>
          <w:spacing w:val="-18"/>
          <w:sz w:val="20"/>
        </w:rPr>
        <w:t xml:space="preserve"> </w:t>
      </w:r>
      <w:r>
        <w:rPr>
          <w:b/>
          <w:sz w:val="20"/>
        </w:rPr>
        <w:t>Wizard</w:t>
      </w:r>
      <w:r>
        <w:rPr>
          <w:sz w:val="20"/>
        </w:rPr>
        <w:t>.</w:t>
      </w:r>
    </w:p>
    <w:p w14:paraId="15372D3A" w14:textId="77777777" w:rsidR="00FD3DFB" w:rsidRDefault="00000630">
      <w:pPr>
        <w:pStyle w:val="a3"/>
        <w:tabs>
          <w:tab w:val="left" w:pos="960"/>
        </w:tabs>
        <w:spacing w:before="128" w:line="249" w:lineRule="auto"/>
        <w:ind w:left="960" w:right="151" w:hanging="851"/>
      </w:pPr>
      <w:r>
        <w:t>Step</w:t>
      </w:r>
      <w:r>
        <w:rPr>
          <w:spacing w:val="-5"/>
        </w:rPr>
        <w:t xml:space="preserve"> </w:t>
      </w:r>
      <w:r>
        <w:t>8.</w:t>
      </w:r>
      <w:r>
        <w:tab/>
        <w:t>Click</w:t>
      </w:r>
      <w:r>
        <w:rPr>
          <w:spacing w:val="-4"/>
        </w:rPr>
        <w:t xml:space="preserve"> </w:t>
      </w:r>
      <w:r>
        <w:rPr>
          <w:b/>
        </w:rPr>
        <w:t>Next</w:t>
      </w:r>
      <w:r>
        <w:t>.</w:t>
      </w:r>
      <w:r>
        <w:rPr>
          <w:spacing w:val="-3"/>
        </w:rPr>
        <w:t xml:space="preserve"> </w:t>
      </w:r>
      <w:r>
        <w:t>Then,</w:t>
      </w:r>
      <w:r>
        <w:rPr>
          <w:spacing w:val="-3"/>
        </w:rPr>
        <w:t xml:space="preserve"> </w:t>
      </w:r>
      <w:r>
        <w:t>set</w:t>
      </w:r>
      <w:r>
        <w:rPr>
          <w:spacing w:val="-4"/>
        </w:rPr>
        <w:t xml:space="preserve"> </w:t>
      </w:r>
      <w:r>
        <w:t>the</w:t>
      </w:r>
      <w:r>
        <w:rPr>
          <w:spacing w:val="-3"/>
        </w:rPr>
        <w:t xml:space="preserve"> </w:t>
      </w:r>
      <w:r>
        <w:t>time</w:t>
      </w:r>
      <w:r>
        <w:rPr>
          <w:spacing w:val="-4"/>
        </w:rPr>
        <w:t xml:space="preserve"> </w:t>
      </w:r>
      <w:r>
        <w:t>for</w:t>
      </w:r>
      <w:r>
        <w:rPr>
          <w:spacing w:val="-2"/>
        </w:rPr>
        <w:t xml:space="preserve"> </w:t>
      </w:r>
      <w:r>
        <w:t>running</w:t>
      </w:r>
      <w:r>
        <w:rPr>
          <w:spacing w:val="-3"/>
        </w:rPr>
        <w:t xml:space="preserve"> </w:t>
      </w:r>
      <w:r>
        <w:t>the</w:t>
      </w:r>
      <w:r>
        <w:rPr>
          <w:spacing w:val="-4"/>
        </w:rPr>
        <w:t xml:space="preserve"> </w:t>
      </w:r>
      <w:r>
        <w:t>discovery</w:t>
      </w:r>
      <w:r>
        <w:rPr>
          <w:spacing w:val="-3"/>
        </w:rPr>
        <w:t xml:space="preserve"> </w:t>
      </w:r>
      <w:r>
        <w:t>rule,</w:t>
      </w:r>
      <w:r>
        <w:rPr>
          <w:spacing w:val="-4"/>
        </w:rPr>
        <w:t xml:space="preserve"> </w:t>
      </w:r>
      <w:r>
        <w:t>and</w:t>
      </w:r>
      <w:r>
        <w:rPr>
          <w:spacing w:val="-2"/>
        </w:rPr>
        <w:t xml:space="preserve"> </w:t>
      </w:r>
      <w:r>
        <w:t>click</w:t>
      </w:r>
      <w:r>
        <w:rPr>
          <w:spacing w:val="-3"/>
        </w:rPr>
        <w:t xml:space="preserve"> </w:t>
      </w:r>
      <w:r>
        <w:rPr>
          <w:b/>
        </w:rPr>
        <w:t>Save</w:t>
      </w:r>
      <w:r>
        <w:t>.</w:t>
      </w:r>
      <w:r>
        <w:rPr>
          <w:spacing w:val="-4"/>
        </w:rPr>
        <w:t xml:space="preserve"> </w:t>
      </w:r>
      <w:r>
        <w:t>If</w:t>
      </w:r>
      <w:r>
        <w:rPr>
          <w:spacing w:val="-3"/>
        </w:rPr>
        <w:t xml:space="preserve"> </w:t>
      </w:r>
      <w:r>
        <w:t>a</w:t>
      </w:r>
      <w:r>
        <w:rPr>
          <w:spacing w:val="-4"/>
        </w:rPr>
        <w:t xml:space="preserve"> </w:t>
      </w:r>
      <w:r>
        <w:t>window</w:t>
      </w:r>
      <w:r>
        <w:rPr>
          <w:spacing w:val="-3"/>
        </w:rPr>
        <w:t xml:space="preserve"> </w:t>
      </w:r>
      <w:r>
        <w:t>opens</w:t>
      </w:r>
      <w:r>
        <w:rPr>
          <w:spacing w:val="-3"/>
        </w:rPr>
        <w:t xml:space="preserve"> </w:t>
      </w:r>
      <w:r>
        <w:t>and prompts you to distribute the accounts, click</w:t>
      </w:r>
      <w:r>
        <w:rPr>
          <w:spacing w:val="54"/>
        </w:rPr>
        <w:t xml:space="preserve"> </w:t>
      </w:r>
      <w:r>
        <w:rPr>
          <w:b/>
        </w:rPr>
        <w:t>Yes</w:t>
      </w:r>
      <w:r>
        <w:t>.</w:t>
      </w:r>
    </w:p>
    <w:p w14:paraId="00CEC232" w14:textId="77777777" w:rsidR="00FD3DFB" w:rsidRDefault="00000630">
      <w:pPr>
        <w:tabs>
          <w:tab w:val="left" w:pos="960"/>
        </w:tabs>
        <w:spacing w:line="314" w:lineRule="exact"/>
        <w:ind w:left="110"/>
        <w:rPr>
          <w:sz w:val="20"/>
        </w:rPr>
      </w:pPr>
      <w:r>
        <w:rPr>
          <w:sz w:val="20"/>
        </w:rPr>
        <w:t>Step</w:t>
      </w:r>
      <w:r>
        <w:rPr>
          <w:spacing w:val="-5"/>
          <w:sz w:val="20"/>
        </w:rPr>
        <w:t xml:space="preserve"> </w:t>
      </w:r>
      <w:r>
        <w:rPr>
          <w:sz w:val="20"/>
        </w:rPr>
        <w:t>9.</w:t>
      </w:r>
      <w:r>
        <w:rPr>
          <w:sz w:val="20"/>
        </w:rPr>
        <w:tab/>
        <w:t>Click</w:t>
      </w:r>
      <w:r>
        <w:rPr>
          <w:spacing w:val="-13"/>
          <w:sz w:val="20"/>
        </w:rPr>
        <w:t xml:space="preserve"> </w:t>
      </w:r>
      <w:r>
        <w:rPr>
          <w:b/>
          <w:sz w:val="20"/>
        </w:rPr>
        <w:t>Discovery</w:t>
      </w:r>
      <w:r>
        <w:rPr>
          <w:b/>
          <w:spacing w:val="-12"/>
          <w:sz w:val="20"/>
        </w:rPr>
        <w:t xml:space="preserve"> </w:t>
      </w:r>
      <w:r>
        <w:rPr>
          <w:b/>
          <w:sz w:val="20"/>
        </w:rPr>
        <w:t>Rule</w:t>
      </w:r>
      <w:r>
        <w:rPr>
          <w:b/>
          <w:spacing w:val="-11"/>
          <w:sz w:val="20"/>
        </w:rPr>
        <w:t xml:space="preserve"> </w:t>
      </w:r>
      <w:r>
        <w:rPr>
          <w:rFonts w:ascii="Arial Unicode MS" w:hAnsi="Arial Unicode MS"/>
          <w:sz w:val="20"/>
        </w:rPr>
        <w:t>➙</w:t>
      </w:r>
      <w:r>
        <w:rPr>
          <w:rFonts w:ascii="Arial Unicode MS" w:hAnsi="Arial Unicode MS"/>
          <w:spacing w:val="-13"/>
          <w:sz w:val="20"/>
        </w:rPr>
        <w:t xml:space="preserve"> </w:t>
      </w:r>
      <w:r>
        <w:rPr>
          <w:b/>
          <w:sz w:val="20"/>
        </w:rPr>
        <w:t>Run</w:t>
      </w:r>
      <w:r>
        <w:rPr>
          <w:sz w:val="20"/>
        </w:rPr>
        <w:t>.</w:t>
      </w:r>
    </w:p>
    <w:p w14:paraId="16FCB904" w14:textId="77777777" w:rsidR="00FD3DFB" w:rsidRDefault="00000630">
      <w:pPr>
        <w:spacing w:line="237" w:lineRule="auto"/>
        <w:ind w:left="960" w:hanging="851"/>
        <w:rPr>
          <w:sz w:val="20"/>
        </w:rPr>
      </w:pPr>
      <w:r>
        <w:rPr>
          <w:sz w:val="20"/>
        </w:rPr>
        <w:t xml:space="preserve">Step 10. Wait for a while, and click </w:t>
      </w:r>
      <w:r>
        <w:rPr>
          <w:b/>
          <w:sz w:val="20"/>
        </w:rPr>
        <w:t xml:space="preserve">Network Management </w:t>
      </w:r>
      <w:r>
        <w:rPr>
          <w:rFonts w:ascii="Arial Unicode MS" w:hAnsi="Arial Unicode MS"/>
          <w:sz w:val="20"/>
        </w:rPr>
        <w:t xml:space="preserve">➙ </w:t>
      </w:r>
      <w:r>
        <w:rPr>
          <w:b/>
          <w:sz w:val="20"/>
        </w:rPr>
        <w:t>Network Devices</w:t>
      </w:r>
      <w:r>
        <w:rPr>
          <w:sz w:val="20"/>
        </w:rPr>
        <w:t xml:space="preserve">. The discovered chassis is </w:t>
      </w:r>
      <w:bookmarkStart w:id="231" w:name="Monitoring_the_chassis_health_"/>
      <w:bookmarkStart w:id="232" w:name="_bookmark45"/>
      <w:bookmarkEnd w:id="231"/>
      <w:bookmarkEnd w:id="232"/>
      <w:r>
        <w:rPr>
          <w:sz w:val="20"/>
        </w:rPr>
        <w:t>displayed.</w:t>
      </w:r>
    </w:p>
    <w:p w14:paraId="78529D2A" w14:textId="77777777" w:rsidR="00FD3DFB" w:rsidRDefault="00006CE7">
      <w:pPr>
        <w:pStyle w:val="a3"/>
        <w:spacing w:before="5"/>
        <w:rPr>
          <w:sz w:val="23"/>
        </w:rPr>
      </w:pPr>
      <w:r>
        <w:pict w14:anchorId="1E924C3B">
          <v:line id="_x0000_s1073" style="position:absolute;z-index:1816;mso-wrap-distance-left:0;mso-wrap-distance-right:0;mso-position-horizontal-relative:page" from="59.55pt,15.7pt" to="541.15pt,15.7pt" strokeweight=".51pt">
            <w10:wrap type="topAndBottom" anchorx="page"/>
          </v:line>
        </w:pict>
      </w:r>
    </w:p>
    <w:p w14:paraId="146445A1" w14:textId="77777777" w:rsidR="00FD3DFB" w:rsidRDefault="00000630">
      <w:pPr>
        <w:pStyle w:val="2"/>
      </w:pPr>
      <w:r>
        <w:t>Monitoring the chassis health</w:t>
      </w:r>
    </w:p>
    <w:p w14:paraId="65CFDE38" w14:textId="77777777" w:rsidR="00FD3DFB" w:rsidRDefault="00000630">
      <w:pPr>
        <w:pStyle w:val="a3"/>
        <w:spacing w:before="110"/>
        <w:ind w:left="110"/>
      </w:pPr>
      <w:r>
        <w:t>This section describes how to monitor the health of chassis and chassis modules.</w:t>
      </w:r>
    </w:p>
    <w:p w14:paraId="728CF50A" w14:textId="77777777" w:rsidR="00FD3DFB" w:rsidRDefault="00FD3DFB">
      <w:pPr>
        <w:pStyle w:val="a3"/>
        <w:spacing w:before="10"/>
      </w:pPr>
    </w:p>
    <w:p w14:paraId="24A173A6" w14:textId="77777777" w:rsidR="00FD3DFB" w:rsidRDefault="00000630">
      <w:pPr>
        <w:pStyle w:val="2"/>
        <w:spacing w:before="0"/>
      </w:pPr>
      <w:bookmarkStart w:id="233" w:name="Monitoring_the_BladeCenter_chassis_healt"/>
      <w:bookmarkStart w:id="234" w:name="_bookmark46"/>
      <w:bookmarkEnd w:id="233"/>
      <w:bookmarkEnd w:id="234"/>
      <w:r>
        <w:t>Monitoring the BladeCenter chassis health</w:t>
      </w:r>
    </w:p>
    <w:p w14:paraId="60DE7A40" w14:textId="77777777" w:rsidR="00FD3DFB" w:rsidRDefault="00000630">
      <w:pPr>
        <w:pStyle w:val="a3"/>
        <w:spacing w:before="122" w:line="220" w:lineRule="exact"/>
        <w:ind w:left="110" w:right="825"/>
      </w:pPr>
      <w:r>
        <w:t>The following procedure describes how to monitor the health of the BladeCenter chassis and chassis modules.</w:t>
      </w:r>
    </w:p>
    <w:p w14:paraId="5204C603" w14:textId="77777777" w:rsidR="00FD3DFB" w:rsidRDefault="00FD3DFB">
      <w:pPr>
        <w:pStyle w:val="a3"/>
        <w:spacing w:before="4"/>
        <w:rPr>
          <w:sz w:val="21"/>
        </w:rPr>
      </w:pPr>
    </w:p>
    <w:p w14:paraId="1C2D35FC" w14:textId="77777777" w:rsidR="00FD3DFB" w:rsidRDefault="00000630">
      <w:pPr>
        <w:pStyle w:val="4"/>
      </w:pPr>
      <w:r>
        <w:t>Procedure</w:t>
      </w:r>
    </w:p>
    <w:p w14:paraId="0D7CD6AC"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09443AF6" w14:textId="77777777" w:rsidR="00FD3DFB" w:rsidRDefault="00000630">
      <w:pPr>
        <w:tabs>
          <w:tab w:val="left" w:pos="960"/>
        </w:tabs>
        <w:spacing w:line="237" w:lineRule="auto"/>
        <w:ind w:left="960" w:right="224" w:hanging="851"/>
        <w:rPr>
          <w:sz w:val="20"/>
        </w:rPr>
      </w:pPr>
      <w:r>
        <w:rPr>
          <w:sz w:val="20"/>
        </w:rPr>
        <w:t>Step</w:t>
      </w:r>
      <w:r>
        <w:rPr>
          <w:spacing w:val="-5"/>
          <w:sz w:val="20"/>
        </w:rPr>
        <w:t xml:space="preserve"> </w:t>
      </w:r>
      <w:r>
        <w:rPr>
          <w:sz w:val="20"/>
        </w:rPr>
        <w:t>2.</w:t>
      </w:r>
      <w:r>
        <w:rPr>
          <w:sz w:val="20"/>
        </w:rPr>
        <w:tab/>
        <w:t>In</w:t>
      </w:r>
      <w:r>
        <w:rPr>
          <w:spacing w:val="-7"/>
          <w:sz w:val="20"/>
        </w:rPr>
        <w:t xml:space="preserve"> </w:t>
      </w:r>
      <w:r>
        <w:rPr>
          <w:sz w:val="20"/>
        </w:rPr>
        <w:t>the</w:t>
      </w:r>
      <w:r>
        <w:rPr>
          <w:spacing w:val="-7"/>
          <w:sz w:val="20"/>
        </w:rPr>
        <w:t xml:space="preserve"> </w:t>
      </w:r>
      <w:r>
        <w:rPr>
          <w:sz w:val="20"/>
        </w:rPr>
        <w:t>left</w:t>
      </w:r>
      <w:r>
        <w:rPr>
          <w:spacing w:val="-8"/>
          <w:sz w:val="20"/>
        </w:rPr>
        <w:t xml:space="preserve"> </w:t>
      </w:r>
      <w:r>
        <w:rPr>
          <w:sz w:val="20"/>
        </w:rPr>
        <w:t>navigation</w:t>
      </w:r>
      <w:r>
        <w:rPr>
          <w:spacing w:val="-7"/>
          <w:sz w:val="20"/>
        </w:rPr>
        <w:t xml:space="preserve"> </w:t>
      </w:r>
      <w:r>
        <w:rPr>
          <w:sz w:val="20"/>
        </w:rPr>
        <w:t>pane,</w:t>
      </w:r>
      <w:r>
        <w:rPr>
          <w:spacing w:val="-7"/>
          <w:sz w:val="20"/>
        </w:rPr>
        <w:t xml:space="preserve"> </w:t>
      </w:r>
      <w:r>
        <w:rPr>
          <w:sz w:val="20"/>
        </w:rPr>
        <w:t>click</w:t>
      </w:r>
      <w:r>
        <w:rPr>
          <w:spacing w:val="-7"/>
          <w:sz w:val="20"/>
        </w:rPr>
        <w:t xml:space="preserve"> </w:t>
      </w:r>
      <w:r>
        <w:rPr>
          <w:b/>
          <w:sz w:val="20"/>
        </w:rPr>
        <w:t>Monitoring</w:t>
      </w:r>
      <w:r>
        <w:rPr>
          <w:b/>
          <w:spacing w:val="-8"/>
          <w:sz w:val="20"/>
        </w:rPr>
        <w:t xml:space="preserve"> </w:t>
      </w:r>
      <w:r>
        <w:rPr>
          <w:rFonts w:ascii="Arial Unicode MS" w:hAnsi="Arial Unicode MS"/>
          <w:sz w:val="20"/>
        </w:rPr>
        <w:t>➙</w:t>
      </w:r>
      <w:r>
        <w:rPr>
          <w:rFonts w:ascii="Arial Unicode MS" w:hAnsi="Arial Unicode MS"/>
          <w:spacing w:val="-6"/>
          <w:sz w:val="20"/>
        </w:rPr>
        <w:t xml:space="preserve"> </w:t>
      </w:r>
      <w:r>
        <w:rPr>
          <w:b/>
          <w:sz w:val="20"/>
        </w:rPr>
        <w:t>Lenovo</w:t>
      </w:r>
      <w:r>
        <w:rPr>
          <w:b/>
          <w:spacing w:val="-8"/>
          <w:sz w:val="20"/>
        </w:rPr>
        <w:t xml:space="preserve"> </w:t>
      </w:r>
      <w:r>
        <w:rPr>
          <w:b/>
          <w:sz w:val="20"/>
        </w:rPr>
        <w:t>Hardware</w:t>
      </w:r>
      <w:r>
        <w:rPr>
          <w:b/>
          <w:spacing w:val="-7"/>
          <w:sz w:val="20"/>
        </w:rPr>
        <w:t xml:space="preserve"> </w:t>
      </w:r>
      <w:r>
        <w:rPr>
          <w:rFonts w:ascii="Arial Unicode MS" w:hAnsi="Arial Unicode MS"/>
          <w:sz w:val="20"/>
        </w:rPr>
        <w:t>➙</w:t>
      </w:r>
      <w:r>
        <w:rPr>
          <w:rFonts w:ascii="Arial Unicode MS" w:hAnsi="Arial Unicode MS"/>
          <w:spacing w:val="-8"/>
          <w:sz w:val="20"/>
        </w:rPr>
        <w:t xml:space="preserve"> </w:t>
      </w:r>
      <w:r>
        <w:rPr>
          <w:b/>
          <w:sz w:val="20"/>
        </w:rPr>
        <w:t>Lenovo</w:t>
      </w:r>
      <w:r>
        <w:rPr>
          <w:b/>
          <w:spacing w:val="-8"/>
          <w:sz w:val="20"/>
        </w:rPr>
        <w:t xml:space="preserve"> </w:t>
      </w:r>
      <w:r>
        <w:rPr>
          <w:b/>
          <w:sz w:val="20"/>
        </w:rPr>
        <w:t>BladeCenter(s)</w:t>
      </w:r>
      <w:r>
        <w:rPr>
          <w:b/>
          <w:spacing w:val="-7"/>
          <w:sz w:val="20"/>
        </w:rPr>
        <w:t xml:space="preserve"> </w:t>
      </w:r>
      <w:r>
        <w:rPr>
          <w:b/>
          <w:sz w:val="20"/>
        </w:rPr>
        <w:t>and</w:t>
      </w:r>
      <w:r>
        <w:rPr>
          <w:b/>
          <w:w w:val="99"/>
          <w:sz w:val="20"/>
        </w:rPr>
        <w:t xml:space="preserve"> </w:t>
      </w:r>
      <w:r>
        <w:rPr>
          <w:b/>
          <w:sz w:val="20"/>
        </w:rPr>
        <w:t>Modules</w:t>
      </w:r>
      <w:r>
        <w:rPr>
          <w:sz w:val="20"/>
        </w:rPr>
        <w:t>.</w:t>
      </w:r>
    </w:p>
    <w:p w14:paraId="1996A4DE" w14:textId="77777777" w:rsidR="00FD3DFB" w:rsidRDefault="00FD3DFB">
      <w:pPr>
        <w:spacing w:line="237" w:lineRule="auto"/>
        <w:rPr>
          <w:sz w:val="20"/>
        </w:rPr>
        <w:sectPr w:rsidR="00FD3DFB">
          <w:pgSz w:w="12240" w:h="15840"/>
          <w:pgMar w:top="1220" w:right="1300" w:bottom="860" w:left="1080" w:header="0" w:footer="614" w:gutter="0"/>
          <w:cols w:space="720"/>
        </w:sectPr>
      </w:pPr>
    </w:p>
    <w:p w14:paraId="433FA6A6" w14:textId="77777777" w:rsidR="00FD3DFB" w:rsidRDefault="00000630">
      <w:pPr>
        <w:tabs>
          <w:tab w:val="left" w:pos="967"/>
        </w:tabs>
        <w:spacing w:before="96"/>
        <w:ind w:left="117"/>
        <w:rPr>
          <w:sz w:val="20"/>
        </w:rPr>
      </w:pPr>
      <w:r>
        <w:rPr>
          <w:sz w:val="20"/>
        </w:rPr>
        <w:lastRenderedPageBreak/>
        <w:t>Step</w:t>
      </w:r>
      <w:r>
        <w:rPr>
          <w:spacing w:val="-5"/>
          <w:sz w:val="20"/>
        </w:rPr>
        <w:t xml:space="preserve"> </w:t>
      </w:r>
      <w:r>
        <w:rPr>
          <w:sz w:val="20"/>
        </w:rPr>
        <w:t>3.</w:t>
      </w:r>
      <w:r>
        <w:rPr>
          <w:sz w:val="20"/>
        </w:rPr>
        <w:tab/>
        <w:t>To</w:t>
      </w:r>
      <w:r>
        <w:rPr>
          <w:spacing w:val="-7"/>
          <w:sz w:val="20"/>
        </w:rPr>
        <w:t xml:space="preserve"> </w:t>
      </w:r>
      <w:r>
        <w:rPr>
          <w:sz w:val="20"/>
        </w:rPr>
        <w:t>view</w:t>
      </w:r>
      <w:r>
        <w:rPr>
          <w:spacing w:val="-8"/>
          <w:sz w:val="20"/>
        </w:rPr>
        <w:t xml:space="preserve"> </w:t>
      </w:r>
      <w:r>
        <w:rPr>
          <w:sz w:val="20"/>
        </w:rPr>
        <w:t>the</w:t>
      </w:r>
      <w:r>
        <w:rPr>
          <w:spacing w:val="-8"/>
          <w:sz w:val="20"/>
        </w:rPr>
        <w:t xml:space="preserve"> </w:t>
      </w:r>
      <w:r>
        <w:rPr>
          <w:sz w:val="20"/>
        </w:rPr>
        <w:t>overall</w:t>
      </w:r>
      <w:r>
        <w:rPr>
          <w:spacing w:val="-7"/>
          <w:sz w:val="20"/>
        </w:rPr>
        <w:t xml:space="preserve"> </w:t>
      </w:r>
      <w:r>
        <w:rPr>
          <w:sz w:val="20"/>
        </w:rPr>
        <w:t>status</w:t>
      </w:r>
      <w:r>
        <w:rPr>
          <w:spacing w:val="-7"/>
          <w:sz w:val="20"/>
        </w:rPr>
        <w:t xml:space="preserve"> </w:t>
      </w:r>
      <w:r>
        <w:rPr>
          <w:sz w:val="20"/>
        </w:rPr>
        <w:t>of</w:t>
      </w:r>
      <w:r>
        <w:rPr>
          <w:spacing w:val="-7"/>
          <w:sz w:val="20"/>
        </w:rPr>
        <w:t xml:space="preserve"> </w:t>
      </w:r>
      <w:r>
        <w:rPr>
          <w:sz w:val="20"/>
        </w:rPr>
        <w:t>the</w:t>
      </w:r>
      <w:r>
        <w:rPr>
          <w:spacing w:val="-8"/>
          <w:sz w:val="20"/>
        </w:rPr>
        <w:t xml:space="preserve"> </w:t>
      </w:r>
      <w:r>
        <w:rPr>
          <w:sz w:val="20"/>
        </w:rPr>
        <w:t>BladeCenter</w:t>
      </w:r>
      <w:r>
        <w:rPr>
          <w:spacing w:val="-8"/>
          <w:sz w:val="20"/>
        </w:rPr>
        <w:t xml:space="preserve"> </w:t>
      </w:r>
      <w:r>
        <w:rPr>
          <w:sz w:val="20"/>
        </w:rPr>
        <w:t>chassis,</w:t>
      </w:r>
      <w:r>
        <w:rPr>
          <w:spacing w:val="-7"/>
          <w:sz w:val="20"/>
        </w:rPr>
        <w:t xml:space="preserve"> </w:t>
      </w:r>
      <w:r>
        <w:rPr>
          <w:sz w:val="20"/>
        </w:rPr>
        <w:t>select</w:t>
      </w:r>
      <w:r>
        <w:rPr>
          <w:spacing w:val="-8"/>
          <w:sz w:val="20"/>
        </w:rPr>
        <w:t xml:space="preserve"> </w:t>
      </w:r>
      <w:r>
        <w:rPr>
          <w:sz w:val="20"/>
        </w:rPr>
        <w:t>the</w:t>
      </w:r>
      <w:r>
        <w:rPr>
          <w:spacing w:val="-7"/>
          <w:sz w:val="20"/>
        </w:rPr>
        <w:t xml:space="preserve"> </w:t>
      </w:r>
      <w:r>
        <w:rPr>
          <w:b/>
          <w:sz w:val="20"/>
        </w:rPr>
        <w:t>Lenovo</w:t>
      </w:r>
      <w:r>
        <w:rPr>
          <w:b/>
          <w:spacing w:val="-8"/>
          <w:sz w:val="20"/>
        </w:rPr>
        <w:t xml:space="preserve"> </w:t>
      </w:r>
      <w:r>
        <w:rPr>
          <w:b/>
          <w:sz w:val="20"/>
        </w:rPr>
        <w:t>BladeCenter(s)</w:t>
      </w:r>
      <w:r>
        <w:rPr>
          <w:b/>
          <w:spacing w:val="-7"/>
          <w:sz w:val="20"/>
        </w:rPr>
        <w:t xml:space="preserve"> </w:t>
      </w:r>
      <w:r>
        <w:rPr>
          <w:sz w:val="20"/>
        </w:rPr>
        <w:t>view.</w:t>
      </w:r>
    </w:p>
    <w:p w14:paraId="7BE90B83" w14:textId="77777777" w:rsidR="00FD3DFB" w:rsidRDefault="00000630">
      <w:pPr>
        <w:pStyle w:val="a3"/>
        <w:tabs>
          <w:tab w:val="left" w:pos="967"/>
        </w:tabs>
        <w:spacing w:before="94" w:line="249" w:lineRule="auto"/>
        <w:ind w:left="967" w:right="377" w:hanging="851"/>
      </w:pPr>
      <w:r>
        <w:t>Step</w:t>
      </w:r>
      <w:r>
        <w:rPr>
          <w:spacing w:val="-5"/>
        </w:rPr>
        <w:t xml:space="preserve"> </w:t>
      </w:r>
      <w:r>
        <w:t>4.</w:t>
      </w:r>
      <w:r>
        <w:tab/>
        <w:t>To</w:t>
      </w:r>
      <w:r>
        <w:rPr>
          <w:spacing w:val="-4"/>
        </w:rPr>
        <w:t xml:space="preserve"> </w:t>
      </w:r>
      <w:r>
        <w:t>view</w:t>
      </w:r>
      <w:r>
        <w:rPr>
          <w:spacing w:val="-6"/>
        </w:rPr>
        <w:t xml:space="preserve"> </w:t>
      </w:r>
      <w:r>
        <w:t>the</w:t>
      </w:r>
      <w:r>
        <w:rPr>
          <w:spacing w:val="-6"/>
        </w:rPr>
        <w:t xml:space="preserve"> </w:t>
      </w:r>
      <w:r>
        <w:t>critical</w:t>
      </w:r>
      <w:r>
        <w:rPr>
          <w:spacing w:val="-4"/>
        </w:rPr>
        <w:t xml:space="preserve"> </w:t>
      </w:r>
      <w:r>
        <w:t>or</w:t>
      </w:r>
      <w:r>
        <w:rPr>
          <w:spacing w:val="-3"/>
        </w:rPr>
        <w:t xml:space="preserve"> </w:t>
      </w:r>
      <w:r>
        <w:t>warning</w:t>
      </w:r>
      <w:r>
        <w:rPr>
          <w:spacing w:val="-6"/>
        </w:rPr>
        <w:t xml:space="preserve"> </w:t>
      </w:r>
      <w:r>
        <w:t>alerts</w:t>
      </w:r>
      <w:r>
        <w:rPr>
          <w:spacing w:val="-6"/>
        </w:rPr>
        <w:t xml:space="preserve"> </w:t>
      </w:r>
      <w:r>
        <w:t>associated</w:t>
      </w:r>
      <w:r>
        <w:rPr>
          <w:spacing w:val="-4"/>
        </w:rPr>
        <w:t xml:space="preserve"> </w:t>
      </w:r>
      <w:r>
        <w:t>with</w:t>
      </w:r>
      <w:r>
        <w:rPr>
          <w:spacing w:val="-4"/>
        </w:rPr>
        <w:t xml:space="preserve"> </w:t>
      </w:r>
      <w:r>
        <w:t>the</w:t>
      </w:r>
      <w:r>
        <w:rPr>
          <w:spacing w:val="-6"/>
        </w:rPr>
        <w:t xml:space="preserve"> </w:t>
      </w:r>
      <w:r>
        <w:t>hardware,</w:t>
      </w:r>
      <w:r>
        <w:rPr>
          <w:spacing w:val="-3"/>
        </w:rPr>
        <w:t xml:space="preserve"> </w:t>
      </w:r>
      <w:r>
        <w:t>click</w:t>
      </w:r>
      <w:r>
        <w:rPr>
          <w:spacing w:val="-6"/>
        </w:rPr>
        <w:t xml:space="preserve"> </w:t>
      </w:r>
      <w:r>
        <w:rPr>
          <w:b/>
        </w:rPr>
        <w:t>Active</w:t>
      </w:r>
      <w:r>
        <w:rPr>
          <w:b/>
          <w:spacing w:val="-4"/>
        </w:rPr>
        <w:t xml:space="preserve"> </w:t>
      </w:r>
      <w:r>
        <w:rPr>
          <w:b/>
        </w:rPr>
        <w:t>Alerts</w:t>
      </w:r>
      <w:r>
        <w:t>.</w:t>
      </w:r>
      <w:r>
        <w:rPr>
          <w:spacing w:val="-4"/>
        </w:rPr>
        <w:t xml:space="preserve"> </w:t>
      </w:r>
      <w:r>
        <w:t>To</w:t>
      </w:r>
      <w:r>
        <w:rPr>
          <w:spacing w:val="-4"/>
        </w:rPr>
        <w:t xml:space="preserve"> </w:t>
      </w:r>
      <w:r>
        <w:t>learn</w:t>
      </w:r>
      <w:r>
        <w:rPr>
          <w:w w:val="97"/>
        </w:rPr>
        <w:t xml:space="preserve"> </w:t>
      </w:r>
      <w:r>
        <w:t xml:space="preserve">more about the alerts, refer to </w:t>
      </w:r>
      <w:hyperlink w:anchor="_bookmark77" w:history="1">
        <w:r>
          <w:t>“Using Health Explorer to view and resolve problems” on page</w:t>
        </w:r>
        <w:r>
          <w:rPr>
            <w:spacing w:val="-21"/>
          </w:rPr>
          <w:t xml:space="preserve"> </w:t>
        </w:r>
        <w:r>
          <w:t>46</w:t>
        </w:r>
      </w:hyperlink>
      <w:r>
        <w:t>.</w:t>
      </w:r>
    </w:p>
    <w:p w14:paraId="366B9F4B" w14:textId="77777777" w:rsidR="00FD3DFB" w:rsidRDefault="00000630">
      <w:pPr>
        <w:pStyle w:val="a3"/>
        <w:tabs>
          <w:tab w:val="left" w:pos="967"/>
        </w:tabs>
        <w:spacing w:before="85" w:line="249" w:lineRule="auto"/>
        <w:ind w:left="967" w:right="587" w:hanging="851"/>
      </w:pPr>
      <w:r>
        <w:t>Step</w:t>
      </w:r>
      <w:r>
        <w:rPr>
          <w:spacing w:val="-5"/>
        </w:rPr>
        <w:t xml:space="preserve"> </w:t>
      </w:r>
      <w:r>
        <w:t>5.</w:t>
      </w:r>
      <w:r>
        <w:tab/>
        <w:t xml:space="preserve">To view the chassis modules information, click </w:t>
      </w:r>
      <w:r>
        <w:rPr>
          <w:b/>
        </w:rPr>
        <w:t>Lenovo BladeCenter Modules</w:t>
      </w:r>
      <w:r>
        <w:t>, and</w:t>
      </w:r>
      <w:r>
        <w:rPr>
          <w:spacing w:val="-26"/>
        </w:rPr>
        <w:t xml:space="preserve"> </w:t>
      </w:r>
      <w:r>
        <w:t>select</w:t>
      </w:r>
      <w:r>
        <w:rPr>
          <w:spacing w:val="-4"/>
        </w:rPr>
        <w:t xml:space="preserve"> </w:t>
      </w:r>
      <w:r>
        <w:t>the chassis module that you want to</w:t>
      </w:r>
      <w:r>
        <w:rPr>
          <w:spacing w:val="16"/>
        </w:rPr>
        <w:t xml:space="preserve"> </w:t>
      </w:r>
      <w:r>
        <w:t>check.</w:t>
      </w:r>
    </w:p>
    <w:p w14:paraId="59CAE014" w14:textId="77777777" w:rsidR="00FD3DFB" w:rsidRDefault="00FD3DFB">
      <w:pPr>
        <w:pStyle w:val="a3"/>
        <w:spacing w:before="9"/>
      </w:pPr>
    </w:p>
    <w:p w14:paraId="57034551" w14:textId="77777777" w:rsidR="00FD3DFB" w:rsidRDefault="00000630">
      <w:pPr>
        <w:ind w:left="967"/>
        <w:rPr>
          <w:sz w:val="20"/>
        </w:rPr>
      </w:pPr>
      <w:r>
        <w:rPr>
          <w:sz w:val="20"/>
        </w:rPr>
        <w:t xml:space="preserve">The views in the </w:t>
      </w:r>
      <w:r>
        <w:rPr>
          <w:b/>
          <w:sz w:val="20"/>
        </w:rPr>
        <w:t xml:space="preserve">Lenovo BladeCenter Modules </w:t>
      </w:r>
      <w:r>
        <w:rPr>
          <w:sz w:val="20"/>
        </w:rPr>
        <w:t>subfolder include:</w:t>
      </w:r>
    </w:p>
    <w:p w14:paraId="33871D67" w14:textId="77777777" w:rsidR="00FD3DFB" w:rsidRDefault="00000630">
      <w:pPr>
        <w:pStyle w:val="a4"/>
        <w:numPr>
          <w:ilvl w:val="0"/>
          <w:numId w:val="13"/>
        </w:numPr>
        <w:tabs>
          <w:tab w:val="left" w:pos="1218"/>
        </w:tabs>
        <w:spacing w:before="127"/>
        <w:ind w:hanging="243"/>
        <w:rPr>
          <w:sz w:val="20"/>
        </w:rPr>
      </w:pPr>
      <w:r>
        <w:rPr>
          <w:sz w:val="20"/>
        </w:rPr>
        <w:t>Lenovo BladeCenter</w:t>
      </w:r>
      <w:r>
        <w:rPr>
          <w:spacing w:val="-14"/>
          <w:sz w:val="20"/>
        </w:rPr>
        <w:t xml:space="preserve"> </w:t>
      </w:r>
      <w:r>
        <w:rPr>
          <w:sz w:val="20"/>
        </w:rPr>
        <w:t>Blades</w:t>
      </w:r>
    </w:p>
    <w:p w14:paraId="617FBE40" w14:textId="77777777" w:rsidR="00FD3DFB" w:rsidRDefault="00000630">
      <w:pPr>
        <w:pStyle w:val="a4"/>
        <w:numPr>
          <w:ilvl w:val="0"/>
          <w:numId w:val="13"/>
        </w:numPr>
        <w:tabs>
          <w:tab w:val="left" w:pos="1218"/>
        </w:tabs>
        <w:spacing w:before="93"/>
        <w:ind w:left="1217"/>
        <w:rPr>
          <w:sz w:val="20"/>
        </w:rPr>
      </w:pPr>
      <w:r>
        <w:rPr>
          <w:sz w:val="20"/>
        </w:rPr>
        <w:t>Lenovo BladeCenter</w:t>
      </w:r>
      <w:r>
        <w:rPr>
          <w:spacing w:val="-21"/>
          <w:sz w:val="20"/>
        </w:rPr>
        <w:t xml:space="preserve"> </w:t>
      </w:r>
      <w:r>
        <w:rPr>
          <w:sz w:val="20"/>
        </w:rPr>
        <w:t>Chassis</w:t>
      </w:r>
    </w:p>
    <w:p w14:paraId="7CB2822D" w14:textId="77777777" w:rsidR="00FD3DFB" w:rsidRDefault="00000630">
      <w:pPr>
        <w:pStyle w:val="a4"/>
        <w:numPr>
          <w:ilvl w:val="0"/>
          <w:numId w:val="13"/>
        </w:numPr>
        <w:tabs>
          <w:tab w:val="left" w:pos="1218"/>
        </w:tabs>
        <w:spacing w:before="93"/>
        <w:ind w:left="1217"/>
        <w:rPr>
          <w:sz w:val="20"/>
        </w:rPr>
      </w:pPr>
      <w:r>
        <w:rPr>
          <w:sz w:val="20"/>
        </w:rPr>
        <w:t>Lenovo BladeCenter Cooling Modules</w:t>
      </w:r>
    </w:p>
    <w:p w14:paraId="6738EBE3" w14:textId="77777777" w:rsidR="00FD3DFB" w:rsidRDefault="00000630">
      <w:pPr>
        <w:pStyle w:val="a4"/>
        <w:numPr>
          <w:ilvl w:val="0"/>
          <w:numId w:val="13"/>
        </w:numPr>
        <w:tabs>
          <w:tab w:val="left" w:pos="1218"/>
        </w:tabs>
        <w:spacing w:before="93"/>
        <w:ind w:left="1217"/>
        <w:rPr>
          <w:sz w:val="20"/>
        </w:rPr>
      </w:pPr>
      <w:r>
        <w:rPr>
          <w:sz w:val="20"/>
        </w:rPr>
        <w:t>Lenovo BladeCenter I/O</w:t>
      </w:r>
      <w:r>
        <w:rPr>
          <w:spacing w:val="-6"/>
          <w:sz w:val="20"/>
        </w:rPr>
        <w:t xml:space="preserve"> </w:t>
      </w:r>
      <w:r>
        <w:rPr>
          <w:sz w:val="20"/>
        </w:rPr>
        <w:t>Modules</w:t>
      </w:r>
    </w:p>
    <w:p w14:paraId="0DBE40E7" w14:textId="77777777" w:rsidR="00FD3DFB" w:rsidRDefault="00000630">
      <w:pPr>
        <w:pStyle w:val="a4"/>
        <w:numPr>
          <w:ilvl w:val="0"/>
          <w:numId w:val="13"/>
        </w:numPr>
        <w:tabs>
          <w:tab w:val="left" w:pos="1218"/>
        </w:tabs>
        <w:spacing w:before="93"/>
        <w:ind w:left="1217"/>
        <w:rPr>
          <w:sz w:val="20"/>
        </w:rPr>
      </w:pPr>
      <w:r>
        <w:rPr>
          <w:sz w:val="20"/>
        </w:rPr>
        <w:t>Lenovo BladeCenter Management</w:t>
      </w:r>
      <w:r>
        <w:rPr>
          <w:spacing w:val="-6"/>
          <w:sz w:val="20"/>
        </w:rPr>
        <w:t xml:space="preserve"> </w:t>
      </w:r>
      <w:r>
        <w:rPr>
          <w:sz w:val="20"/>
        </w:rPr>
        <w:t>Modules</w:t>
      </w:r>
    </w:p>
    <w:p w14:paraId="56CCA4CD" w14:textId="77777777" w:rsidR="00FD3DFB" w:rsidRDefault="00000630">
      <w:pPr>
        <w:pStyle w:val="a4"/>
        <w:numPr>
          <w:ilvl w:val="0"/>
          <w:numId w:val="13"/>
        </w:numPr>
        <w:tabs>
          <w:tab w:val="left" w:pos="1218"/>
        </w:tabs>
        <w:spacing w:before="93"/>
        <w:ind w:left="1217"/>
        <w:rPr>
          <w:sz w:val="20"/>
        </w:rPr>
      </w:pPr>
      <w:r>
        <w:rPr>
          <w:sz w:val="20"/>
        </w:rPr>
        <w:t>Lenovo BladeCenter Media</w:t>
      </w:r>
      <w:r>
        <w:rPr>
          <w:spacing w:val="-4"/>
          <w:sz w:val="20"/>
        </w:rPr>
        <w:t xml:space="preserve"> </w:t>
      </w:r>
      <w:r>
        <w:rPr>
          <w:sz w:val="20"/>
        </w:rPr>
        <w:t>Modules</w:t>
      </w:r>
    </w:p>
    <w:p w14:paraId="03DB1FDF" w14:textId="77777777" w:rsidR="00FD3DFB" w:rsidRDefault="00000630">
      <w:pPr>
        <w:pStyle w:val="a4"/>
        <w:numPr>
          <w:ilvl w:val="0"/>
          <w:numId w:val="13"/>
        </w:numPr>
        <w:tabs>
          <w:tab w:val="left" w:pos="1218"/>
        </w:tabs>
        <w:spacing w:before="93"/>
        <w:ind w:left="1217"/>
        <w:rPr>
          <w:sz w:val="20"/>
        </w:rPr>
      </w:pPr>
      <w:r>
        <w:rPr>
          <w:sz w:val="20"/>
        </w:rPr>
        <w:t>Lenovo BladeCenter Power</w:t>
      </w:r>
      <w:r>
        <w:rPr>
          <w:spacing w:val="-8"/>
          <w:sz w:val="20"/>
        </w:rPr>
        <w:t xml:space="preserve"> </w:t>
      </w:r>
      <w:r>
        <w:rPr>
          <w:sz w:val="20"/>
        </w:rPr>
        <w:t>Modules</w:t>
      </w:r>
    </w:p>
    <w:p w14:paraId="086267DC" w14:textId="77777777" w:rsidR="00FD3DFB" w:rsidRDefault="00000630">
      <w:pPr>
        <w:pStyle w:val="a4"/>
        <w:numPr>
          <w:ilvl w:val="0"/>
          <w:numId w:val="13"/>
        </w:numPr>
        <w:tabs>
          <w:tab w:val="left" w:pos="1218"/>
        </w:tabs>
        <w:spacing w:before="92"/>
        <w:ind w:left="1217"/>
        <w:rPr>
          <w:sz w:val="20"/>
        </w:rPr>
      </w:pPr>
      <w:r>
        <w:rPr>
          <w:sz w:val="20"/>
        </w:rPr>
        <w:t>Lenovo BladeCenter Storage</w:t>
      </w:r>
      <w:r>
        <w:rPr>
          <w:spacing w:val="-8"/>
          <w:sz w:val="20"/>
        </w:rPr>
        <w:t xml:space="preserve"> </w:t>
      </w:r>
      <w:r>
        <w:rPr>
          <w:sz w:val="20"/>
        </w:rPr>
        <w:t>Modules</w:t>
      </w:r>
    </w:p>
    <w:p w14:paraId="42371F17" w14:textId="77777777" w:rsidR="00FD3DFB" w:rsidRDefault="00FD3DFB">
      <w:pPr>
        <w:pStyle w:val="a3"/>
        <w:spacing w:before="11"/>
      </w:pPr>
    </w:p>
    <w:p w14:paraId="57B089B9" w14:textId="77777777" w:rsidR="00FD3DFB" w:rsidRDefault="00000630">
      <w:pPr>
        <w:pStyle w:val="2"/>
        <w:spacing w:before="0"/>
        <w:ind w:left="117"/>
      </w:pPr>
      <w:bookmarkStart w:id="235" w:name="Monitoring_the_Flex_System_chassis_healt"/>
      <w:bookmarkStart w:id="236" w:name="_bookmark47"/>
      <w:bookmarkEnd w:id="235"/>
      <w:bookmarkEnd w:id="236"/>
      <w:r>
        <w:t>Monitoring the Flex System chassis health</w:t>
      </w:r>
    </w:p>
    <w:p w14:paraId="2AA06C47" w14:textId="77777777" w:rsidR="00FD3DFB" w:rsidRDefault="00000630">
      <w:pPr>
        <w:pStyle w:val="a3"/>
        <w:spacing w:before="123" w:line="220" w:lineRule="exact"/>
        <w:ind w:left="117" w:right="409"/>
      </w:pPr>
      <w:r>
        <w:t>The following procedure describes how to monitor the health of the Flex System chassis and chassis modules.</w:t>
      </w:r>
    </w:p>
    <w:p w14:paraId="6766B31C" w14:textId="77777777" w:rsidR="00FD3DFB" w:rsidRDefault="00FD3DFB">
      <w:pPr>
        <w:pStyle w:val="a3"/>
        <w:spacing w:before="4"/>
        <w:rPr>
          <w:sz w:val="21"/>
        </w:rPr>
      </w:pPr>
    </w:p>
    <w:p w14:paraId="69F238C6" w14:textId="77777777" w:rsidR="00FD3DFB" w:rsidRDefault="00000630">
      <w:pPr>
        <w:pStyle w:val="4"/>
        <w:ind w:left="117"/>
      </w:pPr>
      <w:r>
        <w:t>Procedure</w:t>
      </w:r>
    </w:p>
    <w:p w14:paraId="0C78EA96" w14:textId="77777777" w:rsidR="00FD3DFB" w:rsidRDefault="00000630">
      <w:pPr>
        <w:pStyle w:val="a3"/>
        <w:tabs>
          <w:tab w:val="left" w:pos="967"/>
        </w:tabs>
        <w:spacing w:before="94" w:line="223" w:lineRule="exact"/>
        <w:ind w:left="117"/>
      </w:pPr>
      <w:r>
        <w:t>Step</w:t>
      </w:r>
      <w:r>
        <w:rPr>
          <w:spacing w:val="-5"/>
        </w:rPr>
        <w:t xml:space="preserve"> </w:t>
      </w:r>
      <w:r>
        <w:t>1.</w:t>
      </w:r>
      <w:r>
        <w:tab/>
        <w:t>Log in to the Operations Manager</w:t>
      </w:r>
      <w:r>
        <w:rPr>
          <w:spacing w:val="-11"/>
        </w:rPr>
        <w:t xml:space="preserve"> </w:t>
      </w:r>
      <w:r>
        <w:t>console.</w:t>
      </w:r>
    </w:p>
    <w:p w14:paraId="15CC2A20" w14:textId="77777777" w:rsidR="00FD3DFB" w:rsidRDefault="00000630">
      <w:pPr>
        <w:tabs>
          <w:tab w:val="left" w:pos="967"/>
        </w:tabs>
        <w:spacing w:line="237" w:lineRule="auto"/>
        <w:ind w:left="967" w:right="885" w:hanging="851"/>
        <w:rPr>
          <w:sz w:val="20"/>
        </w:rPr>
      </w:pPr>
      <w:r>
        <w:rPr>
          <w:sz w:val="20"/>
        </w:rPr>
        <w:t>Step</w:t>
      </w:r>
      <w:r>
        <w:rPr>
          <w:spacing w:val="-5"/>
          <w:sz w:val="20"/>
        </w:rPr>
        <w:t xml:space="preserve"> </w:t>
      </w:r>
      <w:r>
        <w:rPr>
          <w:sz w:val="20"/>
        </w:rPr>
        <w:t>2.</w:t>
      </w:r>
      <w:r>
        <w:rPr>
          <w:sz w:val="20"/>
        </w:rPr>
        <w:tab/>
        <w:t>In</w:t>
      </w:r>
      <w:r>
        <w:rPr>
          <w:spacing w:val="-7"/>
          <w:sz w:val="20"/>
        </w:rPr>
        <w:t xml:space="preserve"> </w:t>
      </w:r>
      <w:r>
        <w:rPr>
          <w:sz w:val="20"/>
        </w:rPr>
        <w:t>the</w:t>
      </w:r>
      <w:r>
        <w:rPr>
          <w:spacing w:val="-7"/>
          <w:sz w:val="20"/>
        </w:rPr>
        <w:t xml:space="preserve"> </w:t>
      </w:r>
      <w:r>
        <w:rPr>
          <w:sz w:val="20"/>
        </w:rPr>
        <w:t>left</w:t>
      </w:r>
      <w:r>
        <w:rPr>
          <w:spacing w:val="-8"/>
          <w:sz w:val="20"/>
        </w:rPr>
        <w:t xml:space="preserve"> </w:t>
      </w:r>
      <w:r>
        <w:rPr>
          <w:sz w:val="20"/>
        </w:rPr>
        <w:t>navigation</w:t>
      </w:r>
      <w:r>
        <w:rPr>
          <w:spacing w:val="-7"/>
          <w:sz w:val="20"/>
        </w:rPr>
        <w:t xml:space="preserve"> </w:t>
      </w:r>
      <w:r>
        <w:rPr>
          <w:sz w:val="20"/>
        </w:rPr>
        <w:t>pane,</w:t>
      </w:r>
      <w:r>
        <w:rPr>
          <w:spacing w:val="-7"/>
          <w:sz w:val="20"/>
        </w:rPr>
        <w:t xml:space="preserve"> </w:t>
      </w:r>
      <w:r>
        <w:rPr>
          <w:sz w:val="20"/>
        </w:rPr>
        <w:t>click</w:t>
      </w:r>
      <w:r>
        <w:rPr>
          <w:spacing w:val="-7"/>
          <w:sz w:val="20"/>
        </w:rPr>
        <w:t xml:space="preserve"> </w:t>
      </w:r>
      <w:r>
        <w:rPr>
          <w:b/>
          <w:sz w:val="20"/>
        </w:rPr>
        <w:t>Monitoring</w:t>
      </w:r>
      <w:r>
        <w:rPr>
          <w:b/>
          <w:spacing w:val="-8"/>
          <w:sz w:val="20"/>
        </w:rPr>
        <w:t xml:space="preserve"> </w:t>
      </w:r>
      <w:r>
        <w:rPr>
          <w:rFonts w:ascii="Arial Unicode MS" w:hAnsi="Arial Unicode MS"/>
          <w:sz w:val="20"/>
        </w:rPr>
        <w:t>➙</w:t>
      </w:r>
      <w:r>
        <w:rPr>
          <w:rFonts w:ascii="Arial Unicode MS" w:hAnsi="Arial Unicode MS"/>
          <w:spacing w:val="-6"/>
          <w:sz w:val="20"/>
        </w:rPr>
        <w:t xml:space="preserve"> </w:t>
      </w:r>
      <w:r>
        <w:rPr>
          <w:b/>
          <w:sz w:val="20"/>
        </w:rPr>
        <w:t>Lenovo</w:t>
      </w:r>
      <w:r>
        <w:rPr>
          <w:b/>
          <w:spacing w:val="-8"/>
          <w:sz w:val="20"/>
        </w:rPr>
        <w:t xml:space="preserve"> </w:t>
      </w:r>
      <w:r>
        <w:rPr>
          <w:b/>
          <w:sz w:val="20"/>
        </w:rPr>
        <w:t>Hardware</w:t>
      </w:r>
      <w:r>
        <w:rPr>
          <w:b/>
          <w:spacing w:val="-7"/>
          <w:sz w:val="20"/>
        </w:rPr>
        <w:t xml:space="preserve"> </w:t>
      </w:r>
      <w:r>
        <w:rPr>
          <w:rFonts w:ascii="Arial Unicode MS" w:hAnsi="Arial Unicode MS"/>
          <w:sz w:val="20"/>
        </w:rPr>
        <w:t>➙</w:t>
      </w:r>
      <w:r>
        <w:rPr>
          <w:rFonts w:ascii="Arial Unicode MS" w:hAnsi="Arial Unicode MS"/>
          <w:spacing w:val="-8"/>
          <w:sz w:val="20"/>
        </w:rPr>
        <w:t xml:space="preserve"> </w:t>
      </w:r>
      <w:r>
        <w:rPr>
          <w:b/>
          <w:sz w:val="20"/>
        </w:rPr>
        <w:t>Lenovo</w:t>
      </w:r>
      <w:r>
        <w:rPr>
          <w:b/>
          <w:spacing w:val="-8"/>
          <w:sz w:val="20"/>
        </w:rPr>
        <w:t xml:space="preserve"> </w:t>
      </w:r>
      <w:r>
        <w:rPr>
          <w:b/>
          <w:sz w:val="20"/>
        </w:rPr>
        <w:t>Flex</w:t>
      </w:r>
      <w:r>
        <w:rPr>
          <w:b/>
          <w:spacing w:val="-7"/>
          <w:sz w:val="20"/>
        </w:rPr>
        <w:t xml:space="preserve"> </w:t>
      </w:r>
      <w:r>
        <w:rPr>
          <w:b/>
          <w:sz w:val="20"/>
        </w:rPr>
        <w:t>System</w:t>
      </w:r>
      <w:r>
        <w:rPr>
          <w:b/>
          <w:w w:val="99"/>
          <w:sz w:val="20"/>
        </w:rPr>
        <w:t xml:space="preserve"> </w:t>
      </w:r>
      <w:r>
        <w:rPr>
          <w:b/>
          <w:sz w:val="20"/>
        </w:rPr>
        <w:t>Chassis and</w:t>
      </w:r>
      <w:r>
        <w:rPr>
          <w:b/>
          <w:spacing w:val="-25"/>
          <w:sz w:val="20"/>
        </w:rPr>
        <w:t xml:space="preserve"> </w:t>
      </w:r>
      <w:r>
        <w:rPr>
          <w:b/>
          <w:sz w:val="20"/>
        </w:rPr>
        <w:t>Modules</w:t>
      </w:r>
      <w:r>
        <w:rPr>
          <w:sz w:val="20"/>
        </w:rPr>
        <w:t>.</w:t>
      </w:r>
    </w:p>
    <w:p w14:paraId="5478D8DA" w14:textId="77777777" w:rsidR="00FD3DFB" w:rsidRDefault="00000630">
      <w:pPr>
        <w:tabs>
          <w:tab w:val="left" w:pos="967"/>
        </w:tabs>
        <w:spacing w:before="99"/>
        <w:ind w:left="117"/>
        <w:rPr>
          <w:b/>
          <w:sz w:val="20"/>
        </w:rPr>
      </w:pPr>
      <w:r>
        <w:rPr>
          <w:sz w:val="20"/>
        </w:rPr>
        <w:t>Step</w:t>
      </w:r>
      <w:r>
        <w:rPr>
          <w:spacing w:val="-5"/>
          <w:sz w:val="20"/>
        </w:rPr>
        <w:t xml:space="preserve"> </w:t>
      </w:r>
      <w:r>
        <w:rPr>
          <w:sz w:val="20"/>
        </w:rPr>
        <w:t>3.</w:t>
      </w:r>
      <w:r>
        <w:rPr>
          <w:sz w:val="20"/>
        </w:rPr>
        <w:tab/>
        <w:t>To</w:t>
      </w:r>
      <w:r>
        <w:rPr>
          <w:spacing w:val="-9"/>
          <w:sz w:val="20"/>
        </w:rPr>
        <w:t xml:space="preserve"> </w:t>
      </w:r>
      <w:r>
        <w:rPr>
          <w:sz w:val="20"/>
        </w:rPr>
        <w:t>view</w:t>
      </w:r>
      <w:r>
        <w:rPr>
          <w:spacing w:val="-10"/>
          <w:sz w:val="20"/>
        </w:rPr>
        <w:t xml:space="preserve"> </w:t>
      </w:r>
      <w:r>
        <w:rPr>
          <w:sz w:val="20"/>
        </w:rPr>
        <w:t>the</w:t>
      </w:r>
      <w:r>
        <w:rPr>
          <w:spacing w:val="-10"/>
          <w:sz w:val="20"/>
        </w:rPr>
        <w:t xml:space="preserve"> </w:t>
      </w:r>
      <w:r>
        <w:rPr>
          <w:sz w:val="20"/>
        </w:rPr>
        <w:t>overall</w:t>
      </w:r>
      <w:r>
        <w:rPr>
          <w:spacing w:val="-9"/>
          <w:sz w:val="20"/>
        </w:rPr>
        <w:t xml:space="preserve"> </w:t>
      </w:r>
      <w:r>
        <w:rPr>
          <w:sz w:val="20"/>
        </w:rPr>
        <w:t>status</w:t>
      </w:r>
      <w:r>
        <w:rPr>
          <w:spacing w:val="-9"/>
          <w:sz w:val="20"/>
        </w:rPr>
        <w:t xml:space="preserve"> </w:t>
      </w:r>
      <w:r>
        <w:rPr>
          <w:sz w:val="20"/>
        </w:rPr>
        <w:t>of</w:t>
      </w:r>
      <w:r>
        <w:rPr>
          <w:spacing w:val="-9"/>
          <w:sz w:val="20"/>
        </w:rPr>
        <w:t xml:space="preserve"> </w:t>
      </w:r>
      <w:r>
        <w:rPr>
          <w:sz w:val="20"/>
        </w:rPr>
        <w:t>the</w:t>
      </w:r>
      <w:r>
        <w:rPr>
          <w:spacing w:val="-10"/>
          <w:sz w:val="20"/>
        </w:rPr>
        <w:t xml:space="preserve"> </w:t>
      </w:r>
      <w:r>
        <w:rPr>
          <w:sz w:val="20"/>
        </w:rPr>
        <w:t>Flex</w:t>
      </w:r>
      <w:r>
        <w:rPr>
          <w:spacing w:val="-9"/>
          <w:sz w:val="20"/>
        </w:rPr>
        <w:t xml:space="preserve"> </w:t>
      </w:r>
      <w:r>
        <w:rPr>
          <w:sz w:val="20"/>
        </w:rPr>
        <w:t>System</w:t>
      </w:r>
      <w:r>
        <w:rPr>
          <w:spacing w:val="-9"/>
          <w:sz w:val="20"/>
        </w:rPr>
        <w:t xml:space="preserve"> </w:t>
      </w:r>
      <w:r>
        <w:rPr>
          <w:sz w:val="20"/>
        </w:rPr>
        <w:t>chassis,</w:t>
      </w:r>
      <w:r>
        <w:rPr>
          <w:spacing w:val="-9"/>
          <w:sz w:val="20"/>
        </w:rPr>
        <w:t xml:space="preserve"> </w:t>
      </w:r>
      <w:r>
        <w:rPr>
          <w:sz w:val="20"/>
        </w:rPr>
        <w:t>select</w:t>
      </w:r>
      <w:r>
        <w:rPr>
          <w:spacing w:val="-10"/>
          <w:sz w:val="20"/>
        </w:rPr>
        <w:t xml:space="preserve"> </w:t>
      </w:r>
      <w:r>
        <w:rPr>
          <w:sz w:val="20"/>
        </w:rPr>
        <w:t>the</w:t>
      </w:r>
      <w:r>
        <w:rPr>
          <w:spacing w:val="-9"/>
          <w:sz w:val="20"/>
        </w:rPr>
        <w:t xml:space="preserve"> </w:t>
      </w:r>
      <w:r>
        <w:rPr>
          <w:b/>
          <w:sz w:val="20"/>
        </w:rPr>
        <w:t>Lenovo</w:t>
      </w:r>
      <w:r>
        <w:rPr>
          <w:b/>
          <w:spacing w:val="-10"/>
          <w:sz w:val="20"/>
        </w:rPr>
        <w:t xml:space="preserve"> </w:t>
      </w:r>
      <w:r>
        <w:rPr>
          <w:b/>
          <w:sz w:val="20"/>
        </w:rPr>
        <w:t>Flex</w:t>
      </w:r>
      <w:r>
        <w:rPr>
          <w:b/>
          <w:spacing w:val="-9"/>
          <w:sz w:val="20"/>
        </w:rPr>
        <w:t xml:space="preserve"> </w:t>
      </w:r>
      <w:r>
        <w:rPr>
          <w:b/>
          <w:sz w:val="20"/>
        </w:rPr>
        <w:t>System</w:t>
      </w:r>
      <w:r>
        <w:rPr>
          <w:b/>
          <w:spacing w:val="-10"/>
          <w:sz w:val="20"/>
        </w:rPr>
        <w:t xml:space="preserve"> </w:t>
      </w:r>
      <w:r>
        <w:rPr>
          <w:b/>
          <w:sz w:val="20"/>
        </w:rPr>
        <w:t>chassis</w:t>
      </w:r>
    </w:p>
    <w:p w14:paraId="3B240B1F" w14:textId="77777777" w:rsidR="00FD3DFB" w:rsidRDefault="00000630">
      <w:pPr>
        <w:pStyle w:val="a3"/>
        <w:spacing w:before="9"/>
        <w:ind w:left="967"/>
      </w:pPr>
      <w:r>
        <w:t>view.</w:t>
      </w:r>
    </w:p>
    <w:p w14:paraId="70CB7BA0" w14:textId="77777777" w:rsidR="00FD3DFB" w:rsidRDefault="00000630">
      <w:pPr>
        <w:pStyle w:val="a3"/>
        <w:tabs>
          <w:tab w:val="left" w:pos="967"/>
        </w:tabs>
        <w:spacing w:before="94" w:line="249" w:lineRule="auto"/>
        <w:ind w:left="967" w:right="377" w:hanging="851"/>
      </w:pPr>
      <w:r>
        <w:t>Step</w:t>
      </w:r>
      <w:r>
        <w:rPr>
          <w:spacing w:val="-5"/>
        </w:rPr>
        <w:t xml:space="preserve"> </w:t>
      </w:r>
      <w:r>
        <w:t>4.</w:t>
      </w:r>
      <w:r>
        <w:tab/>
        <w:t>To</w:t>
      </w:r>
      <w:r>
        <w:rPr>
          <w:spacing w:val="-4"/>
        </w:rPr>
        <w:t xml:space="preserve"> </w:t>
      </w:r>
      <w:r>
        <w:t>view</w:t>
      </w:r>
      <w:r>
        <w:rPr>
          <w:spacing w:val="-6"/>
        </w:rPr>
        <w:t xml:space="preserve"> </w:t>
      </w:r>
      <w:r>
        <w:t>the</w:t>
      </w:r>
      <w:r>
        <w:rPr>
          <w:spacing w:val="-6"/>
        </w:rPr>
        <w:t xml:space="preserve"> </w:t>
      </w:r>
      <w:r>
        <w:t>critical</w:t>
      </w:r>
      <w:r>
        <w:rPr>
          <w:spacing w:val="-4"/>
        </w:rPr>
        <w:t xml:space="preserve"> </w:t>
      </w:r>
      <w:r>
        <w:t>or</w:t>
      </w:r>
      <w:r>
        <w:rPr>
          <w:spacing w:val="-3"/>
        </w:rPr>
        <w:t xml:space="preserve"> </w:t>
      </w:r>
      <w:r>
        <w:t>warning</w:t>
      </w:r>
      <w:r>
        <w:rPr>
          <w:spacing w:val="-6"/>
        </w:rPr>
        <w:t xml:space="preserve"> </w:t>
      </w:r>
      <w:r>
        <w:t>alerts</w:t>
      </w:r>
      <w:r>
        <w:rPr>
          <w:spacing w:val="-6"/>
        </w:rPr>
        <w:t xml:space="preserve"> </w:t>
      </w:r>
      <w:r>
        <w:t>associated</w:t>
      </w:r>
      <w:r>
        <w:rPr>
          <w:spacing w:val="-4"/>
        </w:rPr>
        <w:t xml:space="preserve"> </w:t>
      </w:r>
      <w:r>
        <w:t>with</w:t>
      </w:r>
      <w:r>
        <w:rPr>
          <w:spacing w:val="-4"/>
        </w:rPr>
        <w:t xml:space="preserve"> </w:t>
      </w:r>
      <w:r>
        <w:t>the</w:t>
      </w:r>
      <w:r>
        <w:rPr>
          <w:spacing w:val="-6"/>
        </w:rPr>
        <w:t xml:space="preserve"> </w:t>
      </w:r>
      <w:r>
        <w:t>hardware,</w:t>
      </w:r>
      <w:r>
        <w:rPr>
          <w:spacing w:val="-3"/>
        </w:rPr>
        <w:t xml:space="preserve"> </w:t>
      </w:r>
      <w:r>
        <w:t>click</w:t>
      </w:r>
      <w:r>
        <w:rPr>
          <w:spacing w:val="-6"/>
        </w:rPr>
        <w:t xml:space="preserve"> </w:t>
      </w:r>
      <w:r>
        <w:rPr>
          <w:b/>
        </w:rPr>
        <w:t>Active</w:t>
      </w:r>
      <w:r>
        <w:rPr>
          <w:b/>
          <w:spacing w:val="-4"/>
        </w:rPr>
        <w:t xml:space="preserve"> </w:t>
      </w:r>
      <w:r>
        <w:rPr>
          <w:b/>
        </w:rPr>
        <w:t>Alerts</w:t>
      </w:r>
      <w:r>
        <w:t>.</w:t>
      </w:r>
      <w:r>
        <w:rPr>
          <w:spacing w:val="-4"/>
        </w:rPr>
        <w:t xml:space="preserve"> </w:t>
      </w:r>
      <w:r>
        <w:t>To</w:t>
      </w:r>
      <w:r>
        <w:rPr>
          <w:spacing w:val="-4"/>
        </w:rPr>
        <w:t xml:space="preserve"> </w:t>
      </w:r>
      <w:r>
        <w:t>learn</w:t>
      </w:r>
      <w:r>
        <w:rPr>
          <w:w w:val="97"/>
        </w:rPr>
        <w:t xml:space="preserve"> </w:t>
      </w:r>
      <w:r>
        <w:t xml:space="preserve">more about the alerts, refer to </w:t>
      </w:r>
      <w:hyperlink w:anchor="_bookmark77" w:history="1">
        <w:r>
          <w:t>“Using Health Explorer to view and resolve problems” on page</w:t>
        </w:r>
        <w:r>
          <w:rPr>
            <w:spacing w:val="-21"/>
          </w:rPr>
          <w:t xml:space="preserve"> </w:t>
        </w:r>
        <w:r>
          <w:t>46</w:t>
        </w:r>
      </w:hyperlink>
      <w:r>
        <w:t>.</w:t>
      </w:r>
    </w:p>
    <w:p w14:paraId="4952A162" w14:textId="77777777" w:rsidR="00FD3DFB" w:rsidRDefault="00000630">
      <w:pPr>
        <w:tabs>
          <w:tab w:val="left" w:pos="967"/>
        </w:tabs>
        <w:spacing w:before="85" w:line="249" w:lineRule="auto"/>
        <w:ind w:left="967" w:right="361" w:hanging="851"/>
        <w:rPr>
          <w:sz w:val="20"/>
        </w:rPr>
      </w:pPr>
      <w:r>
        <w:rPr>
          <w:sz w:val="20"/>
        </w:rPr>
        <w:t>Step</w:t>
      </w:r>
      <w:r>
        <w:rPr>
          <w:spacing w:val="-5"/>
          <w:sz w:val="20"/>
        </w:rPr>
        <w:t xml:space="preserve"> </w:t>
      </w:r>
      <w:r>
        <w:rPr>
          <w:sz w:val="20"/>
        </w:rPr>
        <w:t>5.</w:t>
      </w:r>
      <w:r>
        <w:rPr>
          <w:sz w:val="20"/>
        </w:rPr>
        <w:tab/>
        <w:t>To</w:t>
      </w:r>
      <w:r>
        <w:rPr>
          <w:spacing w:val="-6"/>
          <w:sz w:val="20"/>
        </w:rPr>
        <w:t xml:space="preserve"> </w:t>
      </w:r>
      <w:r>
        <w:rPr>
          <w:sz w:val="20"/>
        </w:rPr>
        <w:t>view</w:t>
      </w:r>
      <w:r>
        <w:rPr>
          <w:spacing w:val="-7"/>
          <w:sz w:val="20"/>
        </w:rPr>
        <w:t xml:space="preserve"> </w:t>
      </w:r>
      <w:r>
        <w:rPr>
          <w:sz w:val="20"/>
        </w:rPr>
        <w:t>the</w:t>
      </w:r>
      <w:r>
        <w:rPr>
          <w:spacing w:val="-7"/>
          <w:sz w:val="20"/>
        </w:rPr>
        <w:t xml:space="preserve"> </w:t>
      </w:r>
      <w:r>
        <w:rPr>
          <w:sz w:val="20"/>
        </w:rPr>
        <w:t>chassis</w:t>
      </w:r>
      <w:r>
        <w:rPr>
          <w:spacing w:val="-6"/>
          <w:sz w:val="20"/>
        </w:rPr>
        <w:t xml:space="preserve"> </w:t>
      </w:r>
      <w:r>
        <w:rPr>
          <w:sz w:val="20"/>
        </w:rPr>
        <w:t>modules</w:t>
      </w:r>
      <w:r>
        <w:rPr>
          <w:spacing w:val="-6"/>
          <w:sz w:val="20"/>
        </w:rPr>
        <w:t xml:space="preserve"> </w:t>
      </w:r>
      <w:r>
        <w:rPr>
          <w:sz w:val="20"/>
        </w:rPr>
        <w:t>information,</w:t>
      </w:r>
      <w:r>
        <w:rPr>
          <w:spacing w:val="-6"/>
          <w:sz w:val="20"/>
        </w:rPr>
        <w:t xml:space="preserve"> </w:t>
      </w:r>
      <w:r>
        <w:rPr>
          <w:sz w:val="20"/>
        </w:rPr>
        <w:t>click</w:t>
      </w:r>
      <w:r>
        <w:rPr>
          <w:spacing w:val="-6"/>
          <w:sz w:val="20"/>
        </w:rPr>
        <w:t xml:space="preserve"> </w:t>
      </w:r>
      <w:r>
        <w:rPr>
          <w:b/>
          <w:sz w:val="20"/>
        </w:rPr>
        <w:t>Lenovo</w:t>
      </w:r>
      <w:r>
        <w:rPr>
          <w:b/>
          <w:spacing w:val="-5"/>
          <w:sz w:val="20"/>
        </w:rPr>
        <w:t xml:space="preserve"> </w:t>
      </w:r>
      <w:r>
        <w:rPr>
          <w:b/>
          <w:sz w:val="20"/>
        </w:rPr>
        <w:t>Flex</w:t>
      </w:r>
      <w:r>
        <w:rPr>
          <w:b/>
          <w:spacing w:val="-7"/>
          <w:sz w:val="20"/>
        </w:rPr>
        <w:t xml:space="preserve"> </w:t>
      </w:r>
      <w:r>
        <w:rPr>
          <w:b/>
          <w:sz w:val="20"/>
        </w:rPr>
        <w:t>System</w:t>
      </w:r>
      <w:r>
        <w:rPr>
          <w:b/>
          <w:spacing w:val="-6"/>
          <w:sz w:val="20"/>
        </w:rPr>
        <w:t xml:space="preserve"> </w:t>
      </w:r>
      <w:r>
        <w:rPr>
          <w:b/>
          <w:sz w:val="20"/>
        </w:rPr>
        <w:t>chassis</w:t>
      </w:r>
      <w:r>
        <w:rPr>
          <w:b/>
          <w:spacing w:val="-7"/>
          <w:sz w:val="20"/>
        </w:rPr>
        <w:t xml:space="preserve"> </w:t>
      </w:r>
      <w:r>
        <w:rPr>
          <w:b/>
          <w:sz w:val="20"/>
        </w:rPr>
        <w:t>and</w:t>
      </w:r>
      <w:r>
        <w:rPr>
          <w:b/>
          <w:spacing w:val="-7"/>
          <w:sz w:val="20"/>
        </w:rPr>
        <w:t xml:space="preserve"> </w:t>
      </w:r>
      <w:r>
        <w:rPr>
          <w:b/>
          <w:sz w:val="20"/>
        </w:rPr>
        <w:t>Modules</w:t>
      </w:r>
      <w:r>
        <w:rPr>
          <w:sz w:val="20"/>
        </w:rPr>
        <w:t>,</w:t>
      </w:r>
      <w:r>
        <w:rPr>
          <w:spacing w:val="-6"/>
          <w:sz w:val="20"/>
        </w:rPr>
        <w:t xml:space="preserve"> </w:t>
      </w:r>
      <w:r>
        <w:rPr>
          <w:sz w:val="20"/>
        </w:rPr>
        <w:t>and select the chassis module that you want to</w:t>
      </w:r>
      <w:r>
        <w:rPr>
          <w:spacing w:val="11"/>
          <w:sz w:val="20"/>
        </w:rPr>
        <w:t xml:space="preserve"> </w:t>
      </w:r>
      <w:r>
        <w:rPr>
          <w:sz w:val="20"/>
        </w:rPr>
        <w:t>check.</w:t>
      </w:r>
    </w:p>
    <w:p w14:paraId="02061AFA" w14:textId="77777777" w:rsidR="00FD3DFB" w:rsidRDefault="00FD3DFB">
      <w:pPr>
        <w:pStyle w:val="a3"/>
        <w:spacing w:before="9"/>
      </w:pPr>
    </w:p>
    <w:p w14:paraId="3F458B4A" w14:textId="77777777" w:rsidR="00FD3DFB" w:rsidRDefault="00000630">
      <w:pPr>
        <w:ind w:left="967"/>
        <w:rPr>
          <w:sz w:val="20"/>
        </w:rPr>
      </w:pPr>
      <w:r>
        <w:rPr>
          <w:sz w:val="20"/>
        </w:rPr>
        <w:t xml:space="preserve">The views in the </w:t>
      </w:r>
      <w:r>
        <w:rPr>
          <w:b/>
          <w:sz w:val="20"/>
        </w:rPr>
        <w:t xml:space="preserve">Lenovo Flex System Chassis Modules </w:t>
      </w:r>
      <w:r>
        <w:rPr>
          <w:sz w:val="20"/>
        </w:rPr>
        <w:t>subfolder include:</w:t>
      </w:r>
    </w:p>
    <w:p w14:paraId="69FD5EA3" w14:textId="77777777" w:rsidR="00FD3DFB" w:rsidRDefault="00000630">
      <w:pPr>
        <w:pStyle w:val="a4"/>
        <w:numPr>
          <w:ilvl w:val="0"/>
          <w:numId w:val="13"/>
        </w:numPr>
        <w:tabs>
          <w:tab w:val="left" w:pos="1218"/>
        </w:tabs>
        <w:spacing w:before="128"/>
        <w:ind w:left="1217"/>
        <w:rPr>
          <w:sz w:val="20"/>
        </w:rPr>
      </w:pPr>
      <w:r>
        <w:rPr>
          <w:sz w:val="20"/>
        </w:rPr>
        <w:t>Lenovo Flex System chassis Compute</w:t>
      </w:r>
      <w:r>
        <w:rPr>
          <w:spacing w:val="-16"/>
          <w:sz w:val="20"/>
        </w:rPr>
        <w:t xml:space="preserve"> </w:t>
      </w:r>
      <w:r>
        <w:rPr>
          <w:sz w:val="20"/>
        </w:rPr>
        <w:t>Nodes</w:t>
      </w:r>
    </w:p>
    <w:p w14:paraId="3824925E" w14:textId="77777777" w:rsidR="00FD3DFB" w:rsidRDefault="00000630">
      <w:pPr>
        <w:pStyle w:val="a4"/>
        <w:numPr>
          <w:ilvl w:val="0"/>
          <w:numId w:val="13"/>
        </w:numPr>
        <w:tabs>
          <w:tab w:val="left" w:pos="1218"/>
        </w:tabs>
        <w:ind w:left="1217"/>
        <w:rPr>
          <w:sz w:val="20"/>
        </w:rPr>
      </w:pPr>
      <w:r>
        <w:rPr>
          <w:sz w:val="20"/>
        </w:rPr>
        <w:t>Lenovo Flex System chassis Cooling</w:t>
      </w:r>
      <w:r>
        <w:rPr>
          <w:spacing w:val="-18"/>
          <w:sz w:val="20"/>
        </w:rPr>
        <w:t xml:space="preserve"> </w:t>
      </w:r>
      <w:r>
        <w:rPr>
          <w:sz w:val="20"/>
        </w:rPr>
        <w:t>Modules</w:t>
      </w:r>
    </w:p>
    <w:p w14:paraId="6E10035A" w14:textId="77777777" w:rsidR="00FD3DFB" w:rsidRDefault="00000630">
      <w:pPr>
        <w:pStyle w:val="a4"/>
        <w:numPr>
          <w:ilvl w:val="0"/>
          <w:numId w:val="13"/>
        </w:numPr>
        <w:tabs>
          <w:tab w:val="left" w:pos="1218"/>
        </w:tabs>
        <w:ind w:left="1217"/>
        <w:rPr>
          <w:sz w:val="20"/>
        </w:rPr>
      </w:pPr>
      <w:r>
        <w:rPr>
          <w:sz w:val="20"/>
        </w:rPr>
        <w:t>Lenovo Flex System chassis FanMux</w:t>
      </w:r>
      <w:r>
        <w:rPr>
          <w:spacing w:val="-28"/>
          <w:sz w:val="20"/>
        </w:rPr>
        <w:t xml:space="preserve"> </w:t>
      </w:r>
      <w:r>
        <w:rPr>
          <w:sz w:val="20"/>
        </w:rPr>
        <w:t>Modules</w:t>
      </w:r>
    </w:p>
    <w:p w14:paraId="775D806A" w14:textId="77777777" w:rsidR="00FD3DFB" w:rsidRDefault="00000630">
      <w:pPr>
        <w:pStyle w:val="a4"/>
        <w:numPr>
          <w:ilvl w:val="0"/>
          <w:numId w:val="13"/>
        </w:numPr>
        <w:tabs>
          <w:tab w:val="left" w:pos="1218"/>
        </w:tabs>
        <w:ind w:left="1217"/>
        <w:rPr>
          <w:sz w:val="20"/>
        </w:rPr>
      </w:pPr>
      <w:r>
        <w:rPr>
          <w:sz w:val="20"/>
        </w:rPr>
        <w:t>Lenovo Flex System chassis</w:t>
      </w:r>
      <w:r>
        <w:rPr>
          <w:spacing w:val="-37"/>
          <w:sz w:val="20"/>
        </w:rPr>
        <w:t xml:space="preserve"> </w:t>
      </w:r>
      <w:r>
        <w:rPr>
          <w:sz w:val="20"/>
        </w:rPr>
        <w:t>FSM</w:t>
      </w:r>
    </w:p>
    <w:p w14:paraId="591451ED" w14:textId="77777777" w:rsidR="00FD3DFB" w:rsidRDefault="00000630">
      <w:pPr>
        <w:pStyle w:val="a4"/>
        <w:numPr>
          <w:ilvl w:val="0"/>
          <w:numId w:val="13"/>
        </w:numPr>
        <w:tabs>
          <w:tab w:val="left" w:pos="1218"/>
        </w:tabs>
        <w:ind w:left="1217"/>
        <w:rPr>
          <w:sz w:val="20"/>
        </w:rPr>
      </w:pPr>
      <w:r>
        <w:rPr>
          <w:sz w:val="20"/>
        </w:rPr>
        <w:t>Lenovo Flex System chassis I/O</w:t>
      </w:r>
      <w:r>
        <w:rPr>
          <w:spacing w:val="-23"/>
          <w:sz w:val="20"/>
        </w:rPr>
        <w:t xml:space="preserve"> </w:t>
      </w:r>
      <w:r>
        <w:rPr>
          <w:sz w:val="20"/>
        </w:rPr>
        <w:t>Modules</w:t>
      </w:r>
    </w:p>
    <w:p w14:paraId="7B97CED4" w14:textId="77777777" w:rsidR="00FD3DFB" w:rsidRDefault="00000630">
      <w:pPr>
        <w:pStyle w:val="a4"/>
        <w:numPr>
          <w:ilvl w:val="0"/>
          <w:numId w:val="13"/>
        </w:numPr>
        <w:tabs>
          <w:tab w:val="left" w:pos="1218"/>
        </w:tabs>
        <w:ind w:left="1217"/>
        <w:rPr>
          <w:sz w:val="20"/>
        </w:rPr>
      </w:pPr>
      <w:r>
        <w:rPr>
          <w:sz w:val="20"/>
        </w:rPr>
        <w:t>Lenovo Flex System chassis Management</w:t>
      </w:r>
      <w:r>
        <w:rPr>
          <w:spacing w:val="-23"/>
          <w:sz w:val="20"/>
        </w:rPr>
        <w:t xml:space="preserve"> </w:t>
      </w:r>
      <w:r>
        <w:rPr>
          <w:sz w:val="20"/>
        </w:rPr>
        <w:t>Modules</w:t>
      </w:r>
    </w:p>
    <w:p w14:paraId="09E6A423" w14:textId="77777777" w:rsidR="00FD3DFB" w:rsidRDefault="00000630">
      <w:pPr>
        <w:pStyle w:val="a4"/>
        <w:numPr>
          <w:ilvl w:val="0"/>
          <w:numId w:val="13"/>
        </w:numPr>
        <w:tabs>
          <w:tab w:val="left" w:pos="1218"/>
        </w:tabs>
        <w:spacing w:before="93"/>
        <w:ind w:left="1217"/>
        <w:rPr>
          <w:sz w:val="20"/>
        </w:rPr>
      </w:pPr>
      <w:r>
        <w:rPr>
          <w:sz w:val="20"/>
        </w:rPr>
        <w:t>Lenovo Flex System chassis Power</w:t>
      </w:r>
      <w:r>
        <w:rPr>
          <w:spacing w:val="-25"/>
          <w:sz w:val="20"/>
        </w:rPr>
        <w:t xml:space="preserve"> </w:t>
      </w:r>
      <w:r>
        <w:rPr>
          <w:sz w:val="20"/>
        </w:rPr>
        <w:t>Modules</w:t>
      </w:r>
    </w:p>
    <w:p w14:paraId="703395C6" w14:textId="77777777" w:rsidR="00FD3DFB" w:rsidRDefault="00000630">
      <w:pPr>
        <w:pStyle w:val="a4"/>
        <w:numPr>
          <w:ilvl w:val="0"/>
          <w:numId w:val="13"/>
        </w:numPr>
        <w:tabs>
          <w:tab w:val="left" w:pos="1218"/>
        </w:tabs>
        <w:ind w:left="1217"/>
        <w:rPr>
          <w:sz w:val="20"/>
        </w:rPr>
      </w:pPr>
      <w:r>
        <w:rPr>
          <w:sz w:val="20"/>
        </w:rPr>
        <w:t>Lenovo</w:t>
      </w:r>
      <w:r>
        <w:rPr>
          <w:spacing w:val="-13"/>
          <w:sz w:val="20"/>
        </w:rPr>
        <w:t xml:space="preserve"> </w:t>
      </w:r>
      <w:r>
        <w:rPr>
          <w:sz w:val="20"/>
        </w:rPr>
        <w:t>Flex</w:t>
      </w:r>
      <w:r>
        <w:rPr>
          <w:spacing w:val="-12"/>
          <w:sz w:val="20"/>
        </w:rPr>
        <w:t xml:space="preserve"> </w:t>
      </w:r>
      <w:r>
        <w:rPr>
          <w:sz w:val="20"/>
        </w:rPr>
        <w:t>System</w:t>
      </w:r>
      <w:r>
        <w:rPr>
          <w:spacing w:val="-12"/>
          <w:sz w:val="20"/>
        </w:rPr>
        <w:t xml:space="preserve"> </w:t>
      </w:r>
      <w:r>
        <w:rPr>
          <w:sz w:val="20"/>
        </w:rPr>
        <w:t>chassis</w:t>
      </w:r>
      <w:r>
        <w:rPr>
          <w:spacing w:val="-12"/>
          <w:sz w:val="20"/>
        </w:rPr>
        <w:t xml:space="preserve"> </w:t>
      </w:r>
      <w:r>
        <w:rPr>
          <w:sz w:val="20"/>
        </w:rPr>
        <w:t>RearLED</w:t>
      </w:r>
      <w:r>
        <w:rPr>
          <w:spacing w:val="-11"/>
          <w:sz w:val="20"/>
        </w:rPr>
        <w:t xml:space="preserve"> </w:t>
      </w:r>
      <w:r>
        <w:rPr>
          <w:sz w:val="20"/>
        </w:rPr>
        <w:t>Modules</w:t>
      </w:r>
    </w:p>
    <w:p w14:paraId="0605BC94" w14:textId="77777777" w:rsidR="00FD3DFB" w:rsidRDefault="00000630">
      <w:pPr>
        <w:pStyle w:val="a4"/>
        <w:numPr>
          <w:ilvl w:val="0"/>
          <w:numId w:val="13"/>
        </w:numPr>
        <w:tabs>
          <w:tab w:val="left" w:pos="1218"/>
        </w:tabs>
        <w:ind w:left="1217"/>
        <w:rPr>
          <w:sz w:val="20"/>
        </w:rPr>
      </w:pPr>
      <w:r>
        <w:rPr>
          <w:sz w:val="20"/>
        </w:rPr>
        <w:t>Lenovo Flex System chassis</w:t>
      </w:r>
      <w:r>
        <w:rPr>
          <w:spacing w:val="-31"/>
          <w:sz w:val="20"/>
        </w:rPr>
        <w:t xml:space="preserve"> </w:t>
      </w:r>
      <w:r>
        <w:rPr>
          <w:sz w:val="20"/>
        </w:rPr>
        <w:t>Storage</w:t>
      </w:r>
    </w:p>
    <w:p w14:paraId="25201FC2" w14:textId="77777777" w:rsidR="00FD3DFB" w:rsidRDefault="00FD3DFB">
      <w:pPr>
        <w:rPr>
          <w:sz w:val="20"/>
        </w:rPr>
        <w:sectPr w:rsidR="00FD3DFB">
          <w:pgSz w:w="12240" w:h="15840"/>
          <w:pgMar w:top="1220" w:right="1080" w:bottom="860" w:left="1300" w:header="0" w:footer="674" w:gutter="0"/>
          <w:cols w:space="720"/>
        </w:sectPr>
      </w:pPr>
    </w:p>
    <w:p w14:paraId="5C6F0C79" w14:textId="77777777" w:rsidR="00FD3DFB" w:rsidRDefault="00FD3DFB">
      <w:pPr>
        <w:pStyle w:val="a3"/>
        <w:spacing w:before="2"/>
        <w:rPr>
          <w:sz w:val="3"/>
        </w:rPr>
      </w:pPr>
    </w:p>
    <w:p w14:paraId="2B3E643C" w14:textId="2AA16CC3" w:rsidR="00FD3DFB" w:rsidRDefault="00006CE7">
      <w:pPr>
        <w:pStyle w:val="a3"/>
        <w:spacing w:line="20" w:lineRule="exact"/>
        <w:ind w:left="105"/>
        <w:rPr>
          <w:sz w:val="2"/>
        </w:rPr>
      </w:pPr>
      <w:r>
        <w:rPr>
          <w:sz w:val="2"/>
        </w:rPr>
      </w:r>
      <w:r>
        <w:rPr>
          <w:sz w:val="2"/>
        </w:rPr>
        <w:pict w14:anchorId="5C25028E">
          <v:group id="_x0000_s1071" style="width:482.2pt;height:.55pt;mso-position-horizontal-relative:char;mso-position-vertical-relative:line" coordsize="9644,11">
            <v:line id="_x0000_s1072" style="position:absolute" from="6,6" to="9638,6" strokeweight=".18028mm"/>
            <w10:wrap type="none"/>
            <w10:anchorlock/>
          </v:group>
        </w:pict>
      </w:r>
    </w:p>
    <w:p w14:paraId="13982951" w14:textId="77777777" w:rsidR="00FD3DFB" w:rsidRDefault="00000630">
      <w:pPr>
        <w:pStyle w:val="2"/>
        <w:spacing w:before="30"/>
      </w:pPr>
      <w:bookmarkStart w:id="237" w:name="_bookmark48"/>
      <w:bookmarkEnd w:id="237"/>
      <w:r>
        <w:t>Obtaining the latest information for the chassis</w:t>
      </w:r>
    </w:p>
    <w:p w14:paraId="4F75C1E5" w14:textId="77777777" w:rsidR="00FD3DFB" w:rsidRDefault="00000630">
      <w:pPr>
        <w:pStyle w:val="a3"/>
        <w:spacing w:before="125" w:line="218" w:lineRule="exact"/>
        <w:ind w:left="110" w:right="409"/>
      </w:pPr>
      <w:r>
        <w:t>The following procedure describes how to obtain the latest information for the chassis, including the inventory and status of chassis and chassis modules.</w:t>
      </w:r>
    </w:p>
    <w:p w14:paraId="739C543E" w14:textId="77777777" w:rsidR="00FD3DFB" w:rsidRDefault="00FD3DFB">
      <w:pPr>
        <w:pStyle w:val="a3"/>
        <w:spacing w:before="5"/>
        <w:rPr>
          <w:sz w:val="21"/>
        </w:rPr>
      </w:pPr>
    </w:p>
    <w:p w14:paraId="4F58B77F" w14:textId="77777777" w:rsidR="00FD3DFB" w:rsidRDefault="00000630">
      <w:pPr>
        <w:pStyle w:val="a3"/>
        <w:spacing w:line="249" w:lineRule="auto"/>
        <w:ind w:left="110" w:right="425"/>
      </w:pPr>
      <w:r>
        <w:t>The information of the chassis will be automatically refreshed every four hours. To refresh the information manually, do the following:</w:t>
      </w:r>
    </w:p>
    <w:p w14:paraId="19846F69" w14:textId="77777777" w:rsidR="00FD3DFB" w:rsidRDefault="00FD3DFB">
      <w:pPr>
        <w:pStyle w:val="a3"/>
        <w:spacing w:before="7"/>
      </w:pPr>
    </w:p>
    <w:p w14:paraId="08B2D4AF" w14:textId="77777777" w:rsidR="00FD3DFB" w:rsidRDefault="00000630">
      <w:pPr>
        <w:pStyle w:val="4"/>
        <w:spacing w:before="1"/>
      </w:pPr>
      <w:r>
        <w:t>Procedure</w:t>
      </w:r>
    </w:p>
    <w:p w14:paraId="4F95E044"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43C96E5D" w14:textId="77777777" w:rsidR="00FD3DFB" w:rsidRDefault="00000630">
      <w:pPr>
        <w:tabs>
          <w:tab w:val="left" w:pos="960"/>
        </w:tabs>
        <w:spacing w:line="297" w:lineRule="auto"/>
        <w:ind w:left="110" w:right="3013"/>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w:t>
      </w:r>
      <w:r>
        <w:rPr>
          <w:rFonts w:ascii="Arial Unicode MS" w:hAnsi="Arial Unicode MS"/>
          <w:spacing w:val="-26"/>
          <w:sz w:val="20"/>
        </w:rPr>
        <w:t xml:space="preserve"> </w:t>
      </w:r>
      <w:r>
        <w:rPr>
          <w:b/>
          <w:sz w:val="20"/>
        </w:rPr>
        <w:t>Lenovo</w:t>
      </w:r>
      <w:r>
        <w:rPr>
          <w:b/>
          <w:spacing w:val="-5"/>
          <w:sz w:val="20"/>
        </w:rPr>
        <w:t xml:space="preserve"> </w:t>
      </w:r>
      <w:r>
        <w:rPr>
          <w:b/>
          <w:sz w:val="20"/>
        </w:rPr>
        <w:t>Hardware</w:t>
      </w:r>
      <w:r>
        <w:rPr>
          <w:sz w:val="20"/>
        </w:rPr>
        <w:t>.</w:t>
      </w:r>
      <w:r>
        <w:rPr>
          <w:w w:val="99"/>
          <w:sz w:val="20"/>
        </w:rPr>
        <w:t xml:space="preserve"> </w:t>
      </w:r>
      <w:r>
        <w:rPr>
          <w:sz w:val="20"/>
        </w:rPr>
        <w:t>Step</w:t>
      </w:r>
      <w:r>
        <w:rPr>
          <w:spacing w:val="-5"/>
          <w:sz w:val="20"/>
        </w:rPr>
        <w:t xml:space="preserve"> </w:t>
      </w:r>
      <w:r>
        <w:rPr>
          <w:sz w:val="20"/>
        </w:rPr>
        <w:t>3.</w:t>
      </w:r>
      <w:r>
        <w:rPr>
          <w:sz w:val="20"/>
        </w:rPr>
        <w:tab/>
        <w:t>Do one of the</w:t>
      </w:r>
      <w:r>
        <w:rPr>
          <w:spacing w:val="-1"/>
          <w:sz w:val="20"/>
        </w:rPr>
        <w:t xml:space="preserve"> </w:t>
      </w:r>
      <w:r>
        <w:rPr>
          <w:sz w:val="20"/>
        </w:rPr>
        <w:t>following:</w:t>
      </w:r>
    </w:p>
    <w:p w14:paraId="219BC193" w14:textId="77777777" w:rsidR="00FD3DFB" w:rsidRDefault="00000630">
      <w:pPr>
        <w:pStyle w:val="a4"/>
        <w:numPr>
          <w:ilvl w:val="0"/>
          <w:numId w:val="13"/>
        </w:numPr>
        <w:tabs>
          <w:tab w:val="left" w:pos="1211"/>
        </w:tabs>
        <w:spacing w:before="7" w:line="315" w:lineRule="exact"/>
        <w:rPr>
          <w:sz w:val="20"/>
        </w:rPr>
      </w:pPr>
      <w:r>
        <w:rPr>
          <w:sz w:val="20"/>
        </w:rPr>
        <w:t>Click</w:t>
      </w:r>
      <w:r>
        <w:rPr>
          <w:spacing w:val="-11"/>
          <w:sz w:val="20"/>
        </w:rPr>
        <w:t xml:space="preserve"> </w:t>
      </w:r>
      <w:r>
        <w:rPr>
          <w:b/>
          <w:sz w:val="20"/>
        </w:rPr>
        <w:t>Lenovo</w:t>
      </w:r>
      <w:r>
        <w:rPr>
          <w:b/>
          <w:spacing w:val="-11"/>
          <w:sz w:val="20"/>
        </w:rPr>
        <w:t xml:space="preserve"> </w:t>
      </w:r>
      <w:r>
        <w:rPr>
          <w:b/>
          <w:sz w:val="20"/>
        </w:rPr>
        <w:t>BladeCenter(s)</w:t>
      </w:r>
      <w:r>
        <w:rPr>
          <w:b/>
          <w:spacing w:val="-10"/>
          <w:sz w:val="20"/>
        </w:rPr>
        <w:t xml:space="preserve"> </w:t>
      </w:r>
      <w:r>
        <w:rPr>
          <w:b/>
          <w:sz w:val="20"/>
        </w:rPr>
        <w:t>and</w:t>
      </w:r>
      <w:r>
        <w:rPr>
          <w:b/>
          <w:spacing w:val="-10"/>
          <w:sz w:val="20"/>
        </w:rPr>
        <w:t xml:space="preserve"> </w:t>
      </w:r>
      <w:r>
        <w:rPr>
          <w:b/>
          <w:sz w:val="20"/>
        </w:rPr>
        <w:t>Modules</w:t>
      </w:r>
      <w:r>
        <w:rPr>
          <w:b/>
          <w:spacing w:val="-11"/>
          <w:sz w:val="20"/>
        </w:rPr>
        <w:t xml:space="preserve"> </w:t>
      </w:r>
      <w:r>
        <w:rPr>
          <w:rFonts w:ascii="Arial Unicode MS" w:hAnsi="Arial Unicode MS"/>
          <w:sz w:val="20"/>
        </w:rPr>
        <w:t>➙</w:t>
      </w:r>
      <w:r>
        <w:rPr>
          <w:rFonts w:ascii="Arial Unicode MS" w:hAnsi="Arial Unicode MS"/>
          <w:spacing w:val="-9"/>
          <w:sz w:val="20"/>
        </w:rPr>
        <w:t xml:space="preserve"> </w:t>
      </w:r>
      <w:r>
        <w:rPr>
          <w:b/>
          <w:sz w:val="20"/>
        </w:rPr>
        <w:t>Lenovo</w:t>
      </w:r>
      <w:r>
        <w:rPr>
          <w:b/>
          <w:spacing w:val="-11"/>
          <w:sz w:val="20"/>
        </w:rPr>
        <w:t xml:space="preserve"> </w:t>
      </w:r>
      <w:r>
        <w:rPr>
          <w:b/>
          <w:sz w:val="20"/>
        </w:rPr>
        <w:t>BladeCenter(s)</w:t>
      </w:r>
      <w:r>
        <w:rPr>
          <w:sz w:val="20"/>
        </w:rPr>
        <w:t>,</w:t>
      </w:r>
      <w:r>
        <w:rPr>
          <w:spacing w:val="-10"/>
          <w:sz w:val="20"/>
        </w:rPr>
        <w:t xml:space="preserve"> </w:t>
      </w:r>
      <w:r>
        <w:rPr>
          <w:sz w:val="20"/>
        </w:rPr>
        <w:t>and</w:t>
      </w:r>
      <w:r>
        <w:rPr>
          <w:spacing w:val="-10"/>
          <w:sz w:val="20"/>
        </w:rPr>
        <w:t xml:space="preserve"> </w:t>
      </w:r>
      <w:r>
        <w:rPr>
          <w:sz w:val="20"/>
        </w:rPr>
        <w:t>select</w:t>
      </w:r>
      <w:r>
        <w:rPr>
          <w:spacing w:val="-11"/>
          <w:sz w:val="20"/>
        </w:rPr>
        <w:t xml:space="preserve"> </w:t>
      </w:r>
      <w:r>
        <w:rPr>
          <w:sz w:val="20"/>
        </w:rPr>
        <w:t>a</w:t>
      </w:r>
    </w:p>
    <w:p w14:paraId="6F5DEB6F" w14:textId="77777777" w:rsidR="00FD3DFB" w:rsidRDefault="00000630">
      <w:pPr>
        <w:spacing w:line="221" w:lineRule="exact"/>
        <w:ind w:left="1210"/>
        <w:rPr>
          <w:sz w:val="20"/>
        </w:rPr>
      </w:pPr>
      <w:r>
        <w:rPr>
          <w:sz w:val="20"/>
        </w:rPr>
        <w:t xml:space="preserve">BladeCenter chassis in the </w:t>
      </w:r>
      <w:r>
        <w:rPr>
          <w:b/>
          <w:sz w:val="20"/>
        </w:rPr>
        <w:t xml:space="preserve">Lenovo BladeCenter(s) </w:t>
      </w:r>
      <w:r>
        <w:rPr>
          <w:sz w:val="20"/>
        </w:rPr>
        <w:t>pane.</w:t>
      </w:r>
    </w:p>
    <w:p w14:paraId="011DE2A9" w14:textId="77777777" w:rsidR="00FD3DFB" w:rsidRDefault="00000630">
      <w:pPr>
        <w:pStyle w:val="a4"/>
        <w:numPr>
          <w:ilvl w:val="0"/>
          <w:numId w:val="13"/>
        </w:numPr>
        <w:tabs>
          <w:tab w:val="left" w:pos="1211"/>
        </w:tabs>
        <w:spacing w:before="0" w:line="237" w:lineRule="auto"/>
        <w:ind w:right="193"/>
        <w:rPr>
          <w:sz w:val="20"/>
        </w:rPr>
      </w:pPr>
      <w:r>
        <w:rPr>
          <w:sz w:val="20"/>
        </w:rPr>
        <w:t>Click</w:t>
      </w:r>
      <w:r>
        <w:rPr>
          <w:spacing w:val="-13"/>
          <w:sz w:val="20"/>
        </w:rPr>
        <w:t xml:space="preserve"> </w:t>
      </w:r>
      <w:r>
        <w:rPr>
          <w:b/>
          <w:sz w:val="20"/>
        </w:rPr>
        <w:t>Lenovo</w:t>
      </w:r>
      <w:r>
        <w:rPr>
          <w:b/>
          <w:spacing w:val="-13"/>
          <w:sz w:val="20"/>
        </w:rPr>
        <w:t xml:space="preserve"> </w:t>
      </w:r>
      <w:r>
        <w:rPr>
          <w:b/>
          <w:sz w:val="20"/>
        </w:rPr>
        <w:t>Flex</w:t>
      </w:r>
      <w:r>
        <w:rPr>
          <w:b/>
          <w:spacing w:val="-12"/>
          <w:sz w:val="20"/>
        </w:rPr>
        <w:t xml:space="preserve"> </w:t>
      </w:r>
      <w:r>
        <w:rPr>
          <w:b/>
          <w:sz w:val="20"/>
        </w:rPr>
        <w:t>System</w:t>
      </w:r>
      <w:r>
        <w:rPr>
          <w:b/>
          <w:spacing w:val="-12"/>
          <w:sz w:val="20"/>
        </w:rPr>
        <w:t xml:space="preserve"> </w:t>
      </w:r>
      <w:r>
        <w:rPr>
          <w:b/>
          <w:sz w:val="20"/>
        </w:rPr>
        <w:t>Chassis</w:t>
      </w:r>
      <w:r>
        <w:rPr>
          <w:b/>
          <w:spacing w:val="-13"/>
          <w:sz w:val="20"/>
        </w:rPr>
        <w:t xml:space="preserve"> </w:t>
      </w:r>
      <w:r>
        <w:rPr>
          <w:b/>
          <w:sz w:val="20"/>
        </w:rPr>
        <w:t>and</w:t>
      </w:r>
      <w:r>
        <w:rPr>
          <w:b/>
          <w:spacing w:val="-12"/>
          <w:sz w:val="20"/>
        </w:rPr>
        <w:t xml:space="preserve"> </w:t>
      </w:r>
      <w:r>
        <w:rPr>
          <w:b/>
          <w:sz w:val="20"/>
        </w:rPr>
        <w:t>Modules</w:t>
      </w:r>
      <w:r>
        <w:rPr>
          <w:b/>
          <w:spacing w:val="-13"/>
          <w:sz w:val="20"/>
        </w:rPr>
        <w:t xml:space="preserve"> </w:t>
      </w:r>
      <w:r>
        <w:rPr>
          <w:rFonts w:ascii="Arial Unicode MS" w:hAnsi="Arial Unicode MS"/>
          <w:sz w:val="20"/>
        </w:rPr>
        <w:t>➙</w:t>
      </w:r>
      <w:r>
        <w:rPr>
          <w:rFonts w:ascii="Arial Unicode MS" w:hAnsi="Arial Unicode MS"/>
          <w:spacing w:val="-11"/>
          <w:sz w:val="20"/>
        </w:rPr>
        <w:t xml:space="preserve"> </w:t>
      </w:r>
      <w:r>
        <w:rPr>
          <w:b/>
          <w:sz w:val="20"/>
        </w:rPr>
        <w:t>Lenovo</w:t>
      </w:r>
      <w:r>
        <w:rPr>
          <w:b/>
          <w:spacing w:val="-13"/>
          <w:sz w:val="20"/>
        </w:rPr>
        <w:t xml:space="preserve"> </w:t>
      </w:r>
      <w:r>
        <w:rPr>
          <w:b/>
          <w:sz w:val="20"/>
        </w:rPr>
        <w:t>Flex</w:t>
      </w:r>
      <w:r>
        <w:rPr>
          <w:b/>
          <w:spacing w:val="-12"/>
          <w:sz w:val="20"/>
        </w:rPr>
        <w:t xml:space="preserve"> </w:t>
      </w:r>
      <w:r>
        <w:rPr>
          <w:b/>
          <w:sz w:val="20"/>
        </w:rPr>
        <w:t>System</w:t>
      </w:r>
      <w:r>
        <w:rPr>
          <w:b/>
          <w:spacing w:val="-13"/>
          <w:sz w:val="20"/>
        </w:rPr>
        <w:t xml:space="preserve"> </w:t>
      </w:r>
      <w:r>
        <w:rPr>
          <w:b/>
          <w:sz w:val="20"/>
        </w:rPr>
        <w:t>Chassis</w:t>
      </w:r>
      <w:r>
        <w:rPr>
          <w:sz w:val="20"/>
        </w:rPr>
        <w:t>,</w:t>
      </w:r>
      <w:r>
        <w:rPr>
          <w:spacing w:val="-12"/>
          <w:sz w:val="20"/>
        </w:rPr>
        <w:t xml:space="preserve"> </w:t>
      </w:r>
      <w:r>
        <w:rPr>
          <w:sz w:val="20"/>
        </w:rPr>
        <w:t>and</w:t>
      </w:r>
      <w:r>
        <w:rPr>
          <w:spacing w:val="-12"/>
          <w:sz w:val="20"/>
        </w:rPr>
        <w:t xml:space="preserve"> </w:t>
      </w:r>
      <w:r>
        <w:rPr>
          <w:sz w:val="20"/>
        </w:rPr>
        <w:t>select a</w:t>
      </w:r>
      <w:r>
        <w:rPr>
          <w:spacing w:val="-13"/>
          <w:sz w:val="20"/>
        </w:rPr>
        <w:t xml:space="preserve"> </w:t>
      </w:r>
      <w:r>
        <w:rPr>
          <w:sz w:val="20"/>
        </w:rPr>
        <w:t>Flex</w:t>
      </w:r>
      <w:r>
        <w:rPr>
          <w:spacing w:val="-12"/>
          <w:sz w:val="20"/>
        </w:rPr>
        <w:t xml:space="preserve"> </w:t>
      </w:r>
      <w:r>
        <w:rPr>
          <w:sz w:val="20"/>
        </w:rPr>
        <w:t>System</w:t>
      </w:r>
      <w:r>
        <w:rPr>
          <w:spacing w:val="-12"/>
          <w:sz w:val="20"/>
        </w:rPr>
        <w:t xml:space="preserve"> </w:t>
      </w:r>
      <w:r>
        <w:rPr>
          <w:sz w:val="20"/>
        </w:rPr>
        <w:t>chassis</w:t>
      </w:r>
      <w:r>
        <w:rPr>
          <w:spacing w:val="-12"/>
          <w:sz w:val="20"/>
        </w:rPr>
        <w:t xml:space="preserve"> </w:t>
      </w:r>
      <w:r>
        <w:rPr>
          <w:sz w:val="20"/>
        </w:rPr>
        <w:t>in</w:t>
      </w:r>
      <w:r>
        <w:rPr>
          <w:spacing w:val="-12"/>
          <w:sz w:val="20"/>
        </w:rPr>
        <w:t xml:space="preserve"> </w:t>
      </w:r>
      <w:r>
        <w:rPr>
          <w:sz w:val="20"/>
        </w:rPr>
        <w:t>the</w:t>
      </w:r>
      <w:r>
        <w:rPr>
          <w:spacing w:val="-13"/>
          <w:sz w:val="20"/>
        </w:rPr>
        <w:t xml:space="preserve"> </w:t>
      </w:r>
      <w:r>
        <w:rPr>
          <w:b/>
          <w:sz w:val="20"/>
        </w:rPr>
        <w:t>Lenovo</w:t>
      </w:r>
      <w:r>
        <w:rPr>
          <w:b/>
          <w:spacing w:val="-11"/>
          <w:sz w:val="20"/>
        </w:rPr>
        <w:t xml:space="preserve"> </w:t>
      </w:r>
      <w:r>
        <w:rPr>
          <w:b/>
          <w:sz w:val="20"/>
        </w:rPr>
        <w:t>Flex</w:t>
      </w:r>
      <w:r>
        <w:rPr>
          <w:b/>
          <w:spacing w:val="-13"/>
          <w:sz w:val="20"/>
        </w:rPr>
        <w:t xml:space="preserve"> </w:t>
      </w:r>
      <w:r>
        <w:rPr>
          <w:b/>
          <w:sz w:val="20"/>
        </w:rPr>
        <w:t>System</w:t>
      </w:r>
      <w:r>
        <w:rPr>
          <w:b/>
          <w:spacing w:val="-12"/>
          <w:sz w:val="20"/>
        </w:rPr>
        <w:t xml:space="preserve"> </w:t>
      </w:r>
      <w:r>
        <w:rPr>
          <w:b/>
          <w:sz w:val="20"/>
        </w:rPr>
        <w:t>Chassis</w:t>
      </w:r>
      <w:r>
        <w:rPr>
          <w:b/>
          <w:spacing w:val="-13"/>
          <w:sz w:val="20"/>
        </w:rPr>
        <w:t xml:space="preserve"> </w:t>
      </w:r>
      <w:r>
        <w:rPr>
          <w:sz w:val="20"/>
        </w:rPr>
        <w:t>pane.</w:t>
      </w:r>
    </w:p>
    <w:p w14:paraId="728D1F12" w14:textId="77777777" w:rsidR="00FD3DFB" w:rsidRDefault="00000630">
      <w:pPr>
        <w:tabs>
          <w:tab w:val="left" w:pos="960"/>
        </w:tabs>
        <w:spacing w:before="98" w:line="249" w:lineRule="auto"/>
        <w:ind w:left="960" w:right="677" w:hanging="851"/>
        <w:rPr>
          <w:sz w:val="20"/>
        </w:rPr>
      </w:pPr>
      <w:r>
        <w:rPr>
          <w:sz w:val="20"/>
        </w:rPr>
        <w:t>Step</w:t>
      </w:r>
      <w:r>
        <w:rPr>
          <w:spacing w:val="-5"/>
          <w:sz w:val="20"/>
        </w:rPr>
        <w:t xml:space="preserve"> </w:t>
      </w:r>
      <w:r>
        <w:rPr>
          <w:sz w:val="20"/>
        </w:rPr>
        <w:t>4.</w:t>
      </w:r>
      <w:r>
        <w:rPr>
          <w:sz w:val="20"/>
        </w:rPr>
        <w:tab/>
        <w:t>Click</w:t>
      </w:r>
      <w:r>
        <w:rPr>
          <w:spacing w:val="-10"/>
          <w:sz w:val="20"/>
        </w:rPr>
        <w:t xml:space="preserve"> </w:t>
      </w:r>
      <w:r>
        <w:rPr>
          <w:b/>
          <w:sz w:val="20"/>
        </w:rPr>
        <w:t>(Lenovo)</w:t>
      </w:r>
      <w:r>
        <w:rPr>
          <w:b/>
          <w:spacing w:val="-9"/>
          <w:sz w:val="20"/>
        </w:rPr>
        <w:t xml:space="preserve"> </w:t>
      </w:r>
      <w:r>
        <w:rPr>
          <w:b/>
          <w:sz w:val="20"/>
        </w:rPr>
        <w:t>Refresh</w:t>
      </w:r>
      <w:r>
        <w:rPr>
          <w:b/>
          <w:spacing w:val="-9"/>
          <w:sz w:val="20"/>
        </w:rPr>
        <w:t xml:space="preserve"> </w:t>
      </w:r>
      <w:r>
        <w:rPr>
          <w:b/>
          <w:sz w:val="20"/>
        </w:rPr>
        <w:t>this</w:t>
      </w:r>
      <w:r>
        <w:rPr>
          <w:b/>
          <w:spacing w:val="-10"/>
          <w:sz w:val="20"/>
        </w:rPr>
        <w:t xml:space="preserve"> </w:t>
      </w:r>
      <w:r>
        <w:rPr>
          <w:b/>
          <w:sz w:val="20"/>
        </w:rPr>
        <w:t>Chassis</w:t>
      </w:r>
      <w:r>
        <w:rPr>
          <w:b/>
          <w:spacing w:val="-9"/>
          <w:sz w:val="20"/>
        </w:rPr>
        <w:t xml:space="preserve"> </w:t>
      </w:r>
      <w:r>
        <w:rPr>
          <w:b/>
          <w:sz w:val="20"/>
        </w:rPr>
        <w:t>Modules</w:t>
      </w:r>
      <w:r>
        <w:rPr>
          <w:b/>
          <w:spacing w:val="-9"/>
          <w:sz w:val="20"/>
        </w:rPr>
        <w:t xml:space="preserve"> </w:t>
      </w:r>
      <w:r>
        <w:rPr>
          <w:sz w:val="20"/>
        </w:rPr>
        <w:t>in</w:t>
      </w:r>
      <w:r>
        <w:rPr>
          <w:spacing w:val="-9"/>
          <w:sz w:val="20"/>
        </w:rPr>
        <w:t xml:space="preserve"> </w:t>
      </w:r>
      <w:r>
        <w:rPr>
          <w:sz w:val="20"/>
        </w:rPr>
        <w:t>the</w:t>
      </w:r>
      <w:r>
        <w:rPr>
          <w:spacing w:val="-10"/>
          <w:sz w:val="20"/>
        </w:rPr>
        <w:t xml:space="preserve"> </w:t>
      </w:r>
      <w:r>
        <w:rPr>
          <w:b/>
          <w:sz w:val="20"/>
        </w:rPr>
        <w:t>Task</w:t>
      </w:r>
      <w:r>
        <w:rPr>
          <w:b/>
          <w:spacing w:val="-10"/>
          <w:sz w:val="20"/>
        </w:rPr>
        <w:t xml:space="preserve"> </w:t>
      </w:r>
      <w:r>
        <w:rPr>
          <w:sz w:val="20"/>
        </w:rPr>
        <w:t>pane</w:t>
      </w:r>
      <w:r>
        <w:rPr>
          <w:spacing w:val="-9"/>
          <w:sz w:val="20"/>
        </w:rPr>
        <w:t xml:space="preserve"> </w:t>
      </w:r>
      <w:r>
        <w:rPr>
          <w:sz w:val="20"/>
        </w:rPr>
        <w:t>on</w:t>
      </w:r>
      <w:r>
        <w:rPr>
          <w:spacing w:val="-10"/>
          <w:sz w:val="20"/>
        </w:rPr>
        <w:t xml:space="preserve"> </w:t>
      </w:r>
      <w:r>
        <w:rPr>
          <w:sz w:val="20"/>
        </w:rPr>
        <w:t>the</w:t>
      </w:r>
      <w:r>
        <w:rPr>
          <w:spacing w:val="-9"/>
          <w:sz w:val="20"/>
        </w:rPr>
        <w:t xml:space="preserve"> </w:t>
      </w:r>
      <w:r>
        <w:rPr>
          <w:sz w:val="20"/>
        </w:rPr>
        <w:t>right.</w:t>
      </w:r>
      <w:r>
        <w:rPr>
          <w:spacing w:val="-10"/>
          <w:sz w:val="20"/>
        </w:rPr>
        <w:t xml:space="preserve"> </w:t>
      </w:r>
      <w:r>
        <w:rPr>
          <w:sz w:val="20"/>
        </w:rPr>
        <w:t>Then,</w:t>
      </w:r>
      <w:r>
        <w:rPr>
          <w:spacing w:val="-10"/>
          <w:sz w:val="20"/>
        </w:rPr>
        <w:t xml:space="preserve"> </w:t>
      </w:r>
      <w:r>
        <w:rPr>
          <w:sz w:val="20"/>
        </w:rPr>
        <w:t>the</w:t>
      </w:r>
      <w:r>
        <w:rPr>
          <w:spacing w:val="-8"/>
          <w:sz w:val="20"/>
        </w:rPr>
        <w:t xml:space="preserve"> </w:t>
      </w:r>
      <w:r>
        <w:rPr>
          <w:sz w:val="20"/>
        </w:rPr>
        <w:t>latest</w:t>
      </w:r>
      <w:r>
        <w:rPr>
          <w:w w:val="101"/>
          <w:sz w:val="20"/>
        </w:rPr>
        <w:t xml:space="preserve"> </w:t>
      </w:r>
      <w:bookmarkStart w:id="238" w:name="Launching_the_AMM/CMM_Web_console_"/>
      <w:bookmarkStart w:id="239" w:name="_bookmark49"/>
      <w:bookmarkEnd w:id="238"/>
      <w:bookmarkEnd w:id="239"/>
      <w:r>
        <w:rPr>
          <w:sz w:val="20"/>
        </w:rPr>
        <w:t>information for the chassis will be</w:t>
      </w:r>
      <w:r>
        <w:rPr>
          <w:spacing w:val="7"/>
          <w:sz w:val="20"/>
        </w:rPr>
        <w:t xml:space="preserve"> </w:t>
      </w:r>
      <w:r>
        <w:rPr>
          <w:sz w:val="20"/>
        </w:rPr>
        <w:t>displayed.</w:t>
      </w:r>
    </w:p>
    <w:p w14:paraId="2AEDDFCA" w14:textId="77777777" w:rsidR="00FD3DFB" w:rsidRDefault="00006CE7">
      <w:pPr>
        <w:pStyle w:val="a3"/>
        <w:spacing w:before="8"/>
        <w:rPr>
          <w:sz w:val="21"/>
        </w:rPr>
      </w:pPr>
      <w:r>
        <w:pict w14:anchorId="12DFF068">
          <v:line id="_x0000_s1070" style="position:absolute;z-index:1864;mso-wrap-distance-left:0;mso-wrap-distance-right:0;mso-position-horizontal-relative:page" from="59.55pt,14.75pt" to="541.15pt,14.75pt" strokeweight=".51pt">
            <w10:wrap type="topAndBottom" anchorx="page"/>
          </v:line>
        </w:pict>
      </w:r>
    </w:p>
    <w:p w14:paraId="02AF1D21" w14:textId="77777777" w:rsidR="00FD3DFB" w:rsidRDefault="00000630">
      <w:pPr>
        <w:pStyle w:val="2"/>
      </w:pPr>
      <w:r>
        <w:t>Launching the AMM/CMM Web console</w:t>
      </w:r>
    </w:p>
    <w:p w14:paraId="12FD3F2D" w14:textId="77777777" w:rsidR="00FD3DFB" w:rsidRDefault="00000630">
      <w:pPr>
        <w:pStyle w:val="a3"/>
        <w:spacing w:before="120" w:line="228" w:lineRule="auto"/>
        <w:ind w:left="110" w:right="84"/>
      </w:pPr>
      <w:r>
        <w:t>The Advanced Management Module (AMM) is a module that enables you to configure and manage the BladeCenter chassis, while the Chassis Management Module (CMM) is a module that you use to configure and manage the Flex System chassis. The following procedure describes how to launch the AMM/CMM Web console.</w:t>
      </w:r>
    </w:p>
    <w:p w14:paraId="186D6011" w14:textId="77777777" w:rsidR="00FD3DFB" w:rsidRDefault="00FD3DFB">
      <w:pPr>
        <w:pStyle w:val="a3"/>
        <w:spacing w:before="8"/>
        <w:rPr>
          <w:sz w:val="21"/>
        </w:rPr>
      </w:pPr>
    </w:p>
    <w:p w14:paraId="370B37EE" w14:textId="77777777" w:rsidR="00FD3DFB" w:rsidRDefault="00000630">
      <w:pPr>
        <w:pStyle w:val="4"/>
        <w:spacing w:before="1"/>
      </w:pPr>
      <w:r>
        <w:t>Procedure</w:t>
      </w:r>
    </w:p>
    <w:p w14:paraId="446D7170"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35A5B692" w14:textId="77777777" w:rsidR="00FD3DFB" w:rsidRDefault="00000630">
      <w:pPr>
        <w:tabs>
          <w:tab w:val="left" w:pos="960"/>
        </w:tabs>
        <w:spacing w:line="297" w:lineRule="auto"/>
        <w:ind w:left="110" w:right="3013"/>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w:t>
      </w:r>
      <w:r>
        <w:rPr>
          <w:rFonts w:ascii="Arial Unicode MS" w:hAnsi="Arial Unicode MS"/>
          <w:spacing w:val="-26"/>
          <w:sz w:val="20"/>
        </w:rPr>
        <w:t xml:space="preserve"> </w:t>
      </w:r>
      <w:r>
        <w:rPr>
          <w:b/>
          <w:sz w:val="20"/>
        </w:rPr>
        <w:t>Lenovo</w:t>
      </w:r>
      <w:r>
        <w:rPr>
          <w:b/>
          <w:spacing w:val="-5"/>
          <w:sz w:val="20"/>
        </w:rPr>
        <w:t xml:space="preserve"> </w:t>
      </w:r>
      <w:r>
        <w:rPr>
          <w:b/>
          <w:sz w:val="20"/>
        </w:rPr>
        <w:t>Hardware</w:t>
      </w:r>
      <w:r>
        <w:rPr>
          <w:sz w:val="20"/>
        </w:rPr>
        <w:t>.</w:t>
      </w:r>
      <w:r>
        <w:rPr>
          <w:w w:val="99"/>
          <w:sz w:val="20"/>
        </w:rPr>
        <w:t xml:space="preserve"> </w:t>
      </w:r>
      <w:r>
        <w:rPr>
          <w:sz w:val="20"/>
        </w:rPr>
        <w:t>Step</w:t>
      </w:r>
      <w:r>
        <w:rPr>
          <w:spacing w:val="-5"/>
          <w:sz w:val="20"/>
        </w:rPr>
        <w:t xml:space="preserve"> </w:t>
      </w:r>
      <w:r>
        <w:rPr>
          <w:sz w:val="20"/>
        </w:rPr>
        <w:t>3.</w:t>
      </w:r>
      <w:r>
        <w:rPr>
          <w:sz w:val="20"/>
        </w:rPr>
        <w:tab/>
        <w:t>Do one of the</w:t>
      </w:r>
      <w:r>
        <w:rPr>
          <w:spacing w:val="-1"/>
          <w:sz w:val="20"/>
        </w:rPr>
        <w:t xml:space="preserve"> </w:t>
      </w:r>
      <w:r>
        <w:rPr>
          <w:sz w:val="20"/>
        </w:rPr>
        <w:t>following:</w:t>
      </w:r>
    </w:p>
    <w:p w14:paraId="3159D38F" w14:textId="77777777" w:rsidR="00FD3DFB" w:rsidRDefault="00000630">
      <w:pPr>
        <w:pStyle w:val="a4"/>
        <w:numPr>
          <w:ilvl w:val="0"/>
          <w:numId w:val="13"/>
        </w:numPr>
        <w:tabs>
          <w:tab w:val="left" w:pos="1211"/>
        </w:tabs>
        <w:spacing w:before="82" w:line="249" w:lineRule="auto"/>
        <w:ind w:right="249"/>
        <w:rPr>
          <w:sz w:val="20"/>
        </w:rPr>
      </w:pPr>
      <w:r>
        <w:rPr>
          <w:sz w:val="20"/>
        </w:rPr>
        <w:t>For</w:t>
      </w:r>
      <w:r>
        <w:rPr>
          <w:spacing w:val="-6"/>
          <w:sz w:val="20"/>
        </w:rPr>
        <w:t xml:space="preserve"> </w:t>
      </w:r>
      <w:r>
        <w:rPr>
          <w:sz w:val="20"/>
        </w:rPr>
        <w:t>the</w:t>
      </w:r>
      <w:r>
        <w:rPr>
          <w:spacing w:val="-7"/>
          <w:sz w:val="20"/>
        </w:rPr>
        <w:t xml:space="preserve"> </w:t>
      </w:r>
      <w:r>
        <w:rPr>
          <w:sz w:val="20"/>
        </w:rPr>
        <w:t>BladeCenter</w:t>
      </w:r>
      <w:r>
        <w:rPr>
          <w:spacing w:val="-6"/>
          <w:sz w:val="20"/>
        </w:rPr>
        <w:t xml:space="preserve"> </w:t>
      </w:r>
      <w:r>
        <w:rPr>
          <w:sz w:val="20"/>
        </w:rPr>
        <w:t>chassis,</w:t>
      </w:r>
      <w:r>
        <w:rPr>
          <w:spacing w:val="-7"/>
          <w:sz w:val="20"/>
        </w:rPr>
        <w:t xml:space="preserve"> </w:t>
      </w:r>
      <w:r>
        <w:rPr>
          <w:sz w:val="20"/>
        </w:rPr>
        <w:t>click</w:t>
      </w:r>
      <w:r>
        <w:rPr>
          <w:spacing w:val="-6"/>
          <w:sz w:val="20"/>
        </w:rPr>
        <w:t xml:space="preserve"> </w:t>
      </w:r>
      <w:r>
        <w:rPr>
          <w:sz w:val="20"/>
        </w:rPr>
        <w:t>the</w:t>
      </w:r>
      <w:r>
        <w:rPr>
          <w:spacing w:val="-5"/>
          <w:sz w:val="20"/>
        </w:rPr>
        <w:t xml:space="preserve"> </w:t>
      </w:r>
      <w:r>
        <w:rPr>
          <w:b/>
          <w:sz w:val="20"/>
        </w:rPr>
        <w:t>Lenovo</w:t>
      </w:r>
      <w:r>
        <w:rPr>
          <w:b/>
          <w:spacing w:val="-7"/>
          <w:sz w:val="20"/>
        </w:rPr>
        <w:t xml:space="preserve"> </w:t>
      </w:r>
      <w:r>
        <w:rPr>
          <w:b/>
          <w:sz w:val="20"/>
        </w:rPr>
        <w:t>BladeCenter(s)</w:t>
      </w:r>
      <w:r>
        <w:rPr>
          <w:b/>
          <w:spacing w:val="-6"/>
          <w:sz w:val="20"/>
        </w:rPr>
        <w:t xml:space="preserve"> </w:t>
      </w:r>
      <w:r>
        <w:rPr>
          <w:b/>
          <w:sz w:val="20"/>
        </w:rPr>
        <w:t>and</w:t>
      </w:r>
      <w:r>
        <w:rPr>
          <w:b/>
          <w:spacing w:val="-7"/>
          <w:sz w:val="20"/>
        </w:rPr>
        <w:t xml:space="preserve"> </w:t>
      </w:r>
      <w:r>
        <w:rPr>
          <w:b/>
          <w:sz w:val="20"/>
        </w:rPr>
        <w:t>Modules</w:t>
      </w:r>
      <w:r>
        <w:rPr>
          <w:b/>
          <w:spacing w:val="-6"/>
          <w:sz w:val="20"/>
        </w:rPr>
        <w:t xml:space="preserve"> </w:t>
      </w:r>
      <w:r>
        <w:rPr>
          <w:sz w:val="20"/>
        </w:rPr>
        <w:t>folder,</w:t>
      </w:r>
      <w:r>
        <w:rPr>
          <w:spacing w:val="-6"/>
          <w:sz w:val="20"/>
        </w:rPr>
        <w:t xml:space="preserve"> </w:t>
      </w:r>
      <w:r>
        <w:rPr>
          <w:sz w:val="20"/>
        </w:rPr>
        <w:t>and</w:t>
      </w:r>
      <w:r>
        <w:rPr>
          <w:spacing w:val="-6"/>
          <w:sz w:val="20"/>
        </w:rPr>
        <w:t xml:space="preserve"> </w:t>
      </w:r>
      <w:r>
        <w:rPr>
          <w:sz w:val="20"/>
        </w:rPr>
        <w:t>select the</w:t>
      </w:r>
      <w:r>
        <w:rPr>
          <w:spacing w:val="-15"/>
          <w:sz w:val="20"/>
        </w:rPr>
        <w:t xml:space="preserve"> </w:t>
      </w:r>
      <w:r>
        <w:rPr>
          <w:b/>
          <w:sz w:val="20"/>
        </w:rPr>
        <w:t>Lenovo</w:t>
      </w:r>
      <w:r>
        <w:rPr>
          <w:b/>
          <w:spacing w:val="-15"/>
          <w:sz w:val="20"/>
        </w:rPr>
        <w:t xml:space="preserve"> </w:t>
      </w:r>
      <w:r>
        <w:rPr>
          <w:b/>
          <w:sz w:val="20"/>
        </w:rPr>
        <w:t>BladeCenter(s)</w:t>
      </w:r>
      <w:r>
        <w:rPr>
          <w:b/>
          <w:spacing w:val="-14"/>
          <w:sz w:val="20"/>
        </w:rPr>
        <w:t xml:space="preserve"> </w:t>
      </w:r>
      <w:r>
        <w:rPr>
          <w:sz w:val="20"/>
        </w:rPr>
        <w:t>view.</w:t>
      </w:r>
    </w:p>
    <w:p w14:paraId="5E15EA97" w14:textId="77777777" w:rsidR="00FD3DFB" w:rsidRDefault="00000630">
      <w:pPr>
        <w:pStyle w:val="a4"/>
        <w:numPr>
          <w:ilvl w:val="0"/>
          <w:numId w:val="13"/>
        </w:numPr>
        <w:tabs>
          <w:tab w:val="left" w:pos="1211"/>
        </w:tabs>
        <w:spacing w:before="85" w:line="249" w:lineRule="auto"/>
        <w:ind w:right="312"/>
        <w:rPr>
          <w:sz w:val="20"/>
        </w:rPr>
      </w:pPr>
      <w:r>
        <w:rPr>
          <w:sz w:val="20"/>
        </w:rPr>
        <w:t>For</w:t>
      </w:r>
      <w:r>
        <w:rPr>
          <w:spacing w:val="-8"/>
          <w:sz w:val="20"/>
        </w:rPr>
        <w:t xml:space="preserve"> </w:t>
      </w:r>
      <w:r>
        <w:rPr>
          <w:sz w:val="20"/>
        </w:rPr>
        <w:t>the</w:t>
      </w:r>
      <w:r>
        <w:rPr>
          <w:spacing w:val="-9"/>
          <w:sz w:val="20"/>
        </w:rPr>
        <w:t xml:space="preserve"> </w:t>
      </w:r>
      <w:r>
        <w:rPr>
          <w:sz w:val="20"/>
        </w:rPr>
        <w:t>Flex</w:t>
      </w:r>
      <w:r>
        <w:rPr>
          <w:spacing w:val="-8"/>
          <w:sz w:val="20"/>
        </w:rPr>
        <w:t xml:space="preserve"> </w:t>
      </w:r>
      <w:r>
        <w:rPr>
          <w:sz w:val="20"/>
        </w:rPr>
        <w:t>System</w:t>
      </w:r>
      <w:r>
        <w:rPr>
          <w:spacing w:val="-7"/>
          <w:sz w:val="20"/>
        </w:rPr>
        <w:t xml:space="preserve"> </w:t>
      </w:r>
      <w:r>
        <w:rPr>
          <w:sz w:val="20"/>
        </w:rPr>
        <w:t>chassis,</w:t>
      </w:r>
      <w:r>
        <w:rPr>
          <w:spacing w:val="-9"/>
          <w:sz w:val="20"/>
        </w:rPr>
        <w:t xml:space="preserve"> </w:t>
      </w:r>
      <w:r>
        <w:rPr>
          <w:sz w:val="20"/>
        </w:rPr>
        <w:t>click</w:t>
      </w:r>
      <w:r>
        <w:rPr>
          <w:spacing w:val="-8"/>
          <w:sz w:val="20"/>
        </w:rPr>
        <w:t xml:space="preserve"> </w:t>
      </w:r>
      <w:r>
        <w:rPr>
          <w:sz w:val="20"/>
        </w:rPr>
        <w:t>the</w:t>
      </w:r>
      <w:r>
        <w:rPr>
          <w:spacing w:val="-7"/>
          <w:sz w:val="20"/>
        </w:rPr>
        <w:t xml:space="preserve"> </w:t>
      </w:r>
      <w:r>
        <w:rPr>
          <w:b/>
          <w:sz w:val="20"/>
        </w:rPr>
        <w:t>Lenovo</w:t>
      </w:r>
      <w:r>
        <w:rPr>
          <w:b/>
          <w:spacing w:val="-9"/>
          <w:sz w:val="20"/>
        </w:rPr>
        <w:t xml:space="preserve"> </w:t>
      </w:r>
      <w:r>
        <w:rPr>
          <w:b/>
          <w:sz w:val="20"/>
        </w:rPr>
        <w:t>Flex</w:t>
      </w:r>
      <w:r>
        <w:rPr>
          <w:b/>
          <w:spacing w:val="-8"/>
          <w:sz w:val="20"/>
        </w:rPr>
        <w:t xml:space="preserve"> </w:t>
      </w:r>
      <w:r>
        <w:rPr>
          <w:b/>
          <w:sz w:val="20"/>
        </w:rPr>
        <w:t>System</w:t>
      </w:r>
      <w:r>
        <w:rPr>
          <w:b/>
          <w:spacing w:val="-9"/>
          <w:sz w:val="20"/>
        </w:rPr>
        <w:t xml:space="preserve"> </w:t>
      </w:r>
      <w:r>
        <w:rPr>
          <w:b/>
          <w:sz w:val="20"/>
        </w:rPr>
        <w:t>Chassis</w:t>
      </w:r>
      <w:r>
        <w:rPr>
          <w:b/>
          <w:spacing w:val="-8"/>
          <w:sz w:val="20"/>
        </w:rPr>
        <w:t xml:space="preserve"> </w:t>
      </w:r>
      <w:r>
        <w:rPr>
          <w:b/>
          <w:sz w:val="20"/>
        </w:rPr>
        <w:t>and</w:t>
      </w:r>
      <w:r>
        <w:rPr>
          <w:b/>
          <w:spacing w:val="-9"/>
          <w:sz w:val="20"/>
        </w:rPr>
        <w:t xml:space="preserve"> </w:t>
      </w:r>
      <w:r>
        <w:rPr>
          <w:b/>
          <w:sz w:val="20"/>
        </w:rPr>
        <w:t>Modules</w:t>
      </w:r>
      <w:r>
        <w:rPr>
          <w:b/>
          <w:spacing w:val="-8"/>
          <w:sz w:val="20"/>
        </w:rPr>
        <w:t xml:space="preserve"> </w:t>
      </w:r>
      <w:r>
        <w:rPr>
          <w:sz w:val="20"/>
        </w:rPr>
        <w:t>folder,</w:t>
      </w:r>
      <w:r>
        <w:rPr>
          <w:spacing w:val="-8"/>
          <w:sz w:val="20"/>
        </w:rPr>
        <w:t xml:space="preserve"> </w:t>
      </w:r>
      <w:r>
        <w:rPr>
          <w:sz w:val="20"/>
        </w:rPr>
        <w:t>and select</w:t>
      </w:r>
      <w:r>
        <w:rPr>
          <w:spacing w:val="-13"/>
          <w:sz w:val="20"/>
        </w:rPr>
        <w:t xml:space="preserve"> </w:t>
      </w:r>
      <w:r>
        <w:rPr>
          <w:sz w:val="20"/>
        </w:rPr>
        <w:t>the</w:t>
      </w:r>
      <w:r>
        <w:rPr>
          <w:spacing w:val="-13"/>
          <w:sz w:val="20"/>
        </w:rPr>
        <w:t xml:space="preserve"> </w:t>
      </w:r>
      <w:r>
        <w:rPr>
          <w:b/>
          <w:sz w:val="20"/>
        </w:rPr>
        <w:t>Lenovo</w:t>
      </w:r>
      <w:r>
        <w:rPr>
          <w:b/>
          <w:spacing w:val="-11"/>
          <w:sz w:val="20"/>
        </w:rPr>
        <w:t xml:space="preserve"> </w:t>
      </w:r>
      <w:r>
        <w:rPr>
          <w:b/>
          <w:sz w:val="20"/>
        </w:rPr>
        <w:t>Flex</w:t>
      </w:r>
      <w:r>
        <w:rPr>
          <w:b/>
          <w:spacing w:val="-13"/>
          <w:sz w:val="20"/>
        </w:rPr>
        <w:t xml:space="preserve"> </w:t>
      </w:r>
      <w:r>
        <w:rPr>
          <w:b/>
          <w:sz w:val="20"/>
        </w:rPr>
        <w:t>System</w:t>
      </w:r>
      <w:r>
        <w:rPr>
          <w:b/>
          <w:spacing w:val="-12"/>
          <w:sz w:val="20"/>
        </w:rPr>
        <w:t xml:space="preserve"> </w:t>
      </w:r>
      <w:r>
        <w:rPr>
          <w:b/>
          <w:sz w:val="20"/>
        </w:rPr>
        <w:t>Chassis</w:t>
      </w:r>
      <w:r>
        <w:rPr>
          <w:b/>
          <w:spacing w:val="-13"/>
          <w:sz w:val="20"/>
        </w:rPr>
        <w:t xml:space="preserve"> </w:t>
      </w:r>
      <w:r>
        <w:rPr>
          <w:sz w:val="20"/>
        </w:rPr>
        <w:t>view.</w:t>
      </w:r>
    </w:p>
    <w:p w14:paraId="09D5944D" w14:textId="77777777" w:rsidR="00FD3DFB" w:rsidRDefault="00000630">
      <w:pPr>
        <w:pStyle w:val="a3"/>
        <w:tabs>
          <w:tab w:val="left" w:pos="960"/>
        </w:tabs>
        <w:spacing w:before="84"/>
        <w:ind w:left="110"/>
      </w:pPr>
      <w:r>
        <w:t>Step</w:t>
      </w:r>
      <w:r>
        <w:rPr>
          <w:spacing w:val="-5"/>
        </w:rPr>
        <w:t xml:space="preserve"> </w:t>
      </w:r>
      <w:r>
        <w:t>4.</w:t>
      </w:r>
      <w:r>
        <w:tab/>
        <w:t>Select</w:t>
      </w:r>
      <w:r>
        <w:rPr>
          <w:spacing w:val="-9"/>
        </w:rPr>
        <w:t xml:space="preserve"> </w:t>
      </w:r>
      <w:r>
        <w:t>a</w:t>
      </w:r>
      <w:r>
        <w:rPr>
          <w:spacing w:val="-7"/>
        </w:rPr>
        <w:t xml:space="preserve"> </w:t>
      </w:r>
      <w:r>
        <w:t>BladeCenter</w:t>
      </w:r>
      <w:r>
        <w:rPr>
          <w:spacing w:val="-9"/>
        </w:rPr>
        <w:t xml:space="preserve"> </w:t>
      </w:r>
      <w:r>
        <w:t>chassis</w:t>
      </w:r>
      <w:r>
        <w:rPr>
          <w:spacing w:val="-8"/>
        </w:rPr>
        <w:t xml:space="preserve"> </w:t>
      </w:r>
      <w:r>
        <w:t>or</w:t>
      </w:r>
      <w:r>
        <w:rPr>
          <w:spacing w:val="-9"/>
        </w:rPr>
        <w:t xml:space="preserve"> </w:t>
      </w:r>
      <w:r>
        <w:t>a</w:t>
      </w:r>
      <w:r>
        <w:rPr>
          <w:spacing w:val="-7"/>
        </w:rPr>
        <w:t xml:space="preserve"> </w:t>
      </w:r>
      <w:r>
        <w:t>Flex</w:t>
      </w:r>
      <w:r>
        <w:rPr>
          <w:spacing w:val="-8"/>
        </w:rPr>
        <w:t xml:space="preserve"> </w:t>
      </w:r>
      <w:r>
        <w:t>System</w:t>
      </w:r>
      <w:r>
        <w:rPr>
          <w:spacing w:val="-8"/>
        </w:rPr>
        <w:t xml:space="preserve"> </w:t>
      </w:r>
      <w:r>
        <w:t>chassis.</w:t>
      </w:r>
    </w:p>
    <w:p w14:paraId="61A70199" w14:textId="77777777" w:rsidR="00FD3DFB" w:rsidRDefault="00000630">
      <w:pPr>
        <w:tabs>
          <w:tab w:val="left" w:pos="960"/>
        </w:tabs>
        <w:spacing w:before="94"/>
        <w:ind w:left="110"/>
        <w:rPr>
          <w:sz w:val="20"/>
        </w:rPr>
      </w:pPr>
      <w:r>
        <w:rPr>
          <w:sz w:val="20"/>
        </w:rPr>
        <w:t>Step</w:t>
      </w:r>
      <w:r>
        <w:rPr>
          <w:spacing w:val="-5"/>
          <w:sz w:val="20"/>
        </w:rPr>
        <w:t xml:space="preserve"> </w:t>
      </w:r>
      <w:r>
        <w:rPr>
          <w:sz w:val="20"/>
        </w:rPr>
        <w:t>5.</w:t>
      </w:r>
      <w:r>
        <w:rPr>
          <w:sz w:val="20"/>
        </w:rPr>
        <w:tab/>
        <w:t>Depending</w:t>
      </w:r>
      <w:r>
        <w:rPr>
          <w:spacing w:val="-4"/>
          <w:sz w:val="20"/>
        </w:rPr>
        <w:t xml:space="preserve"> </w:t>
      </w:r>
      <w:r>
        <w:rPr>
          <w:sz w:val="20"/>
        </w:rPr>
        <w:t>on</w:t>
      </w:r>
      <w:r>
        <w:rPr>
          <w:spacing w:val="-4"/>
          <w:sz w:val="20"/>
        </w:rPr>
        <w:t xml:space="preserve"> </w:t>
      </w:r>
      <w:r>
        <w:rPr>
          <w:sz w:val="20"/>
        </w:rPr>
        <w:t>your</w:t>
      </w:r>
      <w:r>
        <w:rPr>
          <w:spacing w:val="-5"/>
          <w:sz w:val="20"/>
        </w:rPr>
        <w:t xml:space="preserve"> </w:t>
      </w:r>
      <w:r>
        <w:rPr>
          <w:sz w:val="20"/>
        </w:rPr>
        <w:t>chassis,</w:t>
      </w:r>
      <w:r>
        <w:rPr>
          <w:spacing w:val="-4"/>
          <w:sz w:val="20"/>
        </w:rPr>
        <w:t xml:space="preserve"> </w:t>
      </w:r>
      <w:r>
        <w:rPr>
          <w:sz w:val="20"/>
        </w:rPr>
        <w:t>click</w:t>
      </w:r>
      <w:r>
        <w:rPr>
          <w:spacing w:val="-4"/>
          <w:sz w:val="20"/>
        </w:rPr>
        <w:t xml:space="preserve"> </w:t>
      </w:r>
      <w:r>
        <w:rPr>
          <w:b/>
          <w:sz w:val="20"/>
        </w:rPr>
        <w:t>Lenovo</w:t>
      </w:r>
      <w:r>
        <w:rPr>
          <w:b/>
          <w:spacing w:val="-3"/>
          <w:sz w:val="20"/>
        </w:rPr>
        <w:t xml:space="preserve"> </w:t>
      </w:r>
      <w:r>
        <w:rPr>
          <w:b/>
          <w:sz w:val="20"/>
        </w:rPr>
        <w:t>BladeCenter</w:t>
      </w:r>
      <w:r>
        <w:rPr>
          <w:b/>
          <w:spacing w:val="-5"/>
          <w:sz w:val="20"/>
        </w:rPr>
        <w:t xml:space="preserve"> </w:t>
      </w:r>
      <w:r>
        <w:rPr>
          <w:b/>
          <w:sz w:val="20"/>
        </w:rPr>
        <w:t>Chassis</w:t>
      </w:r>
      <w:r>
        <w:rPr>
          <w:b/>
          <w:spacing w:val="-4"/>
          <w:sz w:val="20"/>
        </w:rPr>
        <w:t xml:space="preserve"> </w:t>
      </w:r>
      <w:r>
        <w:rPr>
          <w:b/>
          <w:sz w:val="20"/>
        </w:rPr>
        <w:t>Management</w:t>
      </w:r>
      <w:r>
        <w:rPr>
          <w:b/>
          <w:spacing w:val="-5"/>
          <w:sz w:val="20"/>
        </w:rPr>
        <w:t xml:space="preserve"> </w:t>
      </w:r>
      <w:r>
        <w:rPr>
          <w:b/>
          <w:sz w:val="20"/>
        </w:rPr>
        <w:t>Web</w:t>
      </w:r>
      <w:r>
        <w:rPr>
          <w:b/>
          <w:spacing w:val="-4"/>
          <w:sz w:val="20"/>
        </w:rPr>
        <w:t xml:space="preserve"> </w:t>
      </w:r>
      <w:r>
        <w:rPr>
          <w:b/>
          <w:sz w:val="20"/>
        </w:rPr>
        <w:t>Console</w:t>
      </w:r>
      <w:r>
        <w:rPr>
          <w:b/>
          <w:spacing w:val="-4"/>
          <w:sz w:val="20"/>
        </w:rPr>
        <w:t xml:space="preserve"> </w:t>
      </w:r>
      <w:r>
        <w:rPr>
          <w:sz w:val="20"/>
        </w:rPr>
        <w:t>or</w:t>
      </w:r>
    </w:p>
    <w:p w14:paraId="5EF52A30" w14:textId="77777777" w:rsidR="00FD3DFB" w:rsidRDefault="00000630">
      <w:pPr>
        <w:spacing w:before="9"/>
        <w:ind w:left="960"/>
        <w:rPr>
          <w:sz w:val="20"/>
        </w:rPr>
      </w:pPr>
      <w:bookmarkStart w:id="240" w:name="Starting_or_shutting_down_a_blade_server"/>
      <w:bookmarkStart w:id="241" w:name="_bookmark50"/>
      <w:bookmarkEnd w:id="240"/>
      <w:bookmarkEnd w:id="241"/>
      <w:r>
        <w:rPr>
          <w:b/>
          <w:sz w:val="20"/>
        </w:rPr>
        <w:t xml:space="preserve">Lenovo Flex System Chassis Management Web Console </w:t>
      </w:r>
      <w:r>
        <w:rPr>
          <w:sz w:val="20"/>
        </w:rPr>
        <w:t xml:space="preserve">in the </w:t>
      </w:r>
      <w:r>
        <w:rPr>
          <w:b/>
          <w:sz w:val="20"/>
        </w:rPr>
        <w:t xml:space="preserve">Task </w:t>
      </w:r>
      <w:r>
        <w:rPr>
          <w:sz w:val="20"/>
        </w:rPr>
        <w:t>pane on the right.</w:t>
      </w:r>
    </w:p>
    <w:p w14:paraId="7E606AF2" w14:textId="77777777" w:rsidR="00FD3DFB" w:rsidRDefault="00006CE7">
      <w:pPr>
        <w:pStyle w:val="a3"/>
        <w:spacing w:before="7"/>
        <w:rPr>
          <w:sz w:val="22"/>
        </w:rPr>
      </w:pPr>
      <w:r>
        <w:pict w14:anchorId="3416920F">
          <v:line id="_x0000_s1069" style="position:absolute;z-index:1888;mso-wrap-distance-left:0;mso-wrap-distance-right:0;mso-position-horizontal-relative:page" from="59.55pt,15.2pt" to="541.15pt,15.2pt" strokeweight=".15981mm">
            <w10:wrap type="topAndBottom" anchorx="page"/>
          </v:line>
        </w:pict>
      </w:r>
    </w:p>
    <w:p w14:paraId="53F3BB40" w14:textId="77777777" w:rsidR="00FD3DFB" w:rsidRDefault="00000630">
      <w:pPr>
        <w:pStyle w:val="2"/>
        <w:spacing w:before="10"/>
      </w:pPr>
      <w:r>
        <w:t>Starting or shutting down a blade server or a compute node</w:t>
      </w:r>
    </w:p>
    <w:p w14:paraId="48637179" w14:textId="77777777" w:rsidR="00FD3DFB" w:rsidRDefault="00000630">
      <w:pPr>
        <w:pStyle w:val="a3"/>
        <w:spacing w:before="124" w:line="218" w:lineRule="exact"/>
        <w:ind w:left="110" w:right="257"/>
      </w:pPr>
      <w:r>
        <w:t>The following procedure describes how to start or shut down a blade server or a compute node, and how to shut down the Windows operating system installed on a blade server or a compute node.</w:t>
      </w:r>
    </w:p>
    <w:p w14:paraId="2A050606" w14:textId="77777777" w:rsidR="00FD3DFB" w:rsidRDefault="00FD3DFB">
      <w:pPr>
        <w:pStyle w:val="a3"/>
        <w:spacing w:before="5"/>
        <w:rPr>
          <w:sz w:val="21"/>
        </w:rPr>
      </w:pPr>
    </w:p>
    <w:p w14:paraId="1DC4F092" w14:textId="77777777" w:rsidR="00FD3DFB" w:rsidRDefault="00000630">
      <w:pPr>
        <w:pStyle w:val="4"/>
        <w:spacing w:before="1"/>
      </w:pPr>
      <w:r>
        <w:t>Procedure</w:t>
      </w:r>
    </w:p>
    <w:p w14:paraId="274DC318"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6D423014" w14:textId="77777777" w:rsidR="00FD3DFB" w:rsidRDefault="00000630">
      <w:pPr>
        <w:tabs>
          <w:tab w:val="left" w:pos="960"/>
        </w:tabs>
        <w:spacing w:line="297" w:lineRule="auto"/>
        <w:ind w:left="110" w:right="3013"/>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w:t>
      </w:r>
      <w:r>
        <w:rPr>
          <w:rFonts w:ascii="Arial Unicode MS" w:hAnsi="Arial Unicode MS"/>
          <w:spacing w:val="-26"/>
          <w:sz w:val="20"/>
        </w:rPr>
        <w:t xml:space="preserve"> </w:t>
      </w:r>
      <w:r>
        <w:rPr>
          <w:b/>
          <w:sz w:val="20"/>
        </w:rPr>
        <w:t>Lenovo</w:t>
      </w:r>
      <w:r>
        <w:rPr>
          <w:b/>
          <w:spacing w:val="-5"/>
          <w:sz w:val="20"/>
        </w:rPr>
        <w:t xml:space="preserve"> </w:t>
      </w:r>
      <w:r>
        <w:rPr>
          <w:b/>
          <w:sz w:val="20"/>
        </w:rPr>
        <w:t>Hardware</w:t>
      </w:r>
      <w:r>
        <w:rPr>
          <w:sz w:val="20"/>
        </w:rPr>
        <w:t>.</w:t>
      </w:r>
      <w:r>
        <w:rPr>
          <w:w w:val="99"/>
          <w:sz w:val="20"/>
        </w:rPr>
        <w:t xml:space="preserve"> </w:t>
      </w:r>
      <w:r>
        <w:rPr>
          <w:sz w:val="20"/>
        </w:rPr>
        <w:t>Step</w:t>
      </w:r>
      <w:r>
        <w:rPr>
          <w:spacing w:val="-5"/>
          <w:sz w:val="20"/>
        </w:rPr>
        <w:t xml:space="preserve"> </w:t>
      </w:r>
      <w:r>
        <w:rPr>
          <w:sz w:val="20"/>
        </w:rPr>
        <w:t>3.</w:t>
      </w:r>
      <w:r>
        <w:rPr>
          <w:sz w:val="20"/>
        </w:rPr>
        <w:tab/>
        <w:t>Do one of the</w:t>
      </w:r>
      <w:r>
        <w:rPr>
          <w:spacing w:val="-1"/>
          <w:sz w:val="20"/>
        </w:rPr>
        <w:t xml:space="preserve"> </w:t>
      </w:r>
      <w:r>
        <w:rPr>
          <w:sz w:val="20"/>
        </w:rPr>
        <w:t>following:</w:t>
      </w:r>
    </w:p>
    <w:p w14:paraId="1F3B7098" w14:textId="77777777" w:rsidR="00FD3DFB" w:rsidRDefault="00FD3DFB">
      <w:pPr>
        <w:spacing w:line="297" w:lineRule="auto"/>
        <w:rPr>
          <w:sz w:val="20"/>
        </w:rPr>
        <w:sectPr w:rsidR="00FD3DFB">
          <w:pgSz w:w="12240" w:h="15840"/>
          <w:pgMar w:top="1460" w:right="1300" w:bottom="860" w:left="1080" w:header="0" w:footer="614" w:gutter="0"/>
          <w:cols w:space="720"/>
        </w:sectPr>
      </w:pPr>
    </w:p>
    <w:p w14:paraId="465B3E7A" w14:textId="77777777" w:rsidR="00FD3DFB" w:rsidRDefault="00000630">
      <w:pPr>
        <w:pStyle w:val="a4"/>
        <w:numPr>
          <w:ilvl w:val="0"/>
          <w:numId w:val="13"/>
        </w:numPr>
        <w:tabs>
          <w:tab w:val="left" w:pos="1218"/>
        </w:tabs>
        <w:spacing w:before="96" w:line="249" w:lineRule="auto"/>
        <w:ind w:left="1217" w:right="364"/>
        <w:jc w:val="both"/>
        <w:rPr>
          <w:sz w:val="20"/>
        </w:rPr>
      </w:pPr>
      <w:r>
        <w:rPr>
          <w:sz w:val="20"/>
        </w:rPr>
        <w:lastRenderedPageBreak/>
        <w:t>For</w:t>
      </w:r>
      <w:r>
        <w:rPr>
          <w:spacing w:val="-5"/>
          <w:sz w:val="20"/>
        </w:rPr>
        <w:t xml:space="preserve"> </w:t>
      </w:r>
      <w:r>
        <w:rPr>
          <w:sz w:val="20"/>
        </w:rPr>
        <w:t>the</w:t>
      </w:r>
      <w:r>
        <w:rPr>
          <w:spacing w:val="-6"/>
          <w:sz w:val="20"/>
        </w:rPr>
        <w:t xml:space="preserve"> </w:t>
      </w:r>
      <w:r>
        <w:rPr>
          <w:sz w:val="20"/>
        </w:rPr>
        <w:t>BladeCenter</w:t>
      </w:r>
      <w:r>
        <w:rPr>
          <w:spacing w:val="-5"/>
          <w:sz w:val="20"/>
        </w:rPr>
        <w:t xml:space="preserve"> </w:t>
      </w:r>
      <w:r>
        <w:rPr>
          <w:sz w:val="20"/>
        </w:rPr>
        <w:t>chassis,</w:t>
      </w:r>
      <w:r>
        <w:rPr>
          <w:spacing w:val="-6"/>
          <w:sz w:val="20"/>
        </w:rPr>
        <w:t xml:space="preserve"> </w:t>
      </w:r>
      <w:r>
        <w:rPr>
          <w:sz w:val="20"/>
        </w:rPr>
        <w:t>click</w:t>
      </w:r>
      <w:r>
        <w:rPr>
          <w:spacing w:val="-5"/>
          <w:sz w:val="20"/>
        </w:rPr>
        <w:t xml:space="preserve"> </w:t>
      </w:r>
      <w:r>
        <w:rPr>
          <w:sz w:val="20"/>
        </w:rPr>
        <w:t>the</w:t>
      </w:r>
      <w:r>
        <w:rPr>
          <w:spacing w:val="-4"/>
          <w:sz w:val="20"/>
        </w:rPr>
        <w:t xml:space="preserve"> </w:t>
      </w:r>
      <w:r>
        <w:rPr>
          <w:b/>
          <w:sz w:val="20"/>
        </w:rPr>
        <w:t>Lenovo</w:t>
      </w:r>
      <w:r>
        <w:rPr>
          <w:b/>
          <w:spacing w:val="-6"/>
          <w:sz w:val="20"/>
        </w:rPr>
        <w:t xml:space="preserve"> </w:t>
      </w:r>
      <w:r>
        <w:rPr>
          <w:b/>
          <w:sz w:val="20"/>
        </w:rPr>
        <w:t>BladeCenter(s)</w:t>
      </w:r>
      <w:r>
        <w:rPr>
          <w:b/>
          <w:spacing w:val="-5"/>
          <w:sz w:val="20"/>
        </w:rPr>
        <w:t xml:space="preserve"> </w:t>
      </w:r>
      <w:r>
        <w:rPr>
          <w:b/>
          <w:sz w:val="20"/>
        </w:rPr>
        <w:t>and</w:t>
      </w:r>
      <w:r>
        <w:rPr>
          <w:b/>
          <w:spacing w:val="-6"/>
          <w:sz w:val="20"/>
        </w:rPr>
        <w:t xml:space="preserve"> </w:t>
      </w:r>
      <w:r>
        <w:rPr>
          <w:b/>
          <w:sz w:val="20"/>
        </w:rPr>
        <w:t>Modules</w:t>
      </w:r>
      <w:r>
        <w:rPr>
          <w:b/>
          <w:spacing w:val="-5"/>
          <w:sz w:val="20"/>
        </w:rPr>
        <w:t xml:space="preserve"> </w:t>
      </w:r>
      <w:r>
        <w:rPr>
          <w:sz w:val="20"/>
        </w:rPr>
        <w:t>folder,</w:t>
      </w:r>
      <w:r>
        <w:rPr>
          <w:spacing w:val="-5"/>
          <w:sz w:val="20"/>
        </w:rPr>
        <w:t xml:space="preserve"> </w:t>
      </w:r>
      <w:r>
        <w:rPr>
          <w:sz w:val="20"/>
        </w:rPr>
        <w:t>and</w:t>
      </w:r>
      <w:r>
        <w:rPr>
          <w:spacing w:val="-5"/>
          <w:sz w:val="20"/>
        </w:rPr>
        <w:t xml:space="preserve"> </w:t>
      </w:r>
      <w:r>
        <w:rPr>
          <w:sz w:val="20"/>
        </w:rPr>
        <w:t>click the</w:t>
      </w:r>
      <w:r>
        <w:rPr>
          <w:spacing w:val="-7"/>
          <w:sz w:val="20"/>
        </w:rPr>
        <w:t xml:space="preserve"> </w:t>
      </w:r>
      <w:r>
        <w:rPr>
          <w:b/>
          <w:sz w:val="20"/>
        </w:rPr>
        <w:t>Lenovo</w:t>
      </w:r>
      <w:r>
        <w:rPr>
          <w:b/>
          <w:spacing w:val="-7"/>
          <w:sz w:val="20"/>
        </w:rPr>
        <w:t xml:space="preserve"> </w:t>
      </w:r>
      <w:r>
        <w:rPr>
          <w:b/>
          <w:sz w:val="20"/>
        </w:rPr>
        <w:t>BladeCenter</w:t>
      </w:r>
      <w:r>
        <w:rPr>
          <w:b/>
          <w:spacing w:val="-6"/>
          <w:sz w:val="20"/>
        </w:rPr>
        <w:t xml:space="preserve"> </w:t>
      </w:r>
      <w:r>
        <w:rPr>
          <w:b/>
          <w:sz w:val="20"/>
        </w:rPr>
        <w:t>Blades</w:t>
      </w:r>
      <w:r>
        <w:rPr>
          <w:b/>
          <w:spacing w:val="-7"/>
          <w:sz w:val="20"/>
        </w:rPr>
        <w:t xml:space="preserve"> </w:t>
      </w:r>
      <w:r>
        <w:rPr>
          <w:sz w:val="20"/>
        </w:rPr>
        <w:t>view</w:t>
      </w:r>
      <w:r>
        <w:rPr>
          <w:spacing w:val="-6"/>
          <w:sz w:val="20"/>
        </w:rPr>
        <w:t xml:space="preserve"> </w:t>
      </w:r>
      <w:r>
        <w:rPr>
          <w:sz w:val="20"/>
        </w:rPr>
        <w:t>under</w:t>
      </w:r>
      <w:r>
        <w:rPr>
          <w:spacing w:val="-7"/>
          <w:sz w:val="20"/>
        </w:rPr>
        <w:t xml:space="preserve"> </w:t>
      </w:r>
      <w:r>
        <w:rPr>
          <w:sz w:val="20"/>
        </w:rPr>
        <w:t>the</w:t>
      </w:r>
      <w:r>
        <w:rPr>
          <w:spacing w:val="-7"/>
          <w:sz w:val="20"/>
        </w:rPr>
        <w:t xml:space="preserve"> </w:t>
      </w:r>
      <w:r>
        <w:rPr>
          <w:b/>
          <w:sz w:val="20"/>
        </w:rPr>
        <w:t>Lenovo</w:t>
      </w:r>
      <w:r>
        <w:rPr>
          <w:b/>
          <w:spacing w:val="-5"/>
          <w:sz w:val="20"/>
        </w:rPr>
        <w:t xml:space="preserve"> </w:t>
      </w:r>
      <w:r>
        <w:rPr>
          <w:b/>
          <w:sz w:val="20"/>
        </w:rPr>
        <w:t>BladeCenter</w:t>
      </w:r>
      <w:r>
        <w:rPr>
          <w:b/>
          <w:spacing w:val="-7"/>
          <w:sz w:val="20"/>
        </w:rPr>
        <w:t xml:space="preserve"> </w:t>
      </w:r>
      <w:r>
        <w:rPr>
          <w:b/>
          <w:sz w:val="20"/>
        </w:rPr>
        <w:t>Modules</w:t>
      </w:r>
      <w:r>
        <w:rPr>
          <w:b/>
          <w:spacing w:val="-6"/>
          <w:sz w:val="20"/>
        </w:rPr>
        <w:t xml:space="preserve"> </w:t>
      </w:r>
      <w:r>
        <w:rPr>
          <w:sz w:val="20"/>
        </w:rPr>
        <w:t>subfolder.</w:t>
      </w:r>
    </w:p>
    <w:p w14:paraId="35789E32" w14:textId="77777777" w:rsidR="00FD3DFB" w:rsidRDefault="00000630">
      <w:pPr>
        <w:pStyle w:val="a4"/>
        <w:numPr>
          <w:ilvl w:val="0"/>
          <w:numId w:val="13"/>
        </w:numPr>
        <w:tabs>
          <w:tab w:val="left" w:pos="1218"/>
        </w:tabs>
        <w:spacing w:before="84" w:line="249" w:lineRule="auto"/>
        <w:ind w:left="1217" w:right="305"/>
        <w:jc w:val="both"/>
        <w:rPr>
          <w:sz w:val="20"/>
        </w:rPr>
      </w:pPr>
      <w:r>
        <w:rPr>
          <w:sz w:val="20"/>
        </w:rPr>
        <w:t>For</w:t>
      </w:r>
      <w:r>
        <w:rPr>
          <w:spacing w:val="-8"/>
          <w:sz w:val="20"/>
        </w:rPr>
        <w:t xml:space="preserve"> </w:t>
      </w:r>
      <w:r>
        <w:rPr>
          <w:sz w:val="20"/>
        </w:rPr>
        <w:t>the</w:t>
      </w:r>
      <w:r>
        <w:rPr>
          <w:spacing w:val="-9"/>
          <w:sz w:val="20"/>
        </w:rPr>
        <w:t xml:space="preserve"> </w:t>
      </w:r>
      <w:r>
        <w:rPr>
          <w:sz w:val="20"/>
        </w:rPr>
        <w:t>Flex</w:t>
      </w:r>
      <w:r>
        <w:rPr>
          <w:spacing w:val="-8"/>
          <w:sz w:val="20"/>
        </w:rPr>
        <w:t xml:space="preserve"> </w:t>
      </w:r>
      <w:r>
        <w:rPr>
          <w:sz w:val="20"/>
        </w:rPr>
        <w:t>System</w:t>
      </w:r>
      <w:r>
        <w:rPr>
          <w:spacing w:val="-7"/>
          <w:sz w:val="20"/>
        </w:rPr>
        <w:t xml:space="preserve"> </w:t>
      </w:r>
      <w:r>
        <w:rPr>
          <w:sz w:val="20"/>
        </w:rPr>
        <w:t>chassis,</w:t>
      </w:r>
      <w:r>
        <w:rPr>
          <w:spacing w:val="-9"/>
          <w:sz w:val="20"/>
        </w:rPr>
        <w:t xml:space="preserve"> </w:t>
      </w:r>
      <w:r>
        <w:rPr>
          <w:sz w:val="20"/>
        </w:rPr>
        <w:t>click</w:t>
      </w:r>
      <w:r>
        <w:rPr>
          <w:spacing w:val="-8"/>
          <w:sz w:val="20"/>
        </w:rPr>
        <w:t xml:space="preserve"> </w:t>
      </w:r>
      <w:r>
        <w:rPr>
          <w:sz w:val="20"/>
        </w:rPr>
        <w:t>the</w:t>
      </w:r>
      <w:r>
        <w:rPr>
          <w:spacing w:val="-7"/>
          <w:sz w:val="20"/>
        </w:rPr>
        <w:t xml:space="preserve"> </w:t>
      </w:r>
      <w:r>
        <w:rPr>
          <w:b/>
          <w:sz w:val="20"/>
        </w:rPr>
        <w:t>Lenovo</w:t>
      </w:r>
      <w:r>
        <w:rPr>
          <w:b/>
          <w:spacing w:val="-9"/>
          <w:sz w:val="20"/>
        </w:rPr>
        <w:t xml:space="preserve"> </w:t>
      </w:r>
      <w:r>
        <w:rPr>
          <w:b/>
          <w:sz w:val="20"/>
        </w:rPr>
        <w:t>Flex</w:t>
      </w:r>
      <w:r>
        <w:rPr>
          <w:b/>
          <w:spacing w:val="-8"/>
          <w:sz w:val="20"/>
        </w:rPr>
        <w:t xml:space="preserve"> </w:t>
      </w:r>
      <w:r>
        <w:rPr>
          <w:b/>
          <w:sz w:val="20"/>
        </w:rPr>
        <w:t>System</w:t>
      </w:r>
      <w:r>
        <w:rPr>
          <w:b/>
          <w:spacing w:val="-9"/>
          <w:sz w:val="20"/>
        </w:rPr>
        <w:t xml:space="preserve"> </w:t>
      </w:r>
      <w:r>
        <w:rPr>
          <w:b/>
          <w:sz w:val="20"/>
        </w:rPr>
        <w:t>Chassis</w:t>
      </w:r>
      <w:r>
        <w:rPr>
          <w:b/>
          <w:spacing w:val="-8"/>
          <w:sz w:val="20"/>
        </w:rPr>
        <w:t xml:space="preserve"> </w:t>
      </w:r>
      <w:r>
        <w:rPr>
          <w:b/>
          <w:sz w:val="20"/>
        </w:rPr>
        <w:t>and</w:t>
      </w:r>
      <w:r>
        <w:rPr>
          <w:b/>
          <w:spacing w:val="-9"/>
          <w:sz w:val="20"/>
        </w:rPr>
        <w:t xml:space="preserve"> </w:t>
      </w:r>
      <w:r>
        <w:rPr>
          <w:b/>
          <w:sz w:val="20"/>
        </w:rPr>
        <w:t>Modules</w:t>
      </w:r>
      <w:r>
        <w:rPr>
          <w:b/>
          <w:spacing w:val="-8"/>
          <w:sz w:val="20"/>
        </w:rPr>
        <w:t xml:space="preserve"> </w:t>
      </w:r>
      <w:r>
        <w:rPr>
          <w:sz w:val="20"/>
        </w:rPr>
        <w:t>folder,</w:t>
      </w:r>
      <w:r>
        <w:rPr>
          <w:spacing w:val="-8"/>
          <w:sz w:val="20"/>
        </w:rPr>
        <w:t xml:space="preserve"> </w:t>
      </w:r>
      <w:r>
        <w:rPr>
          <w:sz w:val="20"/>
        </w:rPr>
        <w:t>and click</w:t>
      </w:r>
      <w:r>
        <w:rPr>
          <w:spacing w:val="-9"/>
          <w:sz w:val="20"/>
        </w:rPr>
        <w:t xml:space="preserve"> </w:t>
      </w:r>
      <w:r>
        <w:rPr>
          <w:sz w:val="20"/>
        </w:rPr>
        <w:t>the</w:t>
      </w:r>
      <w:r>
        <w:rPr>
          <w:spacing w:val="-10"/>
          <w:sz w:val="20"/>
        </w:rPr>
        <w:t xml:space="preserve"> </w:t>
      </w:r>
      <w:r>
        <w:rPr>
          <w:b/>
          <w:sz w:val="20"/>
        </w:rPr>
        <w:t>Lenovo</w:t>
      </w:r>
      <w:r>
        <w:rPr>
          <w:b/>
          <w:spacing w:val="-10"/>
          <w:sz w:val="20"/>
        </w:rPr>
        <w:t xml:space="preserve"> </w:t>
      </w:r>
      <w:r>
        <w:rPr>
          <w:b/>
          <w:sz w:val="20"/>
        </w:rPr>
        <w:t>Flex</w:t>
      </w:r>
      <w:r>
        <w:rPr>
          <w:b/>
          <w:spacing w:val="-9"/>
          <w:sz w:val="20"/>
        </w:rPr>
        <w:t xml:space="preserve"> </w:t>
      </w:r>
      <w:r>
        <w:rPr>
          <w:b/>
          <w:sz w:val="20"/>
        </w:rPr>
        <w:t>System</w:t>
      </w:r>
      <w:r>
        <w:rPr>
          <w:b/>
          <w:spacing w:val="-10"/>
          <w:sz w:val="20"/>
        </w:rPr>
        <w:t xml:space="preserve"> </w:t>
      </w:r>
      <w:r>
        <w:rPr>
          <w:b/>
          <w:sz w:val="20"/>
        </w:rPr>
        <w:t>chassis</w:t>
      </w:r>
      <w:r>
        <w:rPr>
          <w:b/>
          <w:spacing w:val="-8"/>
          <w:sz w:val="20"/>
        </w:rPr>
        <w:t xml:space="preserve"> </w:t>
      </w:r>
      <w:r>
        <w:rPr>
          <w:b/>
          <w:sz w:val="20"/>
        </w:rPr>
        <w:t>Compute</w:t>
      </w:r>
      <w:r>
        <w:rPr>
          <w:b/>
          <w:spacing w:val="-9"/>
          <w:sz w:val="20"/>
        </w:rPr>
        <w:t xml:space="preserve"> </w:t>
      </w:r>
      <w:r>
        <w:rPr>
          <w:b/>
          <w:sz w:val="20"/>
        </w:rPr>
        <w:t>Nodes</w:t>
      </w:r>
      <w:r>
        <w:rPr>
          <w:b/>
          <w:spacing w:val="-9"/>
          <w:sz w:val="20"/>
        </w:rPr>
        <w:t xml:space="preserve"> </w:t>
      </w:r>
      <w:r>
        <w:rPr>
          <w:sz w:val="20"/>
        </w:rPr>
        <w:t>view</w:t>
      </w:r>
      <w:r>
        <w:rPr>
          <w:spacing w:val="-10"/>
          <w:sz w:val="20"/>
        </w:rPr>
        <w:t xml:space="preserve"> </w:t>
      </w:r>
      <w:r>
        <w:rPr>
          <w:sz w:val="20"/>
        </w:rPr>
        <w:t>under</w:t>
      </w:r>
      <w:r>
        <w:rPr>
          <w:spacing w:val="-9"/>
          <w:sz w:val="20"/>
        </w:rPr>
        <w:t xml:space="preserve"> </w:t>
      </w:r>
      <w:r>
        <w:rPr>
          <w:sz w:val="20"/>
        </w:rPr>
        <w:t>the</w:t>
      </w:r>
      <w:r>
        <w:rPr>
          <w:spacing w:val="-10"/>
          <w:sz w:val="20"/>
        </w:rPr>
        <w:t xml:space="preserve"> </w:t>
      </w:r>
      <w:r>
        <w:rPr>
          <w:b/>
          <w:sz w:val="20"/>
        </w:rPr>
        <w:t>Lenovo</w:t>
      </w:r>
      <w:r>
        <w:rPr>
          <w:b/>
          <w:spacing w:val="-10"/>
          <w:sz w:val="20"/>
        </w:rPr>
        <w:t xml:space="preserve"> </w:t>
      </w:r>
      <w:r>
        <w:rPr>
          <w:b/>
          <w:sz w:val="20"/>
        </w:rPr>
        <w:t>Flex</w:t>
      </w:r>
      <w:r>
        <w:rPr>
          <w:b/>
          <w:spacing w:val="-9"/>
          <w:sz w:val="20"/>
        </w:rPr>
        <w:t xml:space="preserve"> </w:t>
      </w:r>
      <w:r>
        <w:rPr>
          <w:b/>
          <w:sz w:val="20"/>
        </w:rPr>
        <w:t>System Chassis Modules</w:t>
      </w:r>
      <w:r>
        <w:rPr>
          <w:b/>
          <w:spacing w:val="-9"/>
          <w:sz w:val="20"/>
        </w:rPr>
        <w:t xml:space="preserve"> </w:t>
      </w:r>
      <w:r>
        <w:rPr>
          <w:sz w:val="20"/>
        </w:rPr>
        <w:t>subfolder.</w:t>
      </w:r>
    </w:p>
    <w:p w14:paraId="6F59AFC4" w14:textId="77777777" w:rsidR="00FD3DFB" w:rsidRDefault="00000630">
      <w:pPr>
        <w:pStyle w:val="a3"/>
        <w:tabs>
          <w:tab w:val="left" w:pos="967"/>
        </w:tabs>
        <w:spacing w:before="85"/>
        <w:ind w:left="117"/>
      </w:pPr>
      <w:r>
        <w:t>Step</w:t>
      </w:r>
      <w:r>
        <w:rPr>
          <w:spacing w:val="-5"/>
        </w:rPr>
        <w:t xml:space="preserve"> </w:t>
      </w:r>
      <w:r>
        <w:t>4.</w:t>
      </w:r>
      <w:r>
        <w:tab/>
        <w:t>Select a blade server or a compute</w:t>
      </w:r>
      <w:r>
        <w:rPr>
          <w:spacing w:val="-25"/>
        </w:rPr>
        <w:t xml:space="preserve"> </w:t>
      </w:r>
      <w:r>
        <w:t>node.</w:t>
      </w:r>
    </w:p>
    <w:p w14:paraId="5EB8D69B" w14:textId="77777777" w:rsidR="00FD3DFB" w:rsidRDefault="00000630">
      <w:pPr>
        <w:pStyle w:val="a3"/>
        <w:tabs>
          <w:tab w:val="left" w:pos="967"/>
        </w:tabs>
        <w:spacing w:before="94"/>
        <w:ind w:left="117"/>
      </w:pPr>
      <w:bookmarkStart w:id="242" w:name="Removing_a_discovered_chassis_"/>
      <w:bookmarkStart w:id="243" w:name="_bookmark51"/>
      <w:bookmarkEnd w:id="242"/>
      <w:bookmarkEnd w:id="243"/>
      <w:r>
        <w:t>Step</w:t>
      </w:r>
      <w:r>
        <w:rPr>
          <w:spacing w:val="-5"/>
        </w:rPr>
        <w:t xml:space="preserve"> </w:t>
      </w:r>
      <w:r>
        <w:t>5.</w:t>
      </w:r>
      <w:r>
        <w:tab/>
        <w:t>According to your needs, click the corresponding task</w:t>
      </w:r>
      <w:r>
        <w:rPr>
          <w:spacing w:val="54"/>
        </w:rPr>
        <w:t xml:space="preserve"> </w:t>
      </w:r>
      <w:r>
        <w:t>button.</w:t>
      </w:r>
    </w:p>
    <w:p w14:paraId="740DE16E" w14:textId="77777777" w:rsidR="00FD3DFB" w:rsidRDefault="00006CE7">
      <w:pPr>
        <w:pStyle w:val="a3"/>
        <w:spacing w:before="6"/>
        <w:rPr>
          <w:sz w:val="22"/>
        </w:rPr>
      </w:pPr>
      <w:r>
        <w:pict w14:anchorId="60EE1FD7">
          <v:line id="_x0000_s1068" style="position:absolute;z-index:1912;mso-wrap-distance-left:0;mso-wrap-distance-right:0;mso-position-horizontal-relative:page" from="70.85pt,15.2pt" to="552.45pt,15.2pt" strokeweight=".51pt">
            <w10:wrap type="topAndBottom" anchorx="page"/>
          </v:line>
        </w:pict>
      </w:r>
    </w:p>
    <w:p w14:paraId="538E3318" w14:textId="77777777" w:rsidR="00FD3DFB" w:rsidRDefault="00000630">
      <w:pPr>
        <w:pStyle w:val="2"/>
        <w:ind w:left="117"/>
      </w:pPr>
      <w:r>
        <w:t>Removing a discovered chassis</w:t>
      </w:r>
    </w:p>
    <w:p w14:paraId="114AFC8F" w14:textId="77777777" w:rsidR="00FD3DFB" w:rsidRDefault="00000630">
      <w:pPr>
        <w:pStyle w:val="a3"/>
        <w:spacing w:before="112"/>
        <w:ind w:left="117"/>
      </w:pPr>
      <w:r>
        <w:t>The following procedure describes how to remove a discovered chassis from the chassis list.</w:t>
      </w:r>
    </w:p>
    <w:p w14:paraId="04C7AF74" w14:textId="77777777" w:rsidR="00FD3DFB" w:rsidRDefault="00FD3DFB">
      <w:pPr>
        <w:pStyle w:val="a3"/>
        <w:spacing w:before="5"/>
        <w:rPr>
          <w:sz w:val="21"/>
        </w:rPr>
      </w:pPr>
    </w:p>
    <w:p w14:paraId="7BA29CC6" w14:textId="77777777" w:rsidR="00FD3DFB" w:rsidRDefault="00000630">
      <w:pPr>
        <w:pStyle w:val="4"/>
        <w:spacing w:before="1"/>
        <w:ind w:left="117"/>
      </w:pPr>
      <w:r>
        <w:t>Procedure</w:t>
      </w:r>
    </w:p>
    <w:p w14:paraId="28655B81" w14:textId="77777777" w:rsidR="00FD3DFB" w:rsidRDefault="00000630">
      <w:pPr>
        <w:pStyle w:val="a3"/>
        <w:tabs>
          <w:tab w:val="left" w:pos="967"/>
        </w:tabs>
        <w:spacing w:before="94" w:line="223" w:lineRule="exact"/>
        <w:ind w:left="117"/>
      </w:pPr>
      <w:r>
        <w:t>Step</w:t>
      </w:r>
      <w:r>
        <w:rPr>
          <w:spacing w:val="-5"/>
        </w:rPr>
        <w:t xml:space="preserve"> </w:t>
      </w:r>
      <w:r>
        <w:t>1.</w:t>
      </w:r>
      <w:r>
        <w:tab/>
        <w:t>Log in to the Operations Manager</w:t>
      </w:r>
      <w:r>
        <w:rPr>
          <w:spacing w:val="-11"/>
        </w:rPr>
        <w:t xml:space="preserve"> </w:t>
      </w:r>
      <w:r>
        <w:t>console.</w:t>
      </w:r>
    </w:p>
    <w:p w14:paraId="53743C34" w14:textId="77777777" w:rsidR="00FD3DFB" w:rsidRDefault="00000630">
      <w:pPr>
        <w:tabs>
          <w:tab w:val="left" w:pos="967"/>
        </w:tabs>
        <w:spacing w:line="297" w:lineRule="auto"/>
        <w:ind w:left="117" w:right="327"/>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Administration </w:t>
      </w:r>
      <w:r>
        <w:rPr>
          <w:rFonts w:ascii="Arial Unicode MS" w:hAnsi="Arial Unicode MS"/>
          <w:sz w:val="20"/>
        </w:rPr>
        <w:t xml:space="preserve">➙ </w:t>
      </w:r>
      <w:r>
        <w:rPr>
          <w:b/>
          <w:sz w:val="20"/>
        </w:rPr>
        <w:t xml:space="preserve">Network Management </w:t>
      </w:r>
      <w:r>
        <w:rPr>
          <w:rFonts w:ascii="Arial Unicode MS" w:hAnsi="Arial Unicode MS"/>
          <w:sz w:val="20"/>
        </w:rPr>
        <w:t>➙</w:t>
      </w:r>
      <w:r>
        <w:rPr>
          <w:rFonts w:ascii="Arial Unicode MS" w:hAnsi="Arial Unicode MS"/>
          <w:spacing w:val="-16"/>
          <w:sz w:val="20"/>
        </w:rPr>
        <w:t xml:space="preserve"> </w:t>
      </w:r>
      <w:r>
        <w:rPr>
          <w:b/>
          <w:sz w:val="20"/>
        </w:rPr>
        <w:t>Network</w:t>
      </w:r>
      <w:r>
        <w:rPr>
          <w:b/>
          <w:spacing w:val="-2"/>
          <w:sz w:val="20"/>
        </w:rPr>
        <w:t xml:space="preserve"> </w:t>
      </w:r>
      <w:r>
        <w:rPr>
          <w:b/>
          <w:sz w:val="20"/>
        </w:rPr>
        <w:t>Devices</w:t>
      </w:r>
      <w:r>
        <w:rPr>
          <w:sz w:val="20"/>
        </w:rPr>
        <w:t>.</w:t>
      </w:r>
      <w:r>
        <w:rPr>
          <w:w w:val="99"/>
          <w:sz w:val="20"/>
        </w:rPr>
        <w:t xml:space="preserve"> </w:t>
      </w:r>
      <w:r>
        <w:rPr>
          <w:sz w:val="20"/>
        </w:rPr>
        <w:t>Step</w:t>
      </w:r>
      <w:r>
        <w:rPr>
          <w:spacing w:val="-5"/>
          <w:sz w:val="20"/>
        </w:rPr>
        <w:t xml:space="preserve"> </w:t>
      </w:r>
      <w:r>
        <w:rPr>
          <w:sz w:val="20"/>
        </w:rPr>
        <w:t>3.</w:t>
      </w:r>
      <w:r>
        <w:rPr>
          <w:sz w:val="20"/>
        </w:rPr>
        <w:tab/>
        <w:t>In</w:t>
      </w:r>
      <w:r>
        <w:rPr>
          <w:spacing w:val="-5"/>
          <w:sz w:val="20"/>
        </w:rPr>
        <w:t xml:space="preserve"> </w:t>
      </w:r>
      <w:r>
        <w:rPr>
          <w:sz w:val="20"/>
        </w:rPr>
        <w:t>the</w:t>
      </w:r>
      <w:r>
        <w:rPr>
          <w:spacing w:val="-5"/>
          <w:sz w:val="20"/>
        </w:rPr>
        <w:t xml:space="preserve"> </w:t>
      </w:r>
      <w:r>
        <w:rPr>
          <w:sz w:val="20"/>
        </w:rPr>
        <w:t>results</w:t>
      </w:r>
      <w:r>
        <w:rPr>
          <w:spacing w:val="-6"/>
          <w:sz w:val="20"/>
        </w:rPr>
        <w:t xml:space="preserve"> </w:t>
      </w:r>
      <w:r>
        <w:rPr>
          <w:sz w:val="20"/>
        </w:rPr>
        <w:t>pane,</w:t>
      </w:r>
      <w:r>
        <w:rPr>
          <w:spacing w:val="-5"/>
          <w:sz w:val="20"/>
        </w:rPr>
        <w:t xml:space="preserve"> </w:t>
      </w:r>
      <w:r>
        <w:rPr>
          <w:sz w:val="20"/>
        </w:rPr>
        <w:t>select</w:t>
      </w:r>
      <w:r>
        <w:rPr>
          <w:spacing w:val="-6"/>
          <w:sz w:val="20"/>
        </w:rPr>
        <w:t xml:space="preserve"> </w:t>
      </w:r>
      <w:r>
        <w:rPr>
          <w:sz w:val="20"/>
        </w:rPr>
        <w:t>a</w:t>
      </w:r>
      <w:r>
        <w:rPr>
          <w:spacing w:val="-6"/>
          <w:sz w:val="20"/>
        </w:rPr>
        <w:t xml:space="preserve"> </w:t>
      </w:r>
      <w:r>
        <w:rPr>
          <w:sz w:val="20"/>
        </w:rPr>
        <w:t>chassis</w:t>
      </w:r>
      <w:r>
        <w:rPr>
          <w:spacing w:val="-5"/>
          <w:sz w:val="20"/>
        </w:rPr>
        <w:t xml:space="preserve"> </w:t>
      </w:r>
      <w:r>
        <w:rPr>
          <w:sz w:val="20"/>
        </w:rPr>
        <w:t>to</w:t>
      </w:r>
      <w:r>
        <w:rPr>
          <w:spacing w:val="-5"/>
          <w:sz w:val="20"/>
        </w:rPr>
        <w:t xml:space="preserve"> </w:t>
      </w:r>
      <w:r>
        <w:rPr>
          <w:sz w:val="20"/>
        </w:rPr>
        <w:t>be</w:t>
      </w:r>
      <w:r>
        <w:rPr>
          <w:spacing w:val="-5"/>
          <w:sz w:val="20"/>
        </w:rPr>
        <w:t xml:space="preserve"> </w:t>
      </w:r>
      <w:r>
        <w:rPr>
          <w:sz w:val="20"/>
        </w:rPr>
        <w:t>removed.</w:t>
      </w:r>
    </w:p>
    <w:p w14:paraId="2D3676A7" w14:textId="77777777" w:rsidR="00FD3DFB" w:rsidRDefault="00000630">
      <w:pPr>
        <w:pStyle w:val="a3"/>
        <w:tabs>
          <w:tab w:val="left" w:pos="967"/>
        </w:tabs>
        <w:spacing w:before="48"/>
        <w:ind w:left="117"/>
      </w:pPr>
      <w:r>
        <w:t>Step</w:t>
      </w:r>
      <w:r>
        <w:rPr>
          <w:spacing w:val="-5"/>
        </w:rPr>
        <w:t xml:space="preserve"> </w:t>
      </w:r>
      <w:r>
        <w:t>4.</w:t>
      </w:r>
      <w:r>
        <w:tab/>
        <w:t xml:space="preserve">Click </w:t>
      </w:r>
      <w:r>
        <w:rPr>
          <w:b/>
        </w:rPr>
        <w:t>Delete</w:t>
      </w:r>
      <w:r>
        <w:t>. The chassis and its chassis modules will be</w:t>
      </w:r>
      <w:r>
        <w:rPr>
          <w:spacing w:val="-21"/>
        </w:rPr>
        <w:t xml:space="preserve"> </w:t>
      </w:r>
      <w:r>
        <w:t>removed.</w:t>
      </w:r>
    </w:p>
    <w:p w14:paraId="1D729D64" w14:textId="77777777" w:rsidR="00FD3DFB" w:rsidRDefault="00FD3DFB">
      <w:pPr>
        <w:sectPr w:rsidR="00FD3DFB">
          <w:pgSz w:w="12240" w:h="15840"/>
          <w:pgMar w:top="1220" w:right="1080" w:bottom="860" w:left="1300" w:header="0" w:footer="674" w:gutter="0"/>
          <w:cols w:space="720"/>
        </w:sectPr>
      </w:pPr>
    </w:p>
    <w:p w14:paraId="510CCC0F" w14:textId="77777777" w:rsidR="00FD3DFB" w:rsidRDefault="00FD3DFB">
      <w:pPr>
        <w:pStyle w:val="a3"/>
        <w:spacing w:before="4"/>
        <w:rPr>
          <w:rFonts w:ascii="Times New Roman"/>
          <w:sz w:val="17"/>
        </w:rPr>
      </w:pPr>
    </w:p>
    <w:p w14:paraId="72FD4745" w14:textId="77777777" w:rsidR="00FD3DFB" w:rsidRDefault="00FD3DFB">
      <w:pPr>
        <w:rPr>
          <w:rFonts w:ascii="Times New Roman"/>
          <w:sz w:val="17"/>
        </w:rPr>
        <w:sectPr w:rsidR="00FD3DFB">
          <w:pgSz w:w="12240" w:h="15840"/>
          <w:pgMar w:top="1500" w:right="1720" w:bottom="800" w:left="1080" w:header="0" w:footer="614" w:gutter="0"/>
          <w:cols w:space="720"/>
        </w:sectPr>
      </w:pPr>
    </w:p>
    <w:p w14:paraId="79A40A83" w14:textId="7005ACDB"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366ADD01">
          <v:group id="_x0000_s1066" style="width:483.65pt;height:2pt;mso-position-horizontal-relative:char;mso-position-vertical-relative:line" coordsize="9673,40">
            <v:line id="_x0000_s1067" style="position:absolute" from="20,20" to="9652,20" strokeweight=".69992mm"/>
            <w10:wrap type="none"/>
            <w10:anchorlock/>
          </v:group>
        </w:pict>
      </w:r>
    </w:p>
    <w:p w14:paraId="25344BE3" w14:textId="77777777" w:rsidR="00FD3DFB" w:rsidRDefault="00FD3DFB">
      <w:pPr>
        <w:pStyle w:val="a3"/>
        <w:rPr>
          <w:rFonts w:ascii="Times New Roman"/>
        </w:rPr>
      </w:pPr>
    </w:p>
    <w:p w14:paraId="62500686" w14:textId="77777777" w:rsidR="00FD3DFB" w:rsidRDefault="00000630">
      <w:pPr>
        <w:pStyle w:val="1"/>
        <w:tabs>
          <w:tab w:val="left" w:pos="1944"/>
        </w:tabs>
      </w:pPr>
      <w:bookmarkStart w:id="244" w:name="Chapter_6.__Managing_servers_through_IBM"/>
      <w:bookmarkStart w:id="245" w:name="_bookmark52"/>
      <w:bookmarkEnd w:id="244"/>
      <w:bookmarkEnd w:id="245"/>
      <w:r>
        <w:t>Chapter</w:t>
      </w:r>
      <w:r>
        <w:rPr>
          <w:spacing w:val="-7"/>
        </w:rPr>
        <w:t xml:space="preserve"> </w:t>
      </w:r>
      <w:r>
        <w:t>6.</w:t>
      </w:r>
      <w:r>
        <w:tab/>
        <w:t>Managing servers through IBM Platform</w:t>
      </w:r>
      <w:r>
        <w:rPr>
          <w:spacing w:val="-52"/>
        </w:rPr>
        <w:t xml:space="preserve"> </w:t>
      </w:r>
      <w:r>
        <w:t>Agent</w:t>
      </w:r>
    </w:p>
    <w:p w14:paraId="33173253" w14:textId="77777777" w:rsidR="00FD3DFB" w:rsidRDefault="00000630">
      <w:pPr>
        <w:pStyle w:val="a3"/>
        <w:spacing w:before="276" w:line="218" w:lineRule="exact"/>
        <w:ind w:left="137" w:right="159"/>
      </w:pPr>
      <w:r>
        <w:t>Lenovo Hardware Management Pack enables you to use IBM Platform Agent to manage the Lenovo servers installed with the Windows operating system in in-band mode. The Lenovo servers include the System x servers, the BladeCenter servers, and the Flex System servers.</w:t>
      </w:r>
    </w:p>
    <w:p w14:paraId="3752D565" w14:textId="77777777" w:rsidR="00E04B69" w:rsidRDefault="00000630">
      <w:pPr>
        <w:pStyle w:val="a3"/>
        <w:spacing w:before="187"/>
        <w:ind w:left="137"/>
        <w:rPr>
          <w:ins w:id="246" w:author="Quan Yu" w:date="2018-09-21T09:07:00Z"/>
          <w:b/>
        </w:rPr>
      </w:pPr>
      <w:r>
        <w:rPr>
          <w:b/>
        </w:rPr>
        <w:t xml:space="preserve">Note:  </w:t>
      </w:r>
    </w:p>
    <w:p w14:paraId="1BF2665B" w14:textId="2E783912" w:rsidR="00FD3DFB" w:rsidRDefault="00000630">
      <w:pPr>
        <w:pStyle w:val="a4"/>
        <w:numPr>
          <w:ilvl w:val="0"/>
          <w:numId w:val="35"/>
        </w:numPr>
        <w:tabs>
          <w:tab w:val="left" w:pos="387"/>
        </w:tabs>
        <w:spacing w:before="128" w:line="249" w:lineRule="auto"/>
        <w:ind w:right="957" w:hanging="249"/>
        <w:rPr>
          <w:ins w:id="247" w:author="Quan Yu" w:date="2018-09-21T09:08:00Z"/>
        </w:rPr>
        <w:pPrChange w:id="248" w:author="Quan Yu" w:date="2018-09-21T09:07:00Z">
          <w:pPr>
            <w:pStyle w:val="a3"/>
            <w:spacing w:before="187"/>
            <w:ind w:left="137"/>
          </w:pPr>
        </w:pPrChange>
      </w:pPr>
      <w:r w:rsidRPr="00E04B69">
        <w:rPr>
          <w:sz w:val="20"/>
          <w:rPrChange w:id="249" w:author="Quan Yu" w:date="2018-09-21T09:07:00Z">
            <w:rPr/>
          </w:rPrChange>
        </w:rPr>
        <w:t>IBM Platform Agent does not support the ThinkSystem servers</w:t>
      </w:r>
      <w:ins w:id="250" w:author="Quan Yu" w:date="2018-09-21T09:11:00Z">
        <w:r w:rsidR="00E04B69">
          <w:rPr>
            <w:sz w:val="20"/>
          </w:rPr>
          <w:t>.</w:t>
        </w:r>
      </w:ins>
      <w:del w:id="251" w:author="Quan Yu" w:date="2018-09-21T09:11:00Z">
        <w:r w:rsidRPr="00E04B69" w:rsidDel="00E04B69">
          <w:rPr>
            <w:sz w:val="20"/>
            <w:rPrChange w:id="252" w:author="Quan Yu" w:date="2018-09-21T09:07:00Z">
              <w:rPr/>
            </w:rPrChange>
          </w:rPr>
          <w:delText>.</w:delText>
        </w:r>
      </w:del>
    </w:p>
    <w:p w14:paraId="25BE049B" w14:textId="68B62FDD" w:rsidR="00E04B69" w:rsidRDefault="00E04B69">
      <w:pPr>
        <w:pStyle w:val="a4"/>
        <w:numPr>
          <w:ilvl w:val="0"/>
          <w:numId w:val="35"/>
        </w:numPr>
        <w:tabs>
          <w:tab w:val="left" w:pos="387"/>
        </w:tabs>
        <w:spacing w:before="128" w:line="249" w:lineRule="auto"/>
        <w:ind w:right="957" w:hanging="249"/>
        <w:rPr>
          <w:ins w:id="253" w:author="Quan Yu" w:date="2018-09-21T09:09:00Z"/>
        </w:rPr>
        <w:pPrChange w:id="254" w:author="Quan Yu" w:date="2018-09-21T09:07:00Z">
          <w:pPr>
            <w:pStyle w:val="a3"/>
            <w:spacing w:before="187"/>
            <w:ind w:left="137"/>
          </w:pPr>
        </w:pPrChange>
      </w:pPr>
      <w:ins w:id="255" w:author="Quan Yu" w:date="2018-09-21T09:08:00Z">
        <w:r>
          <w:rPr>
            <w:sz w:val="20"/>
          </w:rPr>
          <w:t xml:space="preserve">IBM Platform Agent </w:t>
        </w:r>
      </w:ins>
      <w:ins w:id="256" w:author="Quan Yu" w:date="2018-09-21T09:09:00Z">
        <w:r>
          <w:rPr>
            <w:sz w:val="20"/>
          </w:rPr>
          <w:t>does not support Windows 2016 or later version.</w:t>
        </w:r>
      </w:ins>
    </w:p>
    <w:p w14:paraId="30571DDC" w14:textId="2DF29876" w:rsidR="00E04B69" w:rsidRDefault="00E04B69">
      <w:pPr>
        <w:pStyle w:val="a4"/>
        <w:numPr>
          <w:ilvl w:val="0"/>
          <w:numId w:val="35"/>
        </w:numPr>
        <w:tabs>
          <w:tab w:val="left" w:pos="387"/>
        </w:tabs>
        <w:spacing w:before="128" w:line="249" w:lineRule="auto"/>
        <w:ind w:right="957"/>
        <w:rPr>
          <w:ins w:id="257" w:author="Quan Yu" w:date="2018-09-21T09:12:00Z"/>
        </w:rPr>
        <w:pPrChange w:id="258" w:author="Quan Yu" w:date="2018-09-21T09:07:00Z">
          <w:pPr>
            <w:pStyle w:val="a3"/>
            <w:spacing w:before="187"/>
            <w:ind w:left="137"/>
          </w:pPr>
        </w:pPrChange>
      </w:pPr>
      <w:ins w:id="259" w:author="Quan Yu" w:date="2018-09-21T09:09:00Z">
        <w:r>
          <w:rPr>
            <w:sz w:val="20"/>
          </w:rPr>
          <w:t xml:space="preserve">IBM Platform Agent </w:t>
        </w:r>
      </w:ins>
      <w:ins w:id="260" w:author="Quan Yu" w:date="2018-09-21T09:10:00Z">
        <w:r w:rsidRPr="00E04B69">
          <w:rPr>
            <w:sz w:val="20"/>
          </w:rPr>
          <w:t>has been out of support</w:t>
        </w:r>
      </w:ins>
      <w:ins w:id="261" w:author="Quan Yu" w:date="2018-09-21T09:11:00Z">
        <w:r>
          <w:rPr>
            <w:sz w:val="20"/>
          </w:rPr>
          <w:t>.</w:t>
        </w:r>
      </w:ins>
    </w:p>
    <w:p w14:paraId="4ECFAAAD" w14:textId="7DA89BE7" w:rsidR="00E04B69" w:rsidRPr="00E04B69" w:rsidRDefault="00E04B69">
      <w:pPr>
        <w:pStyle w:val="a4"/>
        <w:numPr>
          <w:ilvl w:val="0"/>
          <w:numId w:val="35"/>
        </w:numPr>
        <w:tabs>
          <w:tab w:val="left" w:pos="387"/>
        </w:tabs>
        <w:spacing w:before="128" w:line="249" w:lineRule="auto"/>
        <w:ind w:right="957"/>
        <w:rPr>
          <w:rPrChange w:id="262" w:author="Quan Yu" w:date="2018-09-21T09:07:00Z">
            <w:rPr/>
          </w:rPrChange>
        </w:rPr>
        <w:pPrChange w:id="263" w:author="Quan Yu" w:date="2018-09-21T09:07:00Z">
          <w:pPr>
            <w:pStyle w:val="a3"/>
            <w:spacing w:before="187"/>
            <w:ind w:left="137"/>
          </w:pPr>
        </w:pPrChange>
      </w:pPr>
      <w:ins w:id="264" w:author="Quan Yu" w:date="2018-09-21T09:13:00Z">
        <w:r>
          <w:rPr>
            <w:rFonts w:eastAsiaTheme="minorEastAsia" w:hint="eastAsia"/>
            <w:sz w:val="20"/>
            <w:lang w:eastAsia="zh-CN"/>
          </w:rPr>
          <w:t>R</w:t>
        </w:r>
        <w:r>
          <w:rPr>
            <w:rFonts w:eastAsiaTheme="minorEastAsia"/>
            <w:sz w:val="20"/>
            <w:lang w:eastAsia="zh-CN"/>
          </w:rPr>
          <w:t xml:space="preserve">ecommend to manage servers </w:t>
        </w:r>
        <w:r w:rsidRPr="00E04B69">
          <w:rPr>
            <w:rFonts w:eastAsiaTheme="minorEastAsia"/>
            <w:sz w:val="20"/>
            <w:lang w:eastAsia="zh-CN"/>
          </w:rPr>
          <w:t>through XClarity Integrator Service</w:t>
        </w:r>
        <w:r>
          <w:rPr>
            <w:rFonts w:eastAsiaTheme="minorEastAsia"/>
            <w:sz w:val="20"/>
            <w:lang w:eastAsia="zh-CN"/>
          </w:rPr>
          <w:t>.</w:t>
        </w:r>
      </w:ins>
    </w:p>
    <w:p w14:paraId="3D4D807C" w14:textId="77777777" w:rsidR="00FD3DFB" w:rsidRDefault="00FD3DFB">
      <w:pPr>
        <w:pStyle w:val="a3"/>
        <w:spacing w:before="6"/>
        <w:rPr>
          <w:sz w:val="21"/>
        </w:rPr>
      </w:pPr>
    </w:p>
    <w:p w14:paraId="6146DD33" w14:textId="77777777" w:rsidR="00FD3DFB" w:rsidRDefault="00000630">
      <w:pPr>
        <w:pStyle w:val="4"/>
        <w:ind w:left="137"/>
      </w:pPr>
      <w:r>
        <w:t>Before you begin</w:t>
      </w:r>
    </w:p>
    <w:p w14:paraId="76A0EAA8" w14:textId="77777777" w:rsidR="00FD3DFB" w:rsidRDefault="00FD3DFB">
      <w:pPr>
        <w:pStyle w:val="a3"/>
        <w:spacing w:before="6"/>
        <w:rPr>
          <w:b/>
          <w:sz w:val="21"/>
        </w:rPr>
      </w:pPr>
    </w:p>
    <w:p w14:paraId="165715E9" w14:textId="77777777" w:rsidR="00FD3DFB" w:rsidRDefault="00000630">
      <w:pPr>
        <w:pStyle w:val="a3"/>
        <w:ind w:left="137"/>
      </w:pPr>
      <w:r>
        <w:t>Before managing the Lenovo servers, ensure that:</w:t>
      </w:r>
    </w:p>
    <w:p w14:paraId="25F04E42" w14:textId="77777777" w:rsidR="00FD3DFB" w:rsidRDefault="00000630">
      <w:pPr>
        <w:pStyle w:val="a4"/>
        <w:numPr>
          <w:ilvl w:val="0"/>
          <w:numId w:val="35"/>
        </w:numPr>
        <w:tabs>
          <w:tab w:val="left" w:pos="387"/>
        </w:tabs>
        <w:spacing w:before="128" w:line="249" w:lineRule="auto"/>
        <w:ind w:right="957" w:hanging="249"/>
        <w:rPr>
          <w:sz w:val="20"/>
        </w:rPr>
      </w:pPr>
      <w:r>
        <w:rPr>
          <w:sz w:val="20"/>
        </w:rPr>
        <w:t>One of the following Windows operating systems is installed on the target server: Windows</w:t>
      </w:r>
      <w:r>
        <w:rPr>
          <w:spacing w:val="-27"/>
          <w:sz w:val="20"/>
        </w:rPr>
        <w:t xml:space="preserve"> </w:t>
      </w:r>
      <w:r>
        <w:rPr>
          <w:sz w:val="20"/>
        </w:rPr>
        <w:t>2008, Windows 2008 R2, Windows 2012, or Windows 2012</w:t>
      </w:r>
      <w:r>
        <w:rPr>
          <w:spacing w:val="-37"/>
          <w:sz w:val="20"/>
        </w:rPr>
        <w:t xml:space="preserve"> </w:t>
      </w:r>
      <w:r>
        <w:rPr>
          <w:sz w:val="20"/>
        </w:rPr>
        <w:t>R2.</w:t>
      </w:r>
    </w:p>
    <w:p w14:paraId="0EF6FFD0" w14:textId="77777777" w:rsidR="00FD3DFB" w:rsidRDefault="00000630">
      <w:pPr>
        <w:pStyle w:val="a3"/>
        <w:spacing w:before="200"/>
        <w:ind w:left="386"/>
      </w:pPr>
      <w:r>
        <w:rPr>
          <w:b/>
        </w:rPr>
        <w:t xml:space="preserve">Note:  </w:t>
      </w:r>
      <w:r>
        <w:t>Windows 2016 or a later version is not supported.</w:t>
      </w:r>
    </w:p>
    <w:p w14:paraId="34C08D21" w14:textId="77777777" w:rsidR="00FD3DFB" w:rsidRDefault="00000630">
      <w:pPr>
        <w:pStyle w:val="a4"/>
        <w:numPr>
          <w:ilvl w:val="0"/>
          <w:numId w:val="35"/>
        </w:numPr>
        <w:tabs>
          <w:tab w:val="left" w:pos="387"/>
        </w:tabs>
        <w:ind w:hanging="249"/>
        <w:rPr>
          <w:sz w:val="20"/>
        </w:rPr>
      </w:pPr>
      <w:r>
        <w:rPr>
          <w:sz w:val="20"/>
        </w:rPr>
        <w:t>The</w:t>
      </w:r>
      <w:r>
        <w:rPr>
          <w:spacing w:val="-8"/>
          <w:sz w:val="20"/>
        </w:rPr>
        <w:t xml:space="preserve"> </w:t>
      </w:r>
      <w:r>
        <w:rPr>
          <w:sz w:val="20"/>
        </w:rPr>
        <w:t>target</w:t>
      </w:r>
      <w:r>
        <w:rPr>
          <w:spacing w:val="-8"/>
          <w:sz w:val="20"/>
        </w:rPr>
        <w:t xml:space="preserve"> </w:t>
      </w:r>
      <w:r>
        <w:rPr>
          <w:sz w:val="20"/>
        </w:rPr>
        <w:t>server</w:t>
      </w:r>
      <w:r>
        <w:rPr>
          <w:spacing w:val="-8"/>
          <w:sz w:val="20"/>
        </w:rPr>
        <w:t xml:space="preserve"> </w:t>
      </w:r>
      <w:r>
        <w:rPr>
          <w:sz w:val="20"/>
        </w:rPr>
        <w:t>is</w:t>
      </w:r>
      <w:r>
        <w:rPr>
          <w:spacing w:val="-8"/>
          <w:sz w:val="20"/>
        </w:rPr>
        <w:t xml:space="preserve"> </w:t>
      </w:r>
      <w:r>
        <w:rPr>
          <w:sz w:val="20"/>
        </w:rPr>
        <w:t>managed</w:t>
      </w:r>
      <w:r>
        <w:rPr>
          <w:spacing w:val="-8"/>
          <w:sz w:val="20"/>
        </w:rPr>
        <w:t xml:space="preserve"> </w:t>
      </w:r>
      <w:r>
        <w:rPr>
          <w:sz w:val="20"/>
        </w:rPr>
        <w:t>by</w:t>
      </w:r>
      <w:r>
        <w:rPr>
          <w:spacing w:val="-8"/>
          <w:sz w:val="20"/>
        </w:rPr>
        <w:t xml:space="preserve"> </w:t>
      </w:r>
      <w:r>
        <w:rPr>
          <w:sz w:val="20"/>
        </w:rPr>
        <w:t>Operations</w:t>
      </w:r>
      <w:r>
        <w:rPr>
          <w:spacing w:val="-8"/>
          <w:sz w:val="20"/>
        </w:rPr>
        <w:t xml:space="preserve"> </w:t>
      </w:r>
      <w:r>
        <w:rPr>
          <w:sz w:val="20"/>
        </w:rPr>
        <w:t>Manager.</w:t>
      </w:r>
    </w:p>
    <w:p w14:paraId="59F2F82A" w14:textId="77777777" w:rsidR="00FD3DFB" w:rsidRDefault="00000630">
      <w:pPr>
        <w:pStyle w:val="a4"/>
        <w:numPr>
          <w:ilvl w:val="0"/>
          <w:numId w:val="35"/>
        </w:numPr>
        <w:tabs>
          <w:tab w:val="left" w:pos="387"/>
        </w:tabs>
        <w:spacing w:before="92" w:line="249" w:lineRule="auto"/>
        <w:ind w:right="567" w:hanging="249"/>
        <w:rPr>
          <w:sz w:val="20"/>
        </w:rPr>
      </w:pPr>
      <w:r>
        <w:rPr>
          <w:sz w:val="20"/>
        </w:rPr>
        <w:t>IBM</w:t>
      </w:r>
      <w:r>
        <w:rPr>
          <w:spacing w:val="-3"/>
          <w:sz w:val="20"/>
        </w:rPr>
        <w:t xml:space="preserve"> </w:t>
      </w:r>
      <w:r>
        <w:rPr>
          <w:sz w:val="20"/>
        </w:rPr>
        <w:t>Platform</w:t>
      </w:r>
      <w:r>
        <w:rPr>
          <w:spacing w:val="-4"/>
          <w:sz w:val="20"/>
        </w:rPr>
        <w:t xml:space="preserve"> </w:t>
      </w:r>
      <w:r>
        <w:rPr>
          <w:sz w:val="20"/>
        </w:rPr>
        <w:t>Agent</w:t>
      </w:r>
      <w:r>
        <w:rPr>
          <w:spacing w:val="-3"/>
          <w:sz w:val="20"/>
        </w:rPr>
        <w:t xml:space="preserve"> </w:t>
      </w:r>
      <w:r>
        <w:rPr>
          <w:sz w:val="20"/>
        </w:rPr>
        <w:t>v.6.3.3</w:t>
      </w:r>
      <w:r>
        <w:rPr>
          <w:spacing w:val="-3"/>
          <w:sz w:val="20"/>
        </w:rPr>
        <w:t xml:space="preserve"> </w:t>
      </w:r>
      <w:r>
        <w:rPr>
          <w:sz w:val="20"/>
        </w:rPr>
        <w:t>or</w:t>
      </w:r>
      <w:r>
        <w:rPr>
          <w:spacing w:val="-4"/>
          <w:sz w:val="20"/>
        </w:rPr>
        <w:t xml:space="preserve"> </w:t>
      </w:r>
      <w:r>
        <w:rPr>
          <w:sz w:val="20"/>
        </w:rPr>
        <w:t>later</w:t>
      </w:r>
      <w:r>
        <w:rPr>
          <w:spacing w:val="-3"/>
          <w:sz w:val="20"/>
        </w:rPr>
        <w:t xml:space="preserve"> </w:t>
      </w:r>
      <w:r>
        <w:rPr>
          <w:sz w:val="20"/>
        </w:rPr>
        <w:t>is</w:t>
      </w:r>
      <w:r>
        <w:rPr>
          <w:spacing w:val="-3"/>
          <w:sz w:val="20"/>
        </w:rPr>
        <w:t xml:space="preserve"> </w:t>
      </w:r>
      <w:r>
        <w:rPr>
          <w:sz w:val="20"/>
        </w:rPr>
        <w:t>installed</w:t>
      </w:r>
      <w:r>
        <w:rPr>
          <w:spacing w:val="-4"/>
          <w:sz w:val="20"/>
        </w:rPr>
        <w:t xml:space="preserve"> </w:t>
      </w:r>
      <w:r>
        <w:rPr>
          <w:sz w:val="20"/>
        </w:rPr>
        <w:t>on</w:t>
      </w:r>
      <w:r>
        <w:rPr>
          <w:spacing w:val="-3"/>
          <w:sz w:val="20"/>
        </w:rPr>
        <w:t xml:space="preserve"> </w:t>
      </w:r>
      <w:r>
        <w:rPr>
          <w:sz w:val="20"/>
        </w:rPr>
        <w:t>the</w:t>
      </w:r>
      <w:r>
        <w:rPr>
          <w:spacing w:val="-4"/>
          <w:sz w:val="20"/>
        </w:rPr>
        <w:t xml:space="preserve"> </w:t>
      </w:r>
      <w:r>
        <w:rPr>
          <w:sz w:val="20"/>
        </w:rPr>
        <w:t>target</w:t>
      </w:r>
      <w:r>
        <w:rPr>
          <w:spacing w:val="-3"/>
          <w:sz w:val="20"/>
        </w:rPr>
        <w:t xml:space="preserve"> </w:t>
      </w:r>
      <w:r>
        <w:rPr>
          <w:sz w:val="20"/>
        </w:rPr>
        <w:t>server.</w:t>
      </w:r>
      <w:r>
        <w:rPr>
          <w:spacing w:val="-4"/>
          <w:sz w:val="20"/>
        </w:rPr>
        <w:t xml:space="preserve"> </w:t>
      </w:r>
      <w:r>
        <w:rPr>
          <w:sz w:val="20"/>
        </w:rPr>
        <w:t>You</w:t>
      </w:r>
      <w:r>
        <w:rPr>
          <w:spacing w:val="-3"/>
          <w:sz w:val="20"/>
        </w:rPr>
        <w:t xml:space="preserve"> </w:t>
      </w:r>
      <w:r>
        <w:rPr>
          <w:sz w:val="20"/>
        </w:rPr>
        <w:t>can</w:t>
      </w:r>
      <w:r>
        <w:rPr>
          <w:spacing w:val="-4"/>
          <w:sz w:val="20"/>
        </w:rPr>
        <w:t xml:space="preserve"> </w:t>
      </w:r>
      <w:r>
        <w:rPr>
          <w:sz w:val="20"/>
        </w:rPr>
        <w:t>download</w:t>
      </w:r>
      <w:r>
        <w:rPr>
          <w:spacing w:val="-4"/>
          <w:sz w:val="20"/>
        </w:rPr>
        <w:t xml:space="preserve"> </w:t>
      </w:r>
      <w:r>
        <w:rPr>
          <w:sz w:val="20"/>
        </w:rPr>
        <w:t>Platform</w:t>
      </w:r>
      <w:r>
        <w:rPr>
          <w:spacing w:val="-3"/>
          <w:sz w:val="20"/>
        </w:rPr>
        <w:t xml:space="preserve"> </w:t>
      </w:r>
      <w:r>
        <w:rPr>
          <w:sz w:val="20"/>
        </w:rPr>
        <w:t xml:space="preserve">Agent from </w:t>
      </w:r>
      <w:hyperlink r:id="rId46">
        <w:r>
          <w:rPr>
            <w:color w:val="0000ED"/>
            <w:sz w:val="19"/>
            <w:u w:val="single" w:color="0000ED"/>
          </w:rPr>
          <w:t>IBM Fix Central</w:t>
        </w:r>
      </w:hyperlink>
      <w:r>
        <w:rPr>
          <w:sz w:val="20"/>
        </w:rPr>
        <w:t xml:space="preserve">. For more information, refer to </w:t>
      </w:r>
      <w:hyperlink r:id="rId47">
        <w:r>
          <w:rPr>
            <w:color w:val="0000ED"/>
            <w:sz w:val="19"/>
            <w:u w:val="single" w:color="0000ED"/>
          </w:rPr>
          <w:t>IBM Systems Director online documentation</w:t>
        </w:r>
      </w:hyperlink>
      <w:r>
        <w:rPr>
          <w:sz w:val="20"/>
        </w:rPr>
        <w:t xml:space="preserve">. The command for silent installation is </w:t>
      </w:r>
      <w:r>
        <w:rPr>
          <w:spacing w:val="7"/>
          <w:sz w:val="20"/>
        </w:rPr>
        <w:t xml:space="preserve">dir6.3.7_platformagent_windows.exe </w:t>
      </w:r>
      <w:r>
        <w:rPr>
          <w:spacing w:val="4"/>
          <w:sz w:val="20"/>
        </w:rPr>
        <w:t xml:space="preserve">/s /a </w:t>
      </w:r>
      <w:r>
        <w:rPr>
          <w:spacing w:val="12"/>
          <w:sz w:val="20"/>
        </w:rPr>
        <w:t xml:space="preserve"> </w:t>
      </w:r>
      <w:r>
        <w:rPr>
          <w:spacing w:val="5"/>
          <w:sz w:val="20"/>
        </w:rPr>
        <w:t>silent.</w:t>
      </w:r>
    </w:p>
    <w:p w14:paraId="5927408B" w14:textId="77777777" w:rsidR="00FD3DFB" w:rsidRDefault="00000630">
      <w:pPr>
        <w:pStyle w:val="a4"/>
        <w:numPr>
          <w:ilvl w:val="0"/>
          <w:numId w:val="35"/>
        </w:numPr>
        <w:tabs>
          <w:tab w:val="left" w:pos="387"/>
        </w:tabs>
        <w:spacing w:before="84"/>
        <w:ind w:hanging="249"/>
        <w:rPr>
          <w:sz w:val="20"/>
        </w:rPr>
      </w:pPr>
      <w:r>
        <w:rPr>
          <w:sz w:val="20"/>
        </w:rPr>
        <w:t>IBM</w:t>
      </w:r>
      <w:r>
        <w:rPr>
          <w:spacing w:val="-9"/>
          <w:sz w:val="20"/>
        </w:rPr>
        <w:t xml:space="preserve"> </w:t>
      </w:r>
      <w:r>
        <w:rPr>
          <w:sz w:val="20"/>
        </w:rPr>
        <w:t>Remote</w:t>
      </w:r>
      <w:r>
        <w:rPr>
          <w:spacing w:val="-9"/>
          <w:sz w:val="20"/>
        </w:rPr>
        <w:t xml:space="preserve"> </w:t>
      </w:r>
      <w:r>
        <w:rPr>
          <w:sz w:val="20"/>
        </w:rPr>
        <w:t>Supervisor</w:t>
      </w:r>
      <w:r>
        <w:rPr>
          <w:spacing w:val="-10"/>
          <w:sz w:val="20"/>
        </w:rPr>
        <w:t xml:space="preserve"> </w:t>
      </w:r>
      <w:r>
        <w:rPr>
          <w:sz w:val="20"/>
        </w:rPr>
        <w:t>Adapter</w:t>
      </w:r>
      <w:r>
        <w:rPr>
          <w:spacing w:val="-9"/>
          <w:sz w:val="20"/>
        </w:rPr>
        <w:t xml:space="preserve"> </w:t>
      </w:r>
      <w:r>
        <w:rPr>
          <w:sz w:val="20"/>
        </w:rPr>
        <w:t>II</w:t>
      </w:r>
      <w:r>
        <w:rPr>
          <w:spacing w:val="-9"/>
          <w:sz w:val="20"/>
        </w:rPr>
        <w:t xml:space="preserve"> </w:t>
      </w:r>
      <w:r>
        <w:rPr>
          <w:sz w:val="20"/>
        </w:rPr>
        <w:t>(RSA-II</w:t>
      </w:r>
      <w:r>
        <w:rPr>
          <w:spacing w:val="-9"/>
          <w:sz w:val="20"/>
        </w:rPr>
        <w:t xml:space="preserve"> </w:t>
      </w:r>
      <w:r>
        <w:rPr>
          <w:sz w:val="20"/>
        </w:rPr>
        <w:t>Daemon)</w:t>
      </w:r>
      <w:r>
        <w:rPr>
          <w:spacing w:val="-9"/>
          <w:sz w:val="20"/>
        </w:rPr>
        <w:t xml:space="preserve"> </w:t>
      </w:r>
      <w:r>
        <w:rPr>
          <w:sz w:val="20"/>
        </w:rPr>
        <w:t>v5.4.6</w:t>
      </w:r>
      <w:r>
        <w:rPr>
          <w:spacing w:val="-10"/>
          <w:sz w:val="20"/>
        </w:rPr>
        <w:t xml:space="preserve"> </w:t>
      </w:r>
      <w:r>
        <w:rPr>
          <w:sz w:val="20"/>
        </w:rPr>
        <w:t>or</w:t>
      </w:r>
      <w:r>
        <w:rPr>
          <w:spacing w:val="-10"/>
          <w:sz w:val="20"/>
        </w:rPr>
        <w:t xml:space="preserve"> </w:t>
      </w:r>
      <w:r>
        <w:rPr>
          <w:sz w:val="20"/>
        </w:rPr>
        <w:t>later</w:t>
      </w:r>
      <w:r>
        <w:rPr>
          <w:spacing w:val="-9"/>
          <w:sz w:val="20"/>
        </w:rPr>
        <w:t xml:space="preserve"> </w:t>
      </w:r>
      <w:r>
        <w:rPr>
          <w:sz w:val="20"/>
        </w:rPr>
        <w:t>is</w:t>
      </w:r>
      <w:r>
        <w:rPr>
          <w:spacing w:val="-9"/>
          <w:sz w:val="20"/>
        </w:rPr>
        <w:t xml:space="preserve"> </w:t>
      </w:r>
      <w:r>
        <w:rPr>
          <w:sz w:val="20"/>
        </w:rPr>
        <w:t>installed</w:t>
      </w:r>
      <w:r>
        <w:rPr>
          <w:spacing w:val="-9"/>
          <w:sz w:val="20"/>
        </w:rPr>
        <w:t xml:space="preserve"> </w:t>
      </w:r>
      <w:r>
        <w:rPr>
          <w:sz w:val="20"/>
        </w:rPr>
        <w:t>on</w:t>
      </w:r>
      <w:r>
        <w:rPr>
          <w:spacing w:val="-10"/>
          <w:sz w:val="20"/>
        </w:rPr>
        <w:t xml:space="preserve"> </w:t>
      </w:r>
      <w:r>
        <w:rPr>
          <w:sz w:val="20"/>
        </w:rPr>
        <w:t>the</w:t>
      </w:r>
      <w:r>
        <w:rPr>
          <w:spacing w:val="-9"/>
          <w:sz w:val="20"/>
        </w:rPr>
        <w:t xml:space="preserve"> </w:t>
      </w:r>
      <w:r>
        <w:rPr>
          <w:sz w:val="20"/>
        </w:rPr>
        <w:t>target</w:t>
      </w:r>
      <w:r>
        <w:rPr>
          <w:spacing w:val="-10"/>
          <w:sz w:val="20"/>
        </w:rPr>
        <w:t xml:space="preserve"> </w:t>
      </w:r>
      <w:r>
        <w:rPr>
          <w:sz w:val="20"/>
        </w:rPr>
        <w:t>server.</w:t>
      </w:r>
    </w:p>
    <w:p w14:paraId="51E3F3CE" w14:textId="77777777" w:rsidR="00FD3DFB" w:rsidRDefault="00000630">
      <w:pPr>
        <w:pStyle w:val="a3"/>
        <w:spacing w:before="208"/>
        <w:ind w:left="386"/>
      </w:pPr>
      <w:r>
        <w:rPr>
          <w:b/>
        </w:rPr>
        <w:t xml:space="preserve">Notes: </w:t>
      </w:r>
      <w:r>
        <w:t>The RSA-II Daemon for the Windows operating system is available at:</w:t>
      </w:r>
    </w:p>
    <w:p w14:paraId="310D0179" w14:textId="77777777" w:rsidR="00FD3DFB" w:rsidRDefault="00006CE7">
      <w:pPr>
        <w:pStyle w:val="a4"/>
        <w:numPr>
          <w:ilvl w:val="1"/>
          <w:numId w:val="35"/>
        </w:numPr>
        <w:tabs>
          <w:tab w:val="left" w:pos="636"/>
        </w:tabs>
        <w:spacing w:before="128"/>
        <w:ind w:left="635"/>
        <w:rPr>
          <w:sz w:val="19"/>
        </w:rPr>
      </w:pPr>
      <w:hyperlink r:id="rId48">
        <w:r w:rsidR="00000630">
          <w:rPr>
            <w:color w:val="0000ED"/>
            <w:sz w:val="19"/>
            <w:u w:val="single" w:color="0000ED"/>
          </w:rPr>
          <w:t>RSA-II Daemon v5.46 for Microsoft Windows</w:t>
        </w:r>
        <w:r w:rsidR="00000630">
          <w:rPr>
            <w:color w:val="0000ED"/>
            <w:spacing w:val="-21"/>
            <w:sz w:val="19"/>
            <w:u w:val="single" w:color="0000ED"/>
          </w:rPr>
          <w:t xml:space="preserve"> </w:t>
        </w:r>
        <w:r w:rsidR="00000630">
          <w:rPr>
            <w:color w:val="0000ED"/>
            <w:sz w:val="19"/>
            <w:u w:val="single" w:color="0000ED"/>
          </w:rPr>
          <w:t>IA32</w:t>
        </w:r>
      </w:hyperlink>
    </w:p>
    <w:p w14:paraId="5AFE5E6A" w14:textId="77777777" w:rsidR="00FD3DFB" w:rsidRDefault="00006CE7">
      <w:pPr>
        <w:pStyle w:val="a4"/>
        <w:numPr>
          <w:ilvl w:val="1"/>
          <w:numId w:val="35"/>
        </w:numPr>
        <w:tabs>
          <w:tab w:val="left" w:pos="636"/>
        </w:tabs>
        <w:ind w:left="635"/>
        <w:rPr>
          <w:sz w:val="19"/>
        </w:rPr>
      </w:pPr>
      <w:hyperlink r:id="rId49">
        <w:r w:rsidR="00000630">
          <w:rPr>
            <w:color w:val="0000ED"/>
            <w:sz w:val="19"/>
            <w:u w:val="single" w:color="0000ED"/>
          </w:rPr>
          <w:t>RSA-II</w:t>
        </w:r>
        <w:r w:rsidR="00000630">
          <w:rPr>
            <w:color w:val="0000ED"/>
            <w:spacing w:val="-7"/>
            <w:sz w:val="19"/>
            <w:u w:val="single" w:color="0000ED"/>
          </w:rPr>
          <w:t xml:space="preserve"> </w:t>
        </w:r>
        <w:r w:rsidR="00000630">
          <w:rPr>
            <w:color w:val="0000ED"/>
            <w:sz w:val="19"/>
            <w:u w:val="single" w:color="0000ED"/>
          </w:rPr>
          <w:t>Daemon</w:t>
        </w:r>
        <w:r w:rsidR="00000630">
          <w:rPr>
            <w:color w:val="0000ED"/>
            <w:spacing w:val="-7"/>
            <w:sz w:val="19"/>
            <w:u w:val="single" w:color="0000ED"/>
          </w:rPr>
          <w:t xml:space="preserve"> </w:t>
        </w:r>
        <w:r w:rsidR="00000630">
          <w:rPr>
            <w:color w:val="0000ED"/>
            <w:sz w:val="19"/>
            <w:u w:val="single" w:color="0000ED"/>
          </w:rPr>
          <w:t>v5.44</w:t>
        </w:r>
        <w:r w:rsidR="00000630">
          <w:rPr>
            <w:color w:val="0000ED"/>
            <w:spacing w:val="-7"/>
            <w:sz w:val="19"/>
            <w:u w:val="single" w:color="0000ED"/>
          </w:rPr>
          <w:t xml:space="preserve"> </w:t>
        </w:r>
        <w:r w:rsidR="00000630">
          <w:rPr>
            <w:color w:val="0000ED"/>
            <w:sz w:val="19"/>
            <w:u w:val="single" w:color="0000ED"/>
          </w:rPr>
          <w:t>for</w:t>
        </w:r>
        <w:r w:rsidR="00000630">
          <w:rPr>
            <w:color w:val="0000ED"/>
            <w:spacing w:val="-8"/>
            <w:sz w:val="19"/>
            <w:u w:val="single" w:color="0000ED"/>
          </w:rPr>
          <w:t xml:space="preserve"> </w:t>
        </w:r>
        <w:r w:rsidR="00000630">
          <w:rPr>
            <w:color w:val="0000ED"/>
            <w:sz w:val="19"/>
            <w:u w:val="single" w:color="0000ED"/>
          </w:rPr>
          <w:t>Microsoft</w:t>
        </w:r>
        <w:r w:rsidR="00000630">
          <w:rPr>
            <w:color w:val="0000ED"/>
            <w:spacing w:val="-6"/>
            <w:sz w:val="19"/>
            <w:u w:val="single" w:color="0000ED"/>
          </w:rPr>
          <w:t xml:space="preserve"> </w:t>
        </w:r>
        <w:r w:rsidR="00000630">
          <w:rPr>
            <w:color w:val="0000ED"/>
            <w:sz w:val="19"/>
            <w:u w:val="single" w:color="0000ED"/>
          </w:rPr>
          <w:t>Windows</w:t>
        </w:r>
        <w:r w:rsidR="00000630">
          <w:rPr>
            <w:color w:val="0000ED"/>
            <w:spacing w:val="-7"/>
            <w:sz w:val="19"/>
            <w:u w:val="single" w:color="0000ED"/>
          </w:rPr>
          <w:t xml:space="preserve"> </w:t>
        </w:r>
        <w:r w:rsidR="00000630">
          <w:rPr>
            <w:color w:val="0000ED"/>
            <w:sz w:val="19"/>
            <w:u w:val="single" w:color="0000ED"/>
          </w:rPr>
          <w:t>Server</w:t>
        </w:r>
        <w:r w:rsidR="00000630">
          <w:rPr>
            <w:color w:val="0000ED"/>
            <w:spacing w:val="-7"/>
            <w:sz w:val="19"/>
            <w:u w:val="single" w:color="0000ED"/>
          </w:rPr>
          <w:t xml:space="preserve"> </w:t>
        </w:r>
        <w:r w:rsidR="00000630">
          <w:rPr>
            <w:color w:val="0000ED"/>
            <w:sz w:val="19"/>
            <w:u w:val="single" w:color="0000ED"/>
          </w:rPr>
          <w:t>2003/2008</w:t>
        </w:r>
        <w:r w:rsidR="00000630">
          <w:rPr>
            <w:color w:val="0000ED"/>
            <w:spacing w:val="-7"/>
            <w:sz w:val="19"/>
            <w:u w:val="single" w:color="0000ED"/>
          </w:rPr>
          <w:t xml:space="preserve"> </w:t>
        </w:r>
        <w:r w:rsidR="00000630">
          <w:rPr>
            <w:color w:val="0000ED"/>
            <w:sz w:val="19"/>
            <w:u w:val="single" w:color="0000ED"/>
          </w:rPr>
          <w:t>(x64)</w:t>
        </w:r>
      </w:hyperlink>
    </w:p>
    <w:p w14:paraId="6B78F214" w14:textId="77777777" w:rsidR="00FD3DFB" w:rsidRDefault="00FD3DFB">
      <w:pPr>
        <w:pStyle w:val="a3"/>
        <w:spacing w:before="6"/>
        <w:rPr>
          <w:sz w:val="21"/>
        </w:rPr>
      </w:pPr>
    </w:p>
    <w:p w14:paraId="19EBE6D9" w14:textId="77777777" w:rsidR="00FD3DFB" w:rsidRDefault="00000630">
      <w:pPr>
        <w:pStyle w:val="4"/>
        <w:spacing w:before="1"/>
        <w:ind w:left="137"/>
      </w:pPr>
      <w:r>
        <w:t>Supported server models</w:t>
      </w:r>
    </w:p>
    <w:p w14:paraId="0A03D6CC" w14:textId="77777777" w:rsidR="00FD3DFB" w:rsidRDefault="00FD3DFB">
      <w:pPr>
        <w:pStyle w:val="a3"/>
        <w:spacing w:before="6"/>
        <w:rPr>
          <w:b/>
          <w:sz w:val="21"/>
        </w:rPr>
      </w:pPr>
    </w:p>
    <w:p w14:paraId="5053F9EB" w14:textId="77777777" w:rsidR="00FD3DFB" w:rsidRDefault="00000630">
      <w:pPr>
        <w:pStyle w:val="a3"/>
        <w:spacing w:line="249" w:lineRule="auto"/>
        <w:ind w:left="137" w:right="127"/>
      </w:pPr>
      <w:r>
        <w:t xml:space="preserve">Refer to the “Manage System x, BladeCenter, and Flex System servers through IBM Platform Agent (in-band </w:t>
      </w:r>
      <w:bookmarkStart w:id="265" w:name="Discovering_a_Lenovo_server_"/>
      <w:bookmarkStart w:id="266" w:name="_bookmark53"/>
      <w:bookmarkEnd w:id="265"/>
      <w:bookmarkEnd w:id="266"/>
      <w:r>
        <w:t xml:space="preserve">mode)” column of </w:t>
      </w:r>
      <w:hyperlink w:anchor="_bookmark5" w:history="1">
        <w:r>
          <w:t>Table 2 “Supported server models and functions” on page 3</w:t>
        </w:r>
      </w:hyperlink>
      <w:r>
        <w:t>.</w:t>
      </w:r>
    </w:p>
    <w:p w14:paraId="40A793D9" w14:textId="77777777" w:rsidR="00FD3DFB" w:rsidRDefault="00006CE7">
      <w:pPr>
        <w:pStyle w:val="a3"/>
        <w:spacing w:before="10"/>
        <w:rPr>
          <w:sz w:val="21"/>
        </w:rPr>
      </w:pPr>
      <w:r>
        <w:pict w14:anchorId="3CAD52B8">
          <v:line id="_x0000_s1065" style="position:absolute;z-index:1960;mso-wrap-distance-left:0;mso-wrap-distance-right:0;mso-position-horizontal-relative:page" from="70.85pt,14.8pt" to="552.45pt,14.8pt" strokeweight=".15981mm">
            <w10:wrap type="topAndBottom" anchorx="page"/>
          </v:line>
        </w:pict>
      </w:r>
    </w:p>
    <w:p w14:paraId="77DFBFC0" w14:textId="77777777" w:rsidR="00FD3DFB" w:rsidRDefault="00000630">
      <w:pPr>
        <w:pStyle w:val="2"/>
        <w:spacing w:before="10"/>
        <w:ind w:left="137"/>
      </w:pPr>
      <w:r>
        <w:t>Discovering a Lenovo server</w:t>
      </w:r>
    </w:p>
    <w:p w14:paraId="5DCC135F" w14:textId="1CF66EF2" w:rsidR="00FD3DFB" w:rsidRDefault="00000630">
      <w:pPr>
        <w:spacing w:before="120" w:line="228" w:lineRule="auto"/>
        <w:ind w:left="137"/>
        <w:rPr>
          <w:sz w:val="20"/>
        </w:rPr>
      </w:pPr>
      <w:r>
        <w:rPr>
          <w:sz w:val="20"/>
        </w:rPr>
        <w:t xml:space="preserve">The following procedure describes how to discover a Lenovo server using the </w:t>
      </w:r>
      <w:r>
        <w:rPr>
          <w:b/>
          <w:sz w:val="20"/>
        </w:rPr>
        <w:t xml:space="preserve">Microsoft System Center Operations Manager </w:t>
      </w:r>
      <w:del w:id="267" w:author="Quan Yu" w:date="2018-09-21T09:14:00Z">
        <w:r w:rsidDel="00E04B69">
          <w:rPr>
            <w:b/>
            <w:sz w:val="20"/>
          </w:rPr>
          <w:delText xml:space="preserve">2007 </w:delText>
        </w:r>
      </w:del>
      <w:r>
        <w:rPr>
          <w:b/>
          <w:sz w:val="20"/>
        </w:rPr>
        <w:t xml:space="preserve">Discovery Wizard </w:t>
      </w:r>
      <w:r>
        <w:rPr>
          <w:sz w:val="20"/>
        </w:rPr>
        <w:t xml:space="preserve">(hereinafter referred to as the </w:t>
      </w:r>
      <w:r>
        <w:rPr>
          <w:b/>
          <w:sz w:val="20"/>
        </w:rPr>
        <w:t>Discovery Wizard</w:t>
      </w:r>
      <w:r>
        <w:rPr>
          <w:sz w:val="20"/>
        </w:rPr>
        <w:t xml:space="preserve">). The </w:t>
      </w:r>
      <w:r>
        <w:rPr>
          <w:b/>
          <w:sz w:val="20"/>
        </w:rPr>
        <w:t xml:space="preserve">Discovery Wizard </w:t>
      </w:r>
      <w:r>
        <w:rPr>
          <w:sz w:val="20"/>
        </w:rPr>
        <w:t>deploys Lenovo Hardware Management Pack to the discovered server.</w:t>
      </w:r>
    </w:p>
    <w:p w14:paraId="79100FA1" w14:textId="77777777" w:rsidR="00FD3DFB" w:rsidRDefault="00FD3DFB">
      <w:pPr>
        <w:pStyle w:val="a3"/>
        <w:spacing w:before="7"/>
        <w:rPr>
          <w:sz w:val="21"/>
        </w:rPr>
      </w:pPr>
    </w:p>
    <w:p w14:paraId="783497CF" w14:textId="77777777" w:rsidR="00FD3DFB" w:rsidRDefault="00000630">
      <w:pPr>
        <w:pStyle w:val="4"/>
        <w:spacing w:before="1"/>
        <w:ind w:left="137"/>
      </w:pPr>
      <w:r>
        <w:t>Procedure</w:t>
      </w:r>
    </w:p>
    <w:p w14:paraId="14B0D803" w14:textId="77777777" w:rsidR="00FD3DFB" w:rsidRDefault="00000630">
      <w:pPr>
        <w:pStyle w:val="a3"/>
        <w:tabs>
          <w:tab w:val="left" w:pos="987"/>
        </w:tabs>
        <w:spacing w:before="94" w:line="223" w:lineRule="exact"/>
        <w:ind w:left="137"/>
      </w:pPr>
      <w:r>
        <w:t>Step</w:t>
      </w:r>
      <w:r>
        <w:rPr>
          <w:spacing w:val="-5"/>
        </w:rPr>
        <w:t xml:space="preserve"> </w:t>
      </w:r>
      <w:r>
        <w:t>1.</w:t>
      </w:r>
      <w:r>
        <w:tab/>
        <w:t>Log in to the Operations Manager</w:t>
      </w:r>
      <w:r>
        <w:rPr>
          <w:spacing w:val="-11"/>
        </w:rPr>
        <w:t xml:space="preserve"> </w:t>
      </w:r>
      <w:r>
        <w:t>console.</w:t>
      </w:r>
    </w:p>
    <w:p w14:paraId="5F5BAFA6" w14:textId="77777777" w:rsidR="00FD3DFB" w:rsidRDefault="00000630">
      <w:pPr>
        <w:tabs>
          <w:tab w:val="left" w:pos="987"/>
        </w:tabs>
        <w:spacing w:line="342" w:lineRule="exact"/>
        <w:ind w:left="137"/>
        <w:rPr>
          <w:sz w:val="20"/>
        </w:rPr>
      </w:pPr>
      <w:r>
        <w:rPr>
          <w:sz w:val="20"/>
        </w:rPr>
        <w:t>Step</w:t>
      </w:r>
      <w:r>
        <w:rPr>
          <w:spacing w:val="-5"/>
          <w:sz w:val="20"/>
        </w:rPr>
        <w:t xml:space="preserve"> </w:t>
      </w:r>
      <w:r>
        <w:rPr>
          <w:sz w:val="20"/>
        </w:rPr>
        <w:t>2.</w:t>
      </w:r>
      <w:r>
        <w:rPr>
          <w:sz w:val="20"/>
        </w:rPr>
        <w:tab/>
        <w:t>Click</w:t>
      </w:r>
      <w:r>
        <w:rPr>
          <w:spacing w:val="-8"/>
          <w:sz w:val="20"/>
        </w:rPr>
        <w:t xml:space="preserve"> </w:t>
      </w:r>
      <w:r>
        <w:rPr>
          <w:b/>
          <w:sz w:val="20"/>
        </w:rPr>
        <w:t>Administration</w:t>
      </w:r>
      <w:r>
        <w:rPr>
          <w:b/>
          <w:spacing w:val="-7"/>
          <w:sz w:val="20"/>
        </w:rPr>
        <w:t xml:space="preserve"> </w:t>
      </w:r>
      <w:r>
        <w:rPr>
          <w:rFonts w:ascii="Arial Unicode MS" w:hAnsi="Arial Unicode MS"/>
          <w:sz w:val="20"/>
        </w:rPr>
        <w:t>➙</w:t>
      </w:r>
      <w:r>
        <w:rPr>
          <w:rFonts w:ascii="Arial Unicode MS" w:hAnsi="Arial Unicode MS"/>
          <w:spacing w:val="-6"/>
          <w:sz w:val="20"/>
        </w:rPr>
        <w:t xml:space="preserve"> </w:t>
      </w:r>
      <w:r>
        <w:rPr>
          <w:b/>
          <w:sz w:val="20"/>
        </w:rPr>
        <w:t>Device</w:t>
      </w:r>
      <w:r>
        <w:rPr>
          <w:b/>
          <w:spacing w:val="-8"/>
          <w:sz w:val="20"/>
        </w:rPr>
        <w:t xml:space="preserve"> </w:t>
      </w:r>
      <w:r>
        <w:rPr>
          <w:b/>
          <w:sz w:val="20"/>
        </w:rPr>
        <w:t>Management</w:t>
      </w:r>
      <w:r>
        <w:rPr>
          <w:b/>
          <w:spacing w:val="-7"/>
          <w:sz w:val="20"/>
        </w:rPr>
        <w:t xml:space="preserve"> </w:t>
      </w:r>
      <w:r>
        <w:rPr>
          <w:rFonts w:ascii="Arial Unicode MS" w:hAnsi="Arial Unicode MS"/>
          <w:sz w:val="20"/>
        </w:rPr>
        <w:t>➙</w:t>
      </w:r>
      <w:r>
        <w:rPr>
          <w:rFonts w:ascii="Arial Unicode MS" w:hAnsi="Arial Unicode MS"/>
          <w:spacing w:val="-8"/>
          <w:sz w:val="20"/>
        </w:rPr>
        <w:t xml:space="preserve"> </w:t>
      </w:r>
      <w:r>
        <w:rPr>
          <w:b/>
          <w:sz w:val="20"/>
        </w:rPr>
        <w:t>Agent</w:t>
      </w:r>
      <w:r>
        <w:rPr>
          <w:b/>
          <w:spacing w:val="-7"/>
          <w:sz w:val="20"/>
        </w:rPr>
        <w:t xml:space="preserve"> </w:t>
      </w:r>
      <w:r>
        <w:rPr>
          <w:b/>
          <w:sz w:val="20"/>
        </w:rPr>
        <w:t>Managed</w:t>
      </w:r>
      <w:r>
        <w:rPr>
          <w:b/>
          <w:spacing w:val="-7"/>
          <w:sz w:val="20"/>
        </w:rPr>
        <w:t xml:space="preserve"> </w:t>
      </w:r>
      <w:r>
        <w:rPr>
          <w:rFonts w:ascii="Arial Unicode MS" w:hAnsi="Arial Unicode MS"/>
          <w:sz w:val="20"/>
        </w:rPr>
        <w:t>➙</w:t>
      </w:r>
      <w:r>
        <w:rPr>
          <w:rFonts w:ascii="Arial Unicode MS" w:hAnsi="Arial Unicode MS"/>
          <w:spacing w:val="-8"/>
          <w:sz w:val="20"/>
        </w:rPr>
        <w:t xml:space="preserve"> </w:t>
      </w:r>
      <w:r>
        <w:rPr>
          <w:b/>
          <w:sz w:val="20"/>
        </w:rPr>
        <w:t>Discovery</w:t>
      </w:r>
      <w:r>
        <w:rPr>
          <w:b/>
          <w:spacing w:val="-7"/>
          <w:sz w:val="20"/>
        </w:rPr>
        <w:t xml:space="preserve"> </w:t>
      </w:r>
      <w:r>
        <w:rPr>
          <w:b/>
          <w:sz w:val="20"/>
        </w:rPr>
        <w:t>Wizard</w:t>
      </w:r>
      <w:r>
        <w:rPr>
          <w:sz w:val="20"/>
        </w:rPr>
        <w:t>.</w:t>
      </w:r>
      <w:r>
        <w:rPr>
          <w:spacing w:val="-7"/>
          <w:sz w:val="20"/>
        </w:rPr>
        <w:t xml:space="preserve"> </w:t>
      </w:r>
      <w:r>
        <w:rPr>
          <w:sz w:val="20"/>
        </w:rPr>
        <w:t>The</w:t>
      </w:r>
    </w:p>
    <w:p w14:paraId="5B6E54DC" w14:textId="77777777" w:rsidR="00FD3DFB" w:rsidRDefault="00000630">
      <w:pPr>
        <w:pStyle w:val="4"/>
        <w:spacing w:line="221" w:lineRule="exact"/>
        <w:ind w:left="975" w:right="4239"/>
        <w:jc w:val="center"/>
        <w:rPr>
          <w:b w:val="0"/>
        </w:rPr>
      </w:pPr>
      <w:r>
        <w:t xml:space="preserve">Computer and Device Management Wizard </w:t>
      </w:r>
      <w:r>
        <w:rPr>
          <w:b w:val="0"/>
        </w:rPr>
        <w:t>starts.</w:t>
      </w:r>
    </w:p>
    <w:p w14:paraId="32BA68CB" w14:textId="77777777" w:rsidR="00FD3DFB" w:rsidRDefault="00000630">
      <w:pPr>
        <w:tabs>
          <w:tab w:val="left" w:pos="987"/>
        </w:tabs>
        <w:spacing w:line="297" w:lineRule="auto"/>
        <w:ind w:left="137" w:right="3295"/>
        <w:rPr>
          <w:sz w:val="20"/>
        </w:rPr>
      </w:pPr>
      <w:r>
        <w:rPr>
          <w:sz w:val="20"/>
        </w:rPr>
        <w:t>Step</w:t>
      </w:r>
      <w:r>
        <w:rPr>
          <w:spacing w:val="-5"/>
          <w:sz w:val="20"/>
        </w:rPr>
        <w:t xml:space="preserve"> </w:t>
      </w:r>
      <w:r>
        <w:rPr>
          <w:sz w:val="20"/>
        </w:rPr>
        <w:t>3.</w:t>
      </w:r>
      <w:r>
        <w:rPr>
          <w:sz w:val="20"/>
        </w:rPr>
        <w:tab/>
        <w:t xml:space="preserve">Click </w:t>
      </w:r>
      <w:r>
        <w:rPr>
          <w:b/>
          <w:sz w:val="20"/>
        </w:rPr>
        <w:t xml:space="preserve">Discovery Type </w:t>
      </w:r>
      <w:r>
        <w:rPr>
          <w:rFonts w:ascii="Arial Unicode MS" w:hAnsi="Arial Unicode MS"/>
          <w:sz w:val="20"/>
        </w:rPr>
        <w:t xml:space="preserve">➙ </w:t>
      </w:r>
      <w:r>
        <w:rPr>
          <w:b/>
          <w:sz w:val="20"/>
        </w:rPr>
        <w:t>Windows computers</w:t>
      </w:r>
      <w:r>
        <w:rPr>
          <w:sz w:val="20"/>
        </w:rPr>
        <w:t>, and</w:t>
      </w:r>
      <w:r>
        <w:rPr>
          <w:spacing w:val="-38"/>
          <w:sz w:val="20"/>
        </w:rPr>
        <w:t xml:space="preserve"> </w:t>
      </w:r>
      <w:r>
        <w:rPr>
          <w:sz w:val="20"/>
        </w:rPr>
        <w:t>click</w:t>
      </w:r>
      <w:r>
        <w:rPr>
          <w:spacing w:val="-5"/>
          <w:sz w:val="20"/>
        </w:rPr>
        <w:t xml:space="preserve"> </w:t>
      </w:r>
      <w:r>
        <w:rPr>
          <w:b/>
          <w:sz w:val="20"/>
        </w:rPr>
        <w:t>Next</w:t>
      </w:r>
      <w:r>
        <w:rPr>
          <w:sz w:val="20"/>
        </w:rPr>
        <w:t>.</w:t>
      </w:r>
      <w:r>
        <w:rPr>
          <w:w w:val="99"/>
          <w:sz w:val="20"/>
        </w:rPr>
        <w:t xml:space="preserve"> </w:t>
      </w:r>
      <w:r>
        <w:rPr>
          <w:sz w:val="20"/>
        </w:rPr>
        <w:t>Step</w:t>
      </w:r>
      <w:r>
        <w:rPr>
          <w:spacing w:val="-5"/>
          <w:sz w:val="20"/>
        </w:rPr>
        <w:t xml:space="preserve"> </w:t>
      </w:r>
      <w:r>
        <w:rPr>
          <w:sz w:val="20"/>
        </w:rPr>
        <w:t>4.</w:t>
      </w:r>
      <w:r>
        <w:rPr>
          <w:sz w:val="20"/>
        </w:rPr>
        <w:tab/>
        <w:t xml:space="preserve">Select the </w:t>
      </w:r>
      <w:r>
        <w:rPr>
          <w:b/>
          <w:sz w:val="20"/>
        </w:rPr>
        <w:t xml:space="preserve">Advanced discovery </w:t>
      </w:r>
      <w:r>
        <w:rPr>
          <w:sz w:val="20"/>
        </w:rPr>
        <w:t>check</w:t>
      </w:r>
      <w:r>
        <w:rPr>
          <w:spacing w:val="-32"/>
          <w:sz w:val="20"/>
        </w:rPr>
        <w:t xml:space="preserve"> </w:t>
      </w:r>
      <w:r>
        <w:rPr>
          <w:sz w:val="20"/>
        </w:rPr>
        <w:t>box.</w:t>
      </w:r>
    </w:p>
    <w:p w14:paraId="34530AAA" w14:textId="77777777" w:rsidR="00FD3DFB" w:rsidRDefault="00000630">
      <w:pPr>
        <w:tabs>
          <w:tab w:val="left" w:pos="987"/>
        </w:tabs>
        <w:spacing w:before="48" w:line="249" w:lineRule="auto"/>
        <w:ind w:left="987" w:right="593" w:hanging="851"/>
        <w:rPr>
          <w:sz w:val="20"/>
        </w:rPr>
      </w:pPr>
      <w:r>
        <w:rPr>
          <w:sz w:val="20"/>
        </w:rPr>
        <w:t>Step</w:t>
      </w:r>
      <w:r>
        <w:rPr>
          <w:spacing w:val="-5"/>
          <w:sz w:val="20"/>
        </w:rPr>
        <w:t xml:space="preserve"> </w:t>
      </w:r>
      <w:r>
        <w:rPr>
          <w:sz w:val="20"/>
        </w:rPr>
        <w:t>5.</w:t>
      </w:r>
      <w:r>
        <w:rPr>
          <w:sz w:val="20"/>
        </w:rPr>
        <w:tab/>
        <w:t>Select</w:t>
      </w:r>
      <w:r>
        <w:rPr>
          <w:spacing w:val="-7"/>
          <w:sz w:val="20"/>
        </w:rPr>
        <w:t xml:space="preserve"> </w:t>
      </w:r>
      <w:r>
        <w:rPr>
          <w:b/>
          <w:sz w:val="20"/>
        </w:rPr>
        <w:t>Servers</w:t>
      </w:r>
      <w:r>
        <w:rPr>
          <w:b/>
          <w:spacing w:val="-6"/>
          <w:sz w:val="20"/>
        </w:rPr>
        <w:t xml:space="preserve"> </w:t>
      </w:r>
      <w:r>
        <w:rPr>
          <w:b/>
          <w:sz w:val="20"/>
        </w:rPr>
        <w:t>and</w:t>
      </w:r>
      <w:r>
        <w:rPr>
          <w:b/>
          <w:spacing w:val="-6"/>
          <w:sz w:val="20"/>
        </w:rPr>
        <w:t xml:space="preserve"> </w:t>
      </w:r>
      <w:r>
        <w:rPr>
          <w:b/>
          <w:sz w:val="20"/>
        </w:rPr>
        <w:t>Clients</w:t>
      </w:r>
      <w:r>
        <w:rPr>
          <w:b/>
          <w:spacing w:val="-6"/>
          <w:sz w:val="20"/>
        </w:rPr>
        <w:t xml:space="preserve"> </w:t>
      </w:r>
      <w:r>
        <w:rPr>
          <w:sz w:val="20"/>
        </w:rPr>
        <w:t>from</w:t>
      </w:r>
      <w:r>
        <w:rPr>
          <w:spacing w:val="-7"/>
          <w:sz w:val="20"/>
        </w:rPr>
        <w:t xml:space="preserve"> </w:t>
      </w:r>
      <w:r>
        <w:rPr>
          <w:sz w:val="20"/>
        </w:rPr>
        <w:t>the</w:t>
      </w:r>
      <w:r>
        <w:rPr>
          <w:spacing w:val="-5"/>
          <w:sz w:val="20"/>
        </w:rPr>
        <w:t xml:space="preserve"> </w:t>
      </w:r>
      <w:r>
        <w:rPr>
          <w:b/>
          <w:sz w:val="20"/>
        </w:rPr>
        <w:t>Computer</w:t>
      </w:r>
      <w:r>
        <w:rPr>
          <w:b/>
          <w:spacing w:val="-7"/>
          <w:sz w:val="20"/>
        </w:rPr>
        <w:t xml:space="preserve"> </w:t>
      </w:r>
      <w:r>
        <w:rPr>
          <w:b/>
          <w:sz w:val="20"/>
        </w:rPr>
        <w:t>and</w:t>
      </w:r>
      <w:r>
        <w:rPr>
          <w:b/>
          <w:spacing w:val="-7"/>
          <w:sz w:val="20"/>
        </w:rPr>
        <w:t xml:space="preserve"> </w:t>
      </w:r>
      <w:r>
        <w:rPr>
          <w:b/>
          <w:sz w:val="20"/>
        </w:rPr>
        <w:t>Device</w:t>
      </w:r>
      <w:r>
        <w:rPr>
          <w:b/>
          <w:spacing w:val="-6"/>
          <w:sz w:val="20"/>
        </w:rPr>
        <w:t xml:space="preserve"> </w:t>
      </w:r>
      <w:r>
        <w:rPr>
          <w:b/>
          <w:sz w:val="20"/>
        </w:rPr>
        <w:t>Classes</w:t>
      </w:r>
      <w:r>
        <w:rPr>
          <w:b/>
          <w:spacing w:val="-7"/>
          <w:sz w:val="20"/>
        </w:rPr>
        <w:t xml:space="preserve"> </w:t>
      </w:r>
      <w:r>
        <w:rPr>
          <w:sz w:val="20"/>
        </w:rPr>
        <w:t>list,</w:t>
      </w:r>
      <w:r>
        <w:rPr>
          <w:spacing w:val="-6"/>
          <w:sz w:val="20"/>
        </w:rPr>
        <w:t xml:space="preserve"> </w:t>
      </w:r>
      <w:r>
        <w:rPr>
          <w:sz w:val="20"/>
        </w:rPr>
        <w:t>and</w:t>
      </w:r>
      <w:r>
        <w:rPr>
          <w:spacing w:val="-6"/>
          <w:sz w:val="20"/>
        </w:rPr>
        <w:t xml:space="preserve"> </w:t>
      </w:r>
      <w:r>
        <w:rPr>
          <w:sz w:val="20"/>
        </w:rPr>
        <w:t>select</w:t>
      </w:r>
      <w:r>
        <w:rPr>
          <w:spacing w:val="-5"/>
          <w:sz w:val="20"/>
        </w:rPr>
        <w:t xml:space="preserve"> </w:t>
      </w:r>
      <w:r>
        <w:rPr>
          <w:sz w:val="20"/>
        </w:rPr>
        <w:t>a</w:t>
      </w:r>
      <w:r>
        <w:rPr>
          <w:spacing w:val="-7"/>
          <w:sz w:val="20"/>
        </w:rPr>
        <w:t xml:space="preserve"> </w:t>
      </w:r>
      <w:r>
        <w:rPr>
          <w:sz w:val="20"/>
        </w:rPr>
        <w:t>Lenovo server to be</w:t>
      </w:r>
      <w:r>
        <w:rPr>
          <w:spacing w:val="-4"/>
          <w:sz w:val="20"/>
        </w:rPr>
        <w:t xml:space="preserve"> </w:t>
      </w:r>
      <w:r>
        <w:rPr>
          <w:sz w:val="20"/>
        </w:rPr>
        <w:t>added.</w:t>
      </w:r>
    </w:p>
    <w:p w14:paraId="70CCEA35" w14:textId="77777777" w:rsidR="00FD3DFB" w:rsidRDefault="00000630">
      <w:pPr>
        <w:tabs>
          <w:tab w:val="left" w:pos="987"/>
        </w:tabs>
        <w:spacing w:before="85" w:line="338" w:lineRule="auto"/>
        <w:ind w:left="137" w:right="1157"/>
        <w:rPr>
          <w:sz w:val="20"/>
        </w:rPr>
      </w:pPr>
      <w:r>
        <w:rPr>
          <w:sz w:val="20"/>
        </w:rPr>
        <w:lastRenderedPageBreak/>
        <w:t>Step</w:t>
      </w:r>
      <w:r>
        <w:rPr>
          <w:spacing w:val="-5"/>
          <w:sz w:val="20"/>
        </w:rPr>
        <w:t xml:space="preserve"> </w:t>
      </w:r>
      <w:r>
        <w:rPr>
          <w:sz w:val="20"/>
        </w:rPr>
        <w:t>6.</w:t>
      </w:r>
      <w:r>
        <w:rPr>
          <w:sz w:val="20"/>
        </w:rPr>
        <w:tab/>
        <w:t xml:space="preserve">Select the </w:t>
      </w:r>
      <w:r>
        <w:rPr>
          <w:b/>
          <w:sz w:val="20"/>
        </w:rPr>
        <w:t xml:space="preserve">Verify discovered computers can be contacted </w:t>
      </w:r>
      <w:r>
        <w:rPr>
          <w:sz w:val="20"/>
        </w:rPr>
        <w:t>check box, and</w:t>
      </w:r>
      <w:r>
        <w:rPr>
          <w:spacing w:val="-21"/>
          <w:sz w:val="20"/>
        </w:rPr>
        <w:t xml:space="preserve"> </w:t>
      </w:r>
      <w:r>
        <w:rPr>
          <w:sz w:val="20"/>
        </w:rPr>
        <w:t>click</w:t>
      </w:r>
      <w:r>
        <w:rPr>
          <w:spacing w:val="-2"/>
          <w:sz w:val="20"/>
        </w:rPr>
        <w:t xml:space="preserve"> </w:t>
      </w:r>
      <w:r>
        <w:rPr>
          <w:b/>
          <w:sz w:val="20"/>
        </w:rPr>
        <w:t>Next</w:t>
      </w:r>
      <w:r>
        <w:rPr>
          <w:sz w:val="20"/>
        </w:rPr>
        <w:t>.</w:t>
      </w:r>
      <w:r>
        <w:rPr>
          <w:w w:val="99"/>
          <w:sz w:val="20"/>
        </w:rPr>
        <w:t xml:space="preserve"> </w:t>
      </w:r>
      <w:r>
        <w:rPr>
          <w:sz w:val="20"/>
        </w:rPr>
        <w:t>Step</w:t>
      </w:r>
      <w:r>
        <w:rPr>
          <w:spacing w:val="-5"/>
          <w:sz w:val="20"/>
        </w:rPr>
        <w:t xml:space="preserve"> </w:t>
      </w:r>
      <w:r>
        <w:rPr>
          <w:sz w:val="20"/>
        </w:rPr>
        <w:t>7.</w:t>
      </w:r>
      <w:r>
        <w:rPr>
          <w:sz w:val="20"/>
        </w:rPr>
        <w:tab/>
        <w:t xml:space="preserve">Select the </w:t>
      </w:r>
      <w:r>
        <w:rPr>
          <w:b/>
          <w:sz w:val="20"/>
        </w:rPr>
        <w:t xml:space="preserve">Browse for, or type-in computer names </w:t>
      </w:r>
      <w:r>
        <w:rPr>
          <w:sz w:val="20"/>
        </w:rPr>
        <w:t>check</w:t>
      </w:r>
      <w:r>
        <w:rPr>
          <w:spacing w:val="-16"/>
          <w:sz w:val="20"/>
        </w:rPr>
        <w:t xml:space="preserve"> </w:t>
      </w:r>
      <w:r>
        <w:rPr>
          <w:sz w:val="20"/>
        </w:rPr>
        <w:t>box.</w:t>
      </w:r>
    </w:p>
    <w:p w14:paraId="0041D3EA" w14:textId="77777777" w:rsidR="00FD3DFB" w:rsidRDefault="00000630">
      <w:pPr>
        <w:pStyle w:val="a3"/>
        <w:tabs>
          <w:tab w:val="left" w:pos="987"/>
        </w:tabs>
        <w:spacing w:before="2" w:line="249" w:lineRule="auto"/>
        <w:ind w:left="987" w:right="499" w:hanging="851"/>
      </w:pPr>
      <w:r>
        <w:t>Step</w:t>
      </w:r>
      <w:r>
        <w:rPr>
          <w:spacing w:val="-5"/>
        </w:rPr>
        <w:t xml:space="preserve"> </w:t>
      </w:r>
      <w:r>
        <w:t>8.</w:t>
      </w:r>
      <w:r>
        <w:tab/>
        <w:t>Click</w:t>
      </w:r>
      <w:r>
        <w:rPr>
          <w:spacing w:val="-5"/>
        </w:rPr>
        <w:t xml:space="preserve"> </w:t>
      </w:r>
      <w:r>
        <w:rPr>
          <w:b/>
        </w:rPr>
        <w:t>Browse</w:t>
      </w:r>
      <w:r>
        <w:rPr>
          <w:b/>
          <w:spacing w:val="-4"/>
        </w:rPr>
        <w:t xml:space="preserve"> </w:t>
      </w:r>
      <w:r>
        <w:t>to</w:t>
      </w:r>
      <w:r>
        <w:rPr>
          <w:spacing w:val="-4"/>
        </w:rPr>
        <w:t xml:space="preserve"> </w:t>
      </w:r>
      <w:r>
        <w:t>detect</w:t>
      </w:r>
      <w:r>
        <w:rPr>
          <w:spacing w:val="-4"/>
        </w:rPr>
        <w:t xml:space="preserve"> </w:t>
      </w:r>
      <w:r>
        <w:t>the</w:t>
      </w:r>
      <w:r>
        <w:rPr>
          <w:spacing w:val="-4"/>
        </w:rPr>
        <w:t xml:space="preserve"> </w:t>
      </w:r>
      <w:r>
        <w:t>Lenovo</w:t>
      </w:r>
      <w:r>
        <w:rPr>
          <w:spacing w:val="-5"/>
        </w:rPr>
        <w:t xml:space="preserve"> </w:t>
      </w:r>
      <w:r>
        <w:t>server</w:t>
      </w:r>
      <w:r>
        <w:rPr>
          <w:spacing w:val="-5"/>
        </w:rPr>
        <w:t xml:space="preserve"> </w:t>
      </w:r>
      <w:r>
        <w:t>or</w:t>
      </w:r>
      <w:r>
        <w:rPr>
          <w:spacing w:val="-3"/>
        </w:rPr>
        <w:t xml:space="preserve"> </w:t>
      </w:r>
      <w:r>
        <w:t>manually</w:t>
      </w:r>
      <w:r>
        <w:rPr>
          <w:spacing w:val="-5"/>
        </w:rPr>
        <w:t xml:space="preserve"> </w:t>
      </w:r>
      <w:r>
        <w:t>type</w:t>
      </w:r>
      <w:r>
        <w:rPr>
          <w:spacing w:val="-4"/>
        </w:rPr>
        <w:t xml:space="preserve"> </w:t>
      </w:r>
      <w:r>
        <w:t>the</w:t>
      </w:r>
      <w:r>
        <w:rPr>
          <w:spacing w:val="-4"/>
        </w:rPr>
        <w:t xml:space="preserve"> </w:t>
      </w:r>
      <w:r>
        <w:t>Lenovo</w:t>
      </w:r>
      <w:r>
        <w:rPr>
          <w:spacing w:val="-5"/>
        </w:rPr>
        <w:t xml:space="preserve"> </w:t>
      </w:r>
      <w:r>
        <w:t>server</w:t>
      </w:r>
      <w:r>
        <w:rPr>
          <w:spacing w:val="-5"/>
        </w:rPr>
        <w:t xml:space="preserve"> </w:t>
      </w:r>
      <w:r>
        <w:t>name</w:t>
      </w:r>
      <w:r>
        <w:rPr>
          <w:spacing w:val="-3"/>
        </w:rPr>
        <w:t xml:space="preserve"> </w:t>
      </w:r>
      <w:r>
        <w:t>in</w:t>
      </w:r>
      <w:r>
        <w:rPr>
          <w:spacing w:val="-5"/>
        </w:rPr>
        <w:t xml:space="preserve"> </w:t>
      </w:r>
      <w:r>
        <w:t>the</w:t>
      </w:r>
      <w:r>
        <w:rPr>
          <w:spacing w:val="-3"/>
        </w:rPr>
        <w:t xml:space="preserve"> </w:t>
      </w:r>
      <w:r>
        <w:t>input</w:t>
      </w:r>
      <w:r>
        <w:rPr>
          <w:w w:val="103"/>
        </w:rPr>
        <w:t xml:space="preserve"> </w:t>
      </w:r>
      <w:r>
        <w:t>box, and click</w:t>
      </w:r>
      <w:r>
        <w:rPr>
          <w:spacing w:val="19"/>
        </w:rPr>
        <w:t xml:space="preserve"> </w:t>
      </w:r>
      <w:r>
        <w:rPr>
          <w:b/>
        </w:rPr>
        <w:t>Next</w:t>
      </w:r>
      <w:r>
        <w:t>.</w:t>
      </w:r>
    </w:p>
    <w:p w14:paraId="786B77C5" w14:textId="77777777" w:rsidR="00FD3DFB" w:rsidRDefault="00FD3DFB">
      <w:pPr>
        <w:spacing w:line="249" w:lineRule="auto"/>
        <w:sectPr w:rsidR="00FD3DFB">
          <w:footerReference w:type="even" r:id="rId50"/>
          <w:footerReference w:type="default" r:id="rId51"/>
          <w:pgSz w:w="12240" w:h="15840"/>
          <w:pgMar w:top="1220" w:right="1060" w:bottom="860" w:left="1280" w:header="0" w:footer="674" w:gutter="0"/>
          <w:pgNumType w:start="35"/>
          <w:cols w:space="720"/>
        </w:sectPr>
      </w:pPr>
    </w:p>
    <w:p w14:paraId="4DDEB083" w14:textId="77777777" w:rsidR="00FD3DFB" w:rsidRDefault="00000630">
      <w:pPr>
        <w:tabs>
          <w:tab w:val="left" w:pos="960"/>
        </w:tabs>
        <w:spacing w:before="96"/>
        <w:ind w:left="110"/>
        <w:rPr>
          <w:sz w:val="20"/>
        </w:rPr>
      </w:pPr>
      <w:r>
        <w:rPr>
          <w:sz w:val="20"/>
        </w:rPr>
        <w:lastRenderedPageBreak/>
        <w:t>Step</w:t>
      </w:r>
      <w:r>
        <w:rPr>
          <w:spacing w:val="-5"/>
          <w:sz w:val="20"/>
        </w:rPr>
        <w:t xml:space="preserve"> </w:t>
      </w:r>
      <w:r>
        <w:rPr>
          <w:sz w:val="20"/>
        </w:rPr>
        <w:t>9.</w:t>
      </w:r>
      <w:r>
        <w:rPr>
          <w:sz w:val="20"/>
        </w:rPr>
        <w:tab/>
        <w:t>On</w:t>
      </w:r>
      <w:r>
        <w:rPr>
          <w:spacing w:val="-5"/>
          <w:sz w:val="20"/>
        </w:rPr>
        <w:t xml:space="preserve"> </w:t>
      </w:r>
      <w:r>
        <w:rPr>
          <w:sz w:val="20"/>
        </w:rPr>
        <w:t>the</w:t>
      </w:r>
      <w:r>
        <w:rPr>
          <w:spacing w:val="-5"/>
          <w:sz w:val="20"/>
        </w:rPr>
        <w:t xml:space="preserve"> </w:t>
      </w:r>
      <w:r>
        <w:rPr>
          <w:b/>
          <w:sz w:val="20"/>
        </w:rPr>
        <w:t>Administrator</w:t>
      </w:r>
      <w:r>
        <w:rPr>
          <w:b/>
          <w:spacing w:val="-6"/>
          <w:sz w:val="20"/>
        </w:rPr>
        <w:t xml:space="preserve"> </w:t>
      </w:r>
      <w:r>
        <w:rPr>
          <w:b/>
          <w:sz w:val="20"/>
        </w:rPr>
        <w:t>Account</w:t>
      </w:r>
      <w:r>
        <w:rPr>
          <w:b/>
          <w:spacing w:val="-5"/>
          <w:sz w:val="20"/>
        </w:rPr>
        <w:t xml:space="preserve"> </w:t>
      </w:r>
      <w:r>
        <w:rPr>
          <w:sz w:val="20"/>
        </w:rPr>
        <w:t>page,</w:t>
      </w:r>
      <w:r>
        <w:rPr>
          <w:spacing w:val="-5"/>
          <w:sz w:val="20"/>
        </w:rPr>
        <w:t xml:space="preserve"> </w:t>
      </w:r>
      <w:r>
        <w:rPr>
          <w:sz w:val="20"/>
        </w:rPr>
        <w:t>do</w:t>
      </w:r>
      <w:r>
        <w:rPr>
          <w:spacing w:val="-5"/>
          <w:sz w:val="20"/>
        </w:rPr>
        <w:t xml:space="preserve"> </w:t>
      </w:r>
      <w:r>
        <w:rPr>
          <w:sz w:val="20"/>
        </w:rPr>
        <w:t>one</w:t>
      </w:r>
      <w:r>
        <w:rPr>
          <w:spacing w:val="-5"/>
          <w:sz w:val="20"/>
        </w:rPr>
        <w:t xml:space="preserve"> </w:t>
      </w:r>
      <w:r>
        <w:rPr>
          <w:sz w:val="20"/>
        </w:rPr>
        <w:t>of</w:t>
      </w:r>
      <w:r>
        <w:rPr>
          <w:spacing w:val="-6"/>
          <w:sz w:val="20"/>
        </w:rPr>
        <w:t xml:space="preserve"> </w:t>
      </w:r>
      <w:r>
        <w:rPr>
          <w:sz w:val="20"/>
        </w:rPr>
        <w:t>the</w:t>
      </w:r>
      <w:r>
        <w:rPr>
          <w:spacing w:val="-4"/>
          <w:sz w:val="20"/>
        </w:rPr>
        <w:t xml:space="preserve"> </w:t>
      </w:r>
      <w:r>
        <w:rPr>
          <w:sz w:val="20"/>
        </w:rPr>
        <w:t>following:</w:t>
      </w:r>
    </w:p>
    <w:p w14:paraId="732661AF" w14:textId="77777777" w:rsidR="00FD3DFB" w:rsidRDefault="00000630">
      <w:pPr>
        <w:pStyle w:val="a4"/>
        <w:numPr>
          <w:ilvl w:val="0"/>
          <w:numId w:val="12"/>
        </w:numPr>
        <w:tabs>
          <w:tab w:val="left" w:pos="1211"/>
        </w:tabs>
        <w:spacing w:before="128"/>
        <w:rPr>
          <w:b/>
          <w:sz w:val="20"/>
        </w:rPr>
      </w:pPr>
      <w:r>
        <w:rPr>
          <w:sz w:val="20"/>
        </w:rPr>
        <w:t>To</w:t>
      </w:r>
      <w:r>
        <w:rPr>
          <w:spacing w:val="-6"/>
          <w:sz w:val="20"/>
        </w:rPr>
        <w:t xml:space="preserve"> </w:t>
      </w:r>
      <w:r>
        <w:rPr>
          <w:sz w:val="20"/>
        </w:rPr>
        <w:t>select</w:t>
      </w:r>
      <w:r>
        <w:rPr>
          <w:spacing w:val="-4"/>
          <w:sz w:val="20"/>
        </w:rPr>
        <w:t xml:space="preserve"> </w:t>
      </w:r>
      <w:r>
        <w:rPr>
          <w:sz w:val="20"/>
        </w:rPr>
        <w:t>an</w:t>
      </w:r>
      <w:r>
        <w:rPr>
          <w:spacing w:val="-5"/>
          <w:sz w:val="20"/>
        </w:rPr>
        <w:t xml:space="preserve"> </w:t>
      </w:r>
      <w:r>
        <w:rPr>
          <w:sz w:val="20"/>
        </w:rPr>
        <w:t>existing</w:t>
      </w:r>
      <w:r>
        <w:rPr>
          <w:spacing w:val="-5"/>
          <w:sz w:val="20"/>
        </w:rPr>
        <w:t xml:space="preserve"> </w:t>
      </w:r>
      <w:r>
        <w:rPr>
          <w:sz w:val="20"/>
        </w:rPr>
        <w:t>server,</w:t>
      </w:r>
      <w:r>
        <w:rPr>
          <w:spacing w:val="-6"/>
          <w:sz w:val="20"/>
        </w:rPr>
        <w:t xml:space="preserve"> </w:t>
      </w:r>
      <w:r>
        <w:rPr>
          <w:sz w:val="20"/>
        </w:rPr>
        <w:t>select</w:t>
      </w:r>
      <w:r>
        <w:rPr>
          <w:spacing w:val="-6"/>
          <w:sz w:val="20"/>
        </w:rPr>
        <w:t xml:space="preserve"> </w:t>
      </w:r>
      <w:r>
        <w:rPr>
          <w:sz w:val="20"/>
        </w:rPr>
        <w:t>the</w:t>
      </w:r>
      <w:r>
        <w:rPr>
          <w:spacing w:val="-4"/>
          <w:sz w:val="20"/>
        </w:rPr>
        <w:t xml:space="preserve"> </w:t>
      </w:r>
      <w:r>
        <w:rPr>
          <w:b/>
          <w:sz w:val="20"/>
        </w:rPr>
        <w:t>Use</w:t>
      </w:r>
      <w:r>
        <w:rPr>
          <w:b/>
          <w:spacing w:val="-6"/>
          <w:sz w:val="20"/>
        </w:rPr>
        <w:t xml:space="preserve"> </w:t>
      </w:r>
      <w:r>
        <w:rPr>
          <w:b/>
          <w:sz w:val="20"/>
        </w:rPr>
        <w:t>selected</w:t>
      </w:r>
      <w:r>
        <w:rPr>
          <w:b/>
          <w:spacing w:val="-6"/>
          <w:sz w:val="20"/>
        </w:rPr>
        <w:t xml:space="preserve"> </w:t>
      </w:r>
      <w:r>
        <w:rPr>
          <w:b/>
          <w:sz w:val="20"/>
        </w:rPr>
        <w:t>Management</w:t>
      </w:r>
      <w:r>
        <w:rPr>
          <w:b/>
          <w:spacing w:val="-5"/>
          <w:sz w:val="20"/>
        </w:rPr>
        <w:t xml:space="preserve"> </w:t>
      </w:r>
      <w:r>
        <w:rPr>
          <w:b/>
          <w:sz w:val="20"/>
        </w:rPr>
        <w:t>Server</w:t>
      </w:r>
      <w:r>
        <w:rPr>
          <w:b/>
          <w:spacing w:val="-5"/>
          <w:sz w:val="20"/>
        </w:rPr>
        <w:t xml:space="preserve"> </w:t>
      </w:r>
      <w:r>
        <w:rPr>
          <w:b/>
          <w:sz w:val="20"/>
        </w:rPr>
        <w:t>Action</w:t>
      </w:r>
      <w:r>
        <w:rPr>
          <w:b/>
          <w:spacing w:val="-5"/>
          <w:sz w:val="20"/>
        </w:rPr>
        <w:t xml:space="preserve"> </w:t>
      </w:r>
      <w:r>
        <w:rPr>
          <w:b/>
          <w:sz w:val="20"/>
        </w:rPr>
        <w:t>Account</w:t>
      </w:r>
    </w:p>
    <w:p w14:paraId="227E7D73" w14:textId="77777777" w:rsidR="00FD3DFB" w:rsidRDefault="00000630">
      <w:pPr>
        <w:pStyle w:val="a3"/>
        <w:spacing w:before="9"/>
        <w:ind w:left="1205" w:right="6280"/>
        <w:jc w:val="center"/>
      </w:pPr>
      <w:r>
        <w:t xml:space="preserve">check box, and click </w:t>
      </w:r>
      <w:r>
        <w:rPr>
          <w:b/>
        </w:rPr>
        <w:t>Next</w:t>
      </w:r>
      <w:r>
        <w:t>.</w:t>
      </w:r>
    </w:p>
    <w:p w14:paraId="699F5674" w14:textId="77777777" w:rsidR="00FD3DFB" w:rsidRDefault="00000630">
      <w:pPr>
        <w:pStyle w:val="a4"/>
        <w:numPr>
          <w:ilvl w:val="0"/>
          <w:numId w:val="12"/>
        </w:numPr>
        <w:tabs>
          <w:tab w:val="left" w:pos="1211"/>
        </w:tabs>
        <w:spacing w:line="249" w:lineRule="auto"/>
        <w:ind w:right="118"/>
        <w:rPr>
          <w:sz w:val="20"/>
        </w:rPr>
      </w:pPr>
      <w:r>
        <w:rPr>
          <w:sz w:val="20"/>
        </w:rPr>
        <w:t>To</w:t>
      </w:r>
      <w:r>
        <w:rPr>
          <w:spacing w:val="-6"/>
          <w:sz w:val="20"/>
        </w:rPr>
        <w:t xml:space="preserve"> </w:t>
      </w:r>
      <w:r>
        <w:rPr>
          <w:sz w:val="20"/>
        </w:rPr>
        <w:t>add</w:t>
      </w:r>
      <w:r>
        <w:rPr>
          <w:spacing w:val="-4"/>
          <w:sz w:val="20"/>
        </w:rPr>
        <w:t xml:space="preserve"> </w:t>
      </w:r>
      <w:r>
        <w:rPr>
          <w:sz w:val="20"/>
        </w:rPr>
        <w:t>a</w:t>
      </w:r>
      <w:r>
        <w:rPr>
          <w:spacing w:val="-6"/>
          <w:sz w:val="20"/>
        </w:rPr>
        <w:t xml:space="preserve"> </w:t>
      </w:r>
      <w:r>
        <w:rPr>
          <w:sz w:val="20"/>
        </w:rPr>
        <w:t>new</w:t>
      </w:r>
      <w:r>
        <w:rPr>
          <w:spacing w:val="-3"/>
          <w:sz w:val="20"/>
        </w:rPr>
        <w:t xml:space="preserve"> </w:t>
      </w:r>
      <w:r>
        <w:rPr>
          <w:sz w:val="20"/>
        </w:rPr>
        <w:t>server,</w:t>
      </w:r>
      <w:r>
        <w:rPr>
          <w:spacing w:val="-6"/>
          <w:sz w:val="20"/>
        </w:rPr>
        <w:t xml:space="preserve"> </w:t>
      </w:r>
      <w:r>
        <w:rPr>
          <w:sz w:val="20"/>
        </w:rPr>
        <w:t>select</w:t>
      </w:r>
      <w:r>
        <w:rPr>
          <w:spacing w:val="-6"/>
          <w:sz w:val="20"/>
        </w:rPr>
        <w:t xml:space="preserve"> </w:t>
      </w:r>
      <w:r>
        <w:rPr>
          <w:sz w:val="20"/>
        </w:rPr>
        <w:t>the</w:t>
      </w:r>
      <w:r>
        <w:rPr>
          <w:spacing w:val="-6"/>
          <w:sz w:val="20"/>
        </w:rPr>
        <w:t xml:space="preserve"> </w:t>
      </w:r>
      <w:r>
        <w:rPr>
          <w:b/>
          <w:sz w:val="20"/>
        </w:rPr>
        <w:t>Other</w:t>
      </w:r>
      <w:r>
        <w:rPr>
          <w:b/>
          <w:spacing w:val="-4"/>
          <w:sz w:val="20"/>
        </w:rPr>
        <w:t xml:space="preserve"> </w:t>
      </w:r>
      <w:r>
        <w:rPr>
          <w:b/>
          <w:sz w:val="20"/>
        </w:rPr>
        <w:t>user</w:t>
      </w:r>
      <w:r>
        <w:rPr>
          <w:b/>
          <w:spacing w:val="-4"/>
          <w:sz w:val="20"/>
        </w:rPr>
        <w:t xml:space="preserve"> </w:t>
      </w:r>
      <w:r>
        <w:rPr>
          <w:b/>
          <w:sz w:val="20"/>
        </w:rPr>
        <w:t>account</w:t>
      </w:r>
      <w:r>
        <w:rPr>
          <w:b/>
          <w:spacing w:val="-4"/>
          <w:sz w:val="20"/>
        </w:rPr>
        <w:t xml:space="preserve"> </w:t>
      </w:r>
      <w:r>
        <w:rPr>
          <w:sz w:val="20"/>
        </w:rPr>
        <w:t>check</w:t>
      </w:r>
      <w:r>
        <w:rPr>
          <w:spacing w:val="-4"/>
          <w:sz w:val="20"/>
        </w:rPr>
        <w:t xml:space="preserve"> </w:t>
      </w:r>
      <w:r>
        <w:rPr>
          <w:sz w:val="20"/>
        </w:rPr>
        <w:t>box,</w:t>
      </w:r>
      <w:r>
        <w:rPr>
          <w:spacing w:val="-4"/>
          <w:sz w:val="20"/>
        </w:rPr>
        <w:t xml:space="preserve"> </w:t>
      </w:r>
      <w:r>
        <w:rPr>
          <w:sz w:val="20"/>
        </w:rPr>
        <w:t>and</w:t>
      </w:r>
      <w:r>
        <w:rPr>
          <w:spacing w:val="-4"/>
          <w:sz w:val="20"/>
        </w:rPr>
        <w:t xml:space="preserve"> </w:t>
      </w:r>
      <w:r>
        <w:rPr>
          <w:sz w:val="20"/>
        </w:rPr>
        <w:t>type</w:t>
      </w:r>
      <w:r>
        <w:rPr>
          <w:spacing w:val="-4"/>
          <w:sz w:val="20"/>
        </w:rPr>
        <w:t xml:space="preserve"> </w:t>
      </w:r>
      <w:r>
        <w:rPr>
          <w:sz w:val="20"/>
        </w:rPr>
        <w:t>the</w:t>
      </w:r>
      <w:r>
        <w:rPr>
          <w:spacing w:val="-6"/>
          <w:sz w:val="20"/>
        </w:rPr>
        <w:t xml:space="preserve"> </w:t>
      </w:r>
      <w:r>
        <w:rPr>
          <w:sz w:val="20"/>
        </w:rPr>
        <w:t>new</w:t>
      </w:r>
      <w:r>
        <w:rPr>
          <w:spacing w:val="-3"/>
          <w:sz w:val="20"/>
        </w:rPr>
        <w:t xml:space="preserve"> </w:t>
      </w:r>
      <w:r>
        <w:rPr>
          <w:sz w:val="20"/>
        </w:rPr>
        <w:t>Lenovo</w:t>
      </w:r>
      <w:r>
        <w:rPr>
          <w:spacing w:val="-6"/>
          <w:sz w:val="20"/>
        </w:rPr>
        <w:t xml:space="preserve"> </w:t>
      </w:r>
      <w:r>
        <w:rPr>
          <w:sz w:val="20"/>
        </w:rPr>
        <w:t>server name.</w:t>
      </w:r>
    </w:p>
    <w:p w14:paraId="20C48A64" w14:textId="77777777" w:rsidR="00FD3DFB" w:rsidRDefault="00000630">
      <w:pPr>
        <w:pStyle w:val="a3"/>
        <w:spacing w:before="85" w:line="249" w:lineRule="auto"/>
        <w:ind w:left="960" w:hanging="851"/>
      </w:pPr>
      <w:r>
        <w:t xml:space="preserve">Step 10. Click </w:t>
      </w:r>
      <w:r>
        <w:rPr>
          <w:b/>
        </w:rPr>
        <w:t xml:space="preserve">Discover </w:t>
      </w:r>
      <w:r>
        <w:t xml:space="preserve">to start the discovery process. When the discovery process is completed, the discovery results are displayed on the </w:t>
      </w:r>
      <w:r>
        <w:rPr>
          <w:b/>
        </w:rPr>
        <w:t xml:space="preserve">Summary </w:t>
      </w:r>
      <w:r>
        <w:t>page.</w:t>
      </w:r>
    </w:p>
    <w:p w14:paraId="2EFDE789" w14:textId="77777777" w:rsidR="00FD3DFB" w:rsidRDefault="00000630">
      <w:pPr>
        <w:pStyle w:val="a3"/>
        <w:spacing w:before="200"/>
        <w:ind w:left="960"/>
      </w:pPr>
      <w:r>
        <w:rPr>
          <w:b/>
        </w:rPr>
        <w:t xml:space="preserve">Note: </w:t>
      </w:r>
      <w:r>
        <w:t>The discovery time depends on the number of Lenovo servers in the network.</w:t>
      </w:r>
    </w:p>
    <w:p w14:paraId="5DA83800" w14:textId="77777777" w:rsidR="00FD3DFB" w:rsidRDefault="00000630">
      <w:pPr>
        <w:spacing w:before="94" w:line="223" w:lineRule="exact"/>
        <w:ind w:left="110"/>
        <w:rPr>
          <w:sz w:val="20"/>
        </w:rPr>
      </w:pPr>
      <w:r>
        <w:rPr>
          <w:sz w:val="20"/>
        </w:rPr>
        <w:t xml:space="preserve">Step 11. On the </w:t>
      </w:r>
      <w:r>
        <w:rPr>
          <w:b/>
          <w:sz w:val="20"/>
        </w:rPr>
        <w:t xml:space="preserve">Summary </w:t>
      </w:r>
      <w:r>
        <w:rPr>
          <w:sz w:val="20"/>
        </w:rPr>
        <w:t xml:space="preserve">page, click </w:t>
      </w:r>
      <w:r>
        <w:rPr>
          <w:b/>
          <w:sz w:val="20"/>
        </w:rPr>
        <w:t>Finish</w:t>
      </w:r>
      <w:r>
        <w:rPr>
          <w:sz w:val="20"/>
        </w:rPr>
        <w:t xml:space="preserve">. The </w:t>
      </w:r>
      <w:r>
        <w:rPr>
          <w:b/>
          <w:sz w:val="20"/>
        </w:rPr>
        <w:t xml:space="preserve">Agent Management Task Status </w:t>
      </w:r>
      <w:r>
        <w:rPr>
          <w:sz w:val="20"/>
        </w:rPr>
        <w:t>page opens.</w:t>
      </w:r>
    </w:p>
    <w:p w14:paraId="197951E9" w14:textId="77777777" w:rsidR="00FD3DFB" w:rsidRDefault="00000630">
      <w:pPr>
        <w:spacing w:line="237" w:lineRule="auto"/>
        <w:ind w:left="960" w:hanging="851"/>
        <w:rPr>
          <w:sz w:val="20"/>
        </w:rPr>
      </w:pPr>
      <w:r>
        <w:rPr>
          <w:sz w:val="20"/>
        </w:rPr>
        <w:t xml:space="preserve">Step 12. Click </w:t>
      </w:r>
      <w:r>
        <w:rPr>
          <w:b/>
          <w:sz w:val="20"/>
        </w:rPr>
        <w:t xml:space="preserve">Monitoring </w:t>
      </w:r>
      <w:r>
        <w:rPr>
          <w:rFonts w:ascii="Arial Unicode MS" w:hAnsi="Arial Unicode MS"/>
          <w:sz w:val="20"/>
        </w:rPr>
        <w:t xml:space="preserve">➙ </w:t>
      </w:r>
      <w:r>
        <w:rPr>
          <w:b/>
          <w:sz w:val="20"/>
        </w:rPr>
        <w:t xml:space="preserve">Task Status </w:t>
      </w:r>
      <w:r>
        <w:rPr>
          <w:sz w:val="20"/>
        </w:rPr>
        <w:t xml:space="preserve">to check the management task status. The Lenovo server is </w:t>
      </w:r>
      <w:bookmarkStart w:id="268" w:name="Monitoring_the_server_health_"/>
      <w:bookmarkStart w:id="269" w:name="_bookmark54"/>
      <w:bookmarkEnd w:id="268"/>
      <w:bookmarkEnd w:id="269"/>
      <w:r>
        <w:rPr>
          <w:sz w:val="20"/>
        </w:rPr>
        <w:t xml:space="preserve">discovered when the status is changed from </w:t>
      </w:r>
      <w:r>
        <w:rPr>
          <w:b/>
          <w:sz w:val="20"/>
        </w:rPr>
        <w:t xml:space="preserve">Queued </w:t>
      </w:r>
      <w:r>
        <w:rPr>
          <w:sz w:val="20"/>
        </w:rPr>
        <w:t xml:space="preserve">to </w:t>
      </w:r>
      <w:r>
        <w:rPr>
          <w:b/>
          <w:sz w:val="20"/>
        </w:rPr>
        <w:t>Success</w:t>
      </w:r>
      <w:r>
        <w:rPr>
          <w:sz w:val="20"/>
        </w:rPr>
        <w:t>.</w:t>
      </w:r>
    </w:p>
    <w:p w14:paraId="5E481F6D" w14:textId="77777777" w:rsidR="00FD3DFB" w:rsidRDefault="00006CE7">
      <w:pPr>
        <w:pStyle w:val="a3"/>
        <w:rPr>
          <w:sz w:val="23"/>
        </w:rPr>
      </w:pPr>
      <w:r>
        <w:pict w14:anchorId="604B3123">
          <v:line id="_x0000_s1064" style="position:absolute;z-index:1984;mso-wrap-distance-left:0;mso-wrap-distance-right:0;mso-position-horizontal-relative:page" from="59.55pt,15.45pt" to="541.15pt,15.45pt" strokeweight=".18028mm">
            <w10:wrap type="topAndBottom" anchorx="page"/>
          </v:line>
        </w:pict>
      </w:r>
    </w:p>
    <w:p w14:paraId="0FEA72E4" w14:textId="77777777" w:rsidR="00FD3DFB" w:rsidRDefault="00000630">
      <w:pPr>
        <w:pStyle w:val="2"/>
      </w:pPr>
      <w:r>
        <w:t>Monitoring the server health</w:t>
      </w:r>
    </w:p>
    <w:p w14:paraId="30464396" w14:textId="77777777" w:rsidR="00FD3DFB" w:rsidRDefault="00000630">
      <w:pPr>
        <w:pStyle w:val="a3"/>
        <w:spacing w:before="120" w:line="228" w:lineRule="auto"/>
        <w:ind w:left="110"/>
      </w:pPr>
      <w:r>
        <w:t>This section describes how to monitor the health of the Lenovo servers and the hardware components, including fans, memory, management controllers, network adapters, power supplies, processors, storage, temperature sensors, and voltage sensors.</w:t>
      </w:r>
    </w:p>
    <w:p w14:paraId="129B9229" w14:textId="77777777" w:rsidR="00FD3DFB" w:rsidRDefault="00FD3DFB">
      <w:pPr>
        <w:pStyle w:val="a3"/>
        <w:spacing w:before="8"/>
        <w:rPr>
          <w:sz w:val="21"/>
        </w:rPr>
      </w:pPr>
    </w:p>
    <w:p w14:paraId="7542D900" w14:textId="77777777" w:rsidR="00FD3DFB" w:rsidRDefault="00000630">
      <w:pPr>
        <w:pStyle w:val="4"/>
        <w:spacing w:before="1"/>
      </w:pPr>
      <w:r>
        <w:t>Procedure</w:t>
      </w:r>
    </w:p>
    <w:p w14:paraId="208BD85A" w14:textId="77777777" w:rsidR="00FD3DFB" w:rsidRDefault="00000630">
      <w:pPr>
        <w:pStyle w:val="a3"/>
        <w:tabs>
          <w:tab w:val="left" w:pos="960"/>
        </w:tabs>
        <w:spacing w:before="94" w:line="222" w:lineRule="exact"/>
        <w:ind w:left="110"/>
      </w:pPr>
      <w:r>
        <w:t>Step</w:t>
      </w:r>
      <w:r>
        <w:rPr>
          <w:spacing w:val="-5"/>
        </w:rPr>
        <w:t xml:space="preserve"> </w:t>
      </w:r>
      <w:r>
        <w:t>1.</w:t>
      </w:r>
      <w:r>
        <w:tab/>
        <w:t>Log in to the Operations Manager</w:t>
      </w:r>
      <w:r>
        <w:rPr>
          <w:spacing w:val="-11"/>
        </w:rPr>
        <w:t xml:space="preserve"> </w:t>
      </w:r>
      <w:r>
        <w:t>console.</w:t>
      </w:r>
    </w:p>
    <w:p w14:paraId="2FF7B835" w14:textId="77777777" w:rsidR="00FD3DFB" w:rsidRDefault="00000630">
      <w:pPr>
        <w:tabs>
          <w:tab w:val="left" w:pos="960"/>
        </w:tabs>
        <w:spacing w:line="343" w:lineRule="exact"/>
        <w:ind w:left="110"/>
        <w:rPr>
          <w:sz w:val="20"/>
        </w:rPr>
      </w:pPr>
      <w:r>
        <w:rPr>
          <w:sz w:val="20"/>
        </w:rPr>
        <w:t>Step</w:t>
      </w:r>
      <w:r>
        <w:rPr>
          <w:spacing w:val="-5"/>
          <w:sz w:val="20"/>
        </w:rPr>
        <w:t xml:space="preserve"> </w:t>
      </w:r>
      <w:r>
        <w:rPr>
          <w:sz w:val="20"/>
        </w:rPr>
        <w:t>2.</w:t>
      </w:r>
      <w:r>
        <w:rPr>
          <w:sz w:val="20"/>
        </w:rPr>
        <w:tab/>
        <w:t xml:space="preserve">In the left navigation pane, click </w:t>
      </w:r>
      <w:r>
        <w:rPr>
          <w:b/>
          <w:sz w:val="20"/>
        </w:rPr>
        <w:t xml:space="preserve">Monitoring </w:t>
      </w:r>
      <w:r>
        <w:rPr>
          <w:rFonts w:ascii="Arial Unicode MS" w:hAnsi="Arial Unicode MS"/>
          <w:sz w:val="20"/>
        </w:rPr>
        <w:t xml:space="preserve">➙ </w:t>
      </w:r>
      <w:r>
        <w:rPr>
          <w:b/>
          <w:sz w:val="20"/>
        </w:rPr>
        <w:t>Lenovo</w:t>
      </w:r>
      <w:r>
        <w:rPr>
          <w:b/>
          <w:spacing w:val="-30"/>
          <w:sz w:val="20"/>
        </w:rPr>
        <w:t xml:space="preserve"> </w:t>
      </w:r>
      <w:r>
        <w:rPr>
          <w:b/>
          <w:sz w:val="20"/>
        </w:rPr>
        <w:t>Hardware</w:t>
      </w:r>
      <w:r>
        <w:rPr>
          <w:sz w:val="20"/>
        </w:rPr>
        <w:t>.</w:t>
      </w:r>
    </w:p>
    <w:p w14:paraId="4D6295FB" w14:textId="77777777" w:rsidR="00FD3DFB" w:rsidRDefault="00000630">
      <w:pPr>
        <w:pStyle w:val="a3"/>
        <w:tabs>
          <w:tab w:val="left" w:pos="960"/>
        </w:tabs>
        <w:spacing w:before="83"/>
        <w:ind w:left="110"/>
      </w:pPr>
      <w:r>
        <w:t>Step</w:t>
      </w:r>
      <w:r>
        <w:rPr>
          <w:spacing w:val="-5"/>
        </w:rPr>
        <w:t xml:space="preserve"> </w:t>
      </w:r>
      <w:r>
        <w:t>3.</w:t>
      </w:r>
      <w:r>
        <w:tab/>
        <w:t>To</w:t>
      </w:r>
      <w:r>
        <w:rPr>
          <w:spacing w:val="-4"/>
        </w:rPr>
        <w:t xml:space="preserve"> </w:t>
      </w:r>
      <w:r>
        <w:t>view</w:t>
      </w:r>
      <w:r>
        <w:rPr>
          <w:spacing w:val="-5"/>
        </w:rPr>
        <w:t xml:space="preserve"> </w:t>
      </w:r>
      <w:r>
        <w:t>the</w:t>
      </w:r>
      <w:r>
        <w:rPr>
          <w:spacing w:val="-5"/>
        </w:rPr>
        <w:t xml:space="preserve"> </w:t>
      </w:r>
      <w:r>
        <w:t>overall</w:t>
      </w:r>
      <w:r>
        <w:rPr>
          <w:spacing w:val="-4"/>
        </w:rPr>
        <w:t xml:space="preserve"> </w:t>
      </w:r>
      <w:r>
        <w:t>status</w:t>
      </w:r>
      <w:r>
        <w:rPr>
          <w:spacing w:val="-4"/>
        </w:rPr>
        <w:t xml:space="preserve"> </w:t>
      </w:r>
      <w:r>
        <w:t>of</w:t>
      </w:r>
      <w:r>
        <w:rPr>
          <w:spacing w:val="-4"/>
        </w:rPr>
        <w:t xml:space="preserve"> </w:t>
      </w:r>
      <w:r>
        <w:t>the</w:t>
      </w:r>
      <w:r>
        <w:rPr>
          <w:spacing w:val="-5"/>
        </w:rPr>
        <w:t xml:space="preserve"> </w:t>
      </w:r>
      <w:r>
        <w:t>Lenovo</w:t>
      </w:r>
      <w:r>
        <w:rPr>
          <w:spacing w:val="-5"/>
        </w:rPr>
        <w:t xml:space="preserve"> </w:t>
      </w:r>
      <w:r>
        <w:t>servers,</w:t>
      </w:r>
      <w:r>
        <w:rPr>
          <w:spacing w:val="-4"/>
        </w:rPr>
        <w:t xml:space="preserve"> </w:t>
      </w:r>
      <w:r>
        <w:t>select</w:t>
      </w:r>
      <w:r>
        <w:rPr>
          <w:spacing w:val="-3"/>
        </w:rPr>
        <w:t xml:space="preserve"> </w:t>
      </w:r>
      <w:r>
        <w:t>one</w:t>
      </w:r>
      <w:r>
        <w:rPr>
          <w:spacing w:val="-4"/>
        </w:rPr>
        <w:t xml:space="preserve"> </w:t>
      </w:r>
      <w:r>
        <w:t>of</w:t>
      </w:r>
      <w:r>
        <w:rPr>
          <w:spacing w:val="-5"/>
        </w:rPr>
        <w:t xml:space="preserve"> </w:t>
      </w:r>
      <w:r>
        <w:t>the</w:t>
      </w:r>
      <w:r>
        <w:rPr>
          <w:spacing w:val="-4"/>
        </w:rPr>
        <w:t xml:space="preserve"> </w:t>
      </w:r>
      <w:r>
        <w:t>following</w:t>
      </w:r>
      <w:r>
        <w:rPr>
          <w:spacing w:val="-5"/>
        </w:rPr>
        <w:t xml:space="preserve"> </w:t>
      </w:r>
      <w:r>
        <w:t>views:</w:t>
      </w:r>
    </w:p>
    <w:p w14:paraId="5A209805" w14:textId="77777777" w:rsidR="00FD3DFB" w:rsidRDefault="00000630">
      <w:pPr>
        <w:pStyle w:val="a4"/>
        <w:numPr>
          <w:ilvl w:val="0"/>
          <w:numId w:val="12"/>
        </w:numPr>
        <w:tabs>
          <w:tab w:val="left" w:pos="1211"/>
        </w:tabs>
        <w:spacing w:before="129"/>
        <w:rPr>
          <w:sz w:val="20"/>
        </w:rPr>
      </w:pPr>
      <w:r>
        <w:rPr>
          <w:b/>
          <w:sz w:val="20"/>
        </w:rPr>
        <w:t>Lenovo</w:t>
      </w:r>
      <w:r>
        <w:rPr>
          <w:b/>
          <w:spacing w:val="-10"/>
          <w:sz w:val="20"/>
        </w:rPr>
        <w:t xml:space="preserve"> </w:t>
      </w:r>
      <w:r>
        <w:rPr>
          <w:b/>
          <w:sz w:val="20"/>
        </w:rPr>
        <w:t>Windows</w:t>
      </w:r>
      <w:r>
        <w:rPr>
          <w:b/>
          <w:spacing w:val="-10"/>
          <w:sz w:val="20"/>
        </w:rPr>
        <w:t xml:space="preserve"> </w:t>
      </w:r>
      <w:r>
        <w:rPr>
          <w:b/>
          <w:sz w:val="20"/>
        </w:rPr>
        <w:t>System</w:t>
      </w:r>
      <w:r>
        <w:rPr>
          <w:b/>
          <w:spacing w:val="-10"/>
          <w:sz w:val="20"/>
        </w:rPr>
        <w:t xml:space="preserve"> </w:t>
      </w:r>
      <w:r>
        <w:rPr>
          <w:b/>
          <w:sz w:val="20"/>
        </w:rPr>
        <w:t>Group:</w:t>
      </w:r>
      <w:r>
        <w:rPr>
          <w:b/>
          <w:spacing w:val="-10"/>
          <w:sz w:val="20"/>
        </w:rPr>
        <w:t xml:space="preserve"> </w:t>
      </w:r>
      <w:r>
        <w:rPr>
          <w:sz w:val="20"/>
        </w:rPr>
        <w:t>This</w:t>
      </w:r>
      <w:r>
        <w:rPr>
          <w:spacing w:val="-10"/>
          <w:sz w:val="20"/>
        </w:rPr>
        <w:t xml:space="preserve"> </w:t>
      </w:r>
      <w:r>
        <w:rPr>
          <w:sz w:val="20"/>
        </w:rPr>
        <w:t>view</w:t>
      </w:r>
      <w:r>
        <w:rPr>
          <w:spacing w:val="-10"/>
          <w:sz w:val="20"/>
        </w:rPr>
        <w:t xml:space="preserve"> </w:t>
      </w:r>
      <w:r>
        <w:rPr>
          <w:sz w:val="20"/>
        </w:rPr>
        <w:t>provides</w:t>
      </w:r>
      <w:r>
        <w:rPr>
          <w:spacing w:val="-10"/>
          <w:sz w:val="20"/>
        </w:rPr>
        <w:t xml:space="preserve"> </w:t>
      </w:r>
      <w:r>
        <w:rPr>
          <w:sz w:val="20"/>
        </w:rPr>
        <w:t>the</w:t>
      </w:r>
      <w:r>
        <w:rPr>
          <w:spacing w:val="-10"/>
          <w:sz w:val="20"/>
        </w:rPr>
        <w:t xml:space="preserve"> </w:t>
      </w:r>
      <w:r>
        <w:rPr>
          <w:sz w:val="20"/>
        </w:rPr>
        <w:t>hardware</w:t>
      </w:r>
      <w:r>
        <w:rPr>
          <w:spacing w:val="-9"/>
          <w:sz w:val="20"/>
        </w:rPr>
        <w:t xml:space="preserve"> </w:t>
      </w:r>
      <w:r>
        <w:rPr>
          <w:sz w:val="20"/>
        </w:rPr>
        <w:t>status</w:t>
      </w:r>
      <w:r>
        <w:rPr>
          <w:spacing w:val="-10"/>
          <w:sz w:val="20"/>
        </w:rPr>
        <w:t xml:space="preserve"> </w:t>
      </w:r>
      <w:r>
        <w:rPr>
          <w:sz w:val="20"/>
        </w:rPr>
        <w:t>of</w:t>
      </w:r>
      <w:r>
        <w:rPr>
          <w:spacing w:val="-10"/>
          <w:sz w:val="20"/>
        </w:rPr>
        <w:t xml:space="preserve"> </w:t>
      </w:r>
      <w:r>
        <w:rPr>
          <w:sz w:val="20"/>
        </w:rPr>
        <w:t>all</w:t>
      </w:r>
      <w:r>
        <w:rPr>
          <w:spacing w:val="-10"/>
          <w:sz w:val="20"/>
        </w:rPr>
        <w:t xml:space="preserve"> </w:t>
      </w:r>
      <w:r>
        <w:rPr>
          <w:sz w:val="20"/>
        </w:rPr>
        <w:t>Lenovo</w:t>
      </w:r>
      <w:r>
        <w:rPr>
          <w:spacing w:val="-9"/>
          <w:sz w:val="20"/>
        </w:rPr>
        <w:t xml:space="preserve"> </w:t>
      </w:r>
      <w:r>
        <w:rPr>
          <w:sz w:val="20"/>
        </w:rPr>
        <w:t>servers.</w:t>
      </w:r>
    </w:p>
    <w:p w14:paraId="2F74EFDA" w14:textId="77777777" w:rsidR="00FD3DFB" w:rsidRDefault="00000630">
      <w:pPr>
        <w:pStyle w:val="a4"/>
        <w:numPr>
          <w:ilvl w:val="0"/>
          <w:numId w:val="12"/>
        </w:numPr>
        <w:tabs>
          <w:tab w:val="left" w:pos="1211"/>
        </w:tabs>
        <w:spacing w:before="93" w:line="249" w:lineRule="auto"/>
        <w:ind w:right="251"/>
        <w:rPr>
          <w:sz w:val="20"/>
        </w:rPr>
      </w:pPr>
      <w:r>
        <w:rPr>
          <w:b/>
          <w:sz w:val="20"/>
        </w:rPr>
        <w:t>Windows</w:t>
      </w:r>
      <w:r>
        <w:rPr>
          <w:b/>
          <w:spacing w:val="-10"/>
          <w:sz w:val="20"/>
        </w:rPr>
        <w:t xml:space="preserve"> </w:t>
      </w:r>
      <w:r>
        <w:rPr>
          <w:b/>
          <w:sz w:val="20"/>
        </w:rPr>
        <w:t>Computer</w:t>
      </w:r>
      <w:r>
        <w:rPr>
          <w:b/>
          <w:spacing w:val="-9"/>
          <w:sz w:val="20"/>
        </w:rPr>
        <w:t xml:space="preserve"> </w:t>
      </w:r>
      <w:r>
        <w:rPr>
          <w:b/>
          <w:sz w:val="20"/>
        </w:rPr>
        <w:t>on</w:t>
      </w:r>
      <w:r>
        <w:rPr>
          <w:b/>
          <w:spacing w:val="-10"/>
          <w:sz w:val="20"/>
        </w:rPr>
        <w:t xml:space="preserve"> </w:t>
      </w:r>
      <w:r>
        <w:rPr>
          <w:b/>
          <w:sz w:val="20"/>
        </w:rPr>
        <w:t>Lenovo</w:t>
      </w:r>
      <w:r>
        <w:rPr>
          <w:b/>
          <w:spacing w:val="-10"/>
          <w:sz w:val="20"/>
        </w:rPr>
        <w:t xml:space="preserve"> </w:t>
      </w:r>
      <w:r>
        <w:rPr>
          <w:b/>
          <w:sz w:val="20"/>
        </w:rPr>
        <w:t>Windows</w:t>
      </w:r>
      <w:r>
        <w:rPr>
          <w:b/>
          <w:spacing w:val="-9"/>
          <w:sz w:val="20"/>
        </w:rPr>
        <w:t xml:space="preserve"> </w:t>
      </w:r>
      <w:r>
        <w:rPr>
          <w:b/>
          <w:sz w:val="20"/>
        </w:rPr>
        <w:t>System</w:t>
      </w:r>
      <w:r>
        <w:rPr>
          <w:b/>
          <w:spacing w:val="-10"/>
          <w:sz w:val="20"/>
        </w:rPr>
        <w:t xml:space="preserve"> </w:t>
      </w:r>
      <w:r>
        <w:rPr>
          <w:b/>
          <w:sz w:val="20"/>
        </w:rPr>
        <w:t>Group:</w:t>
      </w:r>
      <w:r>
        <w:rPr>
          <w:b/>
          <w:spacing w:val="-9"/>
          <w:sz w:val="20"/>
        </w:rPr>
        <w:t xml:space="preserve"> </w:t>
      </w:r>
      <w:r>
        <w:rPr>
          <w:sz w:val="20"/>
        </w:rPr>
        <w:t>This</w:t>
      </w:r>
      <w:r>
        <w:rPr>
          <w:spacing w:val="-10"/>
          <w:sz w:val="20"/>
        </w:rPr>
        <w:t xml:space="preserve"> </w:t>
      </w:r>
      <w:r>
        <w:rPr>
          <w:sz w:val="20"/>
        </w:rPr>
        <w:t>view</w:t>
      </w:r>
      <w:r>
        <w:rPr>
          <w:spacing w:val="-9"/>
          <w:sz w:val="20"/>
        </w:rPr>
        <w:t xml:space="preserve"> </w:t>
      </w:r>
      <w:r>
        <w:rPr>
          <w:sz w:val="20"/>
        </w:rPr>
        <w:t>lists</w:t>
      </w:r>
      <w:r>
        <w:rPr>
          <w:spacing w:val="-9"/>
          <w:sz w:val="20"/>
        </w:rPr>
        <w:t xml:space="preserve"> </w:t>
      </w:r>
      <w:r>
        <w:rPr>
          <w:sz w:val="20"/>
        </w:rPr>
        <w:t>the</w:t>
      </w:r>
      <w:r>
        <w:rPr>
          <w:spacing w:val="-10"/>
          <w:sz w:val="20"/>
        </w:rPr>
        <w:t xml:space="preserve"> </w:t>
      </w:r>
      <w:r>
        <w:rPr>
          <w:sz w:val="20"/>
        </w:rPr>
        <w:t>health</w:t>
      </w:r>
      <w:r>
        <w:rPr>
          <w:spacing w:val="-10"/>
          <w:sz w:val="20"/>
        </w:rPr>
        <w:t xml:space="preserve"> </w:t>
      </w:r>
      <w:r>
        <w:rPr>
          <w:sz w:val="20"/>
        </w:rPr>
        <w:t>indicators in the first column of the system dashboard and the hardware components</w:t>
      </w:r>
      <w:r>
        <w:rPr>
          <w:spacing w:val="20"/>
          <w:sz w:val="20"/>
        </w:rPr>
        <w:t xml:space="preserve"> </w:t>
      </w:r>
      <w:r>
        <w:rPr>
          <w:sz w:val="20"/>
        </w:rPr>
        <w:t>dashboard.</w:t>
      </w:r>
    </w:p>
    <w:p w14:paraId="34225796" w14:textId="77777777" w:rsidR="00FD3DFB" w:rsidRDefault="00000630">
      <w:pPr>
        <w:pStyle w:val="a3"/>
        <w:tabs>
          <w:tab w:val="left" w:pos="960"/>
        </w:tabs>
        <w:spacing w:before="84" w:line="249" w:lineRule="auto"/>
        <w:ind w:left="960" w:right="137" w:hanging="851"/>
      </w:pPr>
      <w:r>
        <w:t>Step</w:t>
      </w:r>
      <w:r>
        <w:rPr>
          <w:spacing w:val="-5"/>
        </w:rPr>
        <w:t xml:space="preserve"> </w:t>
      </w:r>
      <w:r>
        <w:t>4.</w:t>
      </w:r>
      <w:r>
        <w:tab/>
        <w:t>To</w:t>
      </w:r>
      <w:r>
        <w:rPr>
          <w:spacing w:val="-3"/>
        </w:rPr>
        <w:t xml:space="preserve"> </w:t>
      </w:r>
      <w:r>
        <w:t>view</w:t>
      </w:r>
      <w:r>
        <w:rPr>
          <w:spacing w:val="-4"/>
        </w:rPr>
        <w:t xml:space="preserve"> </w:t>
      </w:r>
      <w:r>
        <w:t>the</w:t>
      </w:r>
      <w:r>
        <w:rPr>
          <w:spacing w:val="-4"/>
        </w:rPr>
        <w:t xml:space="preserve"> </w:t>
      </w:r>
      <w:r>
        <w:t>critical</w:t>
      </w:r>
      <w:r>
        <w:rPr>
          <w:spacing w:val="-3"/>
        </w:rPr>
        <w:t xml:space="preserve"> </w:t>
      </w:r>
      <w:r>
        <w:t>or</w:t>
      </w:r>
      <w:r>
        <w:rPr>
          <w:spacing w:val="-2"/>
        </w:rPr>
        <w:t xml:space="preserve"> </w:t>
      </w:r>
      <w:r>
        <w:t>warning</w:t>
      </w:r>
      <w:r>
        <w:rPr>
          <w:spacing w:val="-4"/>
        </w:rPr>
        <w:t xml:space="preserve"> </w:t>
      </w:r>
      <w:r>
        <w:t>alerts</w:t>
      </w:r>
      <w:r>
        <w:rPr>
          <w:spacing w:val="-4"/>
        </w:rPr>
        <w:t xml:space="preserve"> </w:t>
      </w:r>
      <w:r>
        <w:t>associated</w:t>
      </w:r>
      <w:r>
        <w:rPr>
          <w:spacing w:val="-3"/>
        </w:rPr>
        <w:t xml:space="preserve"> </w:t>
      </w:r>
      <w:r>
        <w:t>with</w:t>
      </w:r>
      <w:r>
        <w:rPr>
          <w:spacing w:val="-3"/>
        </w:rPr>
        <w:t xml:space="preserve"> </w:t>
      </w:r>
      <w:r>
        <w:t>your</w:t>
      </w:r>
      <w:r>
        <w:rPr>
          <w:spacing w:val="-3"/>
        </w:rPr>
        <w:t xml:space="preserve"> </w:t>
      </w:r>
      <w:r>
        <w:t>hardware,</w:t>
      </w:r>
      <w:r>
        <w:rPr>
          <w:spacing w:val="-3"/>
        </w:rPr>
        <w:t xml:space="preserve"> </w:t>
      </w:r>
      <w:r>
        <w:t>click</w:t>
      </w:r>
      <w:r>
        <w:rPr>
          <w:spacing w:val="-3"/>
        </w:rPr>
        <w:t xml:space="preserve"> </w:t>
      </w:r>
      <w:r>
        <w:t>the</w:t>
      </w:r>
      <w:r>
        <w:rPr>
          <w:spacing w:val="-4"/>
        </w:rPr>
        <w:t xml:space="preserve"> </w:t>
      </w:r>
      <w:r>
        <w:rPr>
          <w:b/>
        </w:rPr>
        <w:t>Lenovo</w:t>
      </w:r>
      <w:r>
        <w:rPr>
          <w:b/>
          <w:spacing w:val="-2"/>
        </w:rPr>
        <w:t xml:space="preserve"> </w:t>
      </w:r>
      <w:r>
        <w:rPr>
          <w:b/>
        </w:rPr>
        <w:t>Windows</w:t>
      </w:r>
      <w:r>
        <w:rPr>
          <w:b/>
          <w:w w:val="99"/>
        </w:rPr>
        <w:t xml:space="preserve"> </w:t>
      </w:r>
      <w:r>
        <w:rPr>
          <w:b/>
        </w:rPr>
        <w:t>System</w:t>
      </w:r>
      <w:r>
        <w:rPr>
          <w:b/>
          <w:spacing w:val="-7"/>
        </w:rPr>
        <w:t xml:space="preserve"> </w:t>
      </w:r>
      <w:r>
        <w:rPr>
          <w:b/>
        </w:rPr>
        <w:t>Group</w:t>
      </w:r>
      <w:r>
        <w:rPr>
          <w:b/>
          <w:spacing w:val="-6"/>
        </w:rPr>
        <w:t xml:space="preserve"> </w:t>
      </w:r>
      <w:r>
        <w:t>folder</w:t>
      </w:r>
      <w:r>
        <w:rPr>
          <w:spacing w:val="-6"/>
        </w:rPr>
        <w:t xml:space="preserve"> </w:t>
      </w:r>
      <w:r>
        <w:t>and</w:t>
      </w:r>
      <w:r>
        <w:rPr>
          <w:spacing w:val="-6"/>
        </w:rPr>
        <w:t xml:space="preserve"> </w:t>
      </w:r>
      <w:r>
        <w:t>click</w:t>
      </w:r>
      <w:r>
        <w:rPr>
          <w:spacing w:val="-6"/>
        </w:rPr>
        <w:t xml:space="preserve"> </w:t>
      </w:r>
      <w:r>
        <w:rPr>
          <w:b/>
        </w:rPr>
        <w:t>Active</w:t>
      </w:r>
      <w:r>
        <w:rPr>
          <w:b/>
          <w:spacing w:val="-6"/>
        </w:rPr>
        <w:t xml:space="preserve"> </w:t>
      </w:r>
      <w:r>
        <w:rPr>
          <w:b/>
        </w:rPr>
        <w:t>Alerts</w:t>
      </w:r>
      <w:r>
        <w:t>.</w:t>
      </w:r>
      <w:r>
        <w:rPr>
          <w:spacing w:val="-6"/>
        </w:rPr>
        <w:t xml:space="preserve"> </w:t>
      </w:r>
      <w:r>
        <w:t>To</w:t>
      </w:r>
      <w:r>
        <w:rPr>
          <w:spacing w:val="-7"/>
        </w:rPr>
        <w:t xml:space="preserve"> </w:t>
      </w:r>
      <w:r>
        <w:t>learn</w:t>
      </w:r>
      <w:r>
        <w:rPr>
          <w:spacing w:val="-6"/>
        </w:rPr>
        <w:t xml:space="preserve"> </w:t>
      </w:r>
      <w:r>
        <w:t>more</w:t>
      </w:r>
      <w:r>
        <w:rPr>
          <w:spacing w:val="-6"/>
        </w:rPr>
        <w:t xml:space="preserve"> </w:t>
      </w:r>
      <w:r>
        <w:t>about</w:t>
      </w:r>
      <w:r>
        <w:rPr>
          <w:spacing w:val="-7"/>
        </w:rPr>
        <w:t xml:space="preserve"> </w:t>
      </w:r>
      <w:r>
        <w:t>the</w:t>
      </w:r>
      <w:r>
        <w:rPr>
          <w:spacing w:val="-5"/>
        </w:rPr>
        <w:t xml:space="preserve"> </w:t>
      </w:r>
      <w:r>
        <w:t>alerts,</w:t>
      </w:r>
      <w:r>
        <w:rPr>
          <w:spacing w:val="-7"/>
        </w:rPr>
        <w:t xml:space="preserve"> </w:t>
      </w:r>
      <w:r>
        <w:t>refer</w:t>
      </w:r>
      <w:r>
        <w:rPr>
          <w:spacing w:val="-6"/>
        </w:rPr>
        <w:t xml:space="preserve"> </w:t>
      </w:r>
      <w:r>
        <w:t>to</w:t>
      </w:r>
      <w:r>
        <w:rPr>
          <w:spacing w:val="-6"/>
        </w:rPr>
        <w:t xml:space="preserve"> </w:t>
      </w:r>
      <w:hyperlink w:anchor="_bookmark77" w:history="1">
        <w:r>
          <w:t>“Using</w:t>
        </w:r>
        <w:r>
          <w:rPr>
            <w:spacing w:val="-6"/>
          </w:rPr>
          <w:t xml:space="preserve"> </w:t>
        </w:r>
        <w:r>
          <w:t>Health</w:t>
        </w:r>
      </w:hyperlink>
      <w:r>
        <w:t xml:space="preserve"> </w:t>
      </w:r>
      <w:hyperlink w:anchor="_bookmark77" w:history="1">
        <w:r>
          <w:t>Explorer to view and resolve problems” on page</w:t>
        </w:r>
        <w:r>
          <w:rPr>
            <w:spacing w:val="-9"/>
          </w:rPr>
          <w:t xml:space="preserve"> </w:t>
        </w:r>
        <w:r>
          <w:t>46</w:t>
        </w:r>
      </w:hyperlink>
      <w:r>
        <w:t>.</w:t>
      </w:r>
    </w:p>
    <w:p w14:paraId="2486E3B8" w14:textId="77777777" w:rsidR="00FD3DFB" w:rsidRDefault="00000630">
      <w:pPr>
        <w:pStyle w:val="a3"/>
        <w:tabs>
          <w:tab w:val="left" w:pos="960"/>
        </w:tabs>
        <w:spacing w:before="84" w:line="249" w:lineRule="auto"/>
        <w:ind w:left="960" w:right="321" w:hanging="851"/>
      </w:pPr>
      <w:r>
        <w:t>Step</w:t>
      </w:r>
      <w:r>
        <w:rPr>
          <w:spacing w:val="-5"/>
        </w:rPr>
        <w:t xml:space="preserve"> </w:t>
      </w:r>
      <w:r>
        <w:t>5.</w:t>
      </w:r>
      <w:r>
        <w:tab/>
        <w:t>To</w:t>
      </w:r>
      <w:r>
        <w:rPr>
          <w:spacing w:val="-4"/>
        </w:rPr>
        <w:t xml:space="preserve"> </w:t>
      </w:r>
      <w:r>
        <w:t>view</w:t>
      </w:r>
      <w:r>
        <w:rPr>
          <w:spacing w:val="-5"/>
        </w:rPr>
        <w:t xml:space="preserve"> </w:t>
      </w:r>
      <w:r>
        <w:t>the</w:t>
      </w:r>
      <w:r>
        <w:rPr>
          <w:spacing w:val="-5"/>
        </w:rPr>
        <w:t xml:space="preserve"> </w:t>
      </w:r>
      <w:r>
        <w:t>hardware</w:t>
      </w:r>
      <w:r>
        <w:rPr>
          <w:spacing w:val="-3"/>
        </w:rPr>
        <w:t xml:space="preserve"> </w:t>
      </w:r>
      <w:r>
        <w:t>components</w:t>
      </w:r>
      <w:r>
        <w:rPr>
          <w:spacing w:val="-4"/>
        </w:rPr>
        <w:t xml:space="preserve"> </w:t>
      </w:r>
      <w:r>
        <w:t>information,</w:t>
      </w:r>
      <w:r>
        <w:rPr>
          <w:spacing w:val="-4"/>
        </w:rPr>
        <w:t xml:space="preserve"> </w:t>
      </w:r>
      <w:r>
        <w:t>click</w:t>
      </w:r>
      <w:r>
        <w:rPr>
          <w:spacing w:val="-4"/>
        </w:rPr>
        <w:t xml:space="preserve"> </w:t>
      </w:r>
      <w:r>
        <w:t>the</w:t>
      </w:r>
      <w:r>
        <w:rPr>
          <w:spacing w:val="-5"/>
        </w:rPr>
        <w:t xml:space="preserve"> </w:t>
      </w:r>
      <w:r>
        <w:rPr>
          <w:b/>
        </w:rPr>
        <w:t>Lenovo</w:t>
      </w:r>
      <w:r>
        <w:rPr>
          <w:b/>
          <w:spacing w:val="-5"/>
        </w:rPr>
        <w:t xml:space="preserve"> </w:t>
      </w:r>
      <w:r>
        <w:rPr>
          <w:b/>
        </w:rPr>
        <w:t>Windows</w:t>
      </w:r>
      <w:r>
        <w:rPr>
          <w:b/>
          <w:spacing w:val="-4"/>
        </w:rPr>
        <w:t xml:space="preserve"> </w:t>
      </w:r>
      <w:r>
        <w:rPr>
          <w:b/>
        </w:rPr>
        <w:t>System</w:t>
      </w:r>
      <w:r>
        <w:rPr>
          <w:b/>
          <w:spacing w:val="-5"/>
        </w:rPr>
        <w:t xml:space="preserve"> </w:t>
      </w:r>
      <w:r>
        <w:rPr>
          <w:b/>
        </w:rPr>
        <w:t>Group</w:t>
      </w:r>
      <w:r>
        <w:rPr>
          <w:b/>
          <w:spacing w:val="-4"/>
        </w:rPr>
        <w:t xml:space="preserve"> </w:t>
      </w:r>
      <w:r>
        <w:t>folder</w:t>
      </w:r>
      <w:r>
        <w:rPr>
          <w:w w:val="101"/>
        </w:rPr>
        <w:t xml:space="preserve"> </w:t>
      </w:r>
      <w:r>
        <w:t>and select the hardware component that you want to</w:t>
      </w:r>
      <w:r>
        <w:rPr>
          <w:spacing w:val="23"/>
        </w:rPr>
        <w:t xml:space="preserve"> </w:t>
      </w:r>
      <w:r>
        <w:t>check.</w:t>
      </w:r>
    </w:p>
    <w:p w14:paraId="65DAD598" w14:textId="77777777" w:rsidR="00FD3DFB" w:rsidRDefault="00000630">
      <w:pPr>
        <w:pStyle w:val="a3"/>
        <w:spacing w:before="198"/>
        <w:ind w:left="960"/>
      </w:pPr>
      <w:bookmarkStart w:id="270" w:name="Viewing_the_power_data_of_the_client_Sys"/>
      <w:bookmarkStart w:id="271" w:name="_bookmark55"/>
      <w:bookmarkEnd w:id="270"/>
      <w:bookmarkEnd w:id="271"/>
      <w:r>
        <w:rPr>
          <w:b/>
        </w:rPr>
        <w:t xml:space="preserve">Note:  </w:t>
      </w:r>
      <w:r>
        <w:t>The undiscoverable hardware components cannot be monitored or managed.</w:t>
      </w:r>
    </w:p>
    <w:p w14:paraId="17411A90" w14:textId="77777777" w:rsidR="00FD3DFB" w:rsidRDefault="00006CE7">
      <w:pPr>
        <w:pStyle w:val="a3"/>
        <w:spacing w:before="7"/>
        <w:rPr>
          <w:sz w:val="22"/>
        </w:rPr>
      </w:pPr>
      <w:r>
        <w:pict w14:anchorId="3FA8F2D1">
          <v:line id="_x0000_s1063" style="position:absolute;z-index:2008;mso-wrap-distance-left:0;mso-wrap-distance-right:0;mso-position-horizontal-relative:page" from="59.55pt,15.25pt" to="541.15pt,15.25pt" strokeweight=".51pt">
            <w10:wrap type="topAndBottom" anchorx="page"/>
          </v:line>
        </w:pict>
      </w:r>
    </w:p>
    <w:p w14:paraId="37A4C0D5" w14:textId="77777777" w:rsidR="00FD3DFB" w:rsidRDefault="00000630">
      <w:pPr>
        <w:pStyle w:val="2"/>
      </w:pPr>
      <w:r>
        <w:t>Viewing the power data of the client System x servers</w:t>
      </w:r>
    </w:p>
    <w:p w14:paraId="46867FE6" w14:textId="77777777" w:rsidR="00FD3DFB" w:rsidRDefault="00000630">
      <w:pPr>
        <w:pStyle w:val="a3"/>
        <w:spacing w:before="124" w:line="218" w:lineRule="exact"/>
        <w:ind w:left="110"/>
      </w:pPr>
      <w:r>
        <w:t>The following procedure describes how to view the power data of the client System x servers in Lenovo System x Power Data Chart. This chart is only available on the System x servers.</w:t>
      </w:r>
    </w:p>
    <w:p w14:paraId="30E57033" w14:textId="77777777" w:rsidR="00FD3DFB" w:rsidRDefault="00FD3DFB">
      <w:pPr>
        <w:pStyle w:val="a3"/>
        <w:spacing w:before="5"/>
        <w:rPr>
          <w:sz w:val="21"/>
        </w:rPr>
      </w:pPr>
    </w:p>
    <w:p w14:paraId="6D0E1F9A" w14:textId="77777777" w:rsidR="00FD3DFB" w:rsidRDefault="00000630">
      <w:pPr>
        <w:pStyle w:val="4"/>
        <w:spacing w:before="1"/>
      </w:pPr>
      <w:r>
        <w:t>Before you begin</w:t>
      </w:r>
    </w:p>
    <w:p w14:paraId="51DF574C" w14:textId="77777777" w:rsidR="00FD3DFB" w:rsidRDefault="00FD3DFB">
      <w:pPr>
        <w:pStyle w:val="a3"/>
        <w:spacing w:before="7"/>
        <w:rPr>
          <w:b/>
          <w:sz w:val="21"/>
        </w:rPr>
      </w:pPr>
    </w:p>
    <w:p w14:paraId="0024DE4C" w14:textId="77777777" w:rsidR="00FD3DFB" w:rsidRDefault="00000630">
      <w:pPr>
        <w:pStyle w:val="a3"/>
        <w:ind w:left="110"/>
      </w:pPr>
      <w:r>
        <w:t>Ensure that the Windows operating system is installed on more than one managed System x servers.</w:t>
      </w:r>
    </w:p>
    <w:p w14:paraId="2170BB5D" w14:textId="77777777" w:rsidR="00FD3DFB" w:rsidRDefault="00FD3DFB">
      <w:pPr>
        <w:pStyle w:val="a3"/>
        <w:spacing w:before="6"/>
        <w:rPr>
          <w:sz w:val="21"/>
        </w:rPr>
      </w:pPr>
    </w:p>
    <w:p w14:paraId="7CD0A9A3" w14:textId="77777777" w:rsidR="00FD3DFB" w:rsidRDefault="00000630">
      <w:pPr>
        <w:pStyle w:val="4"/>
        <w:spacing w:before="1"/>
      </w:pPr>
      <w:r>
        <w:t>Procedure</w:t>
      </w:r>
    </w:p>
    <w:p w14:paraId="6C08CC0C" w14:textId="77777777" w:rsidR="00FD3DFB" w:rsidRDefault="00000630">
      <w:pPr>
        <w:pStyle w:val="a3"/>
        <w:tabs>
          <w:tab w:val="left" w:pos="960"/>
        </w:tabs>
        <w:spacing w:before="93" w:line="223" w:lineRule="exact"/>
        <w:ind w:left="110"/>
      </w:pPr>
      <w:r>
        <w:t>Step</w:t>
      </w:r>
      <w:r>
        <w:rPr>
          <w:spacing w:val="-5"/>
        </w:rPr>
        <w:t xml:space="preserve"> </w:t>
      </w:r>
      <w:r>
        <w:t>1.</w:t>
      </w:r>
      <w:r>
        <w:tab/>
        <w:t>Log in to the Operations Manager</w:t>
      </w:r>
      <w:r>
        <w:rPr>
          <w:spacing w:val="-11"/>
        </w:rPr>
        <w:t xml:space="preserve"> </w:t>
      </w:r>
      <w:r>
        <w:t>console.</w:t>
      </w:r>
    </w:p>
    <w:p w14:paraId="2888CFB0" w14:textId="77777777" w:rsidR="00FD3DFB" w:rsidRDefault="00000630">
      <w:pPr>
        <w:tabs>
          <w:tab w:val="left" w:pos="960"/>
        </w:tabs>
        <w:spacing w:line="237" w:lineRule="auto"/>
        <w:ind w:left="960" w:right="518" w:hanging="851"/>
        <w:rPr>
          <w:sz w:val="20"/>
        </w:rPr>
      </w:pPr>
      <w:r>
        <w:rPr>
          <w:sz w:val="20"/>
        </w:rPr>
        <w:t>Step</w:t>
      </w:r>
      <w:r>
        <w:rPr>
          <w:spacing w:val="-5"/>
          <w:sz w:val="20"/>
        </w:rPr>
        <w:t xml:space="preserve"> </w:t>
      </w:r>
      <w:r>
        <w:rPr>
          <w:sz w:val="20"/>
        </w:rPr>
        <w:t>2.</w:t>
      </w:r>
      <w:r>
        <w:rPr>
          <w:sz w:val="20"/>
        </w:rPr>
        <w:tab/>
        <w:t>In</w:t>
      </w:r>
      <w:r>
        <w:rPr>
          <w:spacing w:val="-6"/>
          <w:sz w:val="20"/>
        </w:rPr>
        <w:t xml:space="preserve"> </w:t>
      </w:r>
      <w:r>
        <w:rPr>
          <w:sz w:val="20"/>
        </w:rPr>
        <w:t>the</w:t>
      </w:r>
      <w:r>
        <w:rPr>
          <w:spacing w:val="-6"/>
          <w:sz w:val="20"/>
        </w:rPr>
        <w:t xml:space="preserve"> </w:t>
      </w:r>
      <w:r>
        <w:rPr>
          <w:sz w:val="20"/>
        </w:rPr>
        <w:t>left</w:t>
      </w:r>
      <w:r>
        <w:rPr>
          <w:spacing w:val="-7"/>
          <w:sz w:val="20"/>
        </w:rPr>
        <w:t xml:space="preserve"> </w:t>
      </w:r>
      <w:r>
        <w:rPr>
          <w:sz w:val="20"/>
        </w:rPr>
        <w:t>navigation</w:t>
      </w:r>
      <w:r>
        <w:rPr>
          <w:spacing w:val="-6"/>
          <w:sz w:val="20"/>
        </w:rPr>
        <w:t xml:space="preserve"> </w:t>
      </w:r>
      <w:r>
        <w:rPr>
          <w:sz w:val="20"/>
        </w:rPr>
        <w:t>pane,</w:t>
      </w:r>
      <w:r>
        <w:rPr>
          <w:spacing w:val="-6"/>
          <w:sz w:val="20"/>
        </w:rPr>
        <w:t xml:space="preserve"> </w:t>
      </w:r>
      <w:r>
        <w:rPr>
          <w:sz w:val="20"/>
        </w:rPr>
        <w:t>click</w:t>
      </w:r>
      <w:r>
        <w:rPr>
          <w:spacing w:val="-6"/>
          <w:sz w:val="20"/>
        </w:rPr>
        <w:t xml:space="preserve"> </w:t>
      </w:r>
      <w:r>
        <w:rPr>
          <w:b/>
          <w:sz w:val="20"/>
        </w:rPr>
        <w:t>Monitoring</w:t>
      </w:r>
      <w:r>
        <w:rPr>
          <w:b/>
          <w:spacing w:val="-7"/>
          <w:sz w:val="20"/>
        </w:rPr>
        <w:t xml:space="preserve"> </w:t>
      </w:r>
      <w:r>
        <w:rPr>
          <w:rFonts w:ascii="Arial Unicode MS" w:hAnsi="Arial Unicode MS"/>
          <w:sz w:val="20"/>
        </w:rPr>
        <w:t>➙</w:t>
      </w:r>
      <w:r>
        <w:rPr>
          <w:rFonts w:ascii="Arial Unicode MS" w:hAnsi="Arial Unicode MS"/>
          <w:spacing w:val="-5"/>
          <w:sz w:val="20"/>
        </w:rPr>
        <w:t xml:space="preserve"> </w:t>
      </w:r>
      <w:r>
        <w:rPr>
          <w:b/>
          <w:sz w:val="20"/>
        </w:rPr>
        <w:t>Lenovo</w:t>
      </w:r>
      <w:r>
        <w:rPr>
          <w:b/>
          <w:spacing w:val="-7"/>
          <w:sz w:val="20"/>
        </w:rPr>
        <w:t xml:space="preserve"> </w:t>
      </w:r>
      <w:r>
        <w:rPr>
          <w:b/>
          <w:sz w:val="20"/>
        </w:rPr>
        <w:t>Hardware</w:t>
      </w:r>
      <w:r>
        <w:rPr>
          <w:b/>
          <w:spacing w:val="-6"/>
          <w:sz w:val="20"/>
        </w:rPr>
        <w:t xml:space="preserve"> </w:t>
      </w:r>
      <w:r>
        <w:rPr>
          <w:rFonts w:ascii="Arial Unicode MS" w:hAnsi="Arial Unicode MS"/>
          <w:sz w:val="20"/>
        </w:rPr>
        <w:t>➙</w:t>
      </w:r>
      <w:r>
        <w:rPr>
          <w:rFonts w:ascii="Arial Unicode MS" w:hAnsi="Arial Unicode MS"/>
          <w:spacing w:val="-7"/>
          <w:sz w:val="20"/>
        </w:rPr>
        <w:t xml:space="preserve"> </w:t>
      </w:r>
      <w:r>
        <w:rPr>
          <w:b/>
          <w:sz w:val="20"/>
        </w:rPr>
        <w:t>Lenovo</w:t>
      </w:r>
      <w:r>
        <w:rPr>
          <w:b/>
          <w:spacing w:val="-7"/>
          <w:sz w:val="20"/>
        </w:rPr>
        <w:t xml:space="preserve"> </w:t>
      </w:r>
      <w:r>
        <w:rPr>
          <w:b/>
          <w:sz w:val="20"/>
        </w:rPr>
        <w:t>System</w:t>
      </w:r>
      <w:r>
        <w:rPr>
          <w:b/>
          <w:spacing w:val="-6"/>
          <w:sz w:val="20"/>
        </w:rPr>
        <w:t xml:space="preserve"> </w:t>
      </w:r>
      <w:r>
        <w:rPr>
          <w:b/>
          <w:sz w:val="20"/>
        </w:rPr>
        <w:t>x</w:t>
      </w:r>
      <w:r>
        <w:rPr>
          <w:b/>
          <w:spacing w:val="-7"/>
          <w:sz w:val="20"/>
        </w:rPr>
        <w:t xml:space="preserve"> </w:t>
      </w:r>
      <w:r>
        <w:rPr>
          <w:b/>
          <w:sz w:val="20"/>
        </w:rPr>
        <w:t>Power</w:t>
      </w:r>
      <w:r>
        <w:rPr>
          <w:b/>
          <w:w w:val="101"/>
          <w:sz w:val="20"/>
        </w:rPr>
        <w:t xml:space="preserve"> </w:t>
      </w:r>
      <w:r>
        <w:rPr>
          <w:b/>
          <w:sz w:val="20"/>
        </w:rPr>
        <w:t>Data</w:t>
      </w:r>
      <w:r>
        <w:rPr>
          <w:b/>
          <w:spacing w:val="12"/>
          <w:sz w:val="20"/>
        </w:rPr>
        <w:t xml:space="preserve"> </w:t>
      </w:r>
      <w:r>
        <w:rPr>
          <w:b/>
          <w:sz w:val="20"/>
        </w:rPr>
        <w:t>Chart</w:t>
      </w:r>
      <w:r>
        <w:rPr>
          <w:sz w:val="20"/>
        </w:rPr>
        <w:t>.</w:t>
      </w:r>
    </w:p>
    <w:p w14:paraId="239458FF" w14:textId="77777777" w:rsidR="00FD3DFB" w:rsidRDefault="00000630">
      <w:pPr>
        <w:pStyle w:val="a3"/>
        <w:tabs>
          <w:tab w:val="left" w:pos="960"/>
        </w:tabs>
        <w:spacing w:before="99"/>
        <w:ind w:left="110"/>
      </w:pPr>
      <w:r>
        <w:t>Step</w:t>
      </w:r>
      <w:r>
        <w:rPr>
          <w:spacing w:val="-5"/>
        </w:rPr>
        <w:t xml:space="preserve"> </w:t>
      </w:r>
      <w:r>
        <w:t>3.</w:t>
      </w:r>
      <w:r>
        <w:tab/>
        <w:t>Select</w:t>
      </w:r>
      <w:r>
        <w:rPr>
          <w:spacing w:val="-5"/>
        </w:rPr>
        <w:t xml:space="preserve"> </w:t>
      </w:r>
      <w:r>
        <w:t>the</w:t>
      </w:r>
      <w:r>
        <w:rPr>
          <w:spacing w:val="-4"/>
        </w:rPr>
        <w:t xml:space="preserve"> </w:t>
      </w:r>
      <w:r>
        <w:rPr>
          <w:b/>
        </w:rPr>
        <w:t>Show</w:t>
      </w:r>
      <w:r>
        <w:rPr>
          <w:b/>
          <w:spacing w:val="-5"/>
        </w:rPr>
        <w:t xml:space="preserve"> </w:t>
      </w:r>
      <w:r>
        <w:t>check</w:t>
      </w:r>
      <w:r>
        <w:rPr>
          <w:spacing w:val="-4"/>
        </w:rPr>
        <w:t xml:space="preserve"> </w:t>
      </w:r>
      <w:r>
        <w:t>box.</w:t>
      </w:r>
      <w:r>
        <w:rPr>
          <w:spacing w:val="-4"/>
        </w:rPr>
        <w:t xml:space="preserve"> </w:t>
      </w:r>
      <w:r>
        <w:t>The</w:t>
      </w:r>
      <w:r>
        <w:rPr>
          <w:spacing w:val="-4"/>
        </w:rPr>
        <w:t xml:space="preserve"> </w:t>
      </w:r>
      <w:r>
        <w:t>Power</w:t>
      </w:r>
      <w:r>
        <w:rPr>
          <w:spacing w:val="-4"/>
        </w:rPr>
        <w:t xml:space="preserve"> </w:t>
      </w:r>
      <w:r>
        <w:t>Data</w:t>
      </w:r>
      <w:r>
        <w:rPr>
          <w:spacing w:val="-5"/>
        </w:rPr>
        <w:t xml:space="preserve"> </w:t>
      </w:r>
      <w:r>
        <w:t>Chart</w:t>
      </w:r>
      <w:r>
        <w:rPr>
          <w:spacing w:val="-4"/>
        </w:rPr>
        <w:t xml:space="preserve"> </w:t>
      </w:r>
      <w:r>
        <w:t>is</w:t>
      </w:r>
      <w:r>
        <w:rPr>
          <w:spacing w:val="-4"/>
        </w:rPr>
        <w:t xml:space="preserve"> </w:t>
      </w:r>
      <w:r>
        <w:t>displayed.</w:t>
      </w:r>
    </w:p>
    <w:p w14:paraId="0D27021C" w14:textId="77777777" w:rsidR="00FD3DFB" w:rsidRDefault="00FD3DFB">
      <w:pPr>
        <w:sectPr w:rsidR="00FD3DFB">
          <w:pgSz w:w="12240" w:h="15840"/>
          <w:pgMar w:top="1220" w:right="1300" w:bottom="800" w:left="1080" w:header="0" w:footer="614" w:gutter="0"/>
          <w:cols w:space="720"/>
        </w:sectPr>
      </w:pPr>
    </w:p>
    <w:p w14:paraId="2C88ACFD" w14:textId="77777777" w:rsidR="00FD3DFB" w:rsidRDefault="00000630">
      <w:pPr>
        <w:pStyle w:val="a3"/>
        <w:spacing w:before="96" w:line="249" w:lineRule="auto"/>
        <w:ind w:left="967" w:right="502"/>
      </w:pPr>
      <w:r>
        <w:rPr>
          <w:b/>
        </w:rPr>
        <w:lastRenderedPageBreak/>
        <w:t xml:space="preserve">Note: </w:t>
      </w:r>
      <w:r>
        <w:t xml:space="preserve">The power data displayed as a straight line means the power consumption is steady in a </w:t>
      </w:r>
      <w:bookmarkStart w:id="272" w:name="Setting_the_power_capping_"/>
      <w:bookmarkStart w:id="273" w:name="_bookmark56"/>
      <w:bookmarkEnd w:id="272"/>
      <w:bookmarkEnd w:id="273"/>
      <w:r>
        <w:t>given period of time.</w:t>
      </w:r>
    </w:p>
    <w:p w14:paraId="12611DF6" w14:textId="77777777" w:rsidR="00FD3DFB" w:rsidRDefault="00006CE7">
      <w:pPr>
        <w:pStyle w:val="a3"/>
        <w:spacing w:before="9"/>
        <w:rPr>
          <w:sz w:val="21"/>
        </w:rPr>
      </w:pPr>
      <w:r>
        <w:pict w14:anchorId="4F78135E">
          <v:line id="_x0000_s1062" style="position:absolute;z-index:2032;mso-wrap-distance-left:0;mso-wrap-distance-right:0;mso-position-horizontal-relative:page" from="70.85pt,14.75pt" to="552.45pt,14.75pt" strokeweight=".51pt">
            <w10:wrap type="topAndBottom" anchorx="page"/>
          </v:line>
        </w:pict>
      </w:r>
    </w:p>
    <w:p w14:paraId="32C714C0" w14:textId="77777777" w:rsidR="00FD3DFB" w:rsidRDefault="00000630">
      <w:pPr>
        <w:pStyle w:val="2"/>
        <w:ind w:left="117"/>
      </w:pPr>
      <w:r>
        <w:t>Setting the power capping</w:t>
      </w:r>
    </w:p>
    <w:p w14:paraId="1A73CDF0" w14:textId="77777777" w:rsidR="00FD3DFB" w:rsidRDefault="00000630">
      <w:pPr>
        <w:pStyle w:val="a3"/>
        <w:spacing w:before="111"/>
        <w:ind w:left="117"/>
      </w:pPr>
      <w:r>
        <w:t>The following procedure describes how to set a maximum power capping value for the Lenovo servers.</w:t>
      </w:r>
    </w:p>
    <w:p w14:paraId="67B02EE6" w14:textId="77777777" w:rsidR="00FD3DFB" w:rsidRDefault="00FD3DFB">
      <w:pPr>
        <w:pStyle w:val="a3"/>
        <w:spacing w:before="7"/>
        <w:rPr>
          <w:sz w:val="21"/>
        </w:rPr>
      </w:pPr>
    </w:p>
    <w:p w14:paraId="6D042F07" w14:textId="77777777" w:rsidR="00FD3DFB" w:rsidRDefault="00000630">
      <w:pPr>
        <w:pStyle w:val="4"/>
        <w:ind w:left="117"/>
      </w:pPr>
      <w:r>
        <w:t>Before you begin</w:t>
      </w:r>
    </w:p>
    <w:p w14:paraId="548D1AF3" w14:textId="77777777" w:rsidR="00FD3DFB" w:rsidRDefault="00FD3DFB">
      <w:pPr>
        <w:pStyle w:val="a3"/>
        <w:spacing w:before="6"/>
        <w:rPr>
          <w:b/>
          <w:sz w:val="21"/>
        </w:rPr>
      </w:pPr>
    </w:p>
    <w:p w14:paraId="444FBC69" w14:textId="77777777" w:rsidR="00FD3DFB" w:rsidRDefault="00000630">
      <w:pPr>
        <w:pStyle w:val="a3"/>
        <w:spacing w:before="1"/>
        <w:ind w:left="117"/>
      </w:pPr>
      <w:r>
        <w:t>Before setting a maximum power capping value, ensure that:</w:t>
      </w:r>
    </w:p>
    <w:p w14:paraId="41FBE3B5" w14:textId="77777777" w:rsidR="00FD3DFB" w:rsidRDefault="00000630">
      <w:pPr>
        <w:pStyle w:val="a4"/>
        <w:numPr>
          <w:ilvl w:val="0"/>
          <w:numId w:val="35"/>
        </w:numPr>
        <w:tabs>
          <w:tab w:val="left" w:pos="367"/>
        </w:tabs>
        <w:spacing w:before="128"/>
        <w:ind w:left="366" w:hanging="249"/>
        <w:rPr>
          <w:sz w:val="20"/>
        </w:rPr>
      </w:pPr>
      <w:r>
        <w:rPr>
          <w:sz w:val="20"/>
        </w:rPr>
        <w:t>The target server has power capping</w:t>
      </w:r>
      <w:r>
        <w:rPr>
          <w:spacing w:val="-7"/>
          <w:sz w:val="20"/>
        </w:rPr>
        <w:t xml:space="preserve"> </w:t>
      </w:r>
      <w:r>
        <w:rPr>
          <w:sz w:val="20"/>
        </w:rPr>
        <w:t>functions.</w:t>
      </w:r>
    </w:p>
    <w:p w14:paraId="775B6F3E" w14:textId="77777777" w:rsidR="00FD3DFB" w:rsidRDefault="00000630">
      <w:pPr>
        <w:pStyle w:val="a4"/>
        <w:numPr>
          <w:ilvl w:val="0"/>
          <w:numId w:val="35"/>
        </w:numPr>
        <w:tabs>
          <w:tab w:val="left" w:pos="367"/>
        </w:tabs>
        <w:spacing w:before="93"/>
        <w:ind w:left="366" w:hanging="249"/>
        <w:rPr>
          <w:sz w:val="20"/>
        </w:rPr>
      </w:pPr>
      <w:r>
        <w:rPr>
          <w:sz w:val="20"/>
        </w:rPr>
        <w:t>User</w:t>
      </w:r>
      <w:r>
        <w:rPr>
          <w:spacing w:val="-7"/>
          <w:sz w:val="20"/>
        </w:rPr>
        <w:t xml:space="preserve"> </w:t>
      </w:r>
      <w:r>
        <w:rPr>
          <w:sz w:val="20"/>
        </w:rPr>
        <w:t>Access</w:t>
      </w:r>
      <w:r>
        <w:rPr>
          <w:spacing w:val="-6"/>
          <w:sz w:val="20"/>
        </w:rPr>
        <w:t xml:space="preserve"> </w:t>
      </w:r>
      <w:r>
        <w:rPr>
          <w:sz w:val="20"/>
        </w:rPr>
        <w:t>Control</w:t>
      </w:r>
      <w:r>
        <w:rPr>
          <w:spacing w:val="-6"/>
          <w:sz w:val="20"/>
        </w:rPr>
        <w:t xml:space="preserve"> </w:t>
      </w:r>
      <w:r>
        <w:rPr>
          <w:sz w:val="20"/>
        </w:rPr>
        <w:t>(UAC)</w:t>
      </w:r>
      <w:r>
        <w:rPr>
          <w:spacing w:val="-6"/>
          <w:sz w:val="20"/>
        </w:rPr>
        <w:t xml:space="preserve"> </w:t>
      </w:r>
      <w:r>
        <w:rPr>
          <w:sz w:val="20"/>
        </w:rPr>
        <w:t>is</w:t>
      </w:r>
      <w:r>
        <w:rPr>
          <w:spacing w:val="-7"/>
          <w:sz w:val="20"/>
        </w:rPr>
        <w:t xml:space="preserve"> </w:t>
      </w:r>
      <w:r>
        <w:rPr>
          <w:sz w:val="20"/>
        </w:rPr>
        <w:t>shut</w:t>
      </w:r>
      <w:r>
        <w:rPr>
          <w:spacing w:val="-6"/>
          <w:sz w:val="20"/>
        </w:rPr>
        <w:t xml:space="preserve"> </w:t>
      </w:r>
      <w:r>
        <w:rPr>
          <w:sz w:val="20"/>
        </w:rPr>
        <w:t>down</w:t>
      </w:r>
      <w:r>
        <w:rPr>
          <w:spacing w:val="-6"/>
          <w:sz w:val="20"/>
        </w:rPr>
        <w:t xml:space="preserve"> </w:t>
      </w:r>
      <w:r>
        <w:rPr>
          <w:sz w:val="20"/>
        </w:rPr>
        <w:t>on</w:t>
      </w:r>
      <w:r>
        <w:rPr>
          <w:spacing w:val="-7"/>
          <w:sz w:val="20"/>
        </w:rPr>
        <w:t xml:space="preserve"> </w:t>
      </w:r>
      <w:r>
        <w:rPr>
          <w:sz w:val="20"/>
        </w:rPr>
        <w:t>the</w:t>
      </w:r>
      <w:r>
        <w:rPr>
          <w:spacing w:val="-6"/>
          <w:sz w:val="20"/>
        </w:rPr>
        <w:t xml:space="preserve"> </w:t>
      </w:r>
      <w:r>
        <w:rPr>
          <w:sz w:val="20"/>
        </w:rPr>
        <w:t>target</w:t>
      </w:r>
      <w:r>
        <w:rPr>
          <w:spacing w:val="-7"/>
          <w:sz w:val="20"/>
        </w:rPr>
        <w:t xml:space="preserve"> </w:t>
      </w:r>
      <w:r>
        <w:rPr>
          <w:sz w:val="20"/>
        </w:rPr>
        <w:t>server.</w:t>
      </w:r>
    </w:p>
    <w:p w14:paraId="09C78B39" w14:textId="77777777" w:rsidR="00FD3DFB" w:rsidRDefault="00FD3DFB">
      <w:pPr>
        <w:pStyle w:val="a3"/>
        <w:spacing w:before="6"/>
        <w:rPr>
          <w:sz w:val="21"/>
        </w:rPr>
      </w:pPr>
    </w:p>
    <w:p w14:paraId="4734BA2F" w14:textId="77777777" w:rsidR="00FD3DFB" w:rsidRDefault="00000630">
      <w:pPr>
        <w:pStyle w:val="4"/>
        <w:ind w:left="117"/>
      </w:pPr>
      <w:r>
        <w:t>Procedure</w:t>
      </w:r>
    </w:p>
    <w:p w14:paraId="4CD78AEB" w14:textId="77777777" w:rsidR="00FD3DFB" w:rsidRDefault="00000630">
      <w:pPr>
        <w:pStyle w:val="a3"/>
        <w:tabs>
          <w:tab w:val="left" w:pos="967"/>
        </w:tabs>
        <w:spacing w:before="94" w:line="222" w:lineRule="exact"/>
        <w:ind w:left="117"/>
      </w:pPr>
      <w:r>
        <w:t>Step</w:t>
      </w:r>
      <w:r>
        <w:rPr>
          <w:spacing w:val="-5"/>
        </w:rPr>
        <w:t xml:space="preserve"> </w:t>
      </w:r>
      <w:r>
        <w:t>1.</w:t>
      </w:r>
      <w:r>
        <w:tab/>
        <w:t>Log in to the Operations Manager</w:t>
      </w:r>
      <w:r>
        <w:rPr>
          <w:spacing w:val="-11"/>
        </w:rPr>
        <w:t xml:space="preserve"> </w:t>
      </w:r>
      <w:r>
        <w:t>console.</w:t>
      </w:r>
    </w:p>
    <w:p w14:paraId="03F93E27" w14:textId="77777777" w:rsidR="00FD3DFB" w:rsidRDefault="00000630">
      <w:pPr>
        <w:tabs>
          <w:tab w:val="left" w:pos="967"/>
        </w:tabs>
        <w:spacing w:line="237" w:lineRule="auto"/>
        <w:ind w:left="967" w:right="168" w:hanging="851"/>
        <w:rPr>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3"/>
          <w:sz w:val="20"/>
        </w:rPr>
        <w:t xml:space="preserve"> </w:t>
      </w:r>
      <w:r>
        <w:rPr>
          <w:b/>
          <w:sz w:val="20"/>
        </w:rPr>
        <w:t>Lenovo</w:t>
      </w:r>
      <w:r>
        <w:rPr>
          <w:b/>
          <w:spacing w:val="-6"/>
          <w:sz w:val="20"/>
        </w:rPr>
        <w:t xml:space="preserve"> </w:t>
      </w:r>
      <w:r>
        <w:rPr>
          <w:b/>
          <w:sz w:val="20"/>
        </w:rPr>
        <w:t>Hardware</w:t>
      </w:r>
      <w:r>
        <w:rPr>
          <w:sz w:val="20"/>
        </w:rPr>
        <w:t>,</w:t>
      </w:r>
      <w:r>
        <w:rPr>
          <w:spacing w:val="-5"/>
          <w:sz w:val="20"/>
        </w:rPr>
        <w:t xml:space="preserve"> </w:t>
      </w:r>
      <w:r>
        <w:rPr>
          <w:sz w:val="20"/>
        </w:rPr>
        <w:t>and</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b/>
          <w:sz w:val="20"/>
        </w:rPr>
        <w:t>Lenovo</w:t>
      </w:r>
      <w:r>
        <w:rPr>
          <w:b/>
          <w:spacing w:val="-6"/>
          <w:sz w:val="20"/>
        </w:rPr>
        <w:t xml:space="preserve"> </w:t>
      </w:r>
      <w:r>
        <w:rPr>
          <w:b/>
          <w:sz w:val="20"/>
        </w:rPr>
        <w:t>Windows</w:t>
      </w:r>
      <w:r>
        <w:rPr>
          <w:b/>
          <w:w w:val="99"/>
          <w:sz w:val="20"/>
        </w:rPr>
        <w:t xml:space="preserve"> </w:t>
      </w:r>
      <w:r>
        <w:rPr>
          <w:b/>
          <w:sz w:val="20"/>
        </w:rPr>
        <w:t>System Group</w:t>
      </w:r>
      <w:r>
        <w:rPr>
          <w:b/>
          <w:spacing w:val="-28"/>
          <w:sz w:val="20"/>
        </w:rPr>
        <w:t xml:space="preserve"> </w:t>
      </w:r>
      <w:r>
        <w:rPr>
          <w:sz w:val="20"/>
        </w:rPr>
        <w:t>view.</w:t>
      </w:r>
    </w:p>
    <w:p w14:paraId="0BD21D69" w14:textId="77777777" w:rsidR="00FD3DFB" w:rsidRDefault="00000630">
      <w:pPr>
        <w:pStyle w:val="a3"/>
        <w:tabs>
          <w:tab w:val="left" w:pos="967"/>
        </w:tabs>
        <w:spacing w:before="99"/>
        <w:ind w:left="117"/>
      </w:pPr>
      <w:r>
        <w:t>Step</w:t>
      </w:r>
      <w:r>
        <w:rPr>
          <w:spacing w:val="-5"/>
        </w:rPr>
        <w:t xml:space="preserve"> </w:t>
      </w:r>
      <w:r>
        <w:t>3.</w:t>
      </w:r>
      <w:r>
        <w:tab/>
        <w:t>Select the server that you want to set the power capping</w:t>
      </w:r>
      <w:r>
        <w:rPr>
          <w:spacing w:val="-18"/>
        </w:rPr>
        <w:t xml:space="preserve"> </w:t>
      </w:r>
      <w:r>
        <w:t>value.</w:t>
      </w:r>
    </w:p>
    <w:p w14:paraId="16BF0450" w14:textId="77777777" w:rsidR="00FD3DFB" w:rsidRDefault="00000630">
      <w:pPr>
        <w:spacing w:before="208" w:line="249" w:lineRule="auto"/>
        <w:ind w:left="967"/>
        <w:rPr>
          <w:sz w:val="20"/>
        </w:rPr>
      </w:pPr>
      <w:r>
        <w:rPr>
          <w:b/>
          <w:sz w:val="20"/>
        </w:rPr>
        <w:t xml:space="preserve">Note: </w:t>
      </w:r>
      <w:r>
        <w:rPr>
          <w:sz w:val="20"/>
        </w:rPr>
        <w:t xml:space="preserve">You can view the current power capping values of </w:t>
      </w:r>
      <w:r>
        <w:rPr>
          <w:b/>
          <w:sz w:val="20"/>
        </w:rPr>
        <w:t>CappingCapable</w:t>
      </w:r>
      <w:r>
        <w:rPr>
          <w:sz w:val="20"/>
        </w:rPr>
        <w:t xml:space="preserve">, </w:t>
      </w:r>
      <w:r>
        <w:rPr>
          <w:b/>
          <w:sz w:val="20"/>
        </w:rPr>
        <w:t>CappingEnabled</w:t>
      </w:r>
      <w:r>
        <w:rPr>
          <w:sz w:val="20"/>
        </w:rPr>
        <w:t xml:space="preserve">, </w:t>
      </w:r>
      <w:r>
        <w:rPr>
          <w:b/>
          <w:sz w:val="20"/>
        </w:rPr>
        <w:t>PowerMax</w:t>
      </w:r>
      <w:r>
        <w:rPr>
          <w:sz w:val="20"/>
        </w:rPr>
        <w:t xml:space="preserve">, </w:t>
      </w:r>
      <w:r>
        <w:rPr>
          <w:b/>
          <w:sz w:val="20"/>
        </w:rPr>
        <w:t>PowerMin</w:t>
      </w:r>
      <w:r>
        <w:rPr>
          <w:sz w:val="20"/>
        </w:rPr>
        <w:t xml:space="preserve">, and </w:t>
      </w:r>
      <w:r>
        <w:rPr>
          <w:b/>
          <w:sz w:val="20"/>
        </w:rPr>
        <w:t xml:space="preserve">PowerCap </w:t>
      </w:r>
      <w:r>
        <w:rPr>
          <w:sz w:val="20"/>
        </w:rPr>
        <w:t xml:space="preserve">of a server in </w:t>
      </w:r>
      <w:r>
        <w:rPr>
          <w:b/>
          <w:sz w:val="20"/>
        </w:rPr>
        <w:t>Detail View</w:t>
      </w:r>
      <w:r>
        <w:rPr>
          <w:sz w:val="20"/>
        </w:rPr>
        <w:t>.</w:t>
      </w:r>
    </w:p>
    <w:p w14:paraId="39152942" w14:textId="77777777" w:rsidR="00FD3DFB" w:rsidRDefault="00000630">
      <w:pPr>
        <w:tabs>
          <w:tab w:val="left" w:pos="967"/>
        </w:tabs>
        <w:spacing w:before="85" w:line="249" w:lineRule="auto"/>
        <w:ind w:left="967" w:right="585" w:hanging="851"/>
        <w:rPr>
          <w:sz w:val="20"/>
        </w:rPr>
      </w:pPr>
      <w:r>
        <w:rPr>
          <w:sz w:val="20"/>
        </w:rPr>
        <w:t>Step</w:t>
      </w:r>
      <w:r>
        <w:rPr>
          <w:spacing w:val="-5"/>
          <w:sz w:val="20"/>
        </w:rPr>
        <w:t xml:space="preserve"> </w:t>
      </w:r>
      <w:r>
        <w:rPr>
          <w:sz w:val="20"/>
        </w:rPr>
        <w:t>4.</w:t>
      </w:r>
      <w:r>
        <w:rPr>
          <w:sz w:val="20"/>
        </w:rPr>
        <w:tab/>
        <w:t>Click</w:t>
      </w:r>
      <w:r>
        <w:rPr>
          <w:spacing w:val="-8"/>
          <w:sz w:val="20"/>
        </w:rPr>
        <w:t xml:space="preserve"> </w:t>
      </w:r>
      <w:r>
        <w:rPr>
          <w:b/>
          <w:sz w:val="20"/>
        </w:rPr>
        <w:t>(Lenovo)</w:t>
      </w:r>
      <w:r>
        <w:rPr>
          <w:b/>
          <w:spacing w:val="-7"/>
          <w:sz w:val="20"/>
        </w:rPr>
        <w:t xml:space="preserve"> </w:t>
      </w:r>
      <w:r>
        <w:rPr>
          <w:b/>
          <w:sz w:val="20"/>
        </w:rPr>
        <w:t>Set</w:t>
      </w:r>
      <w:r>
        <w:rPr>
          <w:b/>
          <w:spacing w:val="-8"/>
          <w:sz w:val="20"/>
        </w:rPr>
        <w:t xml:space="preserve"> </w:t>
      </w:r>
      <w:r>
        <w:rPr>
          <w:b/>
          <w:sz w:val="20"/>
        </w:rPr>
        <w:t>Power</w:t>
      </w:r>
      <w:r>
        <w:rPr>
          <w:b/>
          <w:spacing w:val="-7"/>
          <w:sz w:val="20"/>
        </w:rPr>
        <w:t xml:space="preserve"> </w:t>
      </w:r>
      <w:r>
        <w:rPr>
          <w:b/>
          <w:sz w:val="20"/>
        </w:rPr>
        <w:t>Capping</w:t>
      </w:r>
      <w:r>
        <w:rPr>
          <w:b/>
          <w:spacing w:val="-7"/>
          <w:sz w:val="20"/>
        </w:rPr>
        <w:t xml:space="preserve"> </w:t>
      </w:r>
      <w:r>
        <w:rPr>
          <w:sz w:val="20"/>
        </w:rPr>
        <w:t>in</w:t>
      </w:r>
      <w:r>
        <w:rPr>
          <w:spacing w:val="-7"/>
          <w:sz w:val="20"/>
        </w:rPr>
        <w:t xml:space="preserve"> </w:t>
      </w:r>
      <w:r>
        <w:rPr>
          <w:sz w:val="20"/>
        </w:rPr>
        <w:t>the</w:t>
      </w:r>
      <w:r>
        <w:rPr>
          <w:spacing w:val="-8"/>
          <w:sz w:val="20"/>
        </w:rPr>
        <w:t xml:space="preserve"> </w:t>
      </w:r>
      <w:r>
        <w:rPr>
          <w:b/>
          <w:sz w:val="20"/>
        </w:rPr>
        <w:t>Task</w:t>
      </w:r>
      <w:r>
        <w:rPr>
          <w:b/>
          <w:spacing w:val="-8"/>
          <w:sz w:val="20"/>
        </w:rPr>
        <w:t xml:space="preserve"> </w:t>
      </w:r>
      <w:r>
        <w:rPr>
          <w:sz w:val="20"/>
        </w:rPr>
        <w:t>pane</w:t>
      </w:r>
      <w:r>
        <w:rPr>
          <w:spacing w:val="-7"/>
          <w:sz w:val="20"/>
        </w:rPr>
        <w:t xml:space="preserve"> </w:t>
      </w:r>
      <w:r>
        <w:rPr>
          <w:sz w:val="20"/>
        </w:rPr>
        <w:t>on</w:t>
      </w:r>
      <w:r>
        <w:rPr>
          <w:spacing w:val="-8"/>
          <w:sz w:val="20"/>
        </w:rPr>
        <w:t xml:space="preserve"> </w:t>
      </w:r>
      <w:r>
        <w:rPr>
          <w:sz w:val="20"/>
        </w:rPr>
        <w:t>the</w:t>
      </w:r>
      <w:r>
        <w:rPr>
          <w:spacing w:val="-7"/>
          <w:sz w:val="20"/>
        </w:rPr>
        <w:t xml:space="preserve"> </w:t>
      </w:r>
      <w:r>
        <w:rPr>
          <w:sz w:val="20"/>
        </w:rPr>
        <w:t>right.</w:t>
      </w:r>
      <w:r>
        <w:rPr>
          <w:spacing w:val="-8"/>
          <w:sz w:val="20"/>
        </w:rPr>
        <w:t xml:space="preserve"> </w:t>
      </w:r>
      <w:r>
        <w:rPr>
          <w:sz w:val="20"/>
        </w:rPr>
        <w:t>The</w:t>
      </w:r>
      <w:r>
        <w:rPr>
          <w:spacing w:val="-7"/>
          <w:sz w:val="20"/>
        </w:rPr>
        <w:t xml:space="preserve"> </w:t>
      </w:r>
      <w:r>
        <w:rPr>
          <w:b/>
          <w:sz w:val="20"/>
        </w:rPr>
        <w:t>Run</w:t>
      </w:r>
      <w:r>
        <w:rPr>
          <w:b/>
          <w:spacing w:val="-7"/>
          <w:sz w:val="20"/>
        </w:rPr>
        <w:t xml:space="preserve"> </w:t>
      </w:r>
      <w:r>
        <w:rPr>
          <w:b/>
          <w:sz w:val="20"/>
        </w:rPr>
        <w:t>the</w:t>
      </w:r>
      <w:r>
        <w:rPr>
          <w:b/>
          <w:spacing w:val="-7"/>
          <w:sz w:val="20"/>
        </w:rPr>
        <w:t xml:space="preserve"> </w:t>
      </w:r>
      <w:r>
        <w:rPr>
          <w:b/>
          <w:sz w:val="20"/>
        </w:rPr>
        <w:t>task</w:t>
      </w:r>
      <w:r>
        <w:rPr>
          <w:b/>
          <w:spacing w:val="-7"/>
          <w:sz w:val="20"/>
        </w:rPr>
        <w:t xml:space="preserve"> </w:t>
      </w:r>
      <w:r>
        <w:rPr>
          <w:b/>
          <w:sz w:val="20"/>
        </w:rPr>
        <w:t>on</w:t>
      </w:r>
      <w:r>
        <w:rPr>
          <w:b/>
          <w:spacing w:val="-8"/>
          <w:sz w:val="20"/>
        </w:rPr>
        <w:t xml:space="preserve"> </w:t>
      </w:r>
      <w:r>
        <w:rPr>
          <w:b/>
          <w:sz w:val="20"/>
        </w:rPr>
        <w:t xml:space="preserve">these targets </w:t>
      </w:r>
      <w:r>
        <w:rPr>
          <w:sz w:val="20"/>
        </w:rPr>
        <w:t>pane is</w:t>
      </w:r>
      <w:r>
        <w:rPr>
          <w:spacing w:val="-3"/>
          <w:sz w:val="20"/>
        </w:rPr>
        <w:t xml:space="preserve"> </w:t>
      </w:r>
      <w:r>
        <w:rPr>
          <w:sz w:val="20"/>
        </w:rPr>
        <w:t>displayed.</w:t>
      </w:r>
    </w:p>
    <w:p w14:paraId="7BDCABA7" w14:textId="77777777" w:rsidR="00FD3DFB" w:rsidRDefault="00000630">
      <w:pPr>
        <w:pStyle w:val="a3"/>
        <w:tabs>
          <w:tab w:val="left" w:pos="967"/>
        </w:tabs>
        <w:spacing w:before="85"/>
        <w:ind w:left="117"/>
      </w:pPr>
      <w:r>
        <w:t>Step</w:t>
      </w:r>
      <w:r>
        <w:rPr>
          <w:spacing w:val="-5"/>
        </w:rPr>
        <w:t xml:space="preserve"> </w:t>
      </w:r>
      <w:r>
        <w:t>5.</w:t>
      </w:r>
      <w:r>
        <w:tab/>
        <w:t>Input a new power capping value and click</w:t>
      </w:r>
      <w:r>
        <w:rPr>
          <w:spacing w:val="-9"/>
        </w:rPr>
        <w:t xml:space="preserve"> </w:t>
      </w:r>
      <w:r>
        <w:rPr>
          <w:b/>
        </w:rPr>
        <w:t>Override</w:t>
      </w:r>
      <w:r>
        <w:t>.</w:t>
      </w:r>
    </w:p>
    <w:p w14:paraId="5BB22E56" w14:textId="77777777" w:rsidR="00FD3DFB" w:rsidRDefault="00000630">
      <w:pPr>
        <w:pStyle w:val="a3"/>
        <w:tabs>
          <w:tab w:val="left" w:pos="967"/>
        </w:tabs>
        <w:spacing w:before="94"/>
        <w:ind w:left="117"/>
      </w:pPr>
      <w:bookmarkStart w:id="274" w:name="Setting_the_power_threshold_"/>
      <w:bookmarkStart w:id="275" w:name="_bookmark57"/>
      <w:bookmarkEnd w:id="274"/>
      <w:bookmarkEnd w:id="275"/>
      <w:r>
        <w:t>Step</w:t>
      </w:r>
      <w:r>
        <w:rPr>
          <w:spacing w:val="-5"/>
        </w:rPr>
        <w:t xml:space="preserve"> </w:t>
      </w:r>
      <w:r>
        <w:t>6.</w:t>
      </w:r>
      <w:r>
        <w:tab/>
        <w:t xml:space="preserve">Click </w:t>
      </w:r>
      <w:r>
        <w:rPr>
          <w:b/>
        </w:rPr>
        <w:t>Run</w:t>
      </w:r>
      <w:r>
        <w:t>. The task status window opens and indicates whether the value is</w:t>
      </w:r>
      <w:r>
        <w:rPr>
          <w:spacing w:val="-32"/>
        </w:rPr>
        <w:t xml:space="preserve"> </w:t>
      </w:r>
      <w:r>
        <w:t>overridden.</w:t>
      </w:r>
    </w:p>
    <w:p w14:paraId="5DA87F11" w14:textId="77777777" w:rsidR="00FD3DFB" w:rsidRDefault="00006CE7">
      <w:pPr>
        <w:pStyle w:val="a3"/>
        <w:spacing w:before="7"/>
        <w:rPr>
          <w:sz w:val="22"/>
        </w:rPr>
      </w:pPr>
      <w:r>
        <w:pict w14:anchorId="4C8BD603">
          <v:line id="_x0000_s1061" style="position:absolute;z-index:2056;mso-wrap-distance-left:0;mso-wrap-distance-right:0;mso-position-horizontal-relative:page" from="70.85pt,15.2pt" to="552.45pt,15.2pt" strokeweight=".16017mm">
            <w10:wrap type="topAndBottom" anchorx="page"/>
          </v:line>
        </w:pict>
      </w:r>
    </w:p>
    <w:p w14:paraId="241FA99C" w14:textId="77777777" w:rsidR="00FD3DFB" w:rsidRDefault="00000630">
      <w:pPr>
        <w:pStyle w:val="2"/>
        <w:spacing w:before="10"/>
        <w:ind w:left="117"/>
      </w:pPr>
      <w:r>
        <w:t>Setting the power threshold</w:t>
      </w:r>
    </w:p>
    <w:p w14:paraId="6DBA97DE" w14:textId="77777777" w:rsidR="00FD3DFB" w:rsidRDefault="00000630">
      <w:pPr>
        <w:pStyle w:val="a3"/>
        <w:spacing w:before="110"/>
        <w:ind w:left="117"/>
      </w:pPr>
      <w:r>
        <w:t>The following procedure describes how to set a warning or critical power threshold for the Lenovo servers.</w:t>
      </w:r>
    </w:p>
    <w:p w14:paraId="2A610374" w14:textId="77777777" w:rsidR="00FD3DFB" w:rsidRDefault="00FD3DFB">
      <w:pPr>
        <w:pStyle w:val="a3"/>
        <w:spacing w:before="6"/>
        <w:rPr>
          <w:sz w:val="21"/>
        </w:rPr>
      </w:pPr>
    </w:p>
    <w:p w14:paraId="66CE50E1" w14:textId="77777777" w:rsidR="00FD3DFB" w:rsidRDefault="00000630">
      <w:pPr>
        <w:pStyle w:val="4"/>
        <w:ind w:left="117"/>
      </w:pPr>
      <w:r>
        <w:t>Procedure</w:t>
      </w:r>
    </w:p>
    <w:p w14:paraId="1401BC7B" w14:textId="77777777" w:rsidR="00FD3DFB" w:rsidRDefault="00000630">
      <w:pPr>
        <w:pStyle w:val="a3"/>
        <w:tabs>
          <w:tab w:val="left" w:pos="967"/>
        </w:tabs>
        <w:spacing w:before="94" w:line="222" w:lineRule="exact"/>
        <w:ind w:left="117"/>
      </w:pPr>
      <w:r>
        <w:t>Step</w:t>
      </w:r>
      <w:r>
        <w:rPr>
          <w:spacing w:val="-5"/>
        </w:rPr>
        <w:t xml:space="preserve"> </w:t>
      </w:r>
      <w:r>
        <w:t>1.</w:t>
      </w:r>
      <w:r>
        <w:tab/>
        <w:t>Log in to the Operations Manager</w:t>
      </w:r>
      <w:r>
        <w:rPr>
          <w:spacing w:val="-11"/>
        </w:rPr>
        <w:t xml:space="preserve"> </w:t>
      </w:r>
      <w:r>
        <w:t>console.</w:t>
      </w:r>
    </w:p>
    <w:p w14:paraId="21A86E03" w14:textId="77777777" w:rsidR="00FD3DFB" w:rsidRDefault="00000630">
      <w:pPr>
        <w:tabs>
          <w:tab w:val="left" w:pos="967"/>
        </w:tabs>
        <w:spacing w:line="237" w:lineRule="auto"/>
        <w:ind w:left="967" w:right="168" w:hanging="851"/>
        <w:rPr>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3"/>
          <w:sz w:val="20"/>
        </w:rPr>
        <w:t xml:space="preserve"> </w:t>
      </w:r>
      <w:r>
        <w:rPr>
          <w:b/>
          <w:sz w:val="20"/>
        </w:rPr>
        <w:t>Lenovo</w:t>
      </w:r>
      <w:r>
        <w:rPr>
          <w:b/>
          <w:spacing w:val="-6"/>
          <w:sz w:val="20"/>
        </w:rPr>
        <w:t xml:space="preserve"> </w:t>
      </w:r>
      <w:r>
        <w:rPr>
          <w:b/>
          <w:sz w:val="20"/>
        </w:rPr>
        <w:t>Hardware</w:t>
      </w:r>
      <w:r>
        <w:rPr>
          <w:sz w:val="20"/>
        </w:rPr>
        <w:t>,</w:t>
      </w:r>
      <w:r>
        <w:rPr>
          <w:spacing w:val="-5"/>
          <w:sz w:val="20"/>
        </w:rPr>
        <w:t xml:space="preserve"> </w:t>
      </w:r>
      <w:r>
        <w:rPr>
          <w:sz w:val="20"/>
        </w:rPr>
        <w:t>and</w:t>
      </w:r>
      <w:r>
        <w:rPr>
          <w:spacing w:val="-5"/>
          <w:sz w:val="20"/>
        </w:rPr>
        <w:t xml:space="preserve"> </w:t>
      </w:r>
      <w:r>
        <w:rPr>
          <w:sz w:val="20"/>
        </w:rPr>
        <w:t>click</w:t>
      </w:r>
      <w:r>
        <w:rPr>
          <w:spacing w:val="-5"/>
          <w:sz w:val="20"/>
        </w:rPr>
        <w:t xml:space="preserve"> </w:t>
      </w:r>
      <w:r>
        <w:rPr>
          <w:sz w:val="20"/>
        </w:rPr>
        <w:t>the</w:t>
      </w:r>
      <w:r>
        <w:rPr>
          <w:spacing w:val="-6"/>
          <w:sz w:val="20"/>
        </w:rPr>
        <w:t xml:space="preserve"> </w:t>
      </w:r>
      <w:r>
        <w:rPr>
          <w:b/>
          <w:sz w:val="20"/>
        </w:rPr>
        <w:t>Lenovo</w:t>
      </w:r>
      <w:r>
        <w:rPr>
          <w:b/>
          <w:spacing w:val="-6"/>
          <w:sz w:val="20"/>
        </w:rPr>
        <w:t xml:space="preserve"> </w:t>
      </w:r>
      <w:r>
        <w:rPr>
          <w:b/>
          <w:sz w:val="20"/>
        </w:rPr>
        <w:t>Windows</w:t>
      </w:r>
      <w:r>
        <w:rPr>
          <w:b/>
          <w:w w:val="99"/>
          <w:sz w:val="20"/>
        </w:rPr>
        <w:t xml:space="preserve"> </w:t>
      </w:r>
      <w:r>
        <w:rPr>
          <w:b/>
          <w:sz w:val="20"/>
        </w:rPr>
        <w:t>System Group</w:t>
      </w:r>
      <w:r>
        <w:rPr>
          <w:b/>
          <w:spacing w:val="-28"/>
          <w:sz w:val="20"/>
        </w:rPr>
        <w:t xml:space="preserve"> </w:t>
      </w:r>
      <w:r>
        <w:rPr>
          <w:sz w:val="20"/>
        </w:rPr>
        <w:t>view.</w:t>
      </w:r>
    </w:p>
    <w:p w14:paraId="55912CD3" w14:textId="77777777" w:rsidR="00FD3DFB" w:rsidRDefault="00000630">
      <w:pPr>
        <w:pStyle w:val="a3"/>
        <w:tabs>
          <w:tab w:val="left" w:pos="967"/>
        </w:tabs>
        <w:spacing w:before="99"/>
        <w:ind w:left="117"/>
      </w:pPr>
      <w:r>
        <w:t>Step</w:t>
      </w:r>
      <w:r>
        <w:rPr>
          <w:spacing w:val="-5"/>
        </w:rPr>
        <w:t xml:space="preserve"> </w:t>
      </w:r>
      <w:r>
        <w:t>3.</w:t>
      </w:r>
      <w:r>
        <w:tab/>
        <w:t>Select the server that you want to set the power</w:t>
      </w:r>
      <w:r>
        <w:rPr>
          <w:spacing w:val="-9"/>
        </w:rPr>
        <w:t xml:space="preserve"> </w:t>
      </w:r>
      <w:r>
        <w:t>threshold.</w:t>
      </w:r>
    </w:p>
    <w:p w14:paraId="3D717C49" w14:textId="77777777" w:rsidR="00FD3DFB" w:rsidRDefault="00000630">
      <w:pPr>
        <w:pStyle w:val="a3"/>
        <w:spacing w:before="208" w:line="249" w:lineRule="auto"/>
        <w:ind w:left="967" w:right="98"/>
      </w:pPr>
      <w:r>
        <w:rPr>
          <w:b/>
        </w:rPr>
        <w:t xml:space="preserve">Note: </w:t>
      </w:r>
      <w:r>
        <w:t xml:space="preserve">You can view the current threshold values and the monitoring capacity property of the server in </w:t>
      </w:r>
      <w:r>
        <w:rPr>
          <w:b/>
        </w:rPr>
        <w:t>Detail View</w:t>
      </w:r>
      <w:r>
        <w:t>.</w:t>
      </w:r>
    </w:p>
    <w:p w14:paraId="45B9C9FF" w14:textId="77777777" w:rsidR="00FD3DFB" w:rsidRDefault="00000630">
      <w:pPr>
        <w:tabs>
          <w:tab w:val="left" w:pos="967"/>
        </w:tabs>
        <w:spacing w:before="85" w:line="249" w:lineRule="auto"/>
        <w:ind w:left="967" w:right="373" w:hanging="851"/>
        <w:rPr>
          <w:sz w:val="20"/>
        </w:rPr>
      </w:pPr>
      <w:r>
        <w:rPr>
          <w:sz w:val="20"/>
        </w:rPr>
        <w:t>Step</w:t>
      </w:r>
      <w:r>
        <w:rPr>
          <w:spacing w:val="-5"/>
          <w:sz w:val="20"/>
        </w:rPr>
        <w:t xml:space="preserve"> </w:t>
      </w:r>
      <w:r>
        <w:rPr>
          <w:sz w:val="20"/>
        </w:rPr>
        <w:t>4.</w:t>
      </w:r>
      <w:r>
        <w:rPr>
          <w:sz w:val="20"/>
        </w:rPr>
        <w:tab/>
        <w:t>Click</w:t>
      </w:r>
      <w:r>
        <w:rPr>
          <w:spacing w:val="-8"/>
          <w:sz w:val="20"/>
        </w:rPr>
        <w:t xml:space="preserve"> </w:t>
      </w:r>
      <w:r>
        <w:rPr>
          <w:b/>
          <w:sz w:val="20"/>
        </w:rPr>
        <w:t>(Lenovo)</w:t>
      </w:r>
      <w:r>
        <w:rPr>
          <w:b/>
          <w:spacing w:val="-7"/>
          <w:sz w:val="20"/>
        </w:rPr>
        <w:t xml:space="preserve"> </w:t>
      </w:r>
      <w:r>
        <w:rPr>
          <w:b/>
          <w:sz w:val="20"/>
        </w:rPr>
        <w:t>Set/Unset</w:t>
      </w:r>
      <w:r>
        <w:rPr>
          <w:b/>
          <w:spacing w:val="-8"/>
          <w:sz w:val="20"/>
        </w:rPr>
        <w:t xml:space="preserve"> </w:t>
      </w:r>
      <w:r>
        <w:rPr>
          <w:b/>
          <w:sz w:val="20"/>
        </w:rPr>
        <w:t>Power</w:t>
      </w:r>
      <w:r>
        <w:rPr>
          <w:b/>
          <w:spacing w:val="-7"/>
          <w:sz w:val="20"/>
        </w:rPr>
        <w:t xml:space="preserve"> </w:t>
      </w:r>
      <w:r>
        <w:rPr>
          <w:b/>
          <w:sz w:val="20"/>
        </w:rPr>
        <w:t>Threshold</w:t>
      </w:r>
      <w:r>
        <w:rPr>
          <w:b/>
          <w:spacing w:val="-8"/>
          <w:sz w:val="20"/>
        </w:rPr>
        <w:t xml:space="preserve"> </w:t>
      </w:r>
      <w:r>
        <w:rPr>
          <w:sz w:val="20"/>
        </w:rPr>
        <w:t>in</w:t>
      </w:r>
      <w:r>
        <w:rPr>
          <w:spacing w:val="-7"/>
          <w:sz w:val="20"/>
        </w:rPr>
        <w:t xml:space="preserve"> </w:t>
      </w:r>
      <w:r>
        <w:rPr>
          <w:sz w:val="20"/>
        </w:rPr>
        <w:t>the</w:t>
      </w:r>
      <w:r>
        <w:rPr>
          <w:spacing w:val="-8"/>
          <w:sz w:val="20"/>
        </w:rPr>
        <w:t xml:space="preserve"> </w:t>
      </w:r>
      <w:r>
        <w:rPr>
          <w:b/>
          <w:sz w:val="20"/>
        </w:rPr>
        <w:t>Task</w:t>
      </w:r>
      <w:r>
        <w:rPr>
          <w:b/>
          <w:spacing w:val="-7"/>
          <w:sz w:val="20"/>
        </w:rPr>
        <w:t xml:space="preserve"> </w:t>
      </w:r>
      <w:r>
        <w:rPr>
          <w:sz w:val="20"/>
        </w:rPr>
        <w:t>pane</w:t>
      </w:r>
      <w:r>
        <w:rPr>
          <w:spacing w:val="-8"/>
          <w:sz w:val="20"/>
        </w:rPr>
        <w:t xml:space="preserve"> </w:t>
      </w:r>
      <w:r>
        <w:rPr>
          <w:sz w:val="20"/>
        </w:rPr>
        <w:t>on</w:t>
      </w:r>
      <w:r>
        <w:rPr>
          <w:spacing w:val="-7"/>
          <w:sz w:val="20"/>
        </w:rPr>
        <w:t xml:space="preserve"> </w:t>
      </w:r>
      <w:r>
        <w:rPr>
          <w:sz w:val="20"/>
        </w:rPr>
        <w:t>the</w:t>
      </w:r>
      <w:r>
        <w:rPr>
          <w:spacing w:val="-8"/>
          <w:sz w:val="20"/>
        </w:rPr>
        <w:t xml:space="preserve"> </w:t>
      </w:r>
      <w:r>
        <w:rPr>
          <w:sz w:val="20"/>
        </w:rPr>
        <w:t>right.</w:t>
      </w:r>
      <w:r>
        <w:rPr>
          <w:spacing w:val="-8"/>
          <w:sz w:val="20"/>
        </w:rPr>
        <w:t xml:space="preserve"> </w:t>
      </w:r>
      <w:r>
        <w:rPr>
          <w:sz w:val="20"/>
        </w:rPr>
        <w:t>The</w:t>
      </w:r>
      <w:r>
        <w:rPr>
          <w:spacing w:val="-7"/>
          <w:sz w:val="20"/>
        </w:rPr>
        <w:t xml:space="preserve"> </w:t>
      </w:r>
      <w:r>
        <w:rPr>
          <w:b/>
          <w:sz w:val="20"/>
        </w:rPr>
        <w:t>Run</w:t>
      </w:r>
      <w:r>
        <w:rPr>
          <w:b/>
          <w:spacing w:val="-6"/>
          <w:sz w:val="20"/>
        </w:rPr>
        <w:t xml:space="preserve"> </w:t>
      </w:r>
      <w:r>
        <w:rPr>
          <w:b/>
          <w:sz w:val="20"/>
        </w:rPr>
        <w:t>the</w:t>
      </w:r>
      <w:r>
        <w:rPr>
          <w:b/>
          <w:spacing w:val="-8"/>
          <w:sz w:val="20"/>
        </w:rPr>
        <w:t xml:space="preserve"> </w:t>
      </w:r>
      <w:r>
        <w:rPr>
          <w:b/>
          <w:sz w:val="20"/>
        </w:rPr>
        <w:t>task</w:t>
      </w:r>
      <w:r>
        <w:rPr>
          <w:b/>
          <w:spacing w:val="-7"/>
          <w:sz w:val="20"/>
        </w:rPr>
        <w:t xml:space="preserve"> </w:t>
      </w:r>
      <w:r>
        <w:rPr>
          <w:b/>
          <w:sz w:val="20"/>
        </w:rPr>
        <w:t>on</w:t>
      </w:r>
      <w:r>
        <w:rPr>
          <w:b/>
          <w:w w:val="98"/>
          <w:sz w:val="20"/>
        </w:rPr>
        <w:t xml:space="preserve"> </w:t>
      </w:r>
      <w:r>
        <w:rPr>
          <w:b/>
          <w:sz w:val="20"/>
        </w:rPr>
        <w:t xml:space="preserve">these targets </w:t>
      </w:r>
      <w:r>
        <w:rPr>
          <w:sz w:val="20"/>
        </w:rPr>
        <w:t>pane is</w:t>
      </w:r>
      <w:r>
        <w:rPr>
          <w:spacing w:val="-7"/>
          <w:sz w:val="20"/>
        </w:rPr>
        <w:t xml:space="preserve"> </w:t>
      </w:r>
      <w:r>
        <w:rPr>
          <w:sz w:val="20"/>
        </w:rPr>
        <w:t>displayed.</w:t>
      </w:r>
    </w:p>
    <w:p w14:paraId="03870E70" w14:textId="77777777" w:rsidR="00FD3DFB" w:rsidRDefault="00000630">
      <w:pPr>
        <w:pStyle w:val="a3"/>
        <w:tabs>
          <w:tab w:val="left" w:pos="967"/>
        </w:tabs>
        <w:spacing w:before="85"/>
        <w:ind w:left="117"/>
      </w:pPr>
      <w:r>
        <w:t>Step</w:t>
      </w:r>
      <w:r>
        <w:rPr>
          <w:spacing w:val="-5"/>
        </w:rPr>
        <w:t xml:space="preserve"> </w:t>
      </w:r>
      <w:r>
        <w:t>5.</w:t>
      </w:r>
      <w:r>
        <w:tab/>
        <w:t>Input a new power threshold value, and click</w:t>
      </w:r>
      <w:r>
        <w:rPr>
          <w:spacing w:val="-16"/>
        </w:rPr>
        <w:t xml:space="preserve"> </w:t>
      </w:r>
      <w:r>
        <w:rPr>
          <w:b/>
        </w:rPr>
        <w:t>Override</w:t>
      </w:r>
      <w:r>
        <w:t>.</w:t>
      </w:r>
    </w:p>
    <w:p w14:paraId="6F418725" w14:textId="77777777" w:rsidR="00FD3DFB" w:rsidRDefault="00000630">
      <w:pPr>
        <w:pStyle w:val="a3"/>
        <w:spacing w:before="208"/>
        <w:ind w:left="967"/>
      </w:pPr>
      <w:r>
        <w:rPr>
          <w:b/>
        </w:rPr>
        <w:t xml:space="preserve">Note: </w:t>
      </w:r>
      <w:r>
        <w:t>If you input a blank or zero, the threshold will be reset to its default value.</w:t>
      </w:r>
    </w:p>
    <w:p w14:paraId="3FEA99F1" w14:textId="77777777" w:rsidR="00FD3DFB" w:rsidRDefault="00000630">
      <w:pPr>
        <w:pStyle w:val="a3"/>
        <w:tabs>
          <w:tab w:val="left" w:pos="967"/>
        </w:tabs>
        <w:spacing w:before="93"/>
        <w:ind w:left="117"/>
      </w:pPr>
      <w:bookmarkStart w:id="276" w:name="Obtaining_the_latest_information_for_the"/>
      <w:bookmarkStart w:id="277" w:name="_bookmark58"/>
      <w:bookmarkEnd w:id="276"/>
      <w:bookmarkEnd w:id="277"/>
      <w:r>
        <w:t>Step</w:t>
      </w:r>
      <w:r>
        <w:rPr>
          <w:spacing w:val="-5"/>
        </w:rPr>
        <w:t xml:space="preserve"> </w:t>
      </w:r>
      <w:r>
        <w:t>6.</w:t>
      </w:r>
      <w:r>
        <w:tab/>
        <w:t xml:space="preserve">Click </w:t>
      </w:r>
      <w:r>
        <w:rPr>
          <w:b/>
        </w:rPr>
        <w:t>Run</w:t>
      </w:r>
      <w:r>
        <w:t>. The task status window opens and indicates whether the value is</w:t>
      </w:r>
      <w:r>
        <w:rPr>
          <w:spacing w:val="-31"/>
        </w:rPr>
        <w:t xml:space="preserve"> </w:t>
      </w:r>
      <w:r>
        <w:t>overridden.</w:t>
      </w:r>
    </w:p>
    <w:p w14:paraId="26208400" w14:textId="77777777" w:rsidR="00FD3DFB" w:rsidRDefault="00006CE7">
      <w:pPr>
        <w:pStyle w:val="a3"/>
        <w:spacing w:before="5"/>
        <w:rPr>
          <w:sz w:val="22"/>
        </w:rPr>
      </w:pPr>
      <w:r>
        <w:pict w14:anchorId="2B9E1B44">
          <v:line id="_x0000_s1060" style="position:absolute;z-index:2080;mso-wrap-distance-left:0;mso-wrap-distance-right:0;mso-position-horizontal-relative:page" from="70.85pt,15.15pt" to="552.45pt,15.15pt" strokeweight=".51pt">
            <w10:wrap type="topAndBottom" anchorx="page"/>
          </v:line>
        </w:pict>
      </w:r>
    </w:p>
    <w:p w14:paraId="4874B87C" w14:textId="77777777" w:rsidR="00FD3DFB" w:rsidRDefault="00000630">
      <w:pPr>
        <w:pStyle w:val="2"/>
        <w:ind w:left="117"/>
      </w:pPr>
      <w:r>
        <w:t>Obtaining the latest information for the Lenovo servers</w:t>
      </w:r>
    </w:p>
    <w:p w14:paraId="40D647A3" w14:textId="77777777" w:rsidR="00FD3DFB" w:rsidRDefault="00000630">
      <w:pPr>
        <w:pStyle w:val="a3"/>
        <w:spacing w:before="122" w:line="220" w:lineRule="exact"/>
        <w:ind w:left="117" w:right="239"/>
      </w:pPr>
      <w:r>
        <w:t>The following procedure describes how to obtain the latest information for the Lenovo servers, including the inventory and status of servers and hardware components.</w:t>
      </w:r>
    </w:p>
    <w:p w14:paraId="778702D7" w14:textId="77777777" w:rsidR="00FD3DFB" w:rsidRDefault="00FD3DFB">
      <w:pPr>
        <w:spacing w:line="220" w:lineRule="exact"/>
        <w:sectPr w:rsidR="00FD3DFB">
          <w:footerReference w:type="even" r:id="rId52"/>
          <w:footerReference w:type="default" r:id="rId53"/>
          <w:pgSz w:w="12240" w:h="15840"/>
          <w:pgMar w:top="1220" w:right="1080" w:bottom="860" w:left="1300" w:header="0" w:footer="674" w:gutter="0"/>
          <w:pgNumType w:start="37"/>
          <w:cols w:space="720"/>
        </w:sectPr>
      </w:pPr>
    </w:p>
    <w:p w14:paraId="1184EF04" w14:textId="77777777" w:rsidR="00FD3DFB" w:rsidRDefault="00000630">
      <w:pPr>
        <w:pStyle w:val="a3"/>
        <w:spacing w:before="96" w:line="249" w:lineRule="auto"/>
        <w:ind w:left="110" w:right="690"/>
      </w:pPr>
      <w:r>
        <w:lastRenderedPageBreak/>
        <w:t>The information of the Lenovo servers will be automatically refreshed every four hours. To refresh the information manually, do the following:</w:t>
      </w:r>
    </w:p>
    <w:p w14:paraId="33D21823" w14:textId="77777777" w:rsidR="00FD3DFB" w:rsidRDefault="00FD3DFB">
      <w:pPr>
        <w:pStyle w:val="a3"/>
        <w:spacing w:before="8"/>
      </w:pPr>
    </w:p>
    <w:p w14:paraId="1DF4CC96" w14:textId="77777777" w:rsidR="00FD3DFB" w:rsidRDefault="00000630">
      <w:pPr>
        <w:pStyle w:val="4"/>
      </w:pPr>
      <w:r>
        <w:t>Procedure</w:t>
      </w:r>
    </w:p>
    <w:p w14:paraId="5359501C" w14:textId="77777777" w:rsidR="00FD3DFB" w:rsidRDefault="00000630">
      <w:pPr>
        <w:pStyle w:val="a3"/>
        <w:tabs>
          <w:tab w:val="left" w:pos="960"/>
        </w:tabs>
        <w:spacing w:before="93" w:line="223" w:lineRule="exact"/>
        <w:ind w:left="110"/>
      </w:pPr>
      <w:r>
        <w:t>Step</w:t>
      </w:r>
      <w:r>
        <w:rPr>
          <w:spacing w:val="-5"/>
        </w:rPr>
        <w:t xml:space="preserve"> </w:t>
      </w:r>
      <w:r>
        <w:t>1.</w:t>
      </w:r>
      <w:r>
        <w:tab/>
        <w:t>Log in to the Operations Manager</w:t>
      </w:r>
      <w:r>
        <w:rPr>
          <w:spacing w:val="-11"/>
        </w:rPr>
        <w:t xml:space="preserve"> </w:t>
      </w:r>
      <w:r>
        <w:t>console.</w:t>
      </w:r>
    </w:p>
    <w:p w14:paraId="2463362A" w14:textId="77777777" w:rsidR="00FD3DFB" w:rsidRDefault="00000630">
      <w:pPr>
        <w:tabs>
          <w:tab w:val="left" w:pos="960"/>
        </w:tabs>
        <w:spacing w:line="343" w:lineRule="exact"/>
        <w:ind w:left="110"/>
        <w:rPr>
          <w:sz w:val="20"/>
        </w:rPr>
      </w:pPr>
      <w:r>
        <w:rPr>
          <w:sz w:val="20"/>
        </w:rPr>
        <w:t>Step</w:t>
      </w:r>
      <w:r>
        <w:rPr>
          <w:spacing w:val="-5"/>
          <w:sz w:val="20"/>
        </w:rPr>
        <w:t xml:space="preserve"> </w:t>
      </w:r>
      <w:r>
        <w:rPr>
          <w:sz w:val="20"/>
        </w:rPr>
        <w:t>2.</w:t>
      </w:r>
      <w:r>
        <w:rPr>
          <w:sz w:val="20"/>
        </w:rPr>
        <w:tab/>
        <w:t>In</w:t>
      </w:r>
      <w:r>
        <w:rPr>
          <w:spacing w:val="-5"/>
          <w:sz w:val="20"/>
        </w:rPr>
        <w:t xml:space="preserve"> </w:t>
      </w:r>
      <w:r>
        <w:rPr>
          <w:sz w:val="20"/>
        </w:rPr>
        <w:t>the</w:t>
      </w:r>
      <w:r>
        <w:rPr>
          <w:spacing w:val="-5"/>
          <w:sz w:val="20"/>
        </w:rPr>
        <w:t xml:space="preserve"> </w:t>
      </w:r>
      <w:r>
        <w:rPr>
          <w:sz w:val="20"/>
        </w:rPr>
        <w:t>left</w:t>
      </w:r>
      <w:r>
        <w:rPr>
          <w:spacing w:val="-6"/>
          <w:sz w:val="20"/>
        </w:rPr>
        <w:t xml:space="preserve"> </w:t>
      </w:r>
      <w:r>
        <w:rPr>
          <w:sz w:val="20"/>
        </w:rPr>
        <w:t>navigation</w:t>
      </w:r>
      <w:r>
        <w:rPr>
          <w:spacing w:val="-5"/>
          <w:sz w:val="20"/>
        </w:rPr>
        <w:t xml:space="preserve"> </w:t>
      </w:r>
      <w:r>
        <w:rPr>
          <w:sz w:val="20"/>
        </w:rPr>
        <w:t>pane,</w:t>
      </w:r>
      <w:r>
        <w:rPr>
          <w:spacing w:val="-5"/>
          <w:sz w:val="20"/>
        </w:rPr>
        <w:t xml:space="preserve"> </w:t>
      </w:r>
      <w:r>
        <w:rPr>
          <w:sz w:val="20"/>
        </w:rPr>
        <w:t>click</w:t>
      </w:r>
      <w:r>
        <w:rPr>
          <w:spacing w:val="-5"/>
          <w:sz w:val="20"/>
        </w:rPr>
        <w:t xml:space="preserve"> </w:t>
      </w:r>
      <w:r>
        <w:rPr>
          <w:b/>
          <w:sz w:val="20"/>
        </w:rPr>
        <w:t>Monitoring</w:t>
      </w:r>
      <w:r>
        <w:rPr>
          <w:b/>
          <w:spacing w:val="-6"/>
          <w:sz w:val="20"/>
        </w:rPr>
        <w:t xml:space="preserve"> </w:t>
      </w:r>
      <w:r>
        <w:rPr>
          <w:rFonts w:ascii="Arial Unicode MS" w:hAnsi="Arial Unicode MS"/>
          <w:sz w:val="20"/>
        </w:rPr>
        <w:t>➙</w:t>
      </w:r>
      <w:r>
        <w:rPr>
          <w:rFonts w:ascii="Arial Unicode MS" w:hAnsi="Arial Unicode MS"/>
          <w:spacing w:val="-4"/>
          <w:sz w:val="20"/>
        </w:rPr>
        <w:t xml:space="preserve"> </w:t>
      </w:r>
      <w:r>
        <w:rPr>
          <w:b/>
          <w:sz w:val="20"/>
        </w:rPr>
        <w:t>Windows</w:t>
      </w:r>
      <w:r>
        <w:rPr>
          <w:b/>
          <w:spacing w:val="-6"/>
          <w:sz w:val="20"/>
        </w:rPr>
        <w:t xml:space="preserve"> </w:t>
      </w:r>
      <w:r>
        <w:rPr>
          <w:b/>
          <w:sz w:val="20"/>
        </w:rPr>
        <w:t>Computers</w:t>
      </w:r>
      <w:r>
        <w:rPr>
          <w:sz w:val="20"/>
        </w:rPr>
        <w:t>.</w:t>
      </w:r>
    </w:p>
    <w:p w14:paraId="0D21A3A1" w14:textId="77777777" w:rsidR="00FD3DFB" w:rsidRDefault="00000630">
      <w:pPr>
        <w:tabs>
          <w:tab w:val="left" w:pos="960"/>
        </w:tabs>
        <w:spacing w:before="83" w:line="249" w:lineRule="auto"/>
        <w:ind w:left="960" w:right="106" w:hanging="851"/>
        <w:rPr>
          <w:sz w:val="20"/>
        </w:rPr>
      </w:pPr>
      <w:r>
        <w:rPr>
          <w:sz w:val="20"/>
        </w:rPr>
        <w:t>Step</w:t>
      </w:r>
      <w:r>
        <w:rPr>
          <w:spacing w:val="-5"/>
          <w:sz w:val="20"/>
        </w:rPr>
        <w:t xml:space="preserve"> </w:t>
      </w:r>
      <w:r>
        <w:rPr>
          <w:sz w:val="20"/>
        </w:rPr>
        <w:t>3.</w:t>
      </w:r>
      <w:r>
        <w:rPr>
          <w:sz w:val="20"/>
        </w:rPr>
        <w:tab/>
        <w:t>Click</w:t>
      </w:r>
      <w:r>
        <w:rPr>
          <w:spacing w:val="-6"/>
          <w:sz w:val="20"/>
        </w:rPr>
        <w:t xml:space="preserve"> </w:t>
      </w:r>
      <w:r>
        <w:rPr>
          <w:b/>
          <w:sz w:val="20"/>
        </w:rPr>
        <w:t>Refresh</w:t>
      </w:r>
      <w:r>
        <w:rPr>
          <w:b/>
          <w:spacing w:val="-5"/>
          <w:sz w:val="20"/>
        </w:rPr>
        <w:t xml:space="preserve"> </w:t>
      </w:r>
      <w:r>
        <w:rPr>
          <w:b/>
          <w:sz w:val="20"/>
        </w:rPr>
        <w:t>Lenovo</w:t>
      </w:r>
      <w:r>
        <w:rPr>
          <w:b/>
          <w:spacing w:val="-4"/>
          <w:sz w:val="20"/>
        </w:rPr>
        <w:t xml:space="preserve"> </w:t>
      </w:r>
      <w:r>
        <w:rPr>
          <w:b/>
          <w:sz w:val="20"/>
        </w:rPr>
        <w:t>Windows</w:t>
      </w:r>
      <w:r>
        <w:rPr>
          <w:b/>
          <w:spacing w:val="-6"/>
          <w:sz w:val="20"/>
        </w:rPr>
        <w:t xml:space="preserve"> </w:t>
      </w:r>
      <w:r>
        <w:rPr>
          <w:b/>
          <w:sz w:val="20"/>
        </w:rPr>
        <w:t>Computer</w:t>
      </w:r>
      <w:r>
        <w:rPr>
          <w:b/>
          <w:spacing w:val="-5"/>
          <w:sz w:val="20"/>
        </w:rPr>
        <w:t xml:space="preserve"> </w:t>
      </w:r>
      <w:r>
        <w:rPr>
          <w:sz w:val="20"/>
        </w:rPr>
        <w:t>in</w:t>
      </w:r>
      <w:r>
        <w:rPr>
          <w:spacing w:val="-6"/>
          <w:sz w:val="20"/>
        </w:rPr>
        <w:t xml:space="preserve"> </w:t>
      </w:r>
      <w:r>
        <w:rPr>
          <w:sz w:val="20"/>
        </w:rPr>
        <w:t>the</w:t>
      </w:r>
      <w:r>
        <w:rPr>
          <w:spacing w:val="-5"/>
          <w:sz w:val="20"/>
        </w:rPr>
        <w:t xml:space="preserve"> </w:t>
      </w:r>
      <w:r>
        <w:rPr>
          <w:b/>
          <w:sz w:val="20"/>
        </w:rPr>
        <w:t>Task</w:t>
      </w:r>
      <w:r>
        <w:rPr>
          <w:b/>
          <w:spacing w:val="-6"/>
          <w:sz w:val="20"/>
        </w:rPr>
        <w:t xml:space="preserve"> </w:t>
      </w:r>
      <w:r>
        <w:rPr>
          <w:sz w:val="20"/>
        </w:rPr>
        <w:t>pane</w:t>
      </w:r>
      <w:r>
        <w:rPr>
          <w:spacing w:val="-5"/>
          <w:sz w:val="20"/>
        </w:rPr>
        <w:t xml:space="preserve"> </w:t>
      </w:r>
      <w:r>
        <w:rPr>
          <w:sz w:val="20"/>
        </w:rPr>
        <w:t>on</w:t>
      </w:r>
      <w:r>
        <w:rPr>
          <w:spacing w:val="-6"/>
          <w:sz w:val="20"/>
        </w:rPr>
        <w:t xml:space="preserve"> </w:t>
      </w:r>
      <w:r>
        <w:rPr>
          <w:sz w:val="20"/>
        </w:rPr>
        <w:t>the</w:t>
      </w:r>
      <w:r>
        <w:rPr>
          <w:spacing w:val="-6"/>
          <w:sz w:val="20"/>
        </w:rPr>
        <w:t xml:space="preserve"> </w:t>
      </w:r>
      <w:r>
        <w:rPr>
          <w:sz w:val="20"/>
        </w:rPr>
        <w:t>right.</w:t>
      </w:r>
      <w:r>
        <w:rPr>
          <w:spacing w:val="-4"/>
          <w:sz w:val="20"/>
        </w:rPr>
        <w:t xml:space="preserve"> </w:t>
      </w:r>
      <w:r>
        <w:rPr>
          <w:sz w:val="20"/>
        </w:rPr>
        <w:t>The</w:t>
      </w:r>
      <w:r>
        <w:rPr>
          <w:spacing w:val="-5"/>
          <w:sz w:val="20"/>
        </w:rPr>
        <w:t xml:space="preserve"> </w:t>
      </w:r>
      <w:r>
        <w:rPr>
          <w:sz w:val="20"/>
        </w:rPr>
        <w:t>latest</w:t>
      </w:r>
      <w:r>
        <w:rPr>
          <w:spacing w:val="-6"/>
          <w:sz w:val="20"/>
        </w:rPr>
        <w:t xml:space="preserve"> </w:t>
      </w:r>
      <w:r>
        <w:rPr>
          <w:sz w:val="20"/>
        </w:rPr>
        <w:t>information</w:t>
      </w:r>
      <w:r>
        <w:rPr>
          <w:spacing w:val="-6"/>
          <w:sz w:val="20"/>
        </w:rPr>
        <w:t xml:space="preserve"> </w:t>
      </w:r>
      <w:r>
        <w:rPr>
          <w:sz w:val="20"/>
        </w:rPr>
        <w:t>is</w:t>
      </w:r>
      <w:r>
        <w:rPr>
          <w:w w:val="99"/>
          <w:sz w:val="20"/>
        </w:rPr>
        <w:t xml:space="preserve"> </w:t>
      </w:r>
      <w:r>
        <w:rPr>
          <w:sz w:val="20"/>
        </w:rPr>
        <w:t>displayed.</w:t>
      </w:r>
    </w:p>
    <w:p w14:paraId="5E8F1E12" w14:textId="77777777" w:rsidR="00FD3DFB" w:rsidRDefault="00FD3DFB">
      <w:pPr>
        <w:spacing w:line="249" w:lineRule="auto"/>
        <w:rPr>
          <w:sz w:val="20"/>
        </w:rPr>
        <w:sectPr w:rsidR="00FD3DFB">
          <w:pgSz w:w="12240" w:h="15840"/>
          <w:pgMar w:top="1220" w:right="1380" w:bottom="860" w:left="1080" w:header="0" w:footer="674" w:gutter="0"/>
          <w:cols w:space="720"/>
        </w:sectPr>
      </w:pPr>
    </w:p>
    <w:p w14:paraId="3381766D" w14:textId="3FCF28F7" w:rsidR="00FD3DFB" w:rsidRDefault="00006CE7">
      <w:pPr>
        <w:pStyle w:val="a3"/>
        <w:spacing w:line="40" w:lineRule="exact"/>
        <w:ind w:left="117"/>
        <w:rPr>
          <w:sz w:val="4"/>
        </w:rPr>
      </w:pPr>
      <w:r>
        <w:rPr>
          <w:sz w:val="4"/>
        </w:rPr>
      </w:r>
      <w:r>
        <w:rPr>
          <w:sz w:val="4"/>
        </w:rPr>
        <w:pict w14:anchorId="788503E7">
          <v:group id="_x0000_s1058" style="width:483.65pt;height:2pt;mso-position-horizontal-relative:char;mso-position-vertical-relative:line" coordsize="9673,40">
            <v:line id="_x0000_s1059" style="position:absolute" from="20,20" to="9652,20" strokeweight=".69992mm"/>
            <w10:wrap type="none"/>
            <w10:anchorlock/>
          </v:group>
        </w:pict>
      </w:r>
    </w:p>
    <w:p w14:paraId="08A8FDEE" w14:textId="77777777" w:rsidR="00FD3DFB" w:rsidRDefault="00FD3DFB">
      <w:pPr>
        <w:pStyle w:val="a3"/>
      </w:pPr>
    </w:p>
    <w:p w14:paraId="56224E21" w14:textId="77777777" w:rsidR="00FD3DFB" w:rsidRDefault="00000630">
      <w:pPr>
        <w:pStyle w:val="1"/>
        <w:tabs>
          <w:tab w:val="left" w:pos="1944"/>
        </w:tabs>
      </w:pPr>
      <w:bookmarkStart w:id="278" w:name="Chapter_7.__Working_with_security_certif"/>
      <w:bookmarkStart w:id="279" w:name="_bookmark59"/>
      <w:bookmarkEnd w:id="278"/>
      <w:bookmarkEnd w:id="279"/>
      <w:r>
        <w:t>Chapter</w:t>
      </w:r>
      <w:r>
        <w:rPr>
          <w:spacing w:val="-7"/>
        </w:rPr>
        <w:t xml:space="preserve"> </w:t>
      </w:r>
      <w:r>
        <w:t>7.</w:t>
      </w:r>
      <w:r>
        <w:tab/>
        <w:t>Working with security</w:t>
      </w:r>
      <w:r>
        <w:rPr>
          <w:spacing w:val="-39"/>
        </w:rPr>
        <w:t xml:space="preserve"> </w:t>
      </w:r>
      <w:r>
        <w:t>certificates</w:t>
      </w:r>
    </w:p>
    <w:p w14:paraId="7D1C2A71" w14:textId="77777777" w:rsidR="00FD3DFB" w:rsidRDefault="00000630">
      <w:pPr>
        <w:pStyle w:val="a3"/>
        <w:spacing w:before="272" w:line="228" w:lineRule="auto"/>
        <w:ind w:left="137" w:right="237"/>
      </w:pPr>
      <w:r>
        <w:t xml:space="preserve">XClarity Integrator Service supports HTTPS protocol for inbound and outbound communication. By default, XClarity Integrator Service uses the self-generated certificates that signed and issued by an internal certificate authority (CA). This section describes how to set, generate, regenerate, and download the </w:t>
      </w:r>
      <w:bookmarkStart w:id="280" w:name="Setting_the_BMC_communication_protocol_"/>
      <w:bookmarkStart w:id="281" w:name="_bookmark60"/>
      <w:bookmarkEnd w:id="280"/>
      <w:bookmarkEnd w:id="281"/>
      <w:r>
        <w:t>certificates.</w:t>
      </w:r>
    </w:p>
    <w:p w14:paraId="3C9524D1" w14:textId="77777777" w:rsidR="00FD3DFB" w:rsidRDefault="00006CE7">
      <w:pPr>
        <w:pStyle w:val="a3"/>
        <w:spacing w:before="8"/>
        <w:rPr>
          <w:sz w:val="22"/>
        </w:rPr>
      </w:pPr>
      <w:r>
        <w:pict w14:anchorId="21F3AE87">
          <v:line id="_x0000_s1057" style="position:absolute;z-index:2128;mso-wrap-distance-left:0;mso-wrap-distance-right:0;mso-position-horizontal-relative:page" from="70.85pt,15.3pt" to="552.45pt,15.3pt" strokeweight=".51pt">
            <w10:wrap type="topAndBottom" anchorx="page"/>
          </v:line>
        </w:pict>
      </w:r>
    </w:p>
    <w:p w14:paraId="40B231D4" w14:textId="77777777" w:rsidR="00FD3DFB" w:rsidRDefault="00000630">
      <w:pPr>
        <w:pStyle w:val="2"/>
        <w:ind w:left="137"/>
      </w:pPr>
      <w:r>
        <w:t>Setting the BMC communication protocol</w:t>
      </w:r>
    </w:p>
    <w:p w14:paraId="0F2E6BEF" w14:textId="77777777" w:rsidR="00FD3DFB" w:rsidRDefault="00000630">
      <w:pPr>
        <w:pStyle w:val="a3"/>
        <w:spacing w:before="110"/>
        <w:ind w:left="137"/>
      </w:pPr>
      <w:r>
        <w:t>The following procedure describes how to set the BMC communication  protocol.</w:t>
      </w:r>
    </w:p>
    <w:p w14:paraId="02EF621B" w14:textId="77777777" w:rsidR="00FD3DFB" w:rsidRDefault="00FD3DFB">
      <w:pPr>
        <w:pStyle w:val="a3"/>
        <w:spacing w:before="6"/>
        <w:rPr>
          <w:sz w:val="21"/>
        </w:rPr>
      </w:pPr>
    </w:p>
    <w:p w14:paraId="349354B7" w14:textId="77777777" w:rsidR="00FD3DFB" w:rsidRDefault="00000630">
      <w:pPr>
        <w:pStyle w:val="4"/>
        <w:ind w:left="137"/>
      </w:pPr>
      <w:r>
        <w:t>Before you begin</w:t>
      </w:r>
    </w:p>
    <w:p w14:paraId="1325BF16" w14:textId="77777777" w:rsidR="00FD3DFB" w:rsidRDefault="00FD3DFB">
      <w:pPr>
        <w:pStyle w:val="a3"/>
        <w:spacing w:before="6"/>
        <w:rPr>
          <w:b/>
          <w:sz w:val="21"/>
        </w:rPr>
      </w:pPr>
    </w:p>
    <w:p w14:paraId="2A2067DD" w14:textId="77777777" w:rsidR="00FD3DFB" w:rsidRDefault="00000630">
      <w:pPr>
        <w:pStyle w:val="a3"/>
        <w:spacing w:line="249" w:lineRule="auto"/>
        <w:ind w:left="137" w:right="238"/>
      </w:pPr>
      <w:r>
        <w:t>Ensure that the HTTPS protocol is enabled on all BMC nodes if you only want to use the HTTPS protocol to communicate with BMC nodes.</w:t>
      </w:r>
    </w:p>
    <w:p w14:paraId="383D5DF4" w14:textId="77777777" w:rsidR="00FD3DFB" w:rsidRDefault="00000630">
      <w:pPr>
        <w:spacing w:before="198" w:line="249" w:lineRule="auto"/>
        <w:ind w:left="137" w:right="151"/>
        <w:rPr>
          <w:sz w:val="20"/>
        </w:rPr>
      </w:pPr>
      <w:r>
        <w:rPr>
          <w:b/>
          <w:sz w:val="20"/>
        </w:rPr>
        <w:t xml:space="preserve">Note: </w:t>
      </w:r>
      <w:r>
        <w:rPr>
          <w:sz w:val="20"/>
        </w:rPr>
        <w:t xml:space="preserve">If you do not select the </w:t>
      </w:r>
      <w:r>
        <w:rPr>
          <w:b/>
          <w:sz w:val="20"/>
        </w:rPr>
        <w:t xml:space="preserve">Only use HTTPS protocol to communicate with BMC nodes </w:t>
      </w:r>
      <w:r>
        <w:rPr>
          <w:sz w:val="20"/>
        </w:rPr>
        <w:t>check box, the HTTPS protocol and the HTTP protocol will be tried in sequence.</w:t>
      </w:r>
    </w:p>
    <w:p w14:paraId="254A3D39" w14:textId="77777777" w:rsidR="00FD3DFB" w:rsidRDefault="00FD3DFB">
      <w:pPr>
        <w:pStyle w:val="a3"/>
        <w:spacing w:before="9"/>
      </w:pPr>
    </w:p>
    <w:p w14:paraId="2C1B768B" w14:textId="77777777" w:rsidR="00FD3DFB" w:rsidRDefault="00000630">
      <w:pPr>
        <w:pStyle w:val="4"/>
        <w:ind w:left="137"/>
      </w:pPr>
      <w:r>
        <w:t>Procedure</w:t>
      </w:r>
    </w:p>
    <w:p w14:paraId="349F8D3C" w14:textId="77777777" w:rsidR="00FD3DFB" w:rsidRDefault="00000630">
      <w:pPr>
        <w:pStyle w:val="a3"/>
        <w:tabs>
          <w:tab w:val="left" w:pos="987"/>
        </w:tabs>
        <w:spacing w:before="93" w:line="338" w:lineRule="auto"/>
        <w:ind w:left="137" w:right="13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Click</w:t>
      </w:r>
      <w:r>
        <w:rPr>
          <w:spacing w:val="-9"/>
        </w:rPr>
        <w:t xml:space="preserve"> </w:t>
      </w:r>
      <w:r>
        <w:rPr>
          <w:b/>
        </w:rPr>
        <w:t>Security</w:t>
      </w:r>
      <w:r>
        <w:rPr>
          <w:b/>
          <w:spacing w:val="-8"/>
        </w:rPr>
        <w:t xml:space="preserve"> </w:t>
      </w:r>
      <w:r>
        <w:rPr>
          <w:b/>
        </w:rPr>
        <w:t>Settings</w:t>
      </w:r>
      <w:r>
        <w:rPr>
          <w:b/>
          <w:spacing w:val="-8"/>
        </w:rPr>
        <w:t xml:space="preserve"> </w:t>
      </w:r>
      <w:r>
        <w:t>in</w:t>
      </w:r>
      <w:r>
        <w:rPr>
          <w:spacing w:val="-8"/>
        </w:rPr>
        <w:t xml:space="preserve"> </w:t>
      </w:r>
      <w:r>
        <w:t>the</w:t>
      </w:r>
      <w:r>
        <w:rPr>
          <w:spacing w:val="-9"/>
        </w:rPr>
        <w:t xml:space="preserve"> </w:t>
      </w:r>
      <w:r>
        <w:t>left</w:t>
      </w:r>
      <w:r>
        <w:rPr>
          <w:spacing w:val="-8"/>
        </w:rPr>
        <w:t xml:space="preserve"> </w:t>
      </w:r>
      <w:r>
        <w:t>navigation</w:t>
      </w:r>
      <w:r>
        <w:rPr>
          <w:spacing w:val="-8"/>
        </w:rPr>
        <w:t xml:space="preserve"> </w:t>
      </w:r>
      <w:r>
        <w:t>pane.</w:t>
      </w:r>
      <w:r>
        <w:rPr>
          <w:spacing w:val="-9"/>
        </w:rPr>
        <w:t xml:space="preserve"> </w:t>
      </w:r>
      <w:r>
        <w:t>The</w:t>
      </w:r>
      <w:r>
        <w:rPr>
          <w:spacing w:val="-8"/>
        </w:rPr>
        <w:t xml:space="preserve"> </w:t>
      </w:r>
      <w:r>
        <w:rPr>
          <w:b/>
        </w:rPr>
        <w:t>Security</w:t>
      </w:r>
      <w:r>
        <w:rPr>
          <w:b/>
          <w:spacing w:val="-8"/>
        </w:rPr>
        <w:t xml:space="preserve"> </w:t>
      </w:r>
      <w:r>
        <w:rPr>
          <w:b/>
        </w:rPr>
        <w:t>Settings</w:t>
      </w:r>
      <w:r>
        <w:rPr>
          <w:b/>
          <w:spacing w:val="-9"/>
        </w:rPr>
        <w:t xml:space="preserve"> </w:t>
      </w:r>
      <w:r>
        <w:t>page</w:t>
      </w:r>
      <w:r>
        <w:rPr>
          <w:spacing w:val="-8"/>
        </w:rPr>
        <w:t xml:space="preserve"> </w:t>
      </w:r>
      <w:r>
        <w:t>opens.</w:t>
      </w:r>
    </w:p>
    <w:p w14:paraId="67FA0F5C" w14:textId="77777777" w:rsidR="00FD3DFB" w:rsidRDefault="00000630">
      <w:pPr>
        <w:tabs>
          <w:tab w:val="left" w:pos="987"/>
        </w:tabs>
        <w:spacing w:before="2"/>
        <w:ind w:left="137"/>
        <w:rPr>
          <w:sz w:val="20"/>
        </w:rPr>
      </w:pPr>
      <w:r>
        <w:rPr>
          <w:sz w:val="20"/>
        </w:rPr>
        <w:t>Step</w:t>
      </w:r>
      <w:r>
        <w:rPr>
          <w:spacing w:val="-5"/>
          <w:sz w:val="20"/>
        </w:rPr>
        <w:t xml:space="preserve"> </w:t>
      </w:r>
      <w:r>
        <w:rPr>
          <w:sz w:val="20"/>
        </w:rPr>
        <w:t>3.</w:t>
      </w:r>
      <w:r>
        <w:rPr>
          <w:sz w:val="20"/>
        </w:rPr>
        <w:tab/>
        <w:t xml:space="preserve">Click the </w:t>
      </w:r>
      <w:r>
        <w:rPr>
          <w:b/>
          <w:sz w:val="20"/>
        </w:rPr>
        <w:t>Security Settings</w:t>
      </w:r>
      <w:r>
        <w:rPr>
          <w:b/>
          <w:spacing w:val="-22"/>
          <w:sz w:val="20"/>
        </w:rPr>
        <w:t xml:space="preserve"> </w:t>
      </w:r>
      <w:r>
        <w:rPr>
          <w:sz w:val="20"/>
        </w:rPr>
        <w:t>tab.</w:t>
      </w:r>
    </w:p>
    <w:p w14:paraId="7F2C3115" w14:textId="77777777" w:rsidR="00FD3DFB" w:rsidRDefault="00000630">
      <w:pPr>
        <w:tabs>
          <w:tab w:val="left" w:pos="987"/>
        </w:tabs>
        <w:spacing w:before="93" w:line="338" w:lineRule="auto"/>
        <w:ind w:left="137" w:right="1383"/>
        <w:rPr>
          <w:sz w:val="20"/>
        </w:rPr>
      </w:pPr>
      <w:r>
        <w:rPr>
          <w:sz w:val="20"/>
        </w:rPr>
        <w:t>Step</w:t>
      </w:r>
      <w:r>
        <w:rPr>
          <w:spacing w:val="-5"/>
          <w:sz w:val="20"/>
        </w:rPr>
        <w:t xml:space="preserve"> </w:t>
      </w:r>
      <w:r>
        <w:rPr>
          <w:sz w:val="20"/>
        </w:rPr>
        <w:t>4.</w:t>
      </w:r>
      <w:r>
        <w:rPr>
          <w:sz w:val="20"/>
        </w:rPr>
        <w:tab/>
        <w:t>Select</w:t>
      </w:r>
      <w:r>
        <w:rPr>
          <w:spacing w:val="-5"/>
          <w:sz w:val="20"/>
        </w:rPr>
        <w:t xml:space="preserve"> </w:t>
      </w:r>
      <w:r>
        <w:rPr>
          <w:sz w:val="20"/>
        </w:rPr>
        <w:t>the</w:t>
      </w:r>
      <w:r>
        <w:rPr>
          <w:spacing w:val="-4"/>
          <w:sz w:val="20"/>
        </w:rPr>
        <w:t xml:space="preserve"> </w:t>
      </w:r>
      <w:r>
        <w:rPr>
          <w:b/>
          <w:sz w:val="20"/>
        </w:rPr>
        <w:t>Only</w:t>
      </w:r>
      <w:r>
        <w:rPr>
          <w:b/>
          <w:spacing w:val="-5"/>
          <w:sz w:val="20"/>
        </w:rPr>
        <w:t xml:space="preserve"> </w:t>
      </w:r>
      <w:r>
        <w:rPr>
          <w:b/>
          <w:sz w:val="20"/>
        </w:rPr>
        <w:t>use</w:t>
      </w:r>
      <w:r>
        <w:rPr>
          <w:b/>
          <w:spacing w:val="-5"/>
          <w:sz w:val="20"/>
        </w:rPr>
        <w:t xml:space="preserve"> </w:t>
      </w:r>
      <w:r>
        <w:rPr>
          <w:b/>
          <w:sz w:val="20"/>
        </w:rPr>
        <w:t>HTTPS</w:t>
      </w:r>
      <w:r>
        <w:rPr>
          <w:b/>
          <w:spacing w:val="-3"/>
          <w:sz w:val="20"/>
        </w:rPr>
        <w:t xml:space="preserve"> </w:t>
      </w:r>
      <w:r>
        <w:rPr>
          <w:b/>
          <w:sz w:val="20"/>
        </w:rPr>
        <w:t>protocol</w:t>
      </w:r>
      <w:r>
        <w:rPr>
          <w:b/>
          <w:spacing w:val="-5"/>
          <w:sz w:val="20"/>
        </w:rPr>
        <w:t xml:space="preserve"> </w:t>
      </w:r>
      <w:r>
        <w:rPr>
          <w:b/>
          <w:sz w:val="20"/>
        </w:rPr>
        <w:t>to</w:t>
      </w:r>
      <w:r>
        <w:rPr>
          <w:b/>
          <w:spacing w:val="-3"/>
          <w:sz w:val="20"/>
        </w:rPr>
        <w:t xml:space="preserve"> </w:t>
      </w:r>
      <w:r>
        <w:rPr>
          <w:b/>
          <w:sz w:val="20"/>
        </w:rPr>
        <w:t>communicate</w:t>
      </w:r>
      <w:r>
        <w:rPr>
          <w:b/>
          <w:spacing w:val="-5"/>
          <w:sz w:val="20"/>
        </w:rPr>
        <w:t xml:space="preserve"> </w:t>
      </w:r>
      <w:r>
        <w:rPr>
          <w:b/>
          <w:sz w:val="20"/>
        </w:rPr>
        <w:t>with</w:t>
      </w:r>
      <w:r>
        <w:rPr>
          <w:b/>
          <w:spacing w:val="-4"/>
          <w:sz w:val="20"/>
        </w:rPr>
        <w:t xml:space="preserve"> </w:t>
      </w:r>
      <w:r>
        <w:rPr>
          <w:b/>
          <w:sz w:val="20"/>
        </w:rPr>
        <w:t>BMC</w:t>
      </w:r>
      <w:r>
        <w:rPr>
          <w:b/>
          <w:spacing w:val="-5"/>
          <w:sz w:val="20"/>
        </w:rPr>
        <w:t xml:space="preserve"> </w:t>
      </w:r>
      <w:r>
        <w:rPr>
          <w:b/>
          <w:sz w:val="20"/>
        </w:rPr>
        <w:t>nodes</w:t>
      </w:r>
      <w:r>
        <w:rPr>
          <w:b/>
          <w:spacing w:val="-4"/>
          <w:sz w:val="20"/>
        </w:rPr>
        <w:t xml:space="preserve"> </w:t>
      </w:r>
      <w:r>
        <w:rPr>
          <w:sz w:val="20"/>
        </w:rPr>
        <w:t>check</w:t>
      </w:r>
      <w:r>
        <w:rPr>
          <w:spacing w:val="-4"/>
          <w:sz w:val="20"/>
        </w:rPr>
        <w:t xml:space="preserve"> </w:t>
      </w:r>
      <w:r>
        <w:rPr>
          <w:sz w:val="20"/>
        </w:rPr>
        <w:t>box.</w:t>
      </w:r>
      <w:r>
        <w:rPr>
          <w:w w:val="103"/>
          <w:sz w:val="20"/>
        </w:rPr>
        <w:t xml:space="preserve"> </w:t>
      </w:r>
      <w:bookmarkStart w:id="282" w:name="Generating_and_uploading_the_certificate"/>
      <w:bookmarkStart w:id="283" w:name="_bookmark61"/>
      <w:bookmarkEnd w:id="282"/>
      <w:bookmarkEnd w:id="283"/>
      <w:r>
        <w:rPr>
          <w:sz w:val="20"/>
        </w:rPr>
        <w:t>Step</w:t>
      </w:r>
      <w:r>
        <w:rPr>
          <w:spacing w:val="-5"/>
          <w:sz w:val="20"/>
        </w:rPr>
        <w:t xml:space="preserve"> </w:t>
      </w:r>
      <w:r>
        <w:rPr>
          <w:sz w:val="20"/>
        </w:rPr>
        <w:t>5.</w:t>
      </w:r>
      <w:r>
        <w:rPr>
          <w:sz w:val="20"/>
        </w:rPr>
        <w:tab/>
        <w:t>Click</w:t>
      </w:r>
      <w:r>
        <w:rPr>
          <w:spacing w:val="-4"/>
          <w:sz w:val="20"/>
        </w:rPr>
        <w:t xml:space="preserve"> </w:t>
      </w:r>
      <w:r>
        <w:rPr>
          <w:b/>
          <w:sz w:val="20"/>
        </w:rPr>
        <w:t>Save</w:t>
      </w:r>
      <w:r>
        <w:rPr>
          <w:sz w:val="20"/>
        </w:rPr>
        <w:t>.</w:t>
      </w:r>
    </w:p>
    <w:p w14:paraId="5D63EBB6" w14:textId="77777777" w:rsidR="00FD3DFB" w:rsidRDefault="00006CE7">
      <w:pPr>
        <w:pStyle w:val="a3"/>
        <w:spacing w:before="7"/>
        <w:rPr>
          <w:sz w:val="14"/>
        </w:rPr>
      </w:pPr>
      <w:r>
        <w:pict w14:anchorId="1C7B4364">
          <v:line id="_x0000_s1056" style="position:absolute;z-index:2152;mso-wrap-distance-left:0;mso-wrap-distance-right:0;mso-position-horizontal-relative:page" from="70.85pt,10.65pt" to="552.45pt,10.65pt" strokeweight=".15981mm">
            <w10:wrap type="topAndBottom" anchorx="page"/>
          </v:line>
        </w:pict>
      </w:r>
    </w:p>
    <w:p w14:paraId="5D569356" w14:textId="77777777" w:rsidR="00FD3DFB" w:rsidRDefault="00000630">
      <w:pPr>
        <w:pStyle w:val="2"/>
        <w:spacing w:before="10"/>
        <w:ind w:left="137"/>
      </w:pPr>
      <w:r>
        <w:t>Generating and uploading the certificates</w:t>
      </w:r>
    </w:p>
    <w:p w14:paraId="5D5F2B7F" w14:textId="77777777" w:rsidR="00FD3DFB" w:rsidRDefault="00000630">
      <w:pPr>
        <w:pStyle w:val="a3"/>
        <w:spacing w:before="124" w:line="218" w:lineRule="exact"/>
        <w:ind w:left="137" w:right="749"/>
      </w:pPr>
      <w:r>
        <w:t>When generating the customized server certificate in XClarity Integrator Service, you shall provide the certificate bundle that contains the entire CA signing chain.</w:t>
      </w:r>
    </w:p>
    <w:p w14:paraId="27149E80" w14:textId="77777777" w:rsidR="00FD3DFB" w:rsidRDefault="00FD3DFB">
      <w:pPr>
        <w:pStyle w:val="a3"/>
        <w:spacing w:before="5"/>
        <w:rPr>
          <w:sz w:val="21"/>
        </w:rPr>
      </w:pPr>
    </w:p>
    <w:p w14:paraId="5D115589" w14:textId="77777777" w:rsidR="00FD3DFB" w:rsidRDefault="00000630">
      <w:pPr>
        <w:pStyle w:val="4"/>
        <w:spacing w:before="1"/>
        <w:ind w:left="137"/>
      </w:pPr>
      <w:r>
        <w:t>Procedure</w:t>
      </w:r>
    </w:p>
    <w:p w14:paraId="7D0B5C15" w14:textId="77777777" w:rsidR="00FD3DFB" w:rsidRDefault="00000630">
      <w:pPr>
        <w:pStyle w:val="a3"/>
        <w:tabs>
          <w:tab w:val="left" w:pos="987"/>
        </w:tabs>
        <w:spacing w:before="94" w:line="338" w:lineRule="auto"/>
        <w:ind w:left="137" w:right="13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Connect</w:t>
      </w:r>
      <w:r>
        <w:rPr>
          <w:spacing w:val="-7"/>
        </w:rPr>
        <w:t xml:space="preserve"> </w:t>
      </w:r>
      <w:r>
        <w:t>a</w:t>
      </w:r>
      <w:r>
        <w:rPr>
          <w:spacing w:val="-8"/>
        </w:rPr>
        <w:t xml:space="preserve"> </w:t>
      </w:r>
      <w:r>
        <w:t>server</w:t>
      </w:r>
      <w:r>
        <w:rPr>
          <w:spacing w:val="-7"/>
        </w:rPr>
        <w:t xml:space="preserve"> </w:t>
      </w:r>
      <w:r>
        <w:t>to</w:t>
      </w:r>
      <w:r>
        <w:rPr>
          <w:spacing w:val="-7"/>
        </w:rPr>
        <w:t xml:space="preserve"> </w:t>
      </w:r>
      <w:r>
        <w:t>XClarity</w:t>
      </w:r>
      <w:r>
        <w:rPr>
          <w:spacing w:val="-8"/>
        </w:rPr>
        <w:t xml:space="preserve"> </w:t>
      </w:r>
      <w:r>
        <w:t>Integrator</w:t>
      </w:r>
      <w:r>
        <w:rPr>
          <w:spacing w:val="-7"/>
        </w:rPr>
        <w:t xml:space="preserve"> </w:t>
      </w:r>
      <w:r>
        <w:t>Service.</w:t>
      </w:r>
    </w:p>
    <w:p w14:paraId="37D88060" w14:textId="77777777" w:rsidR="00FD3DFB" w:rsidRDefault="00000630">
      <w:pPr>
        <w:pStyle w:val="a3"/>
        <w:spacing w:before="115" w:line="249" w:lineRule="auto"/>
        <w:ind w:left="987"/>
      </w:pPr>
      <w:r>
        <w:rPr>
          <w:b/>
        </w:rPr>
        <w:t xml:space="preserve">Note: </w:t>
      </w:r>
      <w:r>
        <w:t xml:space="preserve">If the server certificate is not signed by a trusted international third party, a security message will be displayed. To avoid this security message, select the </w:t>
      </w:r>
      <w:r>
        <w:rPr>
          <w:b/>
        </w:rPr>
        <w:t xml:space="preserve">Trust the certificate permanently </w:t>
      </w:r>
      <w:r>
        <w:t xml:space="preserve">check box, and click </w:t>
      </w:r>
      <w:r>
        <w:rPr>
          <w:b/>
        </w:rPr>
        <w:t>Next</w:t>
      </w:r>
      <w:r>
        <w:t>.</w:t>
      </w:r>
    </w:p>
    <w:p w14:paraId="07C1A856" w14:textId="77777777" w:rsidR="00FD3DFB" w:rsidRDefault="00000630">
      <w:pPr>
        <w:pStyle w:val="a3"/>
        <w:tabs>
          <w:tab w:val="left" w:pos="987"/>
        </w:tabs>
        <w:spacing w:before="84"/>
        <w:ind w:left="137"/>
      </w:pPr>
      <w:r>
        <w:t>Step</w:t>
      </w:r>
      <w:r>
        <w:rPr>
          <w:spacing w:val="-5"/>
        </w:rPr>
        <w:t xml:space="preserve"> </w:t>
      </w:r>
      <w:r>
        <w:t>3.</w:t>
      </w:r>
      <w:r>
        <w:tab/>
        <w:t>Generate</w:t>
      </w:r>
      <w:r>
        <w:rPr>
          <w:spacing w:val="-13"/>
        </w:rPr>
        <w:t xml:space="preserve"> </w:t>
      </w:r>
      <w:r>
        <w:t>the</w:t>
      </w:r>
      <w:r>
        <w:rPr>
          <w:spacing w:val="-11"/>
        </w:rPr>
        <w:t xml:space="preserve"> </w:t>
      </w:r>
      <w:r>
        <w:t>Certificate</w:t>
      </w:r>
      <w:r>
        <w:rPr>
          <w:spacing w:val="-13"/>
        </w:rPr>
        <w:t xml:space="preserve"> </w:t>
      </w:r>
      <w:r>
        <w:t>Signing</w:t>
      </w:r>
      <w:r>
        <w:rPr>
          <w:spacing w:val="-12"/>
        </w:rPr>
        <w:t xml:space="preserve"> </w:t>
      </w:r>
      <w:r>
        <w:t>Request</w:t>
      </w:r>
      <w:r>
        <w:rPr>
          <w:spacing w:val="-12"/>
        </w:rPr>
        <w:t xml:space="preserve"> </w:t>
      </w:r>
      <w:r>
        <w:t>(CSR)</w:t>
      </w:r>
      <w:r>
        <w:rPr>
          <w:spacing w:val="-12"/>
        </w:rPr>
        <w:t xml:space="preserve"> </w:t>
      </w:r>
      <w:r>
        <w:t>for</w:t>
      </w:r>
      <w:r>
        <w:rPr>
          <w:spacing w:val="-11"/>
        </w:rPr>
        <w:t xml:space="preserve"> </w:t>
      </w:r>
      <w:r>
        <w:t>XClarity</w:t>
      </w:r>
      <w:r>
        <w:rPr>
          <w:spacing w:val="-13"/>
        </w:rPr>
        <w:t xml:space="preserve"> </w:t>
      </w:r>
      <w:r>
        <w:t>Integrator</w:t>
      </w:r>
      <w:r>
        <w:rPr>
          <w:spacing w:val="-13"/>
        </w:rPr>
        <w:t xml:space="preserve"> </w:t>
      </w:r>
      <w:r>
        <w:t>Service.</w:t>
      </w:r>
    </w:p>
    <w:p w14:paraId="2B63AD55" w14:textId="77777777" w:rsidR="00FD3DFB" w:rsidRDefault="00000630">
      <w:pPr>
        <w:pStyle w:val="a4"/>
        <w:numPr>
          <w:ilvl w:val="0"/>
          <w:numId w:val="11"/>
        </w:numPr>
        <w:tabs>
          <w:tab w:val="left" w:pos="1385"/>
          <w:tab w:val="left" w:pos="1386"/>
        </w:tabs>
        <w:spacing w:before="93"/>
        <w:rPr>
          <w:sz w:val="20"/>
        </w:rPr>
      </w:pPr>
      <w:r>
        <w:rPr>
          <w:sz w:val="20"/>
        </w:rPr>
        <w:t>Click</w:t>
      </w:r>
      <w:r>
        <w:rPr>
          <w:spacing w:val="-11"/>
          <w:sz w:val="20"/>
        </w:rPr>
        <w:t xml:space="preserve"> </w:t>
      </w:r>
      <w:r>
        <w:rPr>
          <w:b/>
          <w:sz w:val="20"/>
        </w:rPr>
        <w:t>Security</w:t>
      </w:r>
      <w:r>
        <w:rPr>
          <w:b/>
          <w:spacing w:val="-11"/>
          <w:sz w:val="20"/>
        </w:rPr>
        <w:t xml:space="preserve"> </w:t>
      </w:r>
      <w:r>
        <w:rPr>
          <w:b/>
          <w:sz w:val="20"/>
        </w:rPr>
        <w:t>Settings</w:t>
      </w:r>
      <w:r>
        <w:rPr>
          <w:sz w:val="20"/>
        </w:rPr>
        <w:t>.</w:t>
      </w:r>
      <w:r>
        <w:rPr>
          <w:spacing w:val="-12"/>
          <w:sz w:val="20"/>
        </w:rPr>
        <w:t xml:space="preserve"> </w:t>
      </w:r>
      <w:r>
        <w:rPr>
          <w:sz w:val="20"/>
        </w:rPr>
        <w:t>The</w:t>
      </w:r>
      <w:r>
        <w:rPr>
          <w:spacing w:val="-11"/>
          <w:sz w:val="20"/>
        </w:rPr>
        <w:t xml:space="preserve"> </w:t>
      </w:r>
      <w:r>
        <w:rPr>
          <w:b/>
          <w:sz w:val="20"/>
        </w:rPr>
        <w:t>Security</w:t>
      </w:r>
      <w:r>
        <w:rPr>
          <w:b/>
          <w:spacing w:val="-11"/>
          <w:sz w:val="20"/>
        </w:rPr>
        <w:t xml:space="preserve"> </w:t>
      </w:r>
      <w:r>
        <w:rPr>
          <w:b/>
          <w:sz w:val="20"/>
        </w:rPr>
        <w:t>Settings</w:t>
      </w:r>
      <w:r>
        <w:rPr>
          <w:b/>
          <w:spacing w:val="-11"/>
          <w:sz w:val="20"/>
        </w:rPr>
        <w:t xml:space="preserve"> </w:t>
      </w:r>
      <w:r>
        <w:rPr>
          <w:sz w:val="20"/>
        </w:rPr>
        <w:t>page</w:t>
      </w:r>
      <w:r>
        <w:rPr>
          <w:spacing w:val="-12"/>
          <w:sz w:val="20"/>
        </w:rPr>
        <w:t xml:space="preserve"> </w:t>
      </w:r>
      <w:r>
        <w:rPr>
          <w:sz w:val="20"/>
        </w:rPr>
        <w:t>opens.</w:t>
      </w:r>
    </w:p>
    <w:p w14:paraId="29FD514C" w14:textId="77777777" w:rsidR="00FD3DFB" w:rsidRDefault="00000630">
      <w:pPr>
        <w:pStyle w:val="a4"/>
        <w:numPr>
          <w:ilvl w:val="0"/>
          <w:numId w:val="11"/>
        </w:numPr>
        <w:tabs>
          <w:tab w:val="left" w:pos="1385"/>
          <w:tab w:val="left" w:pos="1386"/>
        </w:tabs>
        <w:spacing w:before="93"/>
        <w:rPr>
          <w:sz w:val="20"/>
        </w:rPr>
      </w:pPr>
      <w:r>
        <w:rPr>
          <w:sz w:val="20"/>
        </w:rPr>
        <w:t xml:space="preserve">Click </w:t>
      </w:r>
      <w:r>
        <w:rPr>
          <w:b/>
          <w:sz w:val="20"/>
        </w:rPr>
        <w:t>Server</w:t>
      </w:r>
      <w:r>
        <w:rPr>
          <w:b/>
          <w:spacing w:val="5"/>
          <w:sz w:val="20"/>
        </w:rPr>
        <w:t xml:space="preserve"> </w:t>
      </w:r>
      <w:r>
        <w:rPr>
          <w:b/>
          <w:sz w:val="20"/>
        </w:rPr>
        <w:t>Certificate</w:t>
      </w:r>
      <w:r>
        <w:rPr>
          <w:sz w:val="20"/>
        </w:rPr>
        <w:t>.</w:t>
      </w:r>
    </w:p>
    <w:p w14:paraId="7624AC05" w14:textId="77777777" w:rsidR="00FD3DFB" w:rsidRDefault="00000630">
      <w:pPr>
        <w:pStyle w:val="4"/>
        <w:numPr>
          <w:ilvl w:val="0"/>
          <w:numId w:val="11"/>
        </w:numPr>
        <w:tabs>
          <w:tab w:val="left" w:pos="1385"/>
          <w:tab w:val="left" w:pos="1386"/>
        </w:tabs>
        <w:spacing w:before="93"/>
        <w:rPr>
          <w:b w:val="0"/>
        </w:rPr>
      </w:pPr>
      <w:r>
        <w:rPr>
          <w:b w:val="0"/>
        </w:rPr>
        <w:t xml:space="preserve">Click </w:t>
      </w:r>
      <w:r>
        <w:t>Generate Certificate Signing Request</w:t>
      </w:r>
      <w:r>
        <w:rPr>
          <w:spacing w:val="-38"/>
        </w:rPr>
        <w:t xml:space="preserve"> </w:t>
      </w:r>
      <w:r>
        <w:t>(CSR)</w:t>
      </w:r>
      <w:r>
        <w:rPr>
          <w:b w:val="0"/>
        </w:rPr>
        <w:t>.</w:t>
      </w:r>
    </w:p>
    <w:p w14:paraId="77E82CBB" w14:textId="77777777" w:rsidR="00FD3DFB" w:rsidRDefault="00000630">
      <w:pPr>
        <w:pStyle w:val="a4"/>
        <w:numPr>
          <w:ilvl w:val="0"/>
          <w:numId w:val="11"/>
        </w:numPr>
        <w:tabs>
          <w:tab w:val="left" w:pos="1385"/>
          <w:tab w:val="left" w:pos="1386"/>
        </w:tabs>
        <w:spacing w:before="93" w:line="249" w:lineRule="auto"/>
        <w:ind w:right="299"/>
        <w:rPr>
          <w:sz w:val="20"/>
        </w:rPr>
      </w:pPr>
      <w:r>
        <w:rPr>
          <w:sz w:val="20"/>
        </w:rPr>
        <w:t xml:space="preserve">Fill in all fields in the </w:t>
      </w:r>
      <w:r>
        <w:rPr>
          <w:b/>
          <w:sz w:val="20"/>
        </w:rPr>
        <w:t xml:space="preserve">Generate Certificate Signing Request (CSR) </w:t>
      </w:r>
      <w:r>
        <w:rPr>
          <w:sz w:val="20"/>
        </w:rPr>
        <w:t>page: Country, State or Province,</w:t>
      </w:r>
      <w:r>
        <w:rPr>
          <w:spacing w:val="-4"/>
          <w:sz w:val="20"/>
        </w:rPr>
        <w:t xml:space="preserve"> </w:t>
      </w:r>
      <w:r>
        <w:rPr>
          <w:sz w:val="20"/>
        </w:rPr>
        <w:t>City</w:t>
      </w:r>
      <w:r>
        <w:rPr>
          <w:spacing w:val="-5"/>
          <w:sz w:val="20"/>
        </w:rPr>
        <w:t xml:space="preserve"> </w:t>
      </w:r>
      <w:r>
        <w:rPr>
          <w:sz w:val="20"/>
        </w:rPr>
        <w:t>or</w:t>
      </w:r>
      <w:r>
        <w:rPr>
          <w:spacing w:val="-6"/>
          <w:sz w:val="20"/>
        </w:rPr>
        <w:t xml:space="preserve"> </w:t>
      </w:r>
      <w:r>
        <w:rPr>
          <w:sz w:val="20"/>
        </w:rPr>
        <w:t>Locality,</w:t>
      </w:r>
      <w:r>
        <w:rPr>
          <w:spacing w:val="-4"/>
          <w:sz w:val="20"/>
        </w:rPr>
        <w:t xml:space="preserve"> </w:t>
      </w:r>
      <w:r>
        <w:rPr>
          <w:sz w:val="20"/>
        </w:rPr>
        <w:t>Organization,</w:t>
      </w:r>
      <w:r>
        <w:rPr>
          <w:spacing w:val="-6"/>
          <w:sz w:val="20"/>
        </w:rPr>
        <w:t xml:space="preserve"> </w:t>
      </w:r>
      <w:r>
        <w:rPr>
          <w:sz w:val="20"/>
        </w:rPr>
        <w:t>Organization</w:t>
      </w:r>
      <w:r>
        <w:rPr>
          <w:spacing w:val="-5"/>
          <w:sz w:val="20"/>
        </w:rPr>
        <w:t xml:space="preserve"> </w:t>
      </w:r>
      <w:r>
        <w:rPr>
          <w:sz w:val="20"/>
        </w:rPr>
        <w:t>Unit</w:t>
      </w:r>
      <w:r>
        <w:rPr>
          <w:spacing w:val="-6"/>
          <w:sz w:val="20"/>
        </w:rPr>
        <w:t xml:space="preserve"> </w:t>
      </w:r>
      <w:r>
        <w:rPr>
          <w:sz w:val="20"/>
        </w:rPr>
        <w:t>(optional),</w:t>
      </w:r>
      <w:r>
        <w:rPr>
          <w:spacing w:val="-4"/>
          <w:sz w:val="20"/>
        </w:rPr>
        <w:t xml:space="preserve"> </w:t>
      </w:r>
      <w:r>
        <w:rPr>
          <w:sz w:val="20"/>
        </w:rPr>
        <w:t>and</w:t>
      </w:r>
      <w:r>
        <w:rPr>
          <w:spacing w:val="-5"/>
          <w:sz w:val="20"/>
        </w:rPr>
        <w:t xml:space="preserve"> </w:t>
      </w:r>
      <w:r>
        <w:rPr>
          <w:sz w:val="20"/>
        </w:rPr>
        <w:t>Common</w:t>
      </w:r>
      <w:r>
        <w:rPr>
          <w:spacing w:val="-5"/>
          <w:sz w:val="20"/>
        </w:rPr>
        <w:t xml:space="preserve"> </w:t>
      </w:r>
      <w:r>
        <w:rPr>
          <w:sz w:val="20"/>
        </w:rPr>
        <w:t>Name.</w:t>
      </w:r>
    </w:p>
    <w:p w14:paraId="2108F7F3" w14:textId="77777777" w:rsidR="00FD3DFB" w:rsidRDefault="00000630">
      <w:pPr>
        <w:pStyle w:val="a3"/>
        <w:spacing w:before="199" w:line="249" w:lineRule="auto"/>
        <w:ind w:left="1385" w:right="291"/>
      </w:pPr>
      <w:r>
        <w:rPr>
          <w:b/>
        </w:rPr>
        <w:t xml:space="preserve">Note: </w:t>
      </w:r>
      <w:r>
        <w:t xml:space="preserve">You can allow XClarity Integrator Service to generate the common name automatically by keeping the default value </w:t>
      </w:r>
      <w:r>
        <w:rPr>
          <w:b/>
        </w:rPr>
        <w:t>Generated by LXCI</w:t>
      </w:r>
      <w:r>
        <w:t>.</w:t>
      </w:r>
    </w:p>
    <w:p w14:paraId="701CDC0C" w14:textId="77777777" w:rsidR="00FD3DFB" w:rsidRDefault="00FD3DFB">
      <w:pPr>
        <w:spacing w:line="249" w:lineRule="auto"/>
        <w:sectPr w:rsidR="00FD3DFB">
          <w:footerReference w:type="even" r:id="rId54"/>
          <w:footerReference w:type="default" r:id="rId55"/>
          <w:pgSz w:w="12240" w:h="15840"/>
          <w:pgMar w:top="1220" w:right="1060" w:bottom="860" w:left="1280" w:header="0" w:footer="674" w:gutter="0"/>
          <w:pgNumType w:start="39"/>
          <w:cols w:space="720"/>
        </w:sectPr>
      </w:pPr>
    </w:p>
    <w:p w14:paraId="1E32B019" w14:textId="77777777" w:rsidR="00FD3DFB" w:rsidRDefault="00000630">
      <w:pPr>
        <w:pStyle w:val="a4"/>
        <w:numPr>
          <w:ilvl w:val="0"/>
          <w:numId w:val="11"/>
        </w:numPr>
        <w:tabs>
          <w:tab w:val="left" w:pos="1358"/>
          <w:tab w:val="left" w:pos="1359"/>
        </w:tabs>
        <w:spacing w:before="96" w:line="249" w:lineRule="auto"/>
        <w:ind w:left="1358" w:right="787"/>
        <w:rPr>
          <w:sz w:val="20"/>
        </w:rPr>
      </w:pPr>
      <w:r>
        <w:rPr>
          <w:sz w:val="20"/>
        </w:rPr>
        <w:lastRenderedPageBreak/>
        <w:t>Select the correct host name. If a wrong name is selected, the server cannot connect</w:t>
      </w:r>
      <w:r>
        <w:rPr>
          <w:spacing w:val="-26"/>
          <w:sz w:val="20"/>
        </w:rPr>
        <w:t xml:space="preserve"> </w:t>
      </w:r>
      <w:r>
        <w:rPr>
          <w:sz w:val="20"/>
        </w:rPr>
        <w:t>to XClarity Integrator</w:t>
      </w:r>
      <w:r>
        <w:rPr>
          <w:spacing w:val="-22"/>
          <w:sz w:val="20"/>
        </w:rPr>
        <w:t xml:space="preserve"> </w:t>
      </w:r>
      <w:r>
        <w:rPr>
          <w:sz w:val="20"/>
        </w:rPr>
        <w:t>Service.</w:t>
      </w:r>
    </w:p>
    <w:p w14:paraId="199A6CC0" w14:textId="77777777" w:rsidR="00FD3DFB" w:rsidRDefault="00000630">
      <w:pPr>
        <w:pStyle w:val="a4"/>
        <w:numPr>
          <w:ilvl w:val="0"/>
          <w:numId w:val="11"/>
        </w:numPr>
        <w:tabs>
          <w:tab w:val="left" w:pos="1358"/>
          <w:tab w:val="left" w:pos="1359"/>
        </w:tabs>
        <w:spacing w:before="84"/>
        <w:ind w:left="1358"/>
        <w:rPr>
          <w:sz w:val="20"/>
        </w:rPr>
      </w:pPr>
      <w:r>
        <w:rPr>
          <w:sz w:val="20"/>
        </w:rPr>
        <w:t xml:space="preserve">Click </w:t>
      </w:r>
      <w:r>
        <w:rPr>
          <w:b/>
          <w:sz w:val="20"/>
        </w:rPr>
        <w:t>Generate CSR File</w:t>
      </w:r>
      <w:r>
        <w:rPr>
          <w:sz w:val="20"/>
        </w:rPr>
        <w:t>. The CSRs will be downloaded</w:t>
      </w:r>
      <w:r>
        <w:rPr>
          <w:spacing w:val="-28"/>
          <w:sz w:val="20"/>
        </w:rPr>
        <w:t xml:space="preserve"> </w:t>
      </w:r>
      <w:r>
        <w:rPr>
          <w:sz w:val="20"/>
        </w:rPr>
        <w:t>automatically.</w:t>
      </w:r>
    </w:p>
    <w:p w14:paraId="544AC808" w14:textId="77777777" w:rsidR="00FD3DFB" w:rsidRDefault="00000630">
      <w:pPr>
        <w:pStyle w:val="a3"/>
        <w:tabs>
          <w:tab w:val="left" w:pos="960"/>
        </w:tabs>
        <w:spacing w:before="129" w:line="249" w:lineRule="auto"/>
        <w:ind w:left="960" w:right="156" w:hanging="851"/>
      </w:pPr>
      <w:r>
        <w:t>Step</w:t>
      </w:r>
      <w:r>
        <w:rPr>
          <w:spacing w:val="-5"/>
        </w:rPr>
        <w:t xml:space="preserve"> </w:t>
      </w:r>
      <w:r>
        <w:t>4.</w:t>
      </w:r>
      <w:r>
        <w:tab/>
        <w:t>Send</w:t>
      </w:r>
      <w:r>
        <w:rPr>
          <w:spacing w:val="-6"/>
        </w:rPr>
        <w:t xml:space="preserve"> </w:t>
      </w:r>
      <w:r>
        <w:t>all</w:t>
      </w:r>
      <w:r>
        <w:rPr>
          <w:spacing w:val="-7"/>
        </w:rPr>
        <w:t xml:space="preserve"> </w:t>
      </w:r>
      <w:r>
        <w:t>CSRs</w:t>
      </w:r>
      <w:r>
        <w:rPr>
          <w:spacing w:val="-6"/>
        </w:rPr>
        <w:t xml:space="preserve"> </w:t>
      </w:r>
      <w:r>
        <w:t>to</w:t>
      </w:r>
      <w:r>
        <w:rPr>
          <w:spacing w:val="-6"/>
        </w:rPr>
        <w:t xml:space="preserve"> </w:t>
      </w:r>
      <w:r>
        <w:t>your</w:t>
      </w:r>
      <w:r>
        <w:rPr>
          <w:spacing w:val="-6"/>
        </w:rPr>
        <w:t xml:space="preserve"> </w:t>
      </w:r>
      <w:r>
        <w:t>trusted</w:t>
      </w:r>
      <w:r>
        <w:rPr>
          <w:spacing w:val="-5"/>
        </w:rPr>
        <w:t xml:space="preserve"> </w:t>
      </w:r>
      <w:r>
        <w:t>CA.</w:t>
      </w:r>
      <w:r>
        <w:rPr>
          <w:spacing w:val="-7"/>
        </w:rPr>
        <w:t xml:space="preserve"> </w:t>
      </w:r>
      <w:r>
        <w:t>The</w:t>
      </w:r>
      <w:r>
        <w:rPr>
          <w:spacing w:val="-6"/>
        </w:rPr>
        <w:t xml:space="preserve"> </w:t>
      </w:r>
      <w:r>
        <w:t>trusted</w:t>
      </w:r>
      <w:r>
        <w:rPr>
          <w:spacing w:val="-7"/>
        </w:rPr>
        <w:t xml:space="preserve"> </w:t>
      </w:r>
      <w:r>
        <w:t>CA</w:t>
      </w:r>
      <w:r>
        <w:rPr>
          <w:spacing w:val="-6"/>
        </w:rPr>
        <w:t xml:space="preserve"> </w:t>
      </w:r>
      <w:r>
        <w:t>will</w:t>
      </w:r>
      <w:r>
        <w:rPr>
          <w:spacing w:val="-6"/>
        </w:rPr>
        <w:t xml:space="preserve"> </w:t>
      </w:r>
      <w:r>
        <w:t>assign</w:t>
      </w:r>
      <w:r>
        <w:rPr>
          <w:spacing w:val="-6"/>
        </w:rPr>
        <w:t xml:space="preserve"> </w:t>
      </w:r>
      <w:r>
        <w:t>a</w:t>
      </w:r>
      <w:r>
        <w:rPr>
          <w:spacing w:val="-7"/>
        </w:rPr>
        <w:t xml:space="preserve"> </w:t>
      </w:r>
      <w:r>
        <w:t>certificate</w:t>
      </w:r>
      <w:r>
        <w:rPr>
          <w:spacing w:val="-6"/>
        </w:rPr>
        <w:t xml:space="preserve"> </w:t>
      </w:r>
      <w:r>
        <w:t>bundle</w:t>
      </w:r>
      <w:r>
        <w:rPr>
          <w:spacing w:val="-6"/>
        </w:rPr>
        <w:t xml:space="preserve"> </w:t>
      </w:r>
      <w:r>
        <w:t>for</w:t>
      </w:r>
      <w:r>
        <w:rPr>
          <w:spacing w:val="-5"/>
        </w:rPr>
        <w:t xml:space="preserve"> </w:t>
      </w:r>
      <w:r>
        <w:t>each</w:t>
      </w:r>
      <w:r>
        <w:rPr>
          <w:spacing w:val="-7"/>
        </w:rPr>
        <w:t xml:space="preserve"> </w:t>
      </w:r>
      <w:r>
        <w:t>CSR.</w:t>
      </w:r>
      <w:r>
        <w:rPr>
          <w:spacing w:val="-6"/>
        </w:rPr>
        <w:t xml:space="preserve"> </w:t>
      </w:r>
      <w:r>
        <w:t>The</w:t>
      </w:r>
      <w:r>
        <w:rPr>
          <w:w w:val="96"/>
        </w:rPr>
        <w:t xml:space="preserve"> </w:t>
      </w:r>
      <w:r>
        <w:t>certificate bundle contains the customized certificates and the complete CA chain of</w:t>
      </w:r>
      <w:r>
        <w:rPr>
          <w:spacing w:val="44"/>
        </w:rPr>
        <w:t xml:space="preserve"> </w:t>
      </w:r>
      <w:r>
        <w:t>trust.</w:t>
      </w:r>
    </w:p>
    <w:p w14:paraId="53E8C348" w14:textId="77777777" w:rsidR="00FD3DFB" w:rsidRDefault="00000630">
      <w:pPr>
        <w:pStyle w:val="a3"/>
        <w:tabs>
          <w:tab w:val="left" w:pos="960"/>
        </w:tabs>
        <w:spacing w:before="85" w:line="249" w:lineRule="auto"/>
        <w:ind w:left="960" w:right="652" w:hanging="851"/>
      </w:pPr>
      <w:r>
        <w:t>Step</w:t>
      </w:r>
      <w:r>
        <w:rPr>
          <w:spacing w:val="-5"/>
        </w:rPr>
        <w:t xml:space="preserve"> </w:t>
      </w:r>
      <w:r>
        <w:t>5.</w:t>
      </w:r>
      <w:r>
        <w:tab/>
        <w:t>Upload the customized certificates and the generated server certificates to</w:t>
      </w:r>
      <w:r>
        <w:rPr>
          <w:spacing w:val="2"/>
        </w:rPr>
        <w:t xml:space="preserve"> </w:t>
      </w:r>
      <w:r>
        <w:t>XClarity</w:t>
      </w:r>
      <w:r>
        <w:rPr>
          <w:spacing w:val="-1"/>
        </w:rPr>
        <w:t xml:space="preserve"> </w:t>
      </w:r>
      <w:r>
        <w:t>Integrator Service.</w:t>
      </w:r>
    </w:p>
    <w:p w14:paraId="23987BF9" w14:textId="77777777" w:rsidR="00FD3DFB" w:rsidRDefault="00000630">
      <w:pPr>
        <w:pStyle w:val="a4"/>
        <w:numPr>
          <w:ilvl w:val="0"/>
          <w:numId w:val="10"/>
        </w:numPr>
        <w:tabs>
          <w:tab w:val="left" w:pos="1358"/>
          <w:tab w:val="left" w:pos="1359"/>
        </w:tabs>
        <w:spacing w:before="85"/>
        <w:rPr>
          <w:sz w:val="20"/>
        </w:rPr>
      </w:pPr>
      <w:r>
        <w:rPr>
          <w:sz w:val="20"/>
        </w:rPr>
        <w:t xml:space="preserve">Click </w:t>
      </w:r>
      <w:r>
        <w:rPr>
          <w:b/>
          <w:sz w:val="20"/>
        </w:rPr>
        <w:t xml:space="preserve">Server Certificate </w:t>
      </w:r>
      <w:r>
        <w:rPr>
          <w:sz w:val="20"/>
        </w:rPr>
        <w:t xml:space="preserve">on the </w:t>
      </w:r>
      <w:r>
        <w:rPr>
          <w:b/>
          <w:sz w:val="20"/>
        </w:rPr>
        <w:t>Security Settings</w:t>
      </w:r>
      <w:r>
        <w:rPr>
          <w:b/>
          <w:spacing w:val="-38"/>
          <w:sz w:val="20"/>
        </w:rPr>
        <w:t xml:space="preserve"> </w:t>
      </w:r>
      <w:r>
        <w:rPr>
          <w:sz w:val="20"/>
        </w:rPr>
        <w:t>page.</w:t>
      </w:r>
    </w:p>
    <w:p w14:paraId="2BD8B8A1" w14:textId="77777777" w:rsidR="00FD3DFB" w:rsidRDefault="00000630">
      <w:pPr>
        <w:pStyle w:val="a4"/>
        <w:numPr>
          <w:ilvl w:val="0"/>
          <w:numId w:val="10"/>
        </w:numPr>
        <w:tabs>
          <w:tab w:val="left" w:pos="1358"/>
          <w:tab w:val="left" w:pos="1359"/>
        </w:tabs>
        <w:rPr>
          <w:sz w:val="20"/>
        </w:rPr>
      </w:pPr>
      <w:r>
        <w:rPr>
          <w:sz w:val="20"/>
        </w:rPr>
        <w:t xml:space="preserve">Click </w:t>
      </w:r>
      <w:r>
        <w:rPr>
          <w:b/>
          <w:sz w:val="20"/>
        </w:rPr>
        <w:t xml:space="preserve">Upload Certificate </w:t>
      </w:r>
      <w:r>
        <w:rPr>
          <w:sz w:val="20"/>
        </w:rPr>
        <w:t>to upload the certificate file (with the .cer</w:t>
      </w:r>
      <w:r>
        <w:rPr>
          <w:spacing w:val="-11"/>
          <w:sz w:val="20"/>
        </w:rPr>
        <w:t xml:space="preserve"> </w:t>
      </w:r>
      <w:r>
        <w:rPr>
          <w:sz w:val="20"/>
        </w:rPr>
        <w:t>extension).</w:t>
      </w:r>
    </w:p>
    <w:p w14:paraId="342FC2AB" w14:textId="77777777" w:rsidR="00FD3DFB" w:rsidRDefault="00000630">
      <w:pPr>
        <w:pStyle w:val="4"/>
        <w:spacing w:before="208"/>
        <w:ind w:left="960"/>
      </w:pPr>
      <w:r>
        <w:t>Notes:</w:t>
      </w:r>
    </w:p>
    <w:p w14:paraId="274BED38" w14:textId="77777777" w:rsidR="00FD3DFB" w:rsidRDefault="00000630">
      <w:pPr>
        <w:pStyle w:val="a4"/>
        <w:numPr>
          <w:ilvl w:val="0"/>
          <w:numId w:val="9"/>
        </w:numPr>
        <w:tabs>
          <w:tab w:val="left" w:pos="1211"/>
        </w:tabs>
        <w:spacing w:before="127" w:line="249" w:lineRule="auto"/>
        <w:ind w:right="738"/>
        <w:rPr>
          <w:sz w:val="20"/>
        </w:rPr>
      </w:pPr>
      <w:r>
        <w:rPr>
          <w:sz w:val="20"/>
        </w:rPr>
        <w:t>The customized certificates shall contain the complete certificate chain, including the root certificates and the intermediate</w:t>
      </w:r>
      <w:r>
        <w:rPr>
          <w:spacing w:val="22"/>
          <w:sz w:val="20"/>
        </w:rPr>
        <w:t xml:space="preserve"> </w:t>
      </w:r>
      <w:r>
        <w:rPr>
          <w:sz w:val="20"/>
        </w:rPr>
        <w:t>certificates.</w:t>
      </w:r>
    </w:p>
    <w:p w14:paraId="26D841AE" w14:textId="77777777" w:rsidR="00FD3DFB" w:rsidRDefault="00000630">
      <w:pPr>
        <w:pStyle w:val="a4"/>
        <w:numPr>
          <w:ilvl w:val="0"/>
          <w:numId w:val="9"/>
        </w:numPr>
        <w:tabs>
          <w:tab w:val="left" w:pos="1211"/>
        </w:tabs>
        <w:spacing w:before="84" w:line="249" w:lineRule="auto"/>
        <w:ind w:right="187"/>
        <w:rPr>
          <w:sz w:val="20"/>
        </w:rPr>
      </w:pPr>
      <w:r>
        <w:rPr>
          <w:sz w:val="20"/>
        </w:rPr>
        <w:t xml:space="preserve">The uploading priority of the certificates is: server certificates, intermediate certificates, and root </w:t>
      </w:r>
      <w:bookmarkStart w:id="284" w:name="Regenerating_the_certificates_"/>
      <w:bookmarkStart w:id="285" w:name="_bookmark62"/>
      <w:bookmarkEnd w:id="284"/>
      <w:bookmarkEnd w:id="285"/>
      <w:r>
        <w:rPr>
          <w:sz w:val="20"/>
        </w:rPr>
        <w:t>certificates.</w:t>
      </w:r>
    </w:p>
    <w:p w14:paraId="515C7CDD" w14:textId="77777777" w:rsidR="00FD3DFB" w:rsidRDefault="00006CE7">
      <w:pPr>
        <w:pStyle w:val="a3"/>
        <w:spacing w:before="8"/>
        <w:rPr>
          <w:sz w:val="21"/>
        </w:rPr>
      </w:pPr>
      <w:r>
        <w:pict w14:anchorId="3FD51EB5">
          <v:line id="_x0000_s1055" style="position:absolute;z-index:2176;mso-wrap-distance-left:0;mso-wrap-distance-right:0;mso-position-horizontal-relative:page" from="59.55pt,14.7pt" to="541.15pt,14.7pt" strokeweight=".51pt">
            <w10:wrap type="topAndBottom" anchorx="page"/>
          </v:line>
        </w:pict>
      </w:r>
    </w:p>
    <w:p w14:paraId="642EFD27" w14:textId="77777777" w:rsidR="00FD3DFB" w:rsidRDefault="00000630">
      <w:pPr>
        <w:pStyle w:val="2"/>
      </w:pPr>
      <w:r>
        <w:t>Regenerating the certificates</w:t>
      </w:r>
    </w:p>
    <w:p w14:paraId="79B2BD52" w14:textId="77777777" w:rsidR="00FD3DFB" w:rsidRDefault="00000630">
      <w:pPr>
        <w:pStyle w:val="a3"/>
        <w:spacing w:before="122" w:line="220" w:lineRule="exact"/>
        <w:ind w:left="110" w:right="203"/>
      </w:pPr>
      <w:r>
        <w:t>If the existing certificate is invalid or the certificate version is not the latest, you can regenerate a new server certificate or a root certificate for XClarity Integrator Service to replace the old one.</w:t>
      </w:r>
    </w:p>
    <w:p w14:paraId="5915F22A" w14:textId="77777777" w:rsidR="00FD3DFB" w:rsidRDefault="00FD3DFB">
      <w:pPr>
        <w:pStyle w:val="a3"/>
        <w:spacing w:before="8"/>
      </w:pPr>
    </w:p>
    <w:p w14:paraId="39F82D5E" w14:textId="77777777" w:rsidR="00FD3DFB" w:rsidRDefault="00000630">
      <w:pPr>
        <w:pStyle w:val="2"/>
        <w:spacing w:before="0"/>
      </w:pPr>
      <w:bookmarkStart w:id="286" w:name="Regenerating_the_server_certificate_"/>
      <w:bookmarkStart w:id="287" w:name="_bookmark63"/>
      <w:bookmarkEnd w:id="286"/>
      <w:bookmarkEnd w:id="287"/>
      <w:r>
        <w:t>Regenerating the server certificate</w:t>
      </w:r>
    </w:p>
    <w:p w14:paraId="00F14F83" w14:textId="77777777" w:rsidR="00FD3DFB" w:rsidRDefault="00000630">
      <w:pPr>
        <w:pStyle w:val="a3"/>
        <w:spacing w:before="125" w:line="218" w:lineRule="exact"/>
        <w:ind w:left="110" w:right="409"/>
      </w:pPr>
      <w:r>
        <w:t>The following procedure describes how to regenerate the new server certificate for XClarity Integrator Service.</w:t>
      </w:r>
    </w:p>
    <w:p w14:paraId="4483F855" w14:textId="77777777" w:rsidR="00FD3DFB" w:rsidRDefault="00FD3DFB">
      <w:pPr>
        <w:pStyle w:val="a3"/>
        <w:spacing w:before="5"/>
        <w:rPr>
          <w:sz w:val="21"/>
        </w:rPr>
      </w:pPr>
    </w:p>
    <w:p w14:paraId="15DAA103" w14:textId="77777777" w:rsidR="00FD3DFB" w:rsidRDefault="00000630">
      <w:pPr>
        <w:pStyle w:val="4"/>
      </w:pPr>
      <w:r>
        <w:t>Procedure</w:t>
      </w:r>
    </w:p>
    <w:p w14:paraId="7F5F9DA5" w14:textId="77777777" w:rsidR="00FD3DFB" w:rsidRDefault="00000630">
      <w:pPr>
        <w:pStyle w:val="a3"/>
        <w:tabs>
          <w:tab w:val="left" w:pos="960"/>
        </w:tabs>
        <w:spacing w:before="92" w:line="338" w:lineRule="auto"/>
        <w:ind w:left="110" w:right="119"/>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Click</w:t>
      </w:r>
      <w:r>
        <w:rPr>
          <w:spacing w:val="-12"/>
        </w:rPr>
        <w:t xml:space="preserve"> </w:t>
      </w:r>
      <w:r>
        <w:rPr>
          <w:b/>
        </w:rPr>
        <w:t>Security</w:t>
      </w:r>
      <w:r>
        <w:rPr>
          <w:b/>
          <w:spacing w:val="-11"/>
        </w:rPr>
        <w:t xml:space="preserve"> </w:t>
      </w:r>
      <w:r>
        <w:rPr>
          <w:b/>
        </w:rPr>
        <w:t>Settings</w:t>
      </w:r>
      <w:r>
        <w:t>.</w:t>
      </w:r>
      <w:r>
        <w:rPr>
          <w:spacing w:val="-11"/>
        </w:rPr>
        <w:t xml:space="preserve"> </w:t>
      </w:r>
      <w:r>
        <w:t>The</w:t>
      </w:r>
      <w:r>
        <w:rPr>
          <w:spacing w:val="-11"/>
        </w:rPr>
        <w:t xml:space="preserve"> </w:t>
      </w:r>
      <w:r>
        <w:rPr>
          <w:b/>
        </w:rPr>
        <w:t>Security</w:t>
      </w:r>
      <w:r>
        <w:rPr>
          <w:b/>
          <w:spacing w:val="-12"/>
        </w:rPr>
        <w:t xml:space="preserve"> </w:t>
      </w:r>
      <w:r>
        <w:rPr>
          <w:b/>
        </w:rPr>
        <w:t>Settings</w:t>
      </w:r>
      <w:r>
        <w:rPr>
          <w:b/>
          <w:spacing w:val="-11"/>
        </w:rPr>
        <w:t xml:space="preserve"> </w:t>
      </w:r>
      <w:r>
        <w:t>page</w:t>
      </w:r>
      <w:r>
        <w:rPr>
          <w:spacing w:val="-11"/>
        </w:rPr>
        <w:t xml:space="preserve"> </w:t>
      </w:r>
      <w:r>
        <w:t>opens.</w:t>
      </w:r>
    </w:p>
    <w:p w14:paraId="122FAD91" w14:textId="77777777" w:rsidR="00FD3DFB" w:rsidRDefault="00000630">
      <w:pPr>
        <w:tabs>
          <w:tab w:val="left" w:pos="960"/>
        </w:tabs>
        <w:spacing w:before="2"/>
        <w:ind w:left="110"/>
        <w:rPr>
          <w:sz w:val="20"/>
        </w:rPr>
      </w:pPr>
      <w:r>
        <w:rPr>
          <w:sz w:val="20"/>
        </w:rPr>
        <w:t>Step</w:t>
      </w:r>
      <w:r>
        <w:rPr>
          <w:spacing w:val="-5"/>
          <w:sz w:val="20"/>
        </w:rPr>
        <w:t xml:space="preserve"> </w:t>
      </w:r>
      <w:r>
        <w:rPr>
          <w:sz w:val="20"/>
        </w:rPr>
        <w:t>3.</w:t>
      </w:r>
      <w:r>
        <w:rPr>
          <w:sz w:val="20"/>
        </w:rPr>
        <w:tab/>
        <w:t xml:space="preserve">Click </w:t>
      </w:r>
      <w:r>
        <w:rPr>
          <w:b/>
          <w:sz w:val="20"/>
        </w:rPr>
        <w:t>Server</w:t>
      </w:r>
      <w:r>
        <w:rPr>
          <w:b/>
          <w:spacing w:val="4"/>
          <w:sz w:val="20"/>
        </w:rPr>
        <w:t xml:space="preserve"> </w:t>
      </w:r>
      <w:r>
        <w:rPr>
          <w:b/>
          <w:sz w:val="20"/>
        </w:rPr>
        <w:t>Certificate</w:t>
      </w:r>
      <w:r>
        <w:rPr>
          <w:sz w:val="20"/>
        </w:rPr>
        <w:t>.</w:t>
      </w:r>
    </w:p>
    <w:p w14:paraId="4A22596F" w14:textId="77777777" w:rsidR="00FD3DFB" w:rsidRDefault="00000630">
      <w:pPr>
        <w:tabs>
          <w:tab w:val="left" w:pos="960"/>
        </w:tabs>
        <w:spacing w:before="94"/>
        <w:ind w:left="110"/>
        <w:rPr>
          <w:sz w:val="20"/>
        </w:rPr>
      </w:pPr>
      <w:r>
        <w:rPr>
          <w:sz w:val="20"/>
        </w:rPr>
        <w:t>Step</w:t>
      </w:r>
      <w:r>
        <w:rPr>
          <w:spacing w:val="-5"/>
          <w:sz w:val="20"/>
        </w:rPr>
        <w:t xml:space="preserve"> </w:t>
      </w:r>
      <w:r>
        <w:rPr>
          <w:sz w:val="20"/>
        </w:rPr>
        <w:t>4.</w:t>
      </w:r>
      <w:r>
        <w:rPr>
          <w:sz w:val="20"/>
        </w:rPr>
        <w:tab/>
        <w:t xml:space="preserve">Click </w:t>
      </w:r>
      <w:r>
        <w:rPr>
          <w:b/>
          <w:sz w:val="20"/>
        </w:rPr>
        <w:t>Regenerate Server</w:t>
      </w:r>
      <w:r>
        <w:rPr>
          <w:b/>
          <w:spacing w:val="12"/>
          <w:sz w:val="20"/>
        </w:rPr>
        <w:t xml:space="preserve"> </w:t>
      </w:r>
      <w:r>
        <w:rPr>
          <w:b/>
          <w:sz w:val="20"/>
        </w:rPr>
        <w:t>Certificate</w:t>
      </w:r>
      <w:r>
        <w:rPr>
          <w:sz w:val="20"/>
        </w:rPr>
        <w:t>.</w:t>
      </w:r>
    </w:p>
    <w:p w14:paraId="22CDD549" w14:textId="77777777" w:rsidR="00FD3DFB" w:rsidRDefault="00000630">
      <w:pPr>
        <w:pStyle w:val="a3"/>
        <w:tabs>
          <w:tab w:val="left" w:pos="960"/>
        </w:tabs>
        <w:spacing w:before="94" w:line="249" w:lineRule="auto"/>
        <w:ind w:left="960" w:right="652" w:hanging="851"/>
      </w:pPr>
      <w:r>
        <w:t>Step</w:t>
      </w:r>
      <w:r>
        <w:rPr>
          <w:spacing w:val="-5"/>
        </w:rPr>
        <w:t xml:space="preserve"> </w:t>
      </w:r>
      <w:r>
        <w:t>5.</w:t>
      </w:r>
      <w:r>
        <w:tab/>
        <w:t>Fill</w:t>
      </w:r>
      <w:r>
        <w:rPr>
          <w:spacing w:val="-4"/>
        </w:rPr>
        <w:t xml:space="preserve"> </w:t>
      </w:r>
      <w:r>
        <w:t>in</w:t>
      </w:r>
      <w:r>
        <w:rPr>
          <w:spacing w:val="-5"/>
        </w:rPr>
        <w:t xml:space="preserve"> </w:t>
      </w:r>
      <w:r>
        <w:t>all</w:t>
      </w:r>
      <w:r>
        <w:rPr>
          <w:spacing w:val="-3"/>
        </w:rPr>
        <w:t xml:space="preserve"> </w:t>
      </w:r>
      <w:r>
        <w:t>fields</w:t>
      </w:r>
      <w:r>
        <w:rPr>
          <w:spacing w:val="-5"/>
        </w:rPr>
        <w:t xml:space="preserve"> </w:t>
      </w:r>
      <w:r>
        <w:t>in</w:t>
      </w:r>
      <w:r>
        <w:rPr>
          <w:spacing w:val="-4"/>
        </w:rPr>
        <w:t xml:space="preserve"> </w:t>
      </w:r>
      <w:r>
        <w:t>the</w:t>
      </w:r>
      <w:r>
        <w:rPr>
          <w:spacing w:val="-5"/>
        </w:rPr>
        <w:t xml:space="preserve"> </w:t>
      </w:r>
      <w:r>
        <w:rPr>
          <w:b/>
        </w:rPr>
        <w:t>Regenerate</w:t>
      </w:r>
      <w:r>
        <w:rPr>
          <w:b/>
          <w:spacing w:val="-4"/>
        </w:rPr>
        <w:t xml:space="preserve"> </w:t>
      </w:r>
      <w:r>
        <w:rPr>
          <w:b/>
        </w:rPr>
        <w:t>Server</w:t>
      </w:r>
      <w:r>
        <w:rPr>
          <w:b/>
          <w:spacing w:val="-4"/>
        </w:rPr>
        <w:t xml:space="preserve"> </w:t>
      </w:r>
      <w:r>
        <w:rPr>
          <w:b/>
        </w:rPr>
        <w:t>Certificate</w:t>
      </w:r>
      <w:r>
        <w:rPr>
          <w:b/>
          <w:spacing w:val="-4"/>
        </w:rPr>
        <w:t xml:space="preserve"> </w:t>
      </w:r>
      <w:r>
        <w:t>page:</w:t>
      </w:r>
      <w:r>
        <w:rPr>
          <w:spacing w:val="-5"/>
        </w:rPr>
        <w:t xml:space="preserve"> </w:t>
      </w:r>
      <w:r>
        <w:t>Country,</w:t>
      </w:r>
      <w:r>
        <w:rPr>
          <w:spacing w:val="-4"/>
        </w:rPr>
        <w:t xml:space="preserve"> </w:t>
      </w:r>
      <w:r>
        <w:t>State</w:t>
      </w:r>
      <w:r>
        <w:rPr>
          <w:spacing w:val="-5"/>
        </w:rPr>
        <w:t xml:space="preserve"> </w:t>
      </w:r>
      <w:r>
        <w:t>or</w:t>
      </w:r>
      <w:r>
        <w:rPr>
          <w:spacing w:val="-3"/>
        </w:rPr>
        <w:t xml:space="preserve"> </w:t>
      </w:r>
      <w:r>
        <w:t>Province,</w:t>
      </w:r>
      <w:r>
        <w:rPr>
          <w:spacing w:val="-5"/>
        </w:rPr>
        <w:t xml:space="preserve"> </w:t>
      </w:r>
      <w:r>
        <w:t>City</w:t>
      </w:r>
      <w:r>
        <w:rPr>
          <w:spacing w:val="-4"/>
        </w:rPr>
        <w:t xml:space="preserve"> </w:t>
      </w:r>
      <w:r>
        <w:t>or</w:t>
      </w:r>
      <w:r>
        <w:rPr>
          <w:w w:val="101"/>
        </w:rPr>
        <w:t xml:space="preserve"> </w:t>
      </w:r>
      <w:r>
        <w:t>Locality,</w:t>
      </w:r>
      <w:r>
        <w:rPr>
          <w:spacing w:val="-7"/>
        </w:rPr>
        <w:t xml:space="preserve"> </w:t>
      </w:r>
      <w:r>
        <w:t>Organization,</w:t>
      </w:r>
      <w:r>
        <w:rPr>
          <w:spacing w:val="-6"/>
        </w:rPr>
        <w:t xml:space="preserve"> </w:t>
      </w:r>
      <w:r>
        <w:t>Organization</w:t>
      </w:r>
      <w:r>
        <w:rPr>
          <w:spacing w:val="-7"/>
        </w:rPr>
        <w:t xml:space="preserve"> </w:t>
      </w:r>
      <w:r>
        <w:t>Unit</w:t>
      </w:r>
      <w:r>
        <w:rPr>
          <w:spacing w:val="-6"/>
        </w:rPr>
        <w:t xml:space="preserve"> </w:t>
      </w:r>
      <w:r>
        <w:t>(optional),</w:t>
      </w:r>
      <w:r>
        <w:rPr>
          <w:spacing w:val="-6"/>
        </w:rPr>
        <w:t xml:space="preserve"> </w:t>
      </w:r>
      <w:r>
        <w:t>and</w:t>
      </w:r>
      <w:r>
        <w:rPr>
          <w:spacing w:val="-5"/>
        </w:rPr>
        <w:t xml:space="preserve"> </w:t>
      </w:r>
      <w:r>
        <w:t>Common</w:t>
      </w:r>
      <w:r>
        <w:rPr>
          <w:spacing w:val="-6"/>
        </w:rPr>
        <w:t xml:space="preserve"> </w:t>
      </w:r>
      <w:r>
        <w:t>Name.</w:t>
      </w:r>
    </w:p>
    <w:p w14:paraId="4D7C22D1" w14:textId="77777777" w:rsidR="00FD3DFB" w:rsidRDefault="00000630">
      <w:pPr>
        <w:pStyle w:val="a3"/>
        <w:spacing w:before="198" w:line="249" w:lineRule="auto"/>
        <w:ind w:left="960" w:right="409"/>
      </w:pPr>
      <w:r>
        <w:rPr>
          <w:b/>
        </w:rPr>
        <w:t xml:space="preserve">Note: </w:t>
      </w:r>
      <w:r>
        <w:t xml:space="preserve">You can allow XClarity Integrator Service to generate the common name automatically by keeping the default value </w:t>
      </w:r>
      <w:r>
        <w:rPr>
          <w:b/>
        </w:rPr>
        <w:t>Generated by LXCI</w:t>
      </w:r>
      <w:r>
        <w:t>.</w:t>
      </w:r>
    </w:p>
    <w:p w14:paraId="2E5088D7" w14:textId="77777777" w:rsidR="00FD3DFB" w:rsidRDefault="00000630">
      <w:pPr>
        <w:pStyle w:val="a3"/>
        <w:tabs>
          <w:tab w:val="left" w:pos="960"/>
        </w:tabs>
        <w:spacing w:before="84" w:line="249" w:lineRule="auto"/>
        <w:ind w:left="960" w:right="620" w:hanging="851"/>
      </w:pPr>
      <w:r>
        <w:t>Step</w:t>
      </w:r>
      <w:r>
        <w:rPr>
          <w:spacing w:val="-5"/>
        </w:rPr>
        <w:t xml:space="preserve"> </w:t>
      </w:r>
      <w:r>
        <w:t>6.</w:t>
      </w:r>
      <w:r>
        <w:tab/>
        <w:t>Select</w:t>
      </w:r>
      <w:r>
        <w:rPr>
          <w:spacing w:val="-4"/>
        </w:rPr>
        <w:t xml:space="preserve"> </w:t>
      </w:r>
      <w:r>
        <w:t>a</w:t>
      </w:r>
      <w:r>
        <w:rPr>
          <w:spacing w:val="-2"/>
        </w:rPr>
        <w:t xml:space="preserve"> </w:t>
      </w:r>
      <w:r>
        <w:t>correct</w:t>
      </w:r>
      <w:r>
        <w:rPr>
          <w:spacing w:val="-4"/>
        </w:rPr>
        <w:t xml:space="preserve"> </w:t>
      </w:r>
      <w:r>
        <w:t>host</w:t>
      </w:r>
      <w:r>
        <w:rPr>
          <w:spacing w:val="-3"/>
        </w:rPr>
        <w:t xml:space="preserve"> </w:t>
      </w:r>
      <w:r>
        <w:t>name.</w:t>
      </w:r>
      <w:r>
        <w:rPr>
          <w:spacing w:val="-3"/>
        </w:rPr>
        <w:t xml:space="preserve"> </w:t>
      </w:r>
      <w:r>
        <w:t>If</w:t>
      </w:r>
      <w:r>
        <w:rPr>
          <w:spacing w:val="-4"/>
        </w:rPr>
        <w:t xml:space="preserve"> </w:t>
      </w:r>
      <w:r>
        <w:t>a</w:t>
      </w:r>
      <w:r>
        <w:rPr>
          <w:spacing w:val="-4"/>
        </w:rPr>
        <w:t xml:space="preserve"> </w:t>
      </w:r>
      <w:r>
        <w:t>wrong</w:t>
      </w:r>
      <w:r>
        <w:rPr>
          <w:spacing w:val="-2"/>
        </w:rPr>
        <w:t xml:space="preserve"> </w:t>
      </w:r>
      <w:r>
        <w:t>name</w:t>
      </w:r>
      <w:r>
        <w:rPr>
          <w:spacing w:val="-4"/>
        </w:rPr>
        <w:t xml:space="preserve"> </w:t>
      </w:r>
      <w:r>
        <w:t>is</w:t>
      </w:r>
      <w:r>
        <w:rPr>
          <w:spacing w:val="-3"/>
        </w:rPr>
        <w:t xml:space="preserve"> </w:t>
      </w:r>
      <w:r>
        <w:t>selected,</w:t>
      </w:r>
      <w:r>
        <w:rPr>
          <w:spacing w:val="-4"/>
        </w:rPr>
        <w:t xml:space="preserve"> </w:t>
      </w:r>
      <w:r>
        <w:t>the</w:t>
      </w:r>
      <w:r>
        <w:rPr>
          <w:spacing w:val="-3"/>
        </w:rPr>
        <w:t xml:space="preserve"> </w:t>
      </w:r>
      <w:r>
        <w:t>server</w:t>
      </w:r>
      <w:r>
        <w:rPr>
          <w:spacing w:val="-4"/>
        </w:rPr>
        <w:t xml:space="preserve"> </w:t>
      </w:r>
      <w:r>
        <w:t>cannot</w:t>
      </w:r>
      <w:r>
        <w:rPr>
          <w:spacing w:val="-4"/>
        </w:rPr>
        <w:t xml:space="preserve"> </w:t>
      </w:r>
      <w:r>
        <w:t>connect</w:t>
      </w:r>
      <w:r>
        <w:rPr>
          <w:spacing w:val="-3"/>
        </w:rPr>
        <w:t xml:space="preserve"> </w:t>
      </w:r>
      <w:r>
        <w:t>to</w:t>
      </w:r>
      <w:r>
        <w:rPr>
          <w:spacing w:val="-3"/>
        </w:rPr>
        <w:t xml:space="preserve"> </w:t>
      </w:r>
      <w:r>
        <w:t>XClarity</w:t>
      </w:r>
      <w:r>
        <w:rPr>
          <w:w w:val="98"/>
        </w:rPr>
        <w:t xml:space="preserve"> </w:t>
      </w:r>
      <w:r>
        <w:t>Integrator</w:t>
      </w:r>
      <w:r>
        <w:rPr>
          <w:spacing w:val="-7"/>
        </w:rPr>
        <w:t xml:space="preserve"> </w:t>
      </w:r>
      <w:r>
        <w:t>Service.</w:t>
      </w:r>
    </w:p>
    <w:p w14:paraId="629E5C92" w14:textId="77777777" w:rsidR="00FD3DFB" w:rsidRDefault="00000630">
      <w:pPr>
        <w:tabs>
          <w:tab w:val="left" w:pos="960"/>
        </w:tabs>
        <w:spacing w:before="84"/>
        <w:ind w:left="110"/>
        <w:rPr>
          <w:sz w:val="20"/>
        </w:rPr>
      </w:pPr>
      <w:r>
        <w:rPr>
          <w:sz w:val="20"/>
        </w:rPr>
        <w:t>Step</w:t>
      </w:r>
      <w:r>
        <w:rPr>
          <w:spacing w:val="-5"/>
          <w:sz w:val="20"/>
        </w:rPr>
        <w:t xml:space="preserve"> </w:t>
      </w:r>
      <w:r>
        <w:rPr>
          <w:sz w:val="20"/>
        </w:rPr>
        <w:t>7.</w:t>
      </w:r>
      <w:r>
        <w:rPr>
          <w:sz w:val="20"/>
        </w:rPr>
        <w:tab/>
        <w:t xml:space="preserve">Click </w:t>
      </w:r>
      <w:r>
        <w:rPr>
          <w:b/>
          <w:sz w:val="20"/>
        </w:rPr>
        <w:t>Regenerate</w:t>
      </w:r>
      <w:r>
        <w:rPr>
          <w:b/>
          <w:spacing w:val="24"/>
          <w:sz w:val="20"/>
        </w:rPr>
        <w:t xml:space="preserve"> </w:t>
      </w:r>
      <w:r>
        <w:rPr>
          <w:b/>
          <w:sz w:val="20"/>
        </w:rPr>
        <w:t>Certificate</w:t>
      </w:r>
      <w:r>
        <w:rPr>
          <w:sz w:val="20"/>
        </w:rPr>
        <w:t>.</w:t>
      </w:r>
    </w:p>
    <w:p w14:paraId="70523D47" w14:textId="77777777" w:rsidR="00FD3DFB" w:rsidRDefault="00FD3DFB">
      <w:pPr>
        <w:pStyle w:val="a3"/>
        <w:spacing w:before="9"/>
      </w:pPr>
    </w:p>
    <w:p w14:paraId="1E05D0BE" w14:textId="77777777" w:rsidR="00FD3DFB" w:rsidRDefault="00000630">
      <w:pPr>
        <w:pStyle w:val="2"/>
        <w:spacing w:before="0"/>
      </w:pPr>
      <w:bookmarkStart w:id="288" w:name="Regenerating_the_root_certificate_"/>
      <w:bookmarkStart w:id="289" w:name="_bookmark64"/>
      <w:bookmarkEnd w:id="288"/>
      <w:bookmarkEnd w:id="289"/>
      <w:r>
        <w:t>Regenerating the root certificate</w:t>
      </w:r>
    </w:p>
    <w:p w14:paraId="6025DDEA" w14:textId="77777777" w:rsidR="00FD3DFB" w:rsidRDefault="00000630">
      <w:pPr>
        <w:pStyle w:val="a3"/>
        <w:spacing w:before="112"/>
        <w:ind w:left="110"/>
      </w:pPr>
      <w:r>
        <w:t>The following procedure describes how to regenerate the new root certificate for XClarity Integrator Service.</w:t>
      </w:r>
    </w:p>
    <w:p w14:paraId="27BF527F" w14:textId="77777777" w:rsidR="00FD3DFB" w:rsidRDefault="00FD3DFB">
      <w:pPr>
        <w:pStyle w:val="a3"/>
        <w:spacing w:before="6"/>
        <w:rPr>
          <w:sz w:val="21"/>
        </w:rPr>
      </w:pPr>
    </w:p>
    <w:p w14:paraId="71CC889B" w14:textId="77777777" w:rsidR="00FD3DFB" w:rsidRDefault="00000630">
      <w:pPr>
        <w:pStyle w:val="4"/>
      </w:pPr>
      <w:r>
        <w:t>Procedure</w:t>
      </w:r>
    </w:p>
    <w:p w14:paraId="4EA1A489" w14:textId="77777777" w:rsidR="00FD3DFB" w:rsidRDefault="00000630">
      <w:pPr>
        <w:pStyle w:val="a3"/>
        <w:tabs>
          <w:tab w:val="left" w:pos="960"/>
        </w:tabs>
        <w:spacing w:before="94" w:line="338" w:lineRule="auto"/>
        <w:ind w:left="110" w:right="119"/>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Click</w:t>
      </w:r>
      <w:r>
        <w:rPr>
          <w:spacing w:val="-12"/>
        </w:rPr>
        <w:t xml:space="preserve"> </w:t>
      </w:r>
      <w:r>
        <w:rPr>
          <w:b/>
        </w:rPr>
        <w:t>Security</w:t>
      </w:r>
      <w:r>
        <w:rPr>
          <w:b/>
          <w:spacing w:val="-11"/>
        </w:rPr>
        <w:t xml:space="preserve"> </w:t>
      </w:r>
      <w:r>
        <w:rPr>
          <w:b/>
        </w:rPr>
        <w:t>Settings</w:t>
      </w:r>
      <w:r>
        <w:t>.</w:t>
      </w:r>
      <w:r>
        <w:rPr>
          <w:spacing w:val="-11"/>
        </w:rPr>
        <w:t xml:space="preserve"> </w:t>
      </w:r>
      <w:r>
        <w:t>The</w:t>
      </w:r>
      <w:r>
        <w:rPr>
          <w:spacing w:val="-11"/>
        </w:rPr>
        <w:t xml:space="preserve"> </w:t>
      </w:r>
      <w:r>
        <w:rPr>
          <w:b/>
        </w:rPr>
        <w:t>Security</w:t>
      </w:r>
      <w:r>
        <w:rPr>
          <w:b/>
          <w:spacing w:val="-12"/>
        </w:rPr>
        <w:t xml:space="preserve"> </w:t>
      </w:r>
      <w:r>
        <w:rPr>
          <w:b/>
        </w:rPr>
        <w:t>Settings</w:t>
      </w:r>
      <w:r>
        <w:rPr>
          <w:b/>
          <w:spacing w:val="-11"/>
        </w:rPr>
        <w:t xml:space="preserve"> </w:t>
      </w:r>
      <w:r>
        <w:t>page</w:t>
      </w:r>
      <w:r>
        <w:rPr>
          <w:spacing w:val="-11"/>
        </w:rPr>
        <w:t xml:space="preserve"> </w:t>
      </w:r>
      <w:r>
        <w:t>opens.</w:t>
      </w:r>
    </w:p>
    <w:p w14:paraId="2A31E9EC" w14:textId="77777777" w:rsidR="00FD3DFB" w:rsidRDefault="00000630">
      <w:pPr>
        <w:tabs>
          <w:tab w:val="left" w:pos="960"/>
        </w:tabs>
        <w:spacing w:before="2"/>
        <w:ind w:left="110"/>
        <w:rPr>
          <w:sz w:val="20"/>
        </w:rPr>
      </w:pPr>
      <w:r>
        <w:rPr>
          <w:sz w:val="20"/>
        </w:rPr>
        <w:t>Step</w:t>
      </w:r>
      <w:r>
        <w:rPr>
          <w:spacing w:val="-5"/>
          <w:sz w:val="20"/>
        </w:rPr>
        <w:t xml:space="preserve"> </w:t>
      </w:r>
      <w:r>
        <w:rPr>
          <w:sz w:val="20"/>
        </w:rPr>
        <w:t>3.</w:t>
      </w:r>
      <w:r>
        <w:rPr>
          <w:sz w:val="20"/>
        </w:rPr>
        <w:tab/>
        <w:t xml:space="preserve">Click </w:t>
      </w:r>
      <w:r>
        <w:rPr>
          <w:b/>
          <w:sz w:val="20"/>
        </w:rPr>
        <w:t>Certificate</w:t>
      </w:r>
      <w:r>
        <w:rPr>
          <w:b/>
          <w:spacing w:val="-12"/>
          <w:sz w:val="20"/>
        </w:rPr>
        <w:t xml:space="preserve"> </w:t>
      </w:r>
      <w:r>
        <w:rPr>
          <w:b/>
          <w:sz w:val="20"/>
        </w:rPr>
        <w:t>Authority</w:t>
      </w:r>
      <w:r>
        <w:rPr>
          <w:sz w:val="20"/>
        </w:rPr>
        <w:t>.</w:t>
      </w:r>
    </w:p>
    <w:p w14:paraId="57E7C784" w14:textId="77777777" w:rsidR="00FD3DFB" w:rsidRDefault="00000630">
      <w:pPr>
        <w:tabs>
          <w:tab w:val="left" w:pos="960"/>
        </w:tabs>
        <w:spacing w:before="94"/>
        <w:ind w:left="110"/>
        <w:rPr>
          <w:sz w:val="20"/>
        </w:rPr>
      </w:pPr>
      <w:r>
        <w:rPr>
          <w:sz w:val="20"/>
        </w:rPr>
        <w:t>Step</w:t>
      </w:r>
      <w:r>
        <w:rPr>
          <w:spacing w:val="-5"/>
          <w:sz w:val="20"/>
        </w:rPr>
        <w:t xml:space="preserve"> </w:t>
      </w:r>
      <w:r>
        <w:rPr>
          <w:sz w:val="20"/>
        </w:rPr>
        <w:t>4.</w:t>
      </w:r>
      <w:r>
        <w:rPr>
          <w:sz w:val="20"/>
        </w:rPr>
        <w:tab/>
        <w:t xml:space="preserve">Click </w:t>
      </w:r>
      <w:r>
        <w:rPr>
          <w:b/>
          <w:sz w:val="20"/>
        </w:rPr>
        <w:t>Regenerate Certificate Authority Root</w:t>
      </w:r>
      <w:r>
        <w:rPr>
          <w:b/>
          <w:spacing w:val="-1"/>
          <w:sz w:val="20"/>
        </w:rPr>
        <w:t xml:space="preserve"> </w:t>
      </w:r>
      <w:r>
        <w:rPr>
          <w:b/>
          <w:sz w:val="20"/>
        </w:rPr>
        <w:t>Certificate</w:t>
      </w:r>
      <w:r>
        <w:rPr>
          <w:sz w:val="20"/>
        </w:rPr>
        <w:t>.</w:t>
      </w:r>
    </w:p>
    <w:p w14:paraId="71DE0969" w14:textId="77777777" w:rsidR="00FD3DFB" w:rsidRDefault="00FD3DFB">
      <w:pPr>
        <w:rPr>
          <w:sz w:val="20"/>
        </w:rPr>
        <w:sectPr w:rsidR="00FD3DFB">
          <w:pgSz w:w="12240" w:h="15840"/>
          <w:pgMar w:top="1220" w:right="1300" w:bottom="860" w:left="1080" w:header="0" w:footer="674" w:gutter="0"/>
          <w:cols w:space="720"/>
        </w:sectPr>
      </w:pPr>
    </w:p>
    <w:p w14:paraId="6E1C0803" w14:textId="77777777" w:rsidR="00FD3DFB" w:rsidRDefault="00000630">
      <w:pPr>
        <w:pStyle w:val="a3"/>
        <w:tabs>
          <w:tab w:val="left" w:pos="967"/>
        </w:tabs>
        <w:spacing w:before="96"/>
        <w:ind w:left="117"/>
      </w:pPr>
      <w:r>
        <w:lastRenderedPageBreak/>
        <w:t>Step</w:t>
      </w:r>
      <w:r>
        <w:rPr>
          <w:spacing w:val="-5"/>
        </w:rPr>
        <w:t xml:space="preserve"> </w:t>
      </w:r>
      <w:r>
        <w:t>5.</w:t>
      </w:r>
      <w:r>
        <w:tab/>
        <w:t>Read the information and click</w:t>
      </w:r>
      <w:r>
        <w:rPr>
          <w:spacing w:val="-6"/>
        </w:rPr>
        <w:t xml:space="preserve"> </w:t>
      </w:r>
      <w:r>
        <w:rPr>
          <w:b/>
        </w:rPr>
        <w:t>OK</w:t>
      </w:r>
      <w:r>
        <w:t>.</w:t>
      </w:r>
    </w:p>
    <w:p w14:paraId="446C597E" w14:textId="77777777" w:rsidR="00FD3DFB" w:rsidRDefault="00000630">
      <w:pPr>
        <w:pStyle w:val="4"/>
        <w:spacing w:before="207"/>
        <w:ind w:left="967"/>
      </w:pPr>
      <w:r>
        <w:t>Notes:</w:t>
      </w:r>
    </w:p>
    <w:p w14:paraId="0BB2211A" w14:textId="77777777" w:rsidR="00FD3DFB" w:rsidRDefault="00000630">
      <w:pPr>
        <w:pStyle w:val="a4"/>
        <w:numPr>
          <w:ilvl w:val="0"/>
          <w:numId w:val="9"/>
        </w:numPr>
        <w:tabs>
          <w:tab w:val="left" w:pos="1218"/>
        </w:tabs>
        <w:spacing w:before="128" w:line="249" w:lineRule="auto"/>
        <w:ind w:left="1217" w:right="815"/>
        <w:rPr>
          <w:sz w:val="20"/>
        </w:rPr>
      </w:pPr>
      <w:r>
        <w:rPr>
          <w:sz w:val="20"/>
        </w:rPr>
        <w:t>If</w:t>
      </w:r>
      <w:r>
        <w:rPr>
          <w:spacing w:val="-6"/>
          <w:sz w:val="20"/>
        </w:rPr>
        <w:t xml:space="preserve"> </w:t>
      </w:r>
      <w:r>
        <w:rPr>
          <w:sz w:val="20"/>
        </w:rPr>
        <w:t>the</w:t>
      </w:r>
      <w:r>
        <w:rPr>
          <w:spacing w:val="-6"/>
          <w:sz w:val="20"/>
        </w:rPr>
        <w:t xml:space="preserve"> </w:t>
      </w:r>
      <w:r>
        <w:rPr>
          <w:sz w:val="20"/>
        </w:rPr>
        <w:t>customized</w:t>
      </w:r>
      <w:r>
        <w:rPr>
          <w:spacing w:val="-4"/>
          <w:sz w:val="20"/>
        </w:rPr>
        <w:t xml:space="preserve"> </w:t>
      </w:r>
      <w:r>
        <w:rPr>
          <w:sz w:val="20"/>
        </w:rPr>
        <w:t>certificates</w:t>
      </w:r>
      <w:r>
        <w:rPr>
          <w:spacing w:val="-4"/>
          <w:sz w:val="20"/>
        </w:rPr>
        <w:t xml:space="preserve"> </w:t>
      </w:r>
      <w:r>
        <w:rPr>
          <w:sz w:val="20"/>
        </w:rPr>
        <w:t>are</w:t>
      </w:r>
      <w:r>
        <w:rPr>
          <w:spacing w:val="-4"/>
          <w:sz w:val="20"/>
        </w:rPr>
        <w:t xml:space="preserve"> </w:t>
      </w:r>
      <w:r>
        <w:rPr>
          <w:sz w:val="20"/>
        </w:rPr>
        <w:t>invalid,</w:t>
      </w:r>
      <w:r>
        <w:rPr>
          <w:spacing w:val="-4"/>
          <w:sz w:val="20"/>
        </w:rPr>
        <w:t xml:space="preserve"> </w:t>
      </w:r>
      <w:r>
        <w:rPr>
          <w:sz w:val="20"/>
        </w:rPr>
        <w:t>XClarity</w:t>
      </w:r>
      <w:r>
        <w:rPr>
          <w:spacing w:val="-3"/>
          <w:sz w:val="20"/>
        </w:rPr>
        <w:t xml:space="preserve"> </w:t>
      </w:r>
      <w:r>
        <w:rPr>
          <w:sz w:val="20"/>
        </w:rPr>
        <w:t>Integrator</w:t>
      </w:r>
      <w:r>
        <w:rPr>
          <w:spacing w:val="-6"/>
          <w:sz w:val="20"/>
        </w:rPr>
        <w:t xml:space="preserve"> </w:t>
      </w:r>
      <w:r>
        <w:rPr>
          <w:sz w:val="20"/>
        </w:rPr>
        <w:t>Service</w:t>
      </w:r>
      <w:r>
        <w:rPr>
          <w:spacing w:val="-6"/>
          <w:sz w:val="20"/>
        </w:rPr>
        <w:t xml:space="preserve"> </w:t>
      </w:r>
      <w:r>
        <w:rPr>
          <w:sz w:val="20"/>
        </w:rPr>
        <w:t>will</w:t>
      </w:r>
      <w:r>
        <w:rPr>
          <w:spacing w:val="-3"/>
          <w:sz w:val="20"/>
        </w:rPr>
        <w:t xml:space="preserve"> </w:t>
      </w:r>
      <w:r>
        <w:rPr>
          <w:sz w:val="20"/>
        </w:rPr>
        <w:t>generate</w:t>
      </w:r>
      <w:r>
        <w:rPr>
          <w:spacing w:val="-6"/>
          <w:sz w:val="20"/>
        </w:rPr>
        <w:t xml:space="preserve"> </w:t>
      </w:r>
      <w:r>
        <w:rPr>
          <w:sz w:val="20"/>
        </w:rPr>
        <w:t>the</w:t>
      </w:r>
      <w:r>
        <w:rPr>
          <w:spacing w:val="-4"/>
          <w:sz w:val="20"/>
        </w:rPr>
        <w:t xml:space="preserve"> </w:t>
      </w:r>
      <w:r>
        <w:rPr>
          <w:sz w:val="20"/>
        </w:rPr>
        <w:t>new certificates and replace the old certificates with these new ones</w:t>
      </w:r>
      <w:r>
        <w:rPr>
          <w:spacing w:val="15"/>
          <w:sz w:val="20"/>
        </w:rPr>
        <w:t xml:space="preserve"> </w:t>
      </w:r>
      <w:r>
        <w:rPr>
          <w:sz w:val="20"/>
        </w:rPr>
        <w:t>automatically.</w:t>
      </w:r>
    </w:p>
    <w:p w14:paraId="4BAC8C41" w14:textId="77777777" w:rsidR="00FD3DFB" w:rsidRDefault="00000630">
      <w:pPr>
        <w:pStyle w:val="a4"/>
        <w:numPr>
          <w:ilvl w:val="0"/>
          <w:numId w:val="9"/>
        </w:numPr>
        <w:tabs>
          <w:tab w:val="left" w:pos="1218"/>
        </w:tabs>
        <w:spacing w:before="83" w:line="249" w:lineRule="auto"/>
        <w:ind w:left="1217" w:right="145"/>
        <w:rPr>
          <w:sz w:val="20"/>
        </w:rPr>
      </w:pPr>
      <w:r>
        <w:rPr>
          <w:sz w:val="20"/>
        </w:rPr>
        <w:t>If</w:t>
      </w:r>
      <w:r>
        <w:rPr>
          <w:spacing w:val="-5"/>
          <w:sz w:val="20"/>
        </w:rPr>
        <w:t xml:space="preserve"> </w:t>
      </w:r>
      <w:r>
        <w:rPr>
          <w:sz w:val="20"/>
        </w:rPr>
        <w:t>the</w:t>
      </w:r>
      <w:r>
        <w:rPr>
          <w:spacing w:val="-5"/>
          <w:sz w:val="20"/>
        </w:rPr>
        <w:t xml:space="preserve"> </w:t>
      </w:r>
      <w:r>
        <w:rPr>
          <w:sz w:val="20"/>
        </w:rPr>
        <w:t>customized</w:t>
      </w:r>
      <w:r>
        <w:rPr>
          <w:spacing w:val="-4"/>
          <w:sz w:val="20"/>
        </w:rPr>
        <w:t xml:space="preserve"> </w:t>
      </w:r>
      <w:r>
        <w:rPr>
          <w:sz w:val="20"/>
        </w:rPr>
        <w:t>certificates</w:t>
      </w:r>
      <w:r>
        <w:rPr>
          <w:spacing w:val="-4"/>
          <w:sz w:val="20"/>
        </w:rPr>
        <w:t xml:space="preserve"> </w:t>
      </w:r>
      <w:r>
        <w:rPr>
          <w:sz w:val="20"/>
        </w:rPr>
        <w:t>are</w:t>
      </w:r>
      <w:r>
        <w:rPr>
          <w:spacing w:val="-4"/>
          <w:sz w:val="20"/>
        </w:rPr>
        <w:t xml:space="preserve"> </w:t>
      </w:r>
      <w:r>
        <w:rPr>
          <w:sz w:val="20"/>
        </w:rPr>
        <w:t>valid,</w:t>
      </w:r>
      <w:r>
        <w:rPr>
          <w:spacing w:val="-3"/>
          <w:sz w:val="20"/>
        </w:rPr>
        <w:t xml:space="preserve"> </w:t>
      </w:r>
      <w:r>
        <w:rPr>
          <w:sz w:val="20"/>
        </w:rPr>
        <w:t>XClarity</w:t>
      </w:r>
      <w:r>
        <w:rPr>
          <w:spacing w:val="-5"/>
          <w:sz w:val="20"/>
        </w:rPr>
        <w:t xml:space="preserve"> </w:t>
      </w:r>
      <w:r>
        <w:rPr>
          <w:sz w:val="20"/>
        </w:rPr>
        <w:t>Integrator</w:t>
      </w:r>
      <w:r>
        <w:rPr>
          <w:spacing w:val="-5"/>
          <w:sz w:val="20"/>
        </w:rPr>
        <w:t xml:space="preserve"> </w:t>
      </w:r>
      <w:r>
        <w:rPr>
          <w:sz w:val="20"/>
        </w:rPr>
        <w:t>Service</w:t>
      </w:r>
      <w:r>
        <w:rPr>
          <w:spacing w:val="-3"/>
          <w:sz w:val="20"/>
        </w:rPr>
        <w:t xml:space="preserve"> </w:t>
      </w:r>
      <w:r>
        <w:rPr>
          <w:sz w:val="20"/>
        </w:rPr>
        <w:t>will</w:t>
      </w:r>
      <w:r>
        <w:rPr>
          <w:spacing w:val="-4"/>
          <w:sz w:val="20"/>
        </w:rPr>
        <w:t xml:space="preserve"> </w:t>
      </w:r>
      <w:r>
        <w:rPr>
          <w:sz w:val="20"/>
        </w:rPr>
        <w:t>only</w:t>
      </w:r>
      <w:r>
        <w:rPr>
          <w:spacing w:val="-5"/>
          <w:sz w:val="20"/>
        </w:rPr>
        <w:t xml:space="preserve"> </w:t>
      </w:r>
      <w:r>
        <w:rPr>
          <w:sz w:val="20"/>
        </w:rPr>
        <w:t>regenerate</w:t>
      </w:r>
      <w:r>
        <w:rPr>
          <w:spacing w:val="-4"/>
          <w:sz w:val="20"/>
        </w:rPr>
        <w:t xml:space="preserve"> </w:t>
      </w:r>
      <w:r>
        <w:rPr>
          <w:sz w:val="20"/>
        </w:rPr>
        <w:t>a</w:t>
      </w:r>
      <w:r>
        <w:rPr>
          <w:spacing w:val="-5"/>
          <w:sz w:val="20"/>
        </w:rPr>
        <w:t xml:space="preserve"> </w:t>
      </w:r>
      <w:r>
        <w:rPr>
          <w:sz w:val="20"/>
        </w:rPr>
        <w:t>new</w:t>
      </w:r>
      <w:r>
        <w:rPr>
          <w:spacing w:val="-4"/>
          <w:sz w:val="20"/>
        </w:rPr>
        <w:t xml:space="preserve"> </w:t>
      </w:r>
      <w:r>
        <w:rPr>
          <w:sz w:val="20"/>
        </w:rPr>
        <w:t xml:space="preserve">root </w:t>
      </w:r>
      <w:bookmarkStart w:id="290" w:name="Downloading_the_certificates_"/>
      <w:bookmarkStart w:id="291" w:name="_bookmark65"/>
      <w:bookmarkEnd w:id="290"/>
      <w:bookmarkEnd w:id="291"/>
      <w:r>
        <w:rPr>
          <w:sz w:val="20"/>
        </w:rPr>
        <w:t>certificate.</w:t>
      </w:r>
    </w:p>
    <w:p w14:paraId="358D8117" w14:textId="77777777" w:rsidR="00FD3DFB" w:rsidRDefault="00006CE7">
      <w:pPr>
        <w:pStyle w:val="a3"/>
        <w:spacing w:before="9"/>
        <w:rPr>
          <w:sz w:val="21"/>
        </w:rPr>
      </w:pPr>
      <w:r>
        <w:pict w14:anchorId="6E07D540">
          <v:line id="_x0000_s1054" style="position:absolute;z-index:2200;mso-wrap-distance-left:0;mso-wrap-distance-right:0;mso-position-horizontal-relative:page" from="70.85pt,14.75pt" to="552.45pt,14.75pt" strokeweight=".16017mm">
            <w10:wrap type="topAndBottom" anchorx="page"/>
          </v:line>
        </w:pict>
      </w:r>
    </w:p>
    <w:p w14:paraId="109E2347" w14:textId="77777777" w:rsidR="00FD3DFB" w:rsidRDefault="00000630">
      <w:pPr>
        <w:pStyle w:val="2"/>
        <w:spacing w:before="10"/>
        <w:ind w:left="117"/>
      </w:pPr>
      <w:r>
        <w:t>Downloading the certificates</w:t>
      </w:r>
    </w:p>
    <w:p w14:paraId="1DBC1F0E" w14:textId="77777777" w:rsidR="00FD3DFB" w:rsidRDefault="00000630">
      <w:pPr>
        <w:pStyle w:val="a3"/>
        <w:spacing w:before="110"/>
        <w:ind w:left="117"/>
      </w:pPr>
      <w:r>
        <w:t>You can download the server certificate and the root certificate.</w:t>
      </w:r>
    </w:p>
    <w:p w14:paraId="550021C5" w14:textId="77777777" w:rsidR="00FD3DFB" w:rsidRDefault="00FD3DFB">
      <w:pPr>
        <w:pStyle w:val="a3"/>
        <w:spacing w:before="9"/>
      </w:pPr>
    </w:p>
    <w:p w14:paraId="011C5990" w14:textId="77777777" w:rsidR="00FD3DFB" w:rsidRDefault="00000630">
      <w:pPr>
        <w:pStyle w:val="2"/>
        <w:spacing w:before="0"/>
        <w:ind w:left="117"/>
      </w:pPr>
      <w:bookmarkStart w:id="292" w:name="Downloading_the_server_certificate_"/>
      <w:bookmarkStart w:id="293" w:name="_bookmark66"/>
      <w:bookmarkEnd w:id="292"/>
      <w:bookmarkEnd w:id="293"/>
      <w:r>
        <w:t>Downloading the server certificate</w:t>
      </w:r>
    </w:p>
    <w:p w14:paraId="37A4985E" w14:textId="77777777" w:rsidR="00FD3DFB" w:rsidRDefault="00000630">
      <w:pPr>
        <w:pStyle w:val="a3"/>
        <w:spacing w:before="112"/>
        <w:ind w:left="117"/>
      </w:pPr>
      <w:r>
        <w:t>The following procedure describes how to download the server certificate.</w:t>
      </w:r>
    </w:p>
    <w:p w14:paraId="40762AB0" w14:textId="77777777" w:rsidR="00FD3DFB" w:rsidRDefault="00FD3DFB">
      <w:pPr>
        <w:pStyle w:val="a3"/>
        <w:spacing w:before="7"/>
        <w:rPr>
          <w:sz w:val="21"/>
        </w:rPr>
      </w:pPr>
    </w:p>
    <w:p w14:paraId="10506D65" w14:textId="77777777" w:rsidR="00FD3DFB" w:rsidRDefault="00000630">
      <w:pPr>
        <w:pStyle w:val="4"/>
        <w:ind w:left="117"/>
      </w:pPr>
      <w:r>
        <w:t>Procedure</w:t>
      </w:r>
    </w:p>
    <w:p w14:paraId="78816BCB" w14:textId="77777777" w:rsidR="00FD3DFB" w:rsidRDefault="00000630">
      <w:pPr>
        <w:pStyle w:val="a3"/>
        <w:tabs>
          <w:tab w:val="left" w:pos="967"/>
        </w:tabs>
        <w:spacing w:before="93" w:line="338" w:lineRule="auto"/>
        <w:ind w:left="117" w:right="11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Click</w:t>
      </w:r>
      <w:r>
        <w:rPr>
          <w:spacing w:val="-12"/>
        </w:rPr>
        <w:t xml:space="preserve"> </w:t>
      </w:r>
      <w:r>
        <w:rPr>
          <w:b/>
        </w:rPr>
        <w:t>Security</w:t>
      </w:r>
      <w:r>
        <w:rPr>
          <w:b/>
          <w:spacing w:val="-11"/>
        </w:rPr>
        <w:t xml:space="preserve"> </w:t>
      </w:r>
      <w:r>
        <w:rPr>
          <w:b/>
        </w:rPr>
        <w:t>Settings</w:t>
      </w:r>
      <w:r>
        <w:t>.</w:t>
      </w:r>
      <w:r>
        <w:rPr>
          <w:spacing w:val="-11"/>
        </w:rPr>
        <w:t xml:space="preserve"> </w:t>
      </w:r>
      <w:r>
        <w:t>The</w:t>
      </w:r>
      <w:r>
        <w:rPr>
          <w:spacing w:val="-11"/>
        </w:rPr>
        <w:t xml:space="preserve"> </w:t>
      </w:r>
      <w:r>
        <w:rPr>
          <w:b/>
        </w:rPr>
        <w:t>Security</w:t>
      </w:r>
      <w:r>
        <w:rPr>
          <w:b/>
          <w:spacing w:val="-12"/>
        </w:rPr>
        <w:t xml:space="preserve"> </w:t>
      </w:r>
      <w:r>
        <w:rPr>
          <w:b/>
        </w:rPr>
        <w:t>Settings</w:t>
      </w:r>
      <w:r>
        <w:rPr>
          <w:b/>
          <w:spacing w:val="-11"/>
        </w:rPr>
        <w:t xml:space="preserve"> </w:t>
      </w:r>
      <w:r>
        <w:t>page</w:t>
      </w:r>
      <w:r>
        <w:rPr>
          <w:spacing w:val="-11"/>
        </w:rPr>
        <w:t xml:space="preserve"> </w:t>
      </w:r>
      <w:r>
        <w:t>opens.</w:t>
      </w:r>
    </w:p>
    <w:p w14:paraId="18113C1E" w14:textId="77777777" w:rsidR="00FD3DFB" w:rsidRDefault="00000630">
      <w:pPr>
        <w:tabs>
          <w:tab w:val="left" w:pos="967"/>
        </w:tabs>
        <w:spacing w:before="2"/>
        <w:ind w:left="117"/>
        <w:rPr>
          <w:sz w:val="20"/>
        </w:rPr>
      </w:pPr>
      <w:r>
        <w:rPr>
          <w:sz w:val="20"/>
        </w:rPr>
        <w:t>Step</w:t>
      </w:r>
      <w:r>
        <w:rPr>
          <w:spacing w:val="-5"/>
          <w:sz w:val="20"/>
        </w:rPr>
        <w:t xml:space="preserve"> </w:t>
      </w:r>
      <w:r>
        <w:rPr>
          <w:sz w:val="20"/>
        </w:rPr>
        <w:t>3.</w:t>
      </w:r>
      <w:r>
        <w:rPr>
          <w:sz w:val="20"/>
        </w:rPr>
        <w:tab/>
        <w:t xml:space="preserve">Click </w:t>
      </w:r>
      <w:r>
        <w:rPr>
          <w:b/>
          <w:sz w:val="20"/>
        </w:rPr>
        <w:t>Server</w:t>
      </w:r>
      <w:r>
        <w:rPr>
          <w:b/>
          <w:spacing w:val="4"/>
          <w:sz w:val="20"/>
        </w:rPr>
        <w:t xml:space="preserve"> </w:t>
      </w:r>
      <w:r>
        <w:rPr>
          <w:b/>
          <w:sz w:val="20"/>
        </w:rPr>
        <w:t>Certificate</w:t>
      </w:r>
      <w:r>
        <w:rPr>
          <w:sz w:val="20"/>
        </w:rPr>
        <w:t>.</w:t>
      </w:r>
    </w:p>
    <w:p w14:paraId="683BF7A1" w14:textId="77777777" w:rsidR="00FD3DFB" w:rsidRDefault="00000630">
      <w:pPr>
        <w:tabs>
          <w:tab w:val="left" w:pos="967"/>
        </w:tabs>
        <w:spacing w:before="93" w:line="338" w:lineRule="auto"/>
        <w:ind w:left="117" w:right="5673"/>
        <w:rPr>
          <w:sz w:val="20"/>
        </w:rPr>
      </w:pPr>
      <w:r>
        <w:rPr>
          <w:sz w:val="20"/>
        </w:rPr>
        <w:t>Step</w:t>
      </w:r>
      <w:r>
        <w:rPr>
          <w:spacing w:val="-5"/>
          <w:sz w:val="20"/>
        </w:rPr>
        <w:t xml:space="preserve"> </w:t>
      </w:r>
      <w:r>
        <w:rPr>
          <w:sz w:val="20"/>
        </w:rPr>
        <w:t>4.</w:t>
      </w:r>
      <w:r>
        <w:rPr>
          <w:sz w:val="20"/>
        </w:rPr>
        <w:tab/>
        <w:t xml:space="preserve">Click the </w:t>
      </w:r>
      <w:r>
        <w:rPr>
          <w:b/>
          <w:sz w:val="20"/>
        </w:rPr>
        <w:t>Download</w:t>
      </w:r>
      <w:r>
        <w:rPr>
          <w:b/>
          <w:spacing w:val="9"/>
          <w:sz w:val="20"/>
        </w:rPr>
        <w:t xml:space="preserve"> </w:t>
      </w:r>
      <w:r>
        <w:rPr>
          <w:b/>
          <w:sz w:val="20"/>
        </w:rPr>
        <w:t>Certificate</w:t>
      </w:r>
      <w:r>
        <w:rPr>
          <w:b/>
          <w:spacing w:val="3"/>
          <w:sz w:val="20"/>
        </w:rPr>
        <w:t xml:space="preserve"> </w:t>
      </w:r>
      <w:r>
        <w:rPr>
          <w:sz w:val="20"/>
        </w:rPr>
        <w:t>tab.</w:t>
      </w:r>
      <w:r>
        <w:rPr>
          <w:w w:val="102"/>
          <w:sz w:val="20"/>
        </w:rPr>
        <w:t xml:space="preserve"> </w:t>
      </w:r>
      <w:r>
        <w:rPr>
          <w:sz w:val="20"/>
        </w:rPr>
        <w:t>Step</w:t>
      </w:r>
      <w:r>
        <w:rPr>
          <w:spacing w:val="-5"/>
          <w:sz w:val="20"/>
        </w:rPr>
        <w:t xml:space="preserve"> </w:t>
      </w:r>
      <w:r>
        <w:rPr>
          <w:sz w:val="20"/>
        </w:rPr>
        <w:t>5.</w:t>
      </w:r>
      <w:r>
        <w:rPr>
          <w:sz w:val="20"/>
        </w:rPr>
        <w:tab/>
        <w:t xml:space="preserve">Click </w:t>
      </w:r>
      <w:r>
        <w:rPr>
          <w:b/>
          <w:sz w:val="20"/>
        </w:rPr>
        <w:t>Download</w:t>
      </w:r>
      <w:r>
        <w:rPr>
          <w:b/>
          <w:spacing w:val="13"/>
          <w:sz w:val="20"/>
        </w:rPr>
        <w:t xml:space="preserve"> </w:t>
      </w:r>
      <w:r>
        <w:rPr>
          <w:b/>
          <w:sz w:val="20"/>
        </w:rPr>
        <w:t>Certificate</w:t>
      </w:r>
      <w:r>
        <w:rPr>
          <w:sz w:val="20"/>
        </w:rPr>
        <w:t>.</w:t>
      </w:r>
    </w:p>
    <w:p w14:paraId="5F97C62F" w14:textId="77777777" w:rsidR="00FD3DFB" w:rsidRDefault="00000630">
      <w:pPr>
        <w:pStyle w:val="2"/>
        <w:spacing w:before="148"/>
        <w:ind w:left="117"/>
      </w:pPr>
      <w:bookmarkStart w:id="294" w:name="Downloading_the_root_certificate_"/>
      <w:bookmarkStart w:id="295" w:name="_bookmark67"/>
      <w:bookmarkEnd w:id="294"/>
      <w:bookmarkEnd w:id="295"/>
      <w:r>
        <w:t>Downloading the root certificate</w:t>
      </w:r>
    </w:p>
    <w:p w14:paraId="5C9AEC16" w14:textId="77777777" w:rsidR="00FD3DFB" w:rsidRDefault="00000630">
      <w:pPr>
        <w:pStyle w:val="a3"/>
        <w:spacing w:before="112"/>
        <w:ind w:left="117"/>
      </w:pPr>
      <w:r>
        <w:t>The following procedure describes how to download a root certificate.</w:t>
      </w:r>
    </w:p>
    <w:p w14:paraId="3E60013A" w14:textId="77777777" w:rsidR="00FD3DFB" w:rsidRDefault="00FD3DFB">
      <w:pPr>
        <w:pStyle w:val="a3"/>
        <w:spacing w:before="5"/>
        <w:rPr>
          <w:sz w:val="21"/>
        </w:rPr>
      </w:pPr>
    </w:p>
    <w:p w14:paraId="041BE3DE" w14:textId="77777777" w:rsidR="00FD3DFB" w:rsidRDefault="00000630">
      <w:pPr>
        <w:pStyle w:val="4"/>
        <w:ind w:left="117"/>
      </w:pPr>
      <w:r>
        <w:t>Procedure</w:t>
      </w:r>
    </w:p>
    <w:p w14:paraId="3D016E4D" w14:textId="77777777" w:rsidR="00FD3DFB" w:rsidRDefault="00000630">
      <w:pPr>
        <w:pStyle w:val="a3"/>
        <w:tabs>
          <w:tab w:val="left" w:pos="967"/>
        </w:tabs>
        <w:spacing w:before="93" w:line="338" w:lineRule="auto"/>
        <w:ind w:left="117" w:right="11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Click</w:t>
      </w:r>
      <w:r>
        <w:rPr>
          <w:spacing w:val="-12"/>
        </w:rPr>
        <w:t xml:space="preserve"> </w:t>
      </w:r>
      <w:r>
        <w:rPr>
          <w:b/>
        </w:rPr>
        <w:t>Security</w:t>
      </w:r>
      <w:r>
        <w:rPr>
          <w:b/>
          <w:spacing w:val="-11"/>
        </w:rPr>
        <w:t xml:space="preserve"> </w:t>
      </w:r>
      <w:r>
        <w:rPr>
          <w:b/>
        </w:rPr>
        <w:t>Settings</w:t>
      </w:r>
      <w:r>
        <w:t>.</w:t>
      </w:r>
      <w:r>
        <w:rPr>
          <w:spacing w:val="-11"/>
        </w:rPr>
        <w:t xml:space="preserve"> </w:t>
      </w:r>
      <w:r>
        <w:t>The</w:t>
      </w:r>
      <w:r>
        <w:rPr>
          <w:spacing w:val="-11"/>
        </w:rPr>
        <w:t xml:space="preserve"> </w:t>
      </w:r>
      <w:r>
        <w:rPr>
          <w:b/>
        </w:rPr>
        <w:t>Security</w:t>
      </w:r>
      <w:r>
        <w:rPr>
          <w:b/>
          <w:spacing w:val="-12"/>
        </w:rPr>
        <w:t xml:space="preserve"> </w:t>
      </w:r>
      <w:r>
        <w:rPr>
          <w:b/>
        </w:rPr>
        <w:t>Settings</w:t>
      </w:r>
      <w:r>
        <w:rPr>
          <w:b/>
          <w:spacing w:val="-11"/>
        </w:rPr>
        <w:t xml:space="preserve"> </w:t>
      </w:r>
      <w:r>
        <w:t>page</w:t>
      </w:r>
      <w:r>
        <w:rPr>
          <w:spacing w:val="-11"/>
        </w:rPr>
        <w:t xml:space="preserve"> </w:t>
      </w:r>
      <w:r>
        <w:t>opens.</w:t>
      </w:r>
    </w:p>
    <w:p w14:paraId="7AF151B7" w14:textId="77777777" w:rsidR="00FD3DFB" w:rsidRDefault="00000630">
      <w:pPr>
        <w:tabs>
          <w:tab w:val="left" w:pos="967"/>
        </w:tabs>
        <w:spacing w:before="2"/>
        <w:ind w:left="117"/>
        <w:rPr>
          <w:sz w:val="20"/>
        </w:rPr>
      </w:pPr>
      <w:r>
        <w:rPr>
          <w:sz w:val="20"/>
        </w:rPr>
        <w:t>Step</w:t>
      </w:r>
      <w:r>
        <w:rPr>
          <w:spacing w:val="-5"/>
          <w:sz w:val="20"/>
        </w:rPr>
        <w:t xml:space="preserve"> </w:t>
      </w:r>
      <w:r>
        <w:rPr>
          <w:sz w:val="20"/>
        </w:rPr>
        <w:t>3.</w:t>
      </w:r>
      <w:r>
        <w:rPr>
          <w:sz w:val="20"/>
        </w:rPr>
        <w:tab/>
        <w:t xml:space="preserve">Click </w:t>
      </w:r>
      <w:r>
        <w:rPr>
          <w:b/>
          <w:sz w:val="20"/>
        </w:rPr>
        <w:t>Certificate</w:t>
      </w:r>
      <w:r>
        <w:rPr>
          <w:b/>
          <w:spacing w:val="-12"/>
          <w:sz w:val="20"/>
        </w:rPr>
        <w:t xml:space="preserve"> </w:t>
      </w:r>
      <w:r>
        <w:rPr>
          <w:b/>
          <w:sz w:val="20"/>
        </w:rPr>
        <w:t>Authority</w:t>
      </w:r>
      <w:r>
        <w:rPr>
          <w:sz w:val="20"/>
        </w:rPr>
        <w:t>.</w:t>
      </w:r>
    </w:p>
    <w:p w14:paraId="16D8E034" w14:textId="77777777" w:rsidR="00FD3DFB" w:rsidRDefault="00000630">
      <w:pPr>
        <w:tabs>
          <w:tab w:val="left" w:pos="967"/>
        </w:tabs>
        <w:spacing w:before="94"/>
        <w:ind w:left="117"/>
        <w:rPr>
          <w:sz w:val="20"/>
        </w:rPr>
      </w:pPr>
      <w:r>
        <w:rPr>
          <w:sz w:val="20"/>
        </w:rPr>
        <w:t>Step</w:t>
      </w:r>
      <w:r>
        <w:rPr>
          <w:spacing w:val="-5"/>
          <w:sz w:val="20"/>
        </w:rPr>
        <w:t xml:space="preserve"> </w:t>
      </w:r>
      <w:r>
        <w:rPr>
          <w:sz w:val="20"/>
        </w:rPr>
        <w:t>4.</w:t>
      </w:r>
      <w:r>
        <w:rPr>
          <w:sz w:val="20"/>
        </w:rPr>
        <w:tab/>
        <w:t xml:space="preserve">Click </w:t>
      </w:r>
      <w:r>
        <w:rPr>
          <w:b/>
          <w:sz w:val="20"/>
        </w:rPr>
        <w:t>Download Certificate Authority Root</w:t>
      </w:r>
      <w:r>
        <w:rPr>
          <w:b/>
          <w:spacing w:val="-11"/>
          <w:sz w:val="20"/>
        </w:rPr>
        <w:t xml:space="preserve"> </w:t>
      </w:r>
      <w:r>
        <w:rPr>
          <w:b/>
          <w:sz w:val="20"/>
        </w:rPr>
        <w:t>Certificate</w:t>
      </w:r>
      <w:r>
        <w:rPr>
          <w:sz w:val="20"/>
        </w:rPr>
        <w:t>.</w:t>
      </w:r>
    </w:p>
    <w:p w14:paraId="191DF526" w14:textId="77777777" w:rsidR="00FD3DFB" w:rsidRDefault="00FD3DFB">
      <w:pPr>
        <w:rPr>
          <w:sz w:val="20"/>
        </w:rPr>
        <w:sectPr w:rsidR="00FD3DFB">
          <w:footerReference w:type="even" r:id="rId56"/>
          <w:footerReference w:type="default" r:id="rId57"/>
          <w:pgSz w:w="12240" w:h="15840"/>
          <w:pgMar w:top="1220" w:right="1080" w:bottom="860" w:left="1300" w:header="0" w:footer="674" w:gutter="0"/>
          <w:pgNumType w:start="41"/>
          <w:cols w:space="720"/>
        </w:sectPr>
      </w:pPr>
    </w:p>
    <w:p w14:paraId="2D526682" w14:textId="77777777" w:rsidR="00FD3DFB" w:rsidRDefault="00FD3DFB">
      <w:pPr>
        <w:pStyle w:val="a3"/>
        <w:spacing w:before="4"/>
        <w:rPr>
          <w:rFonts w:ascii="Times New Roman"/>
          <w:sz w:val="17"/>
        </w:rPr>
      </w:pPr>
    </w:p>
    <w:p w14:paraId="4D334971" w14:textId="77777777" w:rsidR="00FD3DFB" w:rsidRDefault="00FD3DFB">
      <w:pPr>
        <w:rPr>
          <w:rFonts w:ascii="Times New Roman"/>
          <w:sz w:val="17"/>
        </w:rPr>
        <w:sectPr w:rsidR="00FD3DFB">
          <w:pgSz w:w="12240" w:h="15840"/>
          <w:pgMar w:top="1500" w:right="1720" w:bottom="800" w:left="1080" w:header="0" w:footer="614" w:gutter="0"/>
          <w:cols w:space="720"/>
        </w:sectPr>
      </w:pPr>
    </w:p>
    <w:p w14:paraId="43954114" w14:textId="43D513E0"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62893E4E">
          <v:group id="_x0000_s1052" style="width:483.65pt;height:2pt;mso-position-horizontal-relative:char;mso-position-vertical-relative:line" coordsize="9673,40">
            <v:line id="_x0000_s1053" style="position:absolute" from="20,20" to="9652,20" strokeweight=".69992mm"/>
            <w10:wrap type="none"/>
            <w10:anchorlock/>
          </v:group>
        </w:pict>
      </w:r>
    </w:p>
    <w:p w14:paraId="4FEE6B9D" w14:textId="77777777" w:rsidR="00FD3DFB" w:rsidRDefault="00FD3DFB">
      <w:pPr>
        <w:pStyle w:val="a3"/>
        <w:rPr>
          <w:rFonts w:ascii="Times New Roman"/>
        </w:rPr>
      </w:pPr>
    </w:p>
    <w:p w14:paraId="08A34D97" w14:textId="77777777" w:rsidR="00FD3DFB" w:rsidRDefault="00000630">
      <w:pPr>
        <w:pStyle w:val="1"/>
        <w:tabs>
          <w:tab w:val="left" w:pos="1944"/>
        </w:tabs>
      </w:pPr>
      <w:bookmarkStart w:id="296" w:name="Chapter_8.__Log_data_"/>
      <w:bookmarkStart w:id="297" w:name="_bookmark68"/>
      <w:bookmarkEnd w:id="296"/>
      <w:bookmarkEnd w:id="297"/>
      <w:r>
        <w:t>Chapter</w:t>
      </w:r>
      <w:r>
        <w:rPr>
          <w:spacing w:val="-7"/>
        </w:rPr>
        <w:t xml:space="preserve"> </w:t>
      </w:r>
      <w:r>
        <w:t>8.</w:t>
      </w:r>
      <w:r>
        <w:tab/>
        <w:t>Log</w:t>
      </w:r>
      <w:r>
        <w:rPr>
          <w:spacing w:val="-3"/>
        </w:rPr>
        <w:t xml:space="preserve"> </w:t>
      </w:r>
      <w:r>
        <w:t>data</w:t>
      </w:r>
    </w:p>
    <w:p w14:paraId="7BE44E60" w14:textId="77777777" w:rsidR="00FD3DFB" w:rsidRDefault="00000630">
      <w:pPr>
        <w:pStyle w:val="a3"/>
        <w:spacing w:before="262"/>
        <w:ind w:left="137"/>
      </w:pPr>
      <w:bookmarkStart w:id="298" w:name="Logs_for_XClarity_Integrator_Service_"/>
      <w:bookmarkStart w:id="299" w:name="_bookmark69"/>
      <w:bookmarkEnd w:id="298"/>
      <w:bookmarkEnd w:id="299"/>
      <w:r>
        <w:t>This section provides instructions on how to set the log level and how to collect or view logs.</w:t>
      </w:r>
    </w:p>
    <w:p w14:paraId="009FC5BF" w14:textId="77777777" w:rsidR="00FD3DFB" w:rsidRDefault="00006CE7">
      <w:pPr>
        <w:pStyle w:val="a3"/>
        <w:spacing w:before="5"/>
        <w:rPr>
          <w:sz w:val="22"/>
        </w:rPr>
      </w:pPr>
      <w:r>
        <w:pict w14:anchorId="46281D96">
          <v:line id="_x0000_s1051" style="position:absolute;z-index:2248;mso-wrap-distance-left:0;mso-wrap-distance-right:0;mso-position-horizontal-relative:page" from="70.85pt,15.15pt" to="552.45pt,15.15pt" strokeweight=".51pt">
            <w10:wrap type="topAndBottom" anchorx="page"/>
          </v:line>
        </w:pict>
      </w:r>
    </w:p>
    <w:p w14:paraId="0C71D016" w14:textId="77777777" w:rsidR="00FD3DFB" w:rsidRDefault="00000630">
      <w:pPr>
        <w:pStyle w:val="2"/>
        <w:ind w:left="137"/>
      </w:pPr>
      <w:r>
        <w:t>Logs for XClarity Integrator</w:t>
      </w:r>
      <w:r>
        <w:rPr>
          <w:spacing w:val="-54"/>
        </w:rPr>
        <w:t xml:space="preserve"> </w:t>
      </w:r>
      <w:r>
        <w:t>Service</w:t>
      </w:r>
    </w:p>
    <w:p w14:paraId="0548891B" w14:textId="77777777" w:rsidR="00FD3DFB" w:rsidRDefault="00000630">
      <w:pPr>
        <w:pStyle w:val="a3"/>
        <w:spacing w:before="110"/>
        <w:ind w:left="137"/>
      </w:pPr>
      <w:r>
        <w:t>You can collect the log files and set the log level for XClarity Integrator Service.</w:t>
      </w:r>
    </w:p>
    <w:p w14:paraId="4AC076C2" w14:textId="77777777" w:rsidR="00FD3DFB" w:rsidRDefault="00FD3DFB">
      <w:pPr>
        <w:pStyle w:val="a3"/>
        <w:spacing w:before="10"/>
      </w:pPr>
    </w:p>
    <w:p w14:paraId="5498DD89" w14:textId="77777777" w:rsidR="00FD3DFB" w:rsidRDefault="00000630">
      <w:pPr>
        <w:pStyle w:val="2"/>
        <w:spacing w:before="0"/>
        <w:ind w:left="137"/>
      </w:pPr>
      <w:bookmarkStart w:id="300" w:name="_bookmark70"/>
      <w:bookmarkEnd w:id="300"/>
      <w:r>
        <w:t>Setting the log level</w:t>
      </w:r>
    </w:p>
    <w:p w14:paraId="0777A5E4" w14:textId="77777777" w:rsidR="00FD3DFB" w:rsidRDefault="00000630">
      <w:pPr>
        <w:pStyle w:val="a3"/>
        <w:spacing w:before="110"/>
        <w:ind w:left="137"/>
      </w:pPr>
      <w:r>
        <w:t>The following procedure describes how to set the log level for XClarity Integrator Service.</w:t>
      </w:r>
    </w:p>
    <w:p w14:paraId="1423DC7F" w14:textId="77777777" w:rsidR="00FD3DFB" w:rsidRDefault="00FD3DFB">
      <w:pPr>
        <w:pStyle w:val="a3"/>
        <w:spacing w:before="6"/>
        <w:rPr>
          <w:sz w:val="21"/>
        </w:rPr>
      </w:pPr>
    </w:p>
    <w:p w14:paraId="3ECE9E3F" w14:textId="77777777" w:rsidR="00FD3DFB" w:rsidRDefault="00000630">
      <w:pPr>
        <w:pStyle w:val="4"/>
        <w:ind w:left="137"/>
      </w:pPr>
      <w:r>
        <w:t>Procedure</w:t>
      </w:r>
    </w:p>
    <w:p w14:paraId="1799B3E0" w14:textId="77777777" w:rsidR="00FD3DFB" w:rsidRDefault="00000630">
      <w:pPr>
        <w:pStyle w:val="a3"/>
        <w:tabs>
          <w:tab w:val="left" w:pos="987"/>
        </w:tabs>
        <w:spacing w:before="94" w:line="338" w:lineRule="auto"/>
        <w:ind w:left="137" w:right="13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 xml:space="preserve">Click </w:t>
      </w:r>
      <w:r>
        <w:rPr>
          <w:b/>
        </w:rPr>
        <w:t xml:space="preserve">Service Data </w:t>
      </w:r>
      <w:r>
        <w:t>in the left navigation</w:t>
      </w:r>
      <w:r>
        <w:rPr>
          <w:spacing w:val="-19"/>
        </w:rPr>
        <w:t xml:space="preserve"> </w:t>
      </w:r>
      <w:r>
        <w:t>pane.</w:t>
      </w:r>
    </w:p>
    <w:p w14:paraId="7E965BCF" w14:textId="77777777" w:rsidR="00FD3DFB" w:rsidRDefault="00000630">
      <w:pPr>
        <w:pStyle w:val="a3"/>
        <w:tabs>
          <w:tab w:val="left" w:pos="987"/>
        </w:tabs>
        <w:spacing w:before="2"/>
        <w:ind w:left="137"/>
      </w:pPr>
      <w:r>
        <w:t>Step</w:t>
      </w:r>
      <w:r>
        <w:rPr>
          <w:spacing w:val="-5"/>
        </w:rPr>
        <w:t xml:space="preserve"> </w:t>
      </w:r>
      <w:r>
        <w:t>3.</w:t>
      </w:r>
      <w:r>
        <w:tab/>
        <w:t>Click the drop-down menu to set the log</w:t>
      </w:r>
      <w:r>
        <w:rPr>
          <w:spacing w:val="15"/>
        </w:rPr>
        <w:t xml:space="preserve"> </w:t>
      </w:r>
      <w:r>
        <w:t>level:</w:t>
      </w:r>
    </w:p>
    <w:p w14:paraId="694D0052" w14:textId="77777777" w:rsidR="00FD3DFB" w:rsidRDefault="00000630">
      <w:pPr>
        <w:pStyle w:val="a4"/>
        <w:numPr>
          <w:ilvl w:val="0"/>
          <w:numId w:val="9"/>
        </w:numPr>
        <w:tabs>
          <w:tab w:val="left" w:pos="1238"/>
        </w:tabs>
        <w:spacing w:before="127"/>
        <w:ind w:left="1237"/>
        <w:rPr>
          <w:sz w:val="20"/>
        </w:rPr>
      </w:pPr>
      <w:r>
        <w:rPr>
          <w:b/>
          <w:sz w:val="20"/>
        </w:rPr>
        <w:t>Error</w:t>
      </w:r>
      <w:r>
        <w:rPr>
          <w:b/>
          <w:spacing w:val="-13"/>
          <w:sz w:val="20"/>
        </w:rPr>
        <w:t xml:space="preserve"> </w:t>
      </w:r>
      <w:r>
        <w:rPr>
          <w:b/>
          <w:sz w:val="20"/>
        </w:rPr>
        <w:t>level:</w:t>
      </w:r>
      <w:r>
        <w:rPr>
          <w:b/>
          <w:spacing w:val="-12"/>
          <w:sz w:val="20"/>
        </w:rPr>
        <w:t xml:space="preserve"> </w:t>
      </w:r>
      <w:r>
        <w:rPr>
          <w:sz w:val="20"/>
        </w:rPr>
        <w:t>Recording</w:t>
      </w:r>
      <w:r>
        <w:rPr>
          <w:spacing w:val="-12"/>
          <w:sz w:val="20"/>
        </w:rPr>
        <w:t xml:space="preserve"> </w:t>
      </w:r>
      <w:r>
        <w:rPr>
          <w:sz w:val="20"/>
        </w:rPr>
        <w:t>error</w:t>
      </w:r>
      <w:r>
        <w:rPr>
          <w:spacing w:val="-13"/>
          <w:sz w:val="20"/>
        </w:rPr>
        <w:t xml:space="preserve"> </w:t>
      </w:r>
      <w:r>
        <w:rPr>
          <w:sz w:val="20"/>
        </w:rPr>
        <w:t>messages</w:t>
      </w:r>
      <w:r>
        <w:rPr>
          <w:spacing w:val="-12"/>
          <w:sz w:val="20"/>
        </w:rPr>
        <w:t xml:space="preserve"> </w:t>
      </w:r>
      <w:r>
        <w:rPr>
          <w:sz w:val="20"/>
        </w:rPr>
        <w:t>only.</w:t>
      </w:r>
    </w:p>
    <w:p w14:paraId="4A1227D3" w14:textId="77777777" w:rsidR="00FD3DFB" w:rsidRDefault="00000630">
      <w:pPr>
        <w:pStyle w:val="a4"/>
        <w:numPr>
          <w:ilvl w:val="0"/>
          <w:numId w:val="9"/>
        </w:numPr>
        <w:tabs>
          <w:tab w:val="left" w:pos="1238"/>
        </w:tabs>
        <w:spacing w:before="93"/>
        <w:ind w:left="1237"/>
        <w:rPr>
          <w:sz w:val="20"/>
        </w:rPr>
      </w:pPr>
      <w:r>
        <w:rPr>
          <w:b/>
          <w:sz w:val="20"/>
        </w:rPr>
        <w:t>Warning</w:t>
      </w:r>
      <w:r>
        <w:rPr>
          <w:b/>
          <w:spacing w:val="-11"/>
          <w:sz w:val="20"/>
        </w:rPr>
        <w:t xml:space="preserve"> </w:t>
      </w:r>
      <w:r>
        <w:rPr>
          <w:b/>
          <w:sz w:val="20"/>
        </w:rPr>
        <w:t>level:</w:t>
      </w:r>
      <w:r>
        <w:rPr>
          <w:b/>
          <w:spacing w:val="-12"/>
          <w:sz w:val="20"/>
        </w:rPr>
        <w:t xml:space="preserve"> </w:t>
      </w:r>
      <w:r>
        <w:rPr>
          <w:sz w:val="20"/>
        </w:rPr>
        <w:t>Recording</w:t>
      </w:r>
      <w:r>
        <w:rPr>
          <w:spacing w:val="-10"/>
          <w:sz w:val="20"/>
        </w:rPr>
        <w:t xml:space="preserve"> </w:t>
      </w:r>
      <w:r>
        <w:rPr>
          <w:sz w:val="20"/>
        </w:rPr>
        <w:t>warning</w:t>
      </w:r>
      <w:r>
        <w:rPr>
          <w:spacing w:val="-12"/>
          <w:sz w:val="20"/>
        </w:rPr>
        <w:t xml:space="preserve"> </w:t>
      </w:r>
      <w:r>
        <w:rPr>
          <w:sz w:val="20"/>
        </w:rPr>
        <w:t>and</w:t>
      </w:r>
      <w:r>
        <w:rPr>
          <w:spacing w:val="-11"/>
          <w:sz w:val="20"/>
        </w:rPr>
        <w:t xml:space="preserve"> </w:t>
      </w:r>
      <w:r>
        <w:rPr>
          <w:sz w:val="20"/>
        </w:rPr>
        <w:t>error</w:t>
      </w:r>
      <w:r>
        <w:rPr>
          <w:spacing w:val="-11"/>
          <w:sz w:val="20"/>
        </w:rPr>
        <w:t xml:space="preserve"> </w:t>
      </w:r>
      <w:r>
        <w:rPr>
          <w:sz w:val="20"/>
        </w:rPr>
        <w:t>messages.</w:t>
      </w:r>
    </w:p>
    <w:p w14:paraId="358EA1EB" w14:textId="77777777" w:rsidR="00FD3DFB" w:rsidRDefault="00000630">
      <w:pPr>
        <w:pStyle w:val="a4"/>
        <w:numPr>
          <w:ilvl w:val="0"/>
          <w:numId w:val="9"/>
        </w:numPr>
        <w:tabs>
          <w:tab w:val="left" w:pos="1238"/>
        </w:tabs>
        <w:spacing w:before="93"/>
        <w:ind w:left="1237"/>
        <w:rPr>
          <w:sz w:val="20"/>
        </w:rPr>
      </w:pPr>
      <w:r>
        <w:rPr>
          <w:b/>
          <w:sz w:val="20"/>
        </w:rPr>
        <w:t>Information</w:t>
      </w:r>
      <w:r>
        <w:rPr>
          <w:b/>
          <w:spacing w:val="-7"/>
          <w:sz w:val="20"/>
        </w:rPr>
        <w:t xml:space="preserve"> </w:t>
      </w:r>
      <w:r>
        <w:rPr>
          <w:b/>
          <w:sz w:val="20"/>
        </w:rPr>
        <w:t>level:</w:t>
      </w:r>
      <w:r>
        <w:rPr>
          <w:b/>
          <w:spacing w:val="-8"/>
          <w:sz w:val="20"/>
        </w:rPr>
        <w:t xml:space="preserve"> </w:t>
      </w:r>
      <w:r>
        <w:rPr>
          <w:sz w:val="20"/>
        </w:rPr>
        <w:t>Recording</w:t>
      </w:r>
      <w:r>
        <w:rPr>
          <w:spacing w:val="-6"/>
          <w:sz w:val="20"/>
        </w:rPr>
        <w:t xml:space="preserve"> </w:t>
      </w:r>
      <w:r>
        <w:rPr>
          <w:sz w:val="20"/>
        </w:rPr>
        <w:t>error,</w:t>
      </w:r>
      <w:r>
        <w:rPr>
          <w:spacing w:val="-8"/>
          <w:sz w:val="20"/>
        </w:rPr>
        <w:t xml:space="preserve"> </w:t>
      </w:r>
      <w:r>
        <w:rPr>
          <w:sz w:val="20"/>
        </w:rPr>
        <w:t>warning,</w:t>
      </w:r>
      <w:r>
        <w:rPr>
          <w:spacing w:val="-7"/>
          <w:sz w:val="20"/>
        </w:rPr>
        <w:t xml:space="preserve"> </w:t>
      </w:r>
      <w:r>
        <w:rPr>
          <w:sz w:val="20"/>
        </w:rPr>
        <w:t>and</w:t>
      </w:r>
      <w:r>
        <w:rPr>
          <w:spacing w:val="-6"/>
          <w:sz w:val="20"/>
        </w:rPr>
        <w:t xml:space="preserve"> </w:t>
      </w:r>
      <w:r>
        <w:rPr>
          <w:sz w:val="20"/>
        </w:rPr>
        <w:t>information</w:t>
      </w:r>
      <w:r>
        <w:rPr>
          <w:spacing w:val="-8"/>
          <w:sz w:val="20"/>
        </w:rPr>
        <w:t xml:space="preserve"> </w:t>
      </w:r>
      <w:r>
        <w:rPr>
          <w:sz w:val="20"/>
        </w:rPr>
        <w:t>messages.</w:t>
      </w:r>
    </w:p>
    <w:p w14:paraId="3BE68D29" w14:textId="77777777" w:rsidR="00FD3DFB" w:rsidRDefault="00000630">
      <w:pPr>
        <w:pStyle w:val="a4"/>
        <w:numPr>
          <w:ilvl w:val="0"/>
          <w:numId w:val="9"/>
        </w:numPr>
        <w:tabs>
          <w:tab w:val="left" w:pos="1238"/>
        </w:tabs>
        <w:spacing w:before="93"/>
        <w:ind w:left="1237"/>
        <w:rPr>
          <w:sz w:val="20"/>
        </w:rPr>
      </w:pPr>
      <w:r>
        <w:rPr>
          <w:b/>
          <w:sz w:val="20"/>
        </w:rPr>
        <w:t xml:space="preserve">Debug level: </w:t>
      </w:r>
      <w:r>
        <w:rPr>
          <w:sz w:val="20"/>
        </w:rPr>
        <w:t>Recording error, warning, information, and debug</w:t>
      </w:r>
      <w:r>
        <w:rPr>
          <w:spacing w:val="-37"/>
          <w:sz w:val="20"/>
        </w:rPr>
        <w:t xml:space="preserve"> </w:t>
      </w:r>
      <w:r>
        <w:rPr>
          <w:sz w:val="20"/>
        </w:rPr>
        <w:t>messages.</w:t>
      </w:r>
    </w:p>
    <w:p w14:paraId="16C2411A" w14:textId="77777777" w:rsidR="00FD3DFB" w:rsidRDefault="00FD3DFB">
      <w:pPr>
        <w:pStyle w:val="a3"/>
        <w:spacing w:before="9"/>
      </w:pPr>
    </w:p>
    <w:p w14:paraId="354848CE" w14:textId="77777777" w:rsidR="00FD3DFB" w:rsidRDefault="00000630">
      <w:pPr>
        <w:pStyle w:val="2"/>
        <w:spacing w:before="0"/>
        <w:ind w:left="137"/>
      </w:pPr>
      <w:bookmarkStart w:id="301" w:name="Collecting_the_log_files_"/>
      <w:bookmarkStart w:id="302" w:name="_bookmark71"/>
      <w:bookmarkEnd w:id="301"/>
      <w:bookmarkEnd w:id="302"/>
      <w:r>
        <w:t>Collecting the log files</w:t>
      </w:r>
    </w:p>
    <w:p w14:paraId="311DCFD1" w14:textId="77777777" w:rsidR="00FD3DFB" w:rsidRDefault="00000630">
      <w:pPr>
        <w:pStyle w:val="a3"/>
        <w:spacing w:before="110"/>
        <w:ind w:left="137"/>
      </w:pPr>
      <w:r>
        <w:t>The following procedure describes how to collect the log files for XClarity Integrator Service.</w:t>
      </w:r>
    </w:p>
    <w:p w14:paraId="5FBA5B9E" w14:textId="77777777" w:rsidR="00FD3DFB" w:rsidRDefault="00FD3DFB">
      <w:pPr>
        <w:pStyle w:val="a3"/>
        <w:spacing w:before="6"/>
        <w:rPr>
          <w:sz w:val="21"/>
        </w:rPr>
      </w:pPr>
    </w:p>
    <w:p w14:paraId="0B599C4F" w14:textId="77777777" w:rsidR="00FD3DFB" w:rsidRDefault="00000630">
      <w:pPr>
        <w:pStyle w:val="4"/>
        <w:ind w:left="137"/>
      </w:pPr>
      <w:r>
        <w:t>Procedure</w:t>
      </w:r>
    </w:p>
    <w:p w14:paraId="07CE495C" w14:textId="77777777" w:rsidR="00FD3DFB" w:rsidRDefault="00000630">
      <w:pPr>
        <w:pStyle w:val="a3"/>
        <w:tabs>
          <w:tab w:val="left" w:pos="987"/>
        </w:tabs>
        <w:spacing w:before="94" w:line="338" w:lineRule="auto"/>
        <w:ind w:left="137" w:right="132"/>
      </w:pPr>
      <w:r>
        <w:t>Step</w:t>
      </w:r>
      <w:r>
        <w:rPr>
          <w:spacing w:val="-5"/>
        </w:rPr>
        <w:t xml:space="preserve"> </w:t>
      </w:r>
      <w:r>
        <w:t>1.</w:t>
      </w:r>
      <w:r>
        <w:tab/>
        <w:t>Log</w:t>
      </w:r>
      <w:r>
        <w:rPr>
          <w:spacing w:val="-4"/>
        </w:rPr>
        <w:t xml:space="preserve"> </w:t>
      </w:r>
      <w:r>
        <w:t>in</w:t>
      </w:r>
      <w:r>
        <w:rPr>
          <w:spacing w:val="-3"/>
        </w:rPr>
        <w:t xml:space="preserve"> </w:t>
      </w:r>
      <w:r>
        <w:t>to</w:t>
      </w:r>
      <w:r>
        <w:rPr>
          <w:spacing w:val="-3"/>
        </w:rPr>
        <w:t xml:space="preserve"> </w:t>
      </w:r>
      <w:r>
        <w:t>XClarity</w:t>
      </w:r>
      <w:r>
        <w:rPr>
          <w:spacing w:val="-4"/>
        </w:rPr>
        <w:t xml:space="preserve"> </w:t>
      </w:r>
      <w:r>
        <w:t>Integrator</w:t>
      </w:r>
      <w:r>
        <w:rPr>
          <w:spacing w:val="-3"/>
        </w:rPr>
        <w:t xml:space="preserve"> </w:t>
      </w:r>
      <w:r>
        <w:t>Service.</w:t>
      </w:r>
      <w:r>
        <w:rPr>
          <w:spacing w:val="-3"/>
        </w:rPr>
        <w:t xml:space="preserve"> </w:t>
      </w:r>
      <w:r>
        <w:t>Refer</w:t>
      </w:r>
      <w:r>
        <w:rPr>
          <w:spacing w:val="-3"/>
        </w:rPr>
        <w:t xml:space="preserve"> </w:t>
      </w:r>
      <w:r>
        <w:t>to</w:t>
      </w:r>
      <w:r>
        <w:rPr>
          <w:spacing w:val="-3"/>
        </w:rPr>
        <w:t xml:space="preserve"> </w:t>
      </w:r>
      <w:hyperlink w:anchor="_bookmark21" w:history="1">
        <w:r>
          <w:t>“Logging</w:t>
        </w:r>
        <w:r>
          <w:rPr>
            <w:spacing w:val="-4"/>
          </w:rPr>
          <w:t xml:space="preserve"> </w:t>
        </w:r>
        <w:r>
          <w:t>in</w:t>
        </w:r>
        <w:r>
          <w:rPr>
            <w:spacing w:val="-3"/>
          </w:rPr>
          <w:t xml:space="preserve"> </w:t>
        </w:r>
        <w:r>
          <w:t>to</w:t>
        </w:r>
        <w:r>
          <w:rPr>
            <w:spacing w:val="-3"/>
          </w:rPr>
          <w:t xml:space="preserve"> </w:t>
        </w:r>
        <w:r>
          <w:t>XClarity</w:t>
        </w:r>
        <w:r>
          <w:rPr>
            <w:spacing w:val="-2"/>
          </w:rPr>
          <w:t xml:space="preserve"> </w:t>
        </w:r>
        <w:r>
          <w:t>Integrator</w:t>
        </w:r>
        <w:r>
          <w:rPr>
            <w:spacing w:val="-4"/>
          </w:rPr>
          <w:t xml:space="preserve"> </w:t>
        </w:r>
        <w:r>
          <w:t>Service”</w:t>
        </w:r>
        <w:r>
          <w:rPr>
            <w:spacing w:val="-3"/>
          </w:rPr>
          <w:t xml:space="preserve"> </w:t>
        </w:r>
        <w:r>
          <w:t>on</w:t>
        </w:r>
        <w:r>
          <w:rPr>
            <w:spacing w:val="-3"/>
          </w:rPr>
          <w:t xml:space="preserve"> </w:t>
        </w:r>
        <w:r>
          <w:t>page</w:t>
        </w:r>
        <w:r>
          <w:rPr>
            <w:spacing w:val="-4"/>
          </w:rPr>
          <w:t xml:space="preserve"> </w:t>
        </w:r>
        <w:r>
          <w:t>15</w:t>
        </w:r>
      </w:hyperlink>
      <w:r>
        <w:t>.</w:t>
      </w:r>
      <w:r>
        <w:rPr>
          <w:w w:val="99"/>
        </w:rPr>
        <w:t xml:space="preserve"> </w:t>
      </w:r>
      <w:r>
        <w:t>Step</w:t>
      </w:r>
      <w:r>
        <w:rPr>
          <w:spacing w:val="-5"/>
        </w:rPr>
        <w:t xml:space="preserve"> </w:t>
      </w:r>
      <w:r>
        <w:t>2.</w:t>
      </w:r>
      <w:r>
        <w:tab/>
        <w:t xml:space="preserve">Click </w:t>
      </w:r>
      <w:r>
        <w:rPr>
          <w:b/>
        </w:rPr>
        <w:t xml:space="preserve">Service Data </w:t>
      </w:r>
      <w:r>
        <w:t>in the left navigation</w:t>
      </w:r>
      <w:r>
        <w:rPr>
          <w:spacing w:val="-19"/>
        </w:rPr>
        <w:t xml:space="preserve"> </w:t>
      </w:r>
      <w:r>
        <w:t>pane.</w:t>
      </w:r>
    </w:p>
    <w:p w14:paraId="0FE10CEA" w14:textId="77777777" w:rsidR="00FD3DFB" w:rsidRDefault="00000630">
      <w:pPr>
        <w:tabs>
          <w:tab w:val="left" w:pos="987"/>
        </w:tabs>
        <w:spacing w:line="244" w:lineRule="exact"/>
        <w:ind w:left="137"/>
        <w:rPr>
          <w:sz w:val="20"/>
        </w:rPr>
      </w:pPr>
      <w:bookmarkStart w:id="303" w:name="Logs_for_Lenovo_Hardware_Management_Pack"/>
      <w:bookmarkStart w:id="304" w:name="_bookmark72"/>
      <w:bookmarkEnd w:id="303"/>
      <w:bookmarkEnd w:id="304"/>
      <w:r>
        <w:rPr>
          <w:sz w:val="20"/>
        </w:rPr>
        <w:t>Step</w:t>
      </w:r>
      <w:r>
        <w:rPr>
          <w:spacing w:val="-5"/>
          <w:sz w:val="20"/>
        </w:rPr>
        <w:t xml:space="preserve"> </w:t>
      </w:r>
      <w:r>
        <w:rPr>
          <w:sz w:val="20"/>
        </w:rPr>
        <w:t>3.</w:t>
      </w:r>
      <w:r>
        <w:rPr>
          <w:sz w:val="20"/>
        </w:rPr>
        <w:tab/>
        <w:t>Click</w:t>
      </w:r>
      <w:r>
        <w:rPr>
          <w:spacing w:val="-7"/>
          <w:sz w:val="20"/>
        </w:rPr>
        <w:t xml:space="preserve"> </w:t>
      </w:r>
      <w:r>
        <w:rPr>
          <w:b/>
          <w:sz w:val="20"/>
        </w:rPr>
        <w:t>Collect</w:t>
      </w:r>
      <w:r>
        <w:rPr>
          <w:b/>
          <w:spacing w:val="-6"/>
          <w:sz w:val="20"/>
        </w:rPr>
        <w:t xml:space="preserve"> </w:t>
      </w:r>
      <w:r>
        <w:rPr>
          <w:b/>
          <w:sz w:val="20"/>
        </w:rPr>
        <w:t>Log</w:t>
      </w:r>
      <w:r>
        <w:rPr>
          <w:b/>
          <w:spacing w:val="-6"/>
          <w:sz w:val="20"/>
        </w:rPr>
        <w:t xml:space="preserve"> </w:t>
      </w:r>
      <w:r>
        <w:rPr>
          <w:rFonts w:ascii="Arial Unicode MS" w:hAnsi="Arial Unicode MS"/>
          <w:sz w:val="20"/>
        </w:rPr>
        <w:t>➙</w:t>
      </w:r>
      <w:r>
        <w:rPr>
          <w:rFonts w:ascii="Arial Unicode MS" w:hAnsi="Arial Unicode MS"/>
          <w:spacing w:val="-7"/>
          <w:sz w:val="20"/>
        </w:rPr>
        <w:t xml:space="preserve"> </w:t>
      </w:r>
      <w:r>
        <w:rPr>
          <w:b/>
          <w:sz w:val="20"/>
        </w:rPr>
        <w:t>Download</w:t>
      </w:r>
      <w:r>
        <w:rPr>
          <w:b/>
          <w:spacing w:val="-6"/>
          <w:sz w:val="20"/>
        </w:rPr>
        <w:t xml:space="preserve"> </w:t>
      </w:r>
      <w:r>
        <w:rPr>
          <w:b/>
          <w:sz w:val="20"/>
        </w:rPr>
        <w:t>Log</w:t>
      </w:r>
      <w:r>
        <w:rPr>
          <w:sz w:val="20"/>
        </w:rPr>
        <w:t>.</w:t>
      </w:r>
      <w:r>
        <w:rPr>
          <w:spacing w:val="-6"/>
          <w:sz w:val="20"/>
        </w:rPr>
        <w:t xml:space="preserve"> </w:t>
      </w:r>
      <w:r>
        <w:rPr>
          <w:sz w:val="20"/>
        </w:rPr>
        <w:t>The</w:t>
      </w:r>
      <w:r>
        <w:rPr>
          <w:spacing w:val="-6"/>
          <w:sz w:val="20"/>
        </w:rPr>
        <w:t xml:space="preserve"> </w:t>
      </w:r>
      <w:r>
        <w:rPr>
          <w:sz w:val="20"/>
        </w:rPr>
        <w:t>logs</w:t>
      </w:r>
      <w:r>
        <w:rPr>
          <w:spacing w:val="-7"/>
          <w:sz w:val="20"/>
        </w:rPr>
        <w:t xml:space="preserve"> </w:t>
      </w:r>
      <w:r>
        <w:rPr>
          <w:sz w:val="20"/>
        </w:rPr>
        <w:t>for</w:t>
      </w:r>
      <w:r>
        <w:rPr>
          <w:spacing w:val="-5"/>
          <w:sz w:val="20"/>
        </w:rPr>
        <w:t xml:space="preserve"> </w:t>
      </w:r>
      <w:r>
        <w:rPr>
          <w:sz w:val="20"/>
        </w:rPr>
        <w:t>XClarity</w:t>
      </w:r>
      <w:r>
        <w:rPr>
          <w:spacing w:val="-7"/>
          <w:sz w:val="20"/>
        </w:rPr>
        <w:t xml:space="preserve"> </w:t>
      </w:r>
      <w:r>
        <w:rPr>
          <w:sz w:val="20"/>
        </w:rPr>
        <w:t>Integrator</w:t>
      </w:r>
      <w:r>
        <w:rPr>
          <w:spacing w:val="-7"/>
          <w:sz w:val="20"/>
        </w:rPr>
        <w:t xml:space="preserve"> </w:t>
      </w:r>
      <w:r>
        <w:rPr>
          <w:sz w:val="20"/>
        </w:rPr>
        <w:t>Service</w:t>
      </w:r>
      <w:r>
        <w:rPr>
          <w:spacing w:val="-5"/>
          <w:sz w:val="20"/>
        </w:rPr>
        <w:t xml:space="preserve"> </w:t>
      </w:r>
      <w:r>
        <w:rPr>
          <w:sz w:val="20"/>
        </w:rPr>
        <w:t>are</w:t>
      </w:r>
      <w:r>
        <w:rPr>
          <w:spacing w:val="-6"/>
          <w:sz w:val="20"/>
        </w:rPr>
        <w:t xml:space="preserve"> </w:t>
      </w:r>
      <w:r>
        <w:rPr>
          <w:sz w:val="20"/>
        </w:rPr>
        <w:t>downloaded.</w:t>
      </w:r>
    </w:p>
    <w:p w14:paraId="47B93337" w14:textId="77777777" w:rsidR="00FD3DFB" w:rsidRDefault="00006CE7">
      <w:pPr>
        <w:pStyle w:val="a3"/>
        <w:spacing w:before="6"/>
        <w:rPr>
          <w:sz w:val="21"/>
        </w:rPr>
      </w:pPr>
      <w:r>
        <w:pict w14:anchorId="0C03E8E0">
          <v:line id="_x0000_s1050" style="position:absolute;z-index:2272;mso-wrap-distance-left:0;mso-wrap-distance-right:0;mso-position-horizontal-relative:page" from="70.85pt,14.6pt" to="552.45pt,14.6pt" strokeweight=".51pt">
            <w10:wrap type="topAndBottom" anchorx="page"/>
          </v:line>
        </w:pict>
      </w:r>
    </w:p>
    <w:p w14:paraId="26EEA664" w14:textId="77777777" w:rsidR="00FD3DFB" w:rsidRDefault="00000630">
      <w:pPr>
        <w:pStyle w:val="2"/>
        <w:ind w:left="137"/>
      </w:pPr>
      <w:r>
        <w:t>Logs for Lenovo Hardware Management Pack</w:t>
      </w:r>
    </w:p>
    <w:p w14:paraId="2C7202E7" w14:textId="77777777" w:rsidR="00FD3DFB" w:rsidRDefault="00000630">
      <w:pPr>
        <w:pStyle w:val="a3"/>
        <w:spacing w:before="111"/>
        <w:ind w:left="137"/>
      </w:pPr>
      <w:r>
        <w:t>You can set the log level, and view the log of Lenovo Hardware Management Pack.</w:t>
      </w:r>
    </w:p>
    <w:p w14:paraId="2CE610B7" w14:textId="77777777" w:rsidR="00FD3DFB" w:rsidRDefault="00FD3DFB">
      <w:pPr>
        <w:pStyle w:val="a3"/>
        <w:rPr>
          <w:sz w:val="21"/>
        </w:rPr>
      </w:pPr>
    </w:p>
    <w:p w14:paraId="111C0A2F" w14:textId="77777777" w:rsidR="00FD3DFB" w:rsidRDefault="00000630">
      <w:pPr>
        <w:pStyle w:val="2"/>
        <w:spacing w:before="0"/>
        <w:ind w:left="137"/>
      </w:pPr>
      <w:bookmarkStart w:id="305" w:name="Setting_the_log_level_"/>
      <w:bookmarkStart w:id="306" w:name="_bookmark73"/>
      <w:bookmarkEnd w:id="305"/>
      <w:bookmarkEnd w:id="306"/>
      <w:r>
        <w:t>Setting the log level</w:t>
      </w:r>
    </w:p>
    <w:p w14:paraId="7BBF6E69" w14:textId="77777777" w:rsidR="00FD3DFB" w:rsidRDefault="00000630">
      <w:pPr>
        <w:pStyle w:val="a3"/>
        <w:spacing w:before="111"/>
        <w:ind w:left="137"/>
      </w:pPr>
      <w:r>
        <w:t>The following procedure describes how to set the log level for Lenovo Hardware Management Pack.</w:t>
      </w:r>
    </w:p>
    <w:p w14:paraId="79FB9AF7" w14:textId="77777777" w:rsidR="00FD3DFB" w:rsidRDefault="00FD3DFB">
      <w:pPr>
        <w:pStyle w:val="a3"/>
        <w:spacing w:before="6"/>
        <w:rPr>
          <w:sz w:val="21"/>
        </w:rPr>
      </w:pPr>
    </w:p>
    <w:p w14:paraId="4474FA6E" w14:textId="77777777" w:rsidR="00FD3DFB" w:rsidRDefault="00000630">
      <w:pPr>
        <w:pStyle w:val="4"/>
        <w:spacing w:before="1"/>
        <w:ind w:left="137"/>
      </w:pPr>
      <w:r>
        <w:t>Procedure</w:t>
      </w:r>
    </w:p>
    <w:p w14:paraId="56B81BCF" w14:textId="77777777" w:rsidR="00FD3DFB" w:rsidRDefault="00000630">
      <w:pPr>
        <w:pStyle w:val="a3"/>
        <w:tabs>
          <w:tab w:val="left" w:pos="987"/>
        </w:tabs>
        <w:spacing w:before="94"/>
        <w:ind w:left="137"/>
      </w:pPr>
      <w:r>
        <w:t>Step</w:t>
      </w:r>
      <w:r>
        <w:rPr>
          <w:spacing w:val="-5"/>
        </w:rPr>
        <w:t xml:space="preserve"> </w:t>
      </w:r>
      <w:r>
        <w:t>1.</w:t>
      </w:r>
      <w:r>
        <w:tab/>
      </w:r>
      <w:r>
        <w:rPr>
          <w:w w:val="90"/>
        </w:rPr>
        <w:t>On the Windows operating system, open the REG key</w:t>
      </w:r>
      <w:r>
        <w:rPr>
          <w:spacing w:val="9"/>
          <w:w w:val="90"/>
        </w:rPr>
        <w:t xml:space="preserve"> </w:t>
      </w:r>
      <w:r>
        <w:rPr>
          <w:w w:val="90"/>
        </w:rPr>
        <w:t>HKEY_LOCAL_MACHINE\SOFTWARE\Lenovo</w:t>
      </w:r>
    </w:p>
    <w:p w14:paraId="700FC9D6" w14:textId="77777777" w:rsidR="00FD3DFB" w:rsidRDefault="00000630">
      <w:pPr>
        <w:spacing w:before="9"/>
        <w:ind w:left="987"/>
        <w:rPr>
          <w:sz w:val="20"/>
        </w:rPr>
      </w:pPr>
      <w:r>
        <w:rPr>
          <w:w w:val="95"/>
          <w:sz w:val="20"/>
        </w:rPr>
        <w:t xml:space="preserve">\Lenovo SCOM MP\Debug in the </w:t>
      </w:r>
      <w:r>
        <w:rPr>
          <w:b/>
          <w:w w:val="95"/>
          <w:sz w:val="20"/>
        </w:rPr>
        <w:t xml:space="preserve">regedit.exe </w:t>
      </w:r>
      <w:r>
        <w:rPr>
          <w:w w:val="95"/>
          <w:sz w:val="20"/>
        </w:rPr>
        <w:t>program.</w:t>
      </w:r>
    </w:p>
    <w:p w14:paraId="28BEF754" w14:textId="77777777" w:rsidR="00FD3DFB" w:rsidRDefault="00000630">
      <w:pPr>
        <w:pStyle w:val="a3"/>
        <w:tabs>
          <w:tab w:val="left" w:pos="987"/>
        </w:tabs>
        <w:spacing w:before="94"/>
        <w:ind w:left="137"/>
      </w:pPr>
      <w:r>
        <w:t>Step</w:t>
      </w:r>
      <w:r>
        <w:rPr>
          <w:spacing w:val="-5"/>
        </w:rPr>
        <w:t xml:space="preserve"> </w:t>
      </w:r>
      <w:r>
        <w:t>2.</w:t>
      </w:r>
      <w:r>
        <w:tab/>
        <w:t>In</w:t>
      </w:r>
      <w:r>
        <w:rPr>
          <w:spacing w:val="-4"/>
        </w:rPr>
        <w:t xml:space="preserve"> </w:t>
      </w:r>
      <w:r>
        <w:t>the</w:t>
      </w:r>
      <w:r>
        <w:rPr>
          <w:spacing w:val="-4"/>
        </w:rPr>
        <w:t xml:space="preserve"> </w:t>
      </w:r>
      <w:r>
        <w:t>REG</w:t>
      </w:r>
      <w:r>
        <w:rPr>
          <w:spacing w:val="-4"/>
        </w:rPr>
        <w:t xml:space="preserve"> </w:t>
      </w:r>
      <w:r>
        <w:t>key,</w:t>
      </w:r>
      <w:r>
        <w:rPr>
          <w:spacing w:val="-4"/>
        </w:rPr>
        <w:t xml:space="preserve"> </w:t>
      </w:r>
      <w:r>
        <w:t>double-click</w:t>
      </w:r>
      <w:r>
        <w:rPr>
          <w:spacing w:val="-5"/>
        </w:rPr>
        <w:t xml:space="preserve"> </w:t>
      </w:r>
      <w:r>
        <w:rPr>
          <w:b/>
        </w:rPr>
        <w:t>Level</w:t>
      </w:r>
      <w:r>
        <w:t>,</w:t>
      </w:r>
      <w:r>
        <w:rPr>
          <w:spacing w:val="-4"/>
        </w:rPr>
        <w:t xml:space="preserve"> </w:t>
      </w:r>
      <w:r>
        <w:t>and</w:t>
      </w:r>
      <w:r>
        <w:rPr>
          <w:spacing w:val="-4"/>
        </w:rPr>
        <w:t xml:space="preserve"> </w:t>
      </w:r>
      <w:r>
        <w:t>input</w:t>
      </w:r>
      <w:r>
        <w:rPr>
          <w:spacing w:val="-4"/>
        </w:rPr>
        <w:t xml:space="preserve"> </w:t>
      </w:r>
      <w:r>
        <w:t>one</w:t>
      </w:r>
      <w:r>
        <w:rPr>
          <w:spacing w:val="-4"/>
        </w:rPr>
        <w:t xml:space="preserve"> </w:t>
      </w:r>
      <w:r>
        <w:t>of</w:t>
      </w:r>
      <w:r>
        <w:rPr>
          <w:spacing w:val="-4"/>
        </w:rPr>
        <w:t xml:space="preserve"> </w:t>
      </w:r>
      <w:r>
        <w:t>the</w:t>
      </w:r>
      <w:r>
        <w:rPr>
          <w:spacing w:val="-5"/>
        </w:rPr>
        <w:t xml:space="preserve"> </w:t>
      </w:r>
      <w:r>
        <w:t>following</w:t>
      </w:r>
      <w:r>
        <w:rPr>
          <w:spacing w:val="-4"/>
        </w:rPr>
        <w:t xml:space="preserve"> </w:t>
      </w:r>
      <w:r>
        <w:t>values</w:t>
      </w:r>
      <w:r>
        <w:rPr>
          <w:spacing w:val="-4"/>
        </w:rPr>
        <w:t xml:space="preserve"> </w:t>
      </w:r>
      <w:r>
        <w:t>based</w:t>
      </w:r>
      <w:r>
        <w:rPr>
          <w:spacing w:val="-4"/>
        </w:rPr>
        <w:t xml:space="preserve"> </w:t>
      </w:r>
      <w:r>
        <w:t>on</w:t>
      </w:r>
      <w:r>
        <w:rPr>
          <w:spacing w:val="-5"/>
        </w:rPr>
        <w:t xml:space="preserve"> </w:t>
      </w:r>
      <w:r>
        <w:t>your</w:t>
      </w:r>
      <w:r>
        <w:rPr>
          <w:spacing w:val="-4"/>
        </w:rPr>
        <w:t xml:space="preserve"> </w:t>
      </w:r>
      <w:r>
        <w:t>needs:</w:t>
      </w:r>
    </w:p>
    <w:p w14:paraId="41230A3D" w14:textId="77777777" w:rsidR="00FD3DFB" w:rsidRDefault="00000630">
      <w:pPr>
        <w:pStyle w:val="a4"/>
        <w:numPr>
          <w:ilvl w:val="0"/>
          <w:numId w:val="9"/>
        </w:numPr>
        <w:tabs>
          <w:tab w:val="left" w:pos="1238"/>
        </w:tabs>
        <w:spacing w:before="128"/>
        <w:ind w:left="1237"/>
        <w:rPr>
          <w:sz w:val="20"/>
        </w:rPr>
      </w:pPr>
      <w:r>
        <w:rPr>
          <w:sz w:val="20"/>
        </w:rPr>
        <w:t>Error</w:t>
      </w:r>
      <w:r>
        <w:rPr>
          <w:spacing w:val="-14"/>
          <w:sz w:val="20"/>
        </w:rPr>
        <w:t xml:space="preserve"> </w:t>
      </w:r>
      <w:r>
        <w:rPr>
          <w:sz w:val="20"/>
        </w:rPr>
        <w:t>level:</w:t>
      </w:r>
      <w:r>
        <w:rPr>
          <w:spacing w:val="-13"/>
          <w:sz w:val="20"/>
        </w:rPr>
        <w:t xml:space="preserve"> </w:t>
      </w:r>
      <w:r>
        <w:rPr>
          <w:sz w:val="20"/>
        </w:rPr>
        <w:t>Level</w:t>
      </w:r>
      <w:r>
        <w:rPr>
          <w:spacing w:val="-14"/>
          <w:sz w:val="20"/>
        </w:rPr>
        <w:t xml:space="preserve"> </w:t>
      </w:r>
      <w:r>
        <w:rPr>
          <w:sz w:val="20"/>
        </w:rPr>
        <w:t>=</w:t>
      </w:r>
      <w:r>
        <w:rPr>
          <w:spacing w:val="-14"/>
          <w:sz w:val="20"/>
        </w:rPr>
        <w:t xml:space="preserve"> </w:t>
      </w:r>
      <w:r>
        <w:rPr>
          <w:sz w:val="20"/>
        </w:rPr>
        <w:t>1</w:t>
      </w:r>
    </w:p>
    <w:p w14:paraId="784C8CE4" w14:textId="77777777" w:rsidR="00FD3DFB" w:rsidRDefault="00000630">
      <w:pPr>
        <w:pStyle w:val="a4"/>
        <w:numPr>
          <w:ilvl w:val="0"/>
          <w:numId w:val="9"/>
        </w:numPr>
        <w:tabs>
          <w:tab w:val="left" w:pos="1238"/>
        </w:tabs>
        <w:ind w:left="1237"/>
        <w:rPr>
          <w:sz w:val="20"/>
        </w:rPr>
      </w:pPr>
      <w:r>
        <w:rPr>
          <w:sz w:val="20"/>
        </w:rPr>
        <w:t>Warn</w:t>
      </w:r>
      <w:r>
        <w:rPr>
          <w:spacing w:val="-14"/>
          <w:sz w:val="20"/>
        </w:rPr>
        <w:t xml:space="preserve"> </w:t>
      </w:r>
      <w:r>
        <w:rPr>
          <w:sz w:val="20"/>
        </w:rPr>
        <w:t>level:</w:t>
      </w:r>
      <w:r>
        <w:rPr>
          <w:spacing w:val="-14"/>
          <w:sz w:val="20"/>
        </w:rPr>
        <w:t xml:space="preserve"> </w:t>
      </w:r>
      <w:r>
        <w:rPr>
          <w:sz w:val="20"/>
        </w:rPr>
        <w:t>Level</w:t>
      </w:r>
      <w:r>
        <w:rPr>
          <w:spacing w:val="-12"/>
          <w:sz w:val="20"/>
        </w:rPr>
        <w:t xml:space="preserve"> </w:t>
      </w:r>
      <w:r>
        <w:rPr>
          <w:sz w:val="20"/>
        </w:rPr>
        <w:t>=</w:t>
      </w:r>
      <w:r>
        <w:rPr>
          <w:spacing w:val="-14"/>
          <w:sz w:val="20"/>
        </w:rPr>
        <w:t xml:space="preserve"> </w:t>
      </w:r>
      <w:r>
        <w:rPr>
          <w:sz w:val="20"/>
        </w:rPr>
        <w:t>3</w:t>
      </w:r>
    </w:p>
    <w:p w14:paraId="2BC5F2A7" w14:textId="77777777" w:rsidR="00FD3DFB" w:rsidRDefault="00000630">
      <w:pPr>
        <w:pStyle w:val="a4"/>
        <w:numPr>
          <w:ilvl w:val="0"/>
          <w:numId w:val="9"/>
        </w:numPr>
        <w:tabs>
          <w:tab w:val="left" w:pos="1238"/>
        </w:tabs>
        <w:ind w:left="1237"/>
        <w:rPr>
          <w:sz w:val="20"/>
        </w:rPr>
      </w:pPr>
      <w:r>
        <w:rPr>
          <w:sz w:val="20"/>
        </w:rPr>
        <w:t>Information level: Level =</w:t>
      </w:r>
      <w:r>
        <w:rPr>
          <w:spacing w:val="-33"/>
          <w:sz w:val="20"/>
        </w:rPr>
        <w:t xml:space="preserve"> </w:t>
      </w:r>
      <w:r>
        <w:rPr>
          <w:sz w:val="20"/>
        </w:rPr>
        <w:t>5</w:t>
      </w:r>
    </w:p>
    <w:p w14:paraId="63FAB2D4" w14:textId="77777777" w:rsidR="00FD3DFB" w:rsidRDefault="00000630">
      <w:pPr>
        <w:pStyle w:val="a4"/>
        <w:numPr>
          <w:ilvl w:val="0"/>
          <w:numId w:val="9"/>
        </w:numPr>
        <w:tabs>
          <w:tab w:val="left" w:pos="1238"/>
        </w:tabs>
        <w:ind w:left="1237"/>
        <w:rPr>
          <w:sz w:val="20"/>
        </w:rPr>
      </w:pPr>
      <w:r>
        <w:rPr>
          <w:sz w:val="20"/>
        </w:rPr>
        <w:t>Debug</w:t>
      </w:r>
      <w:r>
        <w:rPr>
          <w:spacing w:val="-11"/>
          <w:sz w:val="20"/>
        </w:rPr>
        <w:t xml:space="preserve"> </w:t>
      </w:r>
      <w:r>
        <w:rPr>
          <w:sz w:val="20"/>
        </w:rPr>
        <w:t>level:</w:t>
      </w:r>
      <w:r>
        <w:rPr>
          <w:spacing w:val="-10"/>
          <w:sz w:val="20"/>
        </w:rPr>
        <w:t xml:space="preserve"> </w:t>
      </w:r>
      <w:r>
        <w:rPr>
          <w:sz w:val="20"/>
        </w:rPr>
        <w:t>Level</w:t>
      </w:r>
      <w:r>
        <w:rPr>
          <w:spacing w:val="-11"/>
          <w:sz w:val="20"/>
        </w:rPr>
        <w:t xml:space="preserve"> </w:t>
      </w:r>
      <w:r>
        <w:rPr>
          <w:sz w:val="20"/>
        </w:rPr>
        <w:t>=</w:t>
      </w:r>
      <w:r>
        <w:rPr>
          <w:spacing w:val="-11"/>
          <w:sz w:val="20"/>
        </w:rPr>
        <w:t xml:space="preserve"> </w:t>
      </w:r>
      <w:r>
        <w:rPr>
          <w:sz w:val="20"/>
        </w:rPr>
        <w:t>7</w:t>
      </w:r>
    </w:p>
    <w:p w14:paraId="23AB57C4" w14:textId="77777777" w:rsidR="00FD3DFB" w:rsidRDefault="00FD3DFB">
      <w:pPr>
        <w:rPr>
          <w:sz w:val="20"/>
        </w:rPr>
        <w:sectPr w:rsidR="00FD3DFB">
          <w:footerReference w:type="even" r:id="rId58"/>
          <w:footerReference w:type="default" r:id="rId59"/>
          <w:pgSz w:w="12240" w:h="15840"/>
          <w:pgMar w:top="1220" w:right="1060" w:bottom="860" w:left="1280" w:header="0" w:footer="674" w:gutter="0"/>
          <w:pgNumType w:start="43"/>
          <w:cols w:space="720"/>
        </w:sectPr>
      </w:pPr>
    </w:p>
    <w:p w14:paraId="7F52D17E" w14:textId="77777777" w:rsidR="00FD3DFB" w:rsidRDefault="00000630">
      <w:pPr>
        <w:pStyle w:val="a3"/>
        <w:spacing w:before="96"/>
        <w:ind w:left="960"/>
      </w:pPr>
      <w:r>
        <w:rPr>
          <w:b/>
          <w:w w:val="105"/>
        </w:rPr>
        <w:lastRenderedPageBreak/>
        <w:t xml:space="preserve">Note: </w:t>
      </w:r>
      <w:r>
        <w:rPr>
          <w:w w:val="105"/>
        </w:rPr>
        <w:t>Ensure that the value type of the “Level” value is “String”.</w:t>
      </w:r>
    </w:p>
    <w:p w14:paraId="273BC011" w14:textId="77777777" w:rsidR="00FD3DFB" w:rsidRDefault="00FD3DFB">
      <w:pPr>
        <w:pStyle w:val="a3"/>
        <w:spacing w:before="10"/>
      </w:pPr>
    </w:p>
    <w:p w14:paraId="3A44183B" w14:textId="77777777" w:rsidR="00FD3DFB" w:rsidRDefault="00000630">
      <w:pPr>
        <w:pStyle w:val="2"/>
        <w:spacing w:before="0"/>
      </w:pPr>
      <w:bookmarkStart w:id="307" w:name="Viewing_the_log_in_Windows_Event_Viewer_"/>
      <w:bookmarkStart w:id="308" w:name="_bookmark74"/>
      <w:bookmarkEnd w:id="307"/>
      <w:bookmarkEnd w:id="308"/>
      <w:r>
        <w:t>Viewing the log in Windows Event Viewer</w:t>
      </w:r>
    </w:p>
    <w:p w14:paraId="616250EB" w14:textId="77777777" w:rsidR="00FD3DFB" w:rsidRDefault="00000630">
      <w:pPr>
        <w:pStyle w:val="a3"/>
        <w:spacing w:before="125" w:line="218" w:lineRule="exact"/>
        <w:ind w:left="110" w:right="82"/>
      </w:pPr>
      <w:r>
        <w:t>The following procedure describes how to view the logs for Lenovo Hardware Management Pack in Windows Event Viewer.</w:t>
      </w:r>
    </w:p>
    <w:p w14:paraId="13C73E23" w14:textId="77777777" w:rsidR="00FD3DFB" w:rsidRDefault="00FD3DFB">
      <w:pPr>
        <w:pStyle w:val="a3"/>
        <w:spacing w:before="5"/>
        <w:rPr>
          <w:sz w:val="21"/>
        </w:rPr>
      </w:pPr>
    </w:p>
    <w:p w14:paraId="5DA7745E" w14:textId="77777777" w:rsidR="00FD3DFB" w:rsidRDefault="00000630">
      <w:pPr>
        <w:pStyle w:val="4"/>
      </w:pPr>
      <w:r>
        <w:t>Procedure</w:t>
      </w:r>
    </w:p>
    <w:p w14:paraId="7C282811" w14:textId="77777777" w:rsidR="00FD3DFB" w:rsidRDefault="00000630">
      <w:pPr>
        <w:pStyle w:val="a3"/>
        <w:tabs>
          <w:tab w:val="left" w:pos="960"/>
        </w:tabs>
        <w:spacing w:before="92" w:line="223" w:lineRule="exact"/>
        <w:ind w:left="110"/>
      </w:pPr>
      <w:r>
        <w:t>Step</w:t>
      </w:r>
      <w:r>
        <w:rPr>
          <w:spacing w:val="-5"/>
        </w:rPr>
        <w:t xml:space="preserve"> </w:t>
      </w:r>
      <w:r>
        <w:t>1.</w:t>
      </w:r>
      <w:r>
        <w:tab/>
        <w:t>On the Windows operating system, launch Windows Event</w:t>
      </w:r>
      <w:r>
        <w:rPr>
          <w:spacing w:val="-36"/>
        </w:rPr>
        <w:t xml:space="preserve"> </w:t>
      </w:r>
      <w:r>
        <w:t>Viewer.</w:t>
      </w:r>
    </w:p>
    <w:p w14:paraId="2B95FFED" w14:textId="77777777" w:rsidR="00FD3DFB" w:rsidRDefault="00000630">
      <w:pPr>
        <w:tabs>
          <w:tab w:val="left" w:pos="960"/>
        </w:tabs>
        <w:spacing w:line="237" w:lineRule="auto"/>
        <w:ind w:left="960" w:right="488" w:hanging="851"/>
        <w:rPr>
          <w:sz w:val="20"/>
        </w:rPr>
      </w:pPr>
      <w:r>
        <w:rPr>
          <w:sz w:val="20"/>
        </w:rPr>
        <w:t>Step</w:t>
      </w:r>
      <w:r>
        <w:rPr>
          <w:spacing w:val="-5"/>
          <w:sz w:val="20"/>
        </w:rPr>
        <w:t xml:space="preserve"> </w:t>
      </w:r>
      <w:r>
        <w:rPr>
          <w:sz w:val="20"/>
        </w:rPr>
        <w:t>2.</w:t>
      </w:r>
      <w:r>
        <w:rPr>
          <w:sz w:val="20"/>
        </w:rPr>
        <w:tab/>
        <w:t>Click</w:t>
      </w:r>
      <w:r>
        <w:rPr>
          <w:spacing w:val="-9"/>
          <w:sz w:val="20"/>
        </w:rPr>
        <w:t xml:space="preserve"> </w:t>
      </w:r>
      <w:r>
        <w:rPr>
          <w:b/>
          <w:sz w:val="20"/>
        </w:rPr>
        <w:t>Applications</w:t>
      </w:r>
      <w:r>
        <w:rPr>
          <w:b/>
          <w:spacing w:val="-8"/>
          <w:sz w:val="20"/>
        </w:rPr>
        <w:t xml:space="preserve"> </w:t>
      </w:r>
      <w:r>
        <w:rPr>
          <w:b/>
          <w:sz w:val="20"/>
        </w:rPr>
        <w:t>and</w:t>
      </w:r>
      <w:r>
        <w:rPr>
          <w:b/>
          <w:spacing w:val="-9"/>
          <w:sz w:val="20"/>
        </w:rPr>
        <w:t xml:space="preserve"> </w:t>
      </w:r>
      <w:r>
        <w:rPr>
          <w:b/>
          <w:sz w:val="20"/>
        </w:rPr>
        <w:t>Services</w:t>
      </w:r>
      <w:r>
        <w:rPr>
          <w:b/>
          <w:spacing w:val="-8"/>
          <w:sz w:val="20"/>
        </w:rPr>
        <w:t xml:space="preserve"> </w:t>
      </w:r>
      <w:r>
        <w:rPr>
          <w:b/>
          <w:sz w:val="20"/>
        </w:rPr>
        <w:t>Logs</w:t>
      </w:r>
      <w:r>
        <w:rPr>
          <w:b/>
          <w:spacing w:val="-7"/>
          <w:sz w:val="20"/>
        </w:rPr>
        <w:t xml:space="preserve"> </w:t>
      </w:r>
      <w:r>
        <w:rPr>
          <w:rFonts w:ascii="Arial Unicode MS" w:hAnsi="Arial Unicode MS"/>
          <w:sz w:val="20"/>
        </w:rPr>
        <w:t>➙</w:t>
      </w:r>
      <w:r>
        <w:rPr>
          <w:rFonts w:ascii="Arial Unicode MS" w:hAnsi="Arial Unicode MS"/>
          <w:spacing w:val="-9"/>
          <w:sz w:val="20"/>
        </w:rPr>
        <w:t xml:space="preserve"> </w:t>
      </w:r>
      <w:r>
        <w:rPr>
          <w:b/>
          <w:sz w:val="20"/>
        </w:rPr>
        <w:t>Operations</w:t>
      </w:r>
      <w:r>
        <w:rPr>
          <w:b/>
          <w:spacing w:val="-9"/>
          <w:sz w:val="20"/>
        </w:rPr>
        <w:t xml:space="preserve"> </w:t>
      </w:r>
      <w:r>
        <w:rPr>
          <w:b/>
          <w:sz w:val="20"/>
        </w:rPr>
        <w:t>Manager</w:t>
      </w:r>
      <w:r>
        <w:rPr>
          <w:sz w:val="20"/>
        </w:rPr>
        <w:t>.</w:t>
      </w:r>
      <w:r>
        <w:rPr>
          <w:spacing w:val="-8"/>
          <w:sz w:val="20"/>
        </w:rPr>
        <w:t xml:space="preserve"> </w:t>
      </w:r>
      <w:r>
        <w:rPr>
          <w:sz w:val="20"/>
        </w:rPr>
        <w:t>The</w:t>
      </w:r>
      <w:r>
        <w:rPr>
          <w:spacing w:val="-8"/>
          <w:sz w:val="20"/>
        </w:rPr>
        <w:t xml:space="preserve"> </w:t>
      </w:r>
      <w:r>
        <w:rPr>
          <w:sz w:val="20"/>
        </w:rPr>
        <w:t>logs</w:t>
      </w:r>
      <w:r>
        <w:rPr>
          <w:spacing w:val="-9"/>
          <w:sz w:val="20"/>
        </w:rPr>
        <w:t xml:space="preserve"> </w:t>
      </w:r>
      <w:r>
        <w:rPr>
          <w:sz w:val="20"/>
        </w:rPr>
        <w:t>of</w:t>
      </w:r>
      <w:r>
        <w:rPr>
          <w:spacing w:val="-8"/>
          <w:sz w:val="20"/>
        </w:rPr>
        <w:t xml:space="preserve"> </w:t>
      </w:r>
      <w:r>
        <w:rPr>
          <w:sz w:val="20"/>
        </w:rPr>
        <w:t>Lenovo</w:t>
      </w:r>
      <w:r>
        <w:rPr>
          <w:spacing w:val="-9"/>
          <w:sz w:val="20"/>
        </w:rPr>
        <w:t xml:space="preserve"> </w:t>
      </w:r>
      <w:r>
        <w:rPr>
          <w:sz w:val="20"/>
        </w:rPr>
        <w:t>Hardware</w:t>
      </w:r>
      <w:r>
        <w:rPr>
          <w:w w:val="99"/>
          <w:sz w:val="20"/>
        </w:rPr>
        <w:t xml:space="preserve"> </w:t>
      </w:r>
      <w:r>
        <w:rPr>
          <w:sz w:val="20"/>
        </w:rPr>
        <w:t>Management Pack are</w:t>
      </w:r>
      <w:r>
        <w:rPr>
          <w:spacing w:val="-11"/>
          <w:sz w:val="20"/>
        </w:rPr>
        <w:t xml:space="preserve"> </w:t>
      </w:r>
      <w:r>
        <w:rPr>
          <w:sz w:val="20"/>
        </w:rPr>
        <w:t>displayed.</w:t>
      </w:r>
    </w:p>
    <w:p w14:paraId="3487E25E" w14:textId="77777777" w:rsidR="00FD3DFB" w:rsidRDefault="00000630">
      <w:pPr>
        <w:tabs>
          <w:tab w:val="left" w:pos="960"/>
        </w:tabs>
        <w:spacing w:before="99"/>
        <w:ind w:left="110"/>
        <w:rPr>
          <w:sz w:val="20"/>
        </w:rPr>
      </w:pPr>
      <w:r>
        <w:rPr>
          <w:sz w:val="20"/>
        </w:rPr>
        <w:t>Step</w:t>
      </w:r>
      <w:r>
        <w:rPr>
          <w:spacing w:val="-5"/>
          <w:sz w:val="20"/>
        </w:rPr>
        <w:t xml:space="preserve"> </w:t>
      </w:r>
      <w:r>
        <w:rPr>
          <w:sz w:val="20"/>
        </w:rPr>
        <w:t>3.</w:t>
      </w:r>
      <w:r>
        <w:rPr>
          <w:sz w:val="20"/>
        </w:rPr>
        <w:tab/>
        <w:t>In</w:t>
      </w:r>
      <w:r>
        <w:rPr>
          <w:spacing w:val="-6"/>
          <w:sz w:val="20"/>
        </w:rPr>
        <w:t xml:space="preserve"> </w:t>
      </w:r>
      <w:r>
        <w:rPr>
          <w:sz w:val="20"/>
        </w:rPr>
        <w:t>the</w:t>
      </w:r>
      <w:r>
        <w:rPr>
          <w:spacing w:val="-6"/>
          <w:sz w:val="20"/>
        </w:rPr>
        <w:t xml:space="preserve"> </w:t>
      </w:r>
      <w:r>
        <w:rPr>
          <w:b/>
          <w:sz w:val="20"/>
        </w:rPr>
        <w:t>Actions</w:t>
      </w:r>
      <w:r>
        <w:rPr>
          <w:b/>
          <w:spacing w:val="-7"/>
          <w:sz w:val="20"/>
        </w:rPr>
        <w:t xml:space="preserve"> </w:t>
      </w:r>
      <w:r>
        <w:rPr>
          <w:sz w:val="20"/>
        </w:rPr>
        <w:t>pane</w:t>
      </w:r>
      <w:r>
        <w:rPr>
          <w:spacing w:val="-7"/>
          <w:sz w:val="20"/>
        </w:rPr>
        <w:t xml:space="preserve"> </w:t>
      </w:r>
      <w:r>
        <w:rPr>
          <w:sz w:val="20"/>
        </w:rPr>
        <w:t>on</w:t>
      </w:r>
      <w:r>
        <w:rPr>
          <w:spacing w:val="-6"/>
          <w:sz w:val="20"/>
        </w:rPr>
        <w:t xml:space="preserve"> </w:t>
      </w:r>
      <w:r>
        <w:rPr>
          <w:sz w:val="20"/>
        </w:rPr>
        <w:t>the</w:t>
      </w:r>
      <w:r>
        <w:rPr>
          <w:spacing w:val="-7"/>
          <w:sz w:val="20"/>
        </w:rPr>
        <w:t xml:space="preserve"> </w:t>
      </w:r>
      <w:r>
        <w:rPr>
          <w:sz w:val="20"/>
        </w:rPr>
        <w:t>right,</w:t>
      </w:r>
      <w:r>
        <w:rPr>
          <w:spacing w:val="-5"/>
          <w:sz w:val="20"/>
        </w:rPr>
        <w:t xml:space="preserve"> </w:t>
      </w:r>
      <w:r>
        <w:rPr>
          <w:sz w:val="20"/>
        </w:rPr>
        <w:t>click</w:t>
      </w:r>
      <w:r>
        <w:rPr>
          <w:spacing w:val="-7"/>
          <w:sz w:val="20"/>
        </w:rPr>
        <w:t xml:space="preserve"> </w:t>
      </w:r>
      <w:r>
        <w:rPr>
          <w:b/>
          <w:sz w:val="20"/>
        </w:rPr>
        <w:t>Filter</w:t>
      </w:r>
      <w:r>
        <w:rPr>
          <w:b/>
          <w:spacing w:val="-6"/>
          <w:sz w:val="20"/>
        </w:rPr>
        <w:t xml:space="preserve"> </w:t>
      </w:r>
      <w:r>
        <w:rPr>
          <w:b/>
          <w:sz w:val="20"/>
        </w:rPr>
        <w:t>Current</w:t>
      </w:r>
      <w:r>
        <w:rPr>
          <w:b/>
          <w:spacing w:val="-6"/>
          <w:sz w:val="20"/>
        </w:rPr>
        <w:t xml:space="preserve"> </w:t>
      </w:r>
      <w:r>
        <w:rPr>
          <w:b/>
          <w:sz w:val="20"/>
        </w:rPr>
        <w:t>Log</w:t>
      </w:r>
      <w:r>
        <w:rPr>
          <w:sz w:val="20"/>
        </w:rPr>
        <w:t>.</w:t>
      </w:r>
    </w:p>
    <w:p w14:paraId="5C03FD9F" w14:textId="77777777" w:rsidR="00FD3DFB" w:rsidRDefault="00000630">
      <w:pPr>
        <w:tabs>
          <w:tab w:val="left" w:pos="960"/>
        </w:tabs>
        <w:spacing w:before="93" w:line="249" w:lineRule="auto"/>
        <w:ind w:left="960" w:right="182" w:hanging="851"/>
        <w:rPr>
          <w:sz w:val="20"/>
        </w:rPr>
      </w:pPr>
      <w:r>
        <w:rPr>
          <w:sz w:val="20"/>
        </w:rPr>
        <w:t>Step</w:t>
      </w:r>
      <w:r>
        <w:rPr>
          <w:spacing w:val="-5"/>
          <w:sz w:val="20"/>
        </w:rPr>
        <w:t xml:space="preserve"> </w:t>
      </w:r>
      <w:r>
        <w:rPr>
          <w:sz w:val="20"/>
        </w:rPr>
        <w:t>4.</w:t>
      </w:r>
      <w:r>
        <w:rPr>
          <w:sz w:val="20"/>
        </w:rPr>
        <w:tab/>
        <w:t xml:space="preserve">Select the </w:t>
      </w:r>
      <w:r>
        <w:rPr>
          <w:b/>
          <w:sz w:val="20"/>
        </w:rPr>
        <w:t xml:space="preserve">Health Service Script </w:t>
      </w:r>
      <w:r>
        <w:rPr>
          <w:sz w:val="20"/>
        </w:rPr>
        <w:t xml:space="preserve">check box and the </w:t>
      </w:r>
      <w:r>
        <w:rPr>
          <w:b/>
          <w:sz w:val="20"/>
        </w:rPr>
        <w:t>Lenovo.EventLogSource</w:t>
      </w:r>
      <w:r>
        <w:rPr>
          <w:sz w:val="20"/>
        </w:rPr>
        <w:t>check box</w:t>
      </w:r>
      <w:r>
        <w:rPr>
          <w:spacing w:val="-34"/>
          <w:sz w:val="20"/>
        </w:rPr>
        <w:t xml:space="preserve"> </w:t>
      </w:r>
      <w:r>
        <w:rPr>
          <w:sz w:val="20"/>
        </w:rPr>
        <w:t>from</w:t>
      </w:r>
      <w:r>
        <w:rPr>
          <w:spacing w:val="-3"/>
          <w:sz w:val="20"/>
        </w:rPr>
        <w:t xml:space="preserve"> </w:t>
      </w:r>
      <w:r>
        <w:rPr>
          <w:sz w:val="20"/>
        </w:rPr>
        <w:t xml:space="preserve">the </w:t>
      </w:r>
      <w:r>
        <w:rPr>
          <w:b/>
          <w:sz w:val="20"/>
        </w:rPr>
        <w:t xml:space="preserve">Event sources </w:t>
      </w:r>
      <w:r>
        <w:rPr>
          <w:sz w:val="20"/>
        </w:rPr>
        <w:t>drop-down list. The logs of Lenovo Hardware Management Pack are displayed in the</w:t>
      </w:r>
      <w:r>
        <w:rPr>
          <w:spacing w:val="17"/>
          <w:sz w:val="20"/>
        </w:rPr>
        <w:t xml:space="preserve"> </w:t>
      </w:r>
      <w:r>
        <w:rPr>
          <w:sz w:val="20"/>
        </w:rPr>
        <w:t>window.</w:t>
      </w:r>
    </w:p>
    <w:p w14:paraId="2025B5EC" w14:textId="77777777" w:rsidR="00FD3DFB" w:rsidRDefault="00000630">
      <w:pPr>
        <w:spacing w:before="198" w:line="249" w:lineRule="auto"/>
        <w:ind w:left="960" w:right="112"/>
        <w:rPr>
          <w:sz w:val="20"/>
        </w:rPr>
      </w:pPr>
      <w:r>
        <w:rPr>
          <w:b/>
          <w:sz w:val="20"/>
        </w:rPr>
        <w:t xml:space="preserve">Note: </w:t>
      </w:r>
      <w:r>
        <w:rPr>
          <w:sz w:val="20"/>
        </w:rPr>
        <w:t xml:space="preserve">Only the </w:t>
      </w:r>
      <w:r>
        <w:rPr>
          <w:b/>
          <w:sz w:val="20"/>
        </w:rPr>
        <w:t xml:space="preserve">Lenovo.EventLogSource </w:t>
      </w:r>
      <w:r>
        <w:rPr>
          <w:sz w:val="20"/>
        </w:rPr>
        <w:t xml:space="preserve">check box is displayed in the </w:t>
      </w:r>
      <w:r>
        <w:rPr>
          <w:b/>
          <w:sz w:val="20"/>
        </w:rPr>
        <w:t xml:space="preserve">Event sources </w:t>
      </w:r>
      <w:r>
        <w:rPr>
          <w:sz w:val="20"/>
        </w:rPr>
        <w:t>drop-down list when there are LXCI Management Pack events.</w:t>
      </w:r>
    </w:p>
    <w:p w14:paraId="61C0ED8F" w14:textId="77777777" w:rsidR="00FD3DFB" w:rsidRDefault="00FD3DFB">
      <w:pPr>
        <w:spacing w:line="249" w:lineRule="auto"/>
        <w:rPr>
          <w:sz w:val="20"/>
        </w:rPr>
        <w:sectPr w:rsidR="00FD3DFB">
          <w:pgSz w:w="12240" w:h="15840"/>
          <w:pgMar w:top="1220" w:right="1320" w:bottom="800" w:left="1080" w:header="0" w:footer="614" w:gutter="0"/>
          <w:cols w:space="720"/>
        </w:sectPr>
      </w:pPr>
    </w:p>
    <w:p w14:paraId="41666416" w14:textId="1F8B1E1C" w:rsidR="00FD3DFB" w:rsidRDefault="00006CE7">
      <w:pPr>
        <w:pStyle w:val="a3"/>
        <w:spacing w:line="40" w:lineRule="exact"/>
        <w:ind w:left="117"/>
        <w:rPr>
          <w:sz w:val="4"/>
        </w:rPr>
      </w:pPr>
      <w:r>
        <w:rPr>
          <w:sz w:val="4"/>
        </w:rPr>
      </w:r>
      <w:r>
        <w:rPr>
          <w:sz w:val="4"/>
        </w:rPr>
        <w:pict w14:anchorId="410BC8C6">
          <v:group id="_x0000_s1048" style="width:483.65pt;height:2pt;mso-position-horizontal-relative:char;mso-position-vertical-relative:line" coordsize="9673,40">
            <v:line id="_x0000_s1049" style="position:absolute" from="20,20" to="9652,20" strokeweight=".69992mm"/>
            <w10:wrap type="none"/>
            <w10:anchorlock/>
          </v:group>
        </w:pict>
      </w:r>
    </w:p>
    <w:p w14:paraId="101A715E" w14:textId="77777777" w:rsidR="00FD3DFB" w:rsidRDefault="00FD3DFB">
      <w:pPr>
        <w:pStyle w:val="a3"/>
      </w:pPr>
    </w:p>
    <w:p w14:paraId="617BE0AA" w14:textId="77777777" w:rsidR="00FD3DFB" w:rsidRDefault="00000630">
      <w:pPr>
        <w:pStyle w:val="1"/>
        <w:tabs>
          <w:tab w:val="left" w:pos="1944"/>
        </w:tabs>
      </w:pPr>
      <w:bookmarkStart w:id="309" w:name="Chapter_9.__Troubleshooting_"/>
      <w:bookmarkStart w:id="310" w:name="_bookmark75"/>
      <w:bookmarkEnd w:id="309"/>
      <w:bookmarkEnd w:id="310"/>
      <w:r>
        <w:t>Chapter</w:t>
      </w:r>
      <w:r>
        <w:rPr>
          <w:spacing w:val="-7"/>
        </w:rPr>
        <w:t xml:space="preserve"> </w:t>
      </w:r>
      <w:r>
        <w:t>9.</w:t>
      </w:r>
      <w:r>
        <w:tab/>
        <w:t>Troubleshooting</w:t>
      </w:r>
    </w:p>
    <w:p w14:paraId="6866B877" w14:textId="77777777" w:rsidR="00FD3DFB" w:rsidRDefault="00000630">
      <w:pPr>
        <w:pStyle w:val="a3"/>
        <w:spacing w:before="276" w:line="218" w:lineRule="exact"/>
        <w:ind w:left="137" w:right="382"/>
      </w:pPr>
      <w:r>
        <w:t xml:space="preserve">This section provides information to assist you with troubleshooting issues that you may have with Lenovo </w:t>
      </w:r>
      <w:bookmarkStart w:id="311" w:name="Troubleshooting_by_symptoms_"/>
      <w:bookmarkStart w:id="312" w:name="_bookmark76"/>
      <w:bookmarkEnd w:id="311"/>
      <w:bookmarkEnd w:id="312"/>
      <w:r>
        <w:t>Hardware Management Pack.</w:t>
      </w:r>
    </w:p>
    <w:p w14:paraId="47BF9DD9" w14:textId="77777777" w:rsidR="00FD3DFB" w:rsidRDefault="00006CE7">
      <w:pPr>
        <w:pStyle w:val="a3"/>
        <w:spacing w:before="5"/>
        <w:rPr>
          <w:sz w:val="22"/>
        </w:rPr>
      </w:pPr>
      <w:r>
        <w:pict w14:anchorId="7C22357C">
          <v:line id="_x0000_s1047" style="position:absolute;z-index:2320;mso-wrap-distance-left:0;mso-wrap-distance-right:0;mso-position-horizontal-relative:page" from="70.85pt,15.15pt" to="552.45pt,15.15pt" strokeweight=".51pt">
            <w10:wrap type="topAndBottom" anchorx="page"/>
          </v:line>
        </w:pict>
      </w:r>
    </w:p>
    <w:p w14:paraId="1D1767E6" w14:textId="77777777" w:rsidR="00FD3DFB" w:rsidRDefault="00000630">
      <w:pPr>
        <w:pStyle w:val="2"/>
        <w:ind w:left="137"/>
      </w:pPr>
      <w:r>
        <w:t>Troubleshooting by symptoms</w:t>
      </w:r>
    </w:p>
    <w:p w14:paraId="25F9A2C5" w14:textId="77777777" w:rsidR="00FD3DFB" w:rsidRDefault="00000630">
      <w:pPr>
        <w:pStyle w:val="a3"/>
        <w:spacing w:before="131" w:line="249" w:lineRule="auto"/>
        <w:ind w:left="137" w:right="237"/>
      </w:pPr>
      <w:r>
        <w:t xml:space="preserve">This topic provides information about basic troubleshooting and diagnostic methods to help you solve problems that might occur in the servers installed with Lenovo Hardware Management Pack. If you cannot diagnose and correct a problem by using the following information, refer to </w:t>
      </w:r>
      <w:hyperlink w:anchor="_bookmark77" w:history="1">
        <w:r>
          <w:t>“Using Health Explorer to view</w:t>
        </w:r>
      </w:hyperlink>
      <w:r>
        <w:t xml:space="preserve"> </w:t>
      </w:r>
      <w:hyperlink w:anchor="_bookmark77" w:history="1">
        <w:r>
          <w:t>and resolve problems” on page 46</w:t>
        </w:r>
      </w:hyperlink>
      <w:r>
        <w:t xml:space="preserve"> or </w:t>
      </w:r>
      <w:hyperlink w:anchor="_bookmark78" w:history="1">
        <w:r>
          <w:t>“Using Lenovo XClarity Forum and Lenovo XClarity Ideation” on page</w:t>
        </w:r>
      </w:hyperlink>
      <w:r>
        <w:t xml:space="preserve"> </w:t>
      </w:r>
      <w:hyperlink w:anchor="_bookmark78" w:history="1">
        <w:r>
          <w:t>47</w:t>
        </w:r>
      </w:hyperlink>
      <w:r>
        <w:t>.</w:t>
      </w:r>
    </w:p>
    <w:p w14:paraId="74E62C97" w14:textId="77777777" w:rsidR="00FD3DFB" w:rsidRDefault="00FD3DFB">
      <w:pPr>
        <w:pStyle w:val="a3"/>
        <w:spacing w:before="4" w:after="1"/>
        <w:rPr>
          <w:sz w:val="15"/>
        </w:rPr>
      </w:pPr>
    </w:p>
    <w:tbl>
      <w:tblPr>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9"/>
        <w:gridCol w:w="5153"/>
        <w:tblGridChange w:id="313">
          <w:tblGrid>
            <w:gridCol w:w="4479"/>
            <w:gridCol w:w="5153"/>
          </w:tblGrid>
        </w:tblGridChange>
      </w:tblGrid>
      <w:tr w:rsidR="00FD3DFB" w14:paraId="7846E7D3" w14:textId="77777777">
        <w:trPr>
          <w:trHeight w:hRule="exact" w:val="363"/>
        </w:trPr>
        <w:tc>
          <w:tcPr>
            <w:tcW w:w="4479" w:type="dxa"/>
          </w:tcPr>
          <w:p w14:paraId="3D499291" w14:textId="77777777" w:rsidR="00FD3DFB" w:rsidRDefault="00000630">
            <w:pPr>
              <w:pStyle w:val="TableParagraph"/>
              <w:spacing w:before="51"/>
              <w:ind w:left="1799" w:right="1799"/>
              <w:jc w:val="center"/>
              <w:rPr>
                <w:b/>
                <w:sz w:val="18"/>
              </w:rPr>
            </w:pPr>
            <w:r>
              <w:rPr>
                <w:b/>
                <w:sz w:val="18"/>
              </w:rPr>
              <w:t>Symptom</w:t>
            </w:r>
          </w:p>
        </w:tc>
        <w:tc>
          <w:tcPr>
            <w:tcW w:w="5153" w:type="dxa"/>
          </w:tcPr>
          <w:p w14:paraId="4A88AC4D" w14:textId="77777777" w:rsidR="00FD3DFB" w:rsidRDefault="00000630">
            <w:pPr>
              <w:pStyle w:val="TableParagraph"/>
              <w:spacing w:before="48"/>
              <w:ind w:left="2266" w:right="2266"/>
              <w:jc w:val="center"/>
              <w:rPr>
                <w:b/>
                <w:sz w:val="18"/>
              </w:rPr>
            </w:pPr>
            <w:r>
              <w:rPr>
                <w:b/>
                <w:sz w:val="18"/>
              </w:rPr>
              <w:t>Action</w:t>
            </w:r>
          </w:p>
        </w:tc>
      </w:tr>
      <w:tr w:rsidR="00FD3DFB" w14:paraId="7FF50B9A" w14:textId="77777777">
        <w:trPr>
          <w:trHeight w:hRule="exact" w:val="1481"/>
        </w:trPr>
        <w:tc>
          <w:tcPr>
            <w:tcW w:w="4479" w:type="dxa"/>
          </w:tcPr>
          <w:p w14:paraId="53389265" w14:textId="77777777" w:rsidR="00FD3DFB" w:rsidRDefault="00000630">
            <w:pPr>
              <w:pStyle w:val="TableParagraph"/>
              <w:spacing w:before="51" w:line="249" w:lineRule="auto"/>
              <w:ind w:right="778"/>
              <w:rPr>
                <w:sz w:val="18"/>
              </w:rPr>
            </w:pPr>
            <w:r>
              <w:rPr>
                <w:sz w:val="18"/>
              </w:rPr>
              <w:t>XClarity Integrator Service cannot connect to Operations Manager.</w:t>
            </w:r>
          </w:p>
        </w:tc>
        <w:tc>
          <w:tcPr>
            <w:tcW w:w="5153" w:type="dxa"/>
          </w:tcPr>
          <w:p w14:paraId="3C551990" w14:textId="77777777" w:rsidR="00FD3DFB" w:rsidRDefault="00000630">
            <w:pPr>
              <w:pStyle w:val="TableParagraph"/>
              <w:numPr>
                <w:ilvl w:val="0"/>
                <w:numId w:val="8"/>
              </w:numPr>
              <w:tabs>
                <w:tab w:val="left" w:pos="448"/>
              </w:tabs>
              <w:spacing w:before="134"/>
              <w:ind w:hanging="239"/>
              <w:rPr>
                <w:sz w:val="18"/>
              </w:rPr>
            </w:pPr>
            <w:r>
              <w:rPr>
                <w:sz w:val="18"/>
              </w:rPr>
              <w:t>Ensure that the credential is</w:t>
            </w:r>
            <w:r>
              <w:rPr>
                <w:spacing w:val="-9"/>
                <w:sz w:val="18"/>
              </w:rPr>
              <w:t xml:space="preserve"> </w:t>
            </w:r>
            <w:r>
              <w:rPr>
                <w:sz w:val="18"/>
              </w:rPr>
              <w:t>correct.</w:t>
            </w:r>
          </w:p>
          <w:p w14:paraId="27C2803B" w14:textId="77777777" w:rsidR="00FD3DFB" w:rsidRDefault="00000630">
            <w:pPr>
              <w:pStyle w:val="TableParagraph"/>
              <w:numPr>
                <w:ilvl w:val="0"/>
                <w:numId w:val="8"/>
              </w:numPr>
              <w:tabs>
                <w:tab w:val="left" w:pos="448"/>
              </w:tabs>
              <w:spacing w:before="92" w:line="162" w:lineRule="exact"/>
              <w:ind w:hanging="239"/>
              <w:rPr>
                <w:sz w:val="18"/>
              </w:rPr>
            </w:pPr>
            <w:r>
              <w:rPr>
                <w:sz w:val="18"/>
              </w:rPr>
              <w:t>Ensure</w:t>
            </w:r>
            <w:r>
              <w:rPr>
                <w:spacing w:val="-7"/>
                <w:sz w:val="18"/>
              </w:rPr>
              <w:t xml:space="preserve"> </w:t>
            </w:r>
            <w:r>
              <w:rPr>
                <w:sz w:val="18"/>
              </w:rPr>
              <w:t>that</w:t>
            </w:r>
            <w:r>
              <w:rPr>
                <w:spacing w:val="-8"/>
                <w:sz w:val="18"/>
              </w:rPr>
              <w:t xml:space="preserve"> </w:t>
            </w:r>
            <w:r>
              <w:rPr>
                <w:sz w:val="18"/>
              </w:rPr>
              <w:t>the</w:t>
            </w:r>
            <w:r>
              <w:rPr>
                <w:spacing w:val="-8"/>
                <w:sz w:val="18"/>
              </w:rPr>
              <w:t xml:space="preserve"> </w:t>
            </w:r>
            <w:r>
              <w:rPr>
                <w:sz w:val="18"/>
              </w:rPr>
              <w:t>firewall</w:t>
            </w:r>
            <w:r>
              <w:rPr>
                <w:spacing w:val="-8"/>
                <w:sz w:val="18"/>
              </w:rPr>
              <w:t xml:space="preserve"> </w:t>
            </w:r>
            <w:r>
              <w:rPr>
                <w:sz w:val="18"/>
              </w:rPr>
              <w:t>allows</w:t>
            </w:r>
            <w:r>
              <w:rPr>
                <w:spacing w:val="-7"/>
                <w:sz w:val="18"/>
              </w:rPr>
              <w:t xml:space="preserve"> </w:t>
            </w:r>
            <w:r>
              <w:rPr>
                <w:sz w:val="18"/>
              </w:rPr>
              <w:t>XClarity</w:t>
            </w:r>
            <w:r>
              <w:rPr>
                <w:spacing w:val="-8"/>
                <w:sz w:val="18"/>
              </w:rPr>
              <w:t xml:space="preserve"> </w:t>
            </w:r>
            <w:r>
              <w:rPr>
                <w:sz w:val="18"/>
              </w:rPr>
              <w:t>Integrator</w:t>
            </w:r>
            <w:r>
              <w:rPr>
                <w:spacing w:val="-7"/>
                <w:sz w:val="18"/>
              </w:rPr>
              <w:t xml:space="preserve"> </w:t>
            </w:r>
            <w:r>
              <w:rPr>
                <w:sz w:val="18"/>
              </w:rPr>
              <w:t>Service</w:t>
            </w:r>
          </w:p>
          <w:p w14:paraId="6BBE25E2" w14:textId="77777777" w:rsidR="00FD3DFB" w:rsidRDefault="00000630">
            <w:pPr>
              <w:pStyle w:val="TableParagraph"/>
              <w:spacing w:before="0" w:line="271" w:lineRule="exact"/>
              <w:ind w:left="447"/>
              <w:rPr>
                <w:sz w:val="18"/>
              </w:rPr>
            </w:pPr>
            <w:r>
              <w:rPr>
                <w:rFonts w:ascii="Arial Unicode MS" w:hAnsi="Arial Unicode MS"/>
                <w:sz w:val="18"/>
              </w:rPr>
              <w:t xml:space="preserve">→ </w:t>
            </w:r>
            <w:r>
              <w:rPr>
                <w:sz w:val="18"/>
              </w:rPr>
              <w:t>Operations Manager (port 5724)</w:t>
            </w:r>
          </w:p>
          <w:p w14:paraId="78C02FC2" w14:textId="77777777" w:rsidR="00FD3DFB" w:rsidRDefault="00000630">
            <w:pPr>
              <w:pStyle w:val="TableParagraph"/>
              <w:numPr>
                <w:ilvl w:val="0"/>
                <w:numId w:val="8"/>
              </w:numPr>
              <w:tabs>
                <w:tab w:val="left" w:pos="448"/>
              </w:tabs>
              <w:spacing w:before="83" w:line="249" w:lineRule="auto"/>
              <w:ind w:right="461" w:hanging="239"/>
              <w:rPr>
                <w:sz w:val="18"/>
              </w:rPr>
            </w:pPr>
            <w:r>
              <w:rPr>
                <w:sz w:val="18"/>
              </w:rPr>
              <w:t>Ensure</w:t>
            </w:r>
            <w:r>
              <w:rPr>
                <w:spacing w:val="-7"/>
                <w:sz w:val="18"/>
              </w:rPr>
              <w:t xml:space="preserve"> </w:t>
            </w:r>
            <w:r>
              <w:rPr>
                <w:sz w:val="18"/>
              </w:rPr>
              <w:t>that</w:t>
            </w:r>
            <w:r>
              <w:rPr>
                <w:spacing w:val="-8"/>
                <w:sz w:val="18"/>
              </w:rPr>
              <w:t xml:space="preserve"> </w:t>
            </w:r>
            <w:r>
              <w:rPr>
                <w:sz w:val="18"/>
              </w:rPr>
              <w:t>the</w:t>
            </w:r>
            <w:r>
              <w:rPr>
                <w:spacing w:val="-8"/>
                <w:sz w:val="18"/>
              </w:rPr>
              <w:t xml:space="preserve"> </w:t>
            </w:r>
            <w:r>
              <w:rPr>
                <w:sz w:val="18"/>
              </w:rPr>
              <w:t>SDK</w:t>
            </w:r>
            <w:r>
              <w:rPr>
                <w:spacing w:val="-7"/>
                <w:sz w:val="18"/>
              </w:rPr>
              <w:t xml:space="preserve"> </w:t>
            </w:r>
            <w:r>
              <w:rPr>
                <w:sz w:val="18"/>
              </w:rPr>
              <w:t>service</w:t>
            </w:r>
            <w:r>
              <w:rPr>
                <w:spacing w:val="-8"/>
                <w:sz w:val="18"/>
              </w:rPr>
              <w:t xml:space="preserve"> </w:t>
            </w:r>
            <w:r>
              <w:rPr>
                <w:sz w:val="18"/>
              </w:rPr>
              <w:t>is</w:t>
            </w:r>
            <w:r>
              <w:rPr>
                <w:spacing w:val="-7"/>
                <w:sz w:val="18"/>
              </w:rPr>
              <w:t xml:space="preserve"> </w:t>
            </w:r>
            <w:r>
              <w:rPr>
                <w:sz w:val="18"/>
              </w:rPr>
              <w:t>running</w:t>
            </w:r>
            <w:r>
              <w:rPr>
                <w:spacing w:val="-7"/>
                <w:sz w:val="18"/>
              </w:rPr>
              <w:t xml:space="preserve"> </w:t>
            </w:r>
            <w:r>
              <w:rPr>
                <w:sz w:val="18"/>
              </w:rPr>
              <w:t>on</w:t>
            </w:r>
            <w:r>
              <w:rPr>
                <w:spacing w:val="-8"/>
                <w:sz w:val="18"/>
              </w:rPr>
              <w:t xml:space="preserve"> </w:t>
            </w:r>
            <w:r>
              <w:rPr>
                <w:sz w:val="18"/>
              </w:rPr>
              <w:t>Operations Manager.</w:t>
            </w:r>
          </w:p>
        </w:tc>
      </w:tr>
      <w:tr w:rsidR="00FD3DFB" w14:paraId="32703D1D" w14:textId="77777777">
        <w:trPr>
          <w:trHeight w:hRule="exact" w:val="966"/>
        </w:trPr>
        <w:tc>
          <w:tcPr>
            <w:tcW w:w="4479" w:type="dxa"/>
          </w:tcPr>
          <w:p w14:paraId="76CB02F6" w14:textId="77777777" w:rsidR="00FD3DFB" w:rsidRDefault="00000630">
            <w:pPr>
              <w:pStyle w:val="TableParagraph"/>
              <w:spacing w:before="51" w:line="249" w:lineRule="auto"/>
              <w:ind w:right="498"/>
              <w:rPr>
                <w:sz w:val="18"/>
              </w:rPr>
            </w:pPr>
            <w:r>
              <w:rPr>
                <w:sz w:val="18"/>
              </w:rPr>
              <w:t>BMC cannot be discovered in XClarity Integrator Service.</w:t>
            </w:r>
          </w:p>
        </w:tc>
        <w:tc>
          <w:tcPr>
            <w:tcW w:w="5153" w:type="dxa"/>
          </w:tcPr>
          <w:p w14:paraId="653D867C" w14:textId="77777777" w:rsidR="00FD3DFB" w:rsidRDefault="00000630">
            <w:pPr>
              <w:pStyle w:val="TableParagraph"/>
              <w:numPr>
                <w:ilvl w:val="0"/>
                <w:numId w:val="7"/>
              </w:numPr>
              <w:tabs>
                <w:tab w:val="left" w:pos="448"/>
              </w:tabs>
              <w:spacing w:before="136"/>
              <w:ind w:hanging="239"/>
              <w:rPr>
                <w:sz w:val="18"/>
              </w:rPr>
            </w:pPr>
            <w:r>
              <w:rPr>
                <w:sz w:val="18"/>
              </w:rPr>
              <w:t>Ensure that the BMC IP address can be</w:t>
            </w:r>
            <w:r>
              <w:rPr>
                <w:spacing w:val="-21"/>
                <w:sz w:val="18"/>
              </w:rPr>
              <w:t xml:space="preserve"> </w:t>
            </w:r>
            <w:r>
              <w:rPr>
                <w:sz w:val="18"/>
              </w:rPr>
              <w:t>connected.</w:t>
            </w:r>
          </w:p>
          <w:p w14:paraId="045D2B47" w14:textId="77777777" w:rsidR="00FD3DFB" w:rsidRDefault="00000630">
            <w:pPr>
              <w:pStyle w:val="TableParagraph"/>
              <w:numPr>
                <w:ilvl w:val="0"/>
                <w:numId w:val="7"/>
              </w:numPr>
              <w:tabs>
                <w:tab w:val="left" w:pos="448"/>
              </w:tabs>
              <w:spacing w:before="93" w:line="162" w:lineRule="exact"/>
              <w:ind w:hanging="239"/>
              <w:rPr>
                <w:sz w:val="18"/>
              </w:rPr>
            </w:pPr>
            <w:r>
              <w:rPr>
                <w:sz w:val="18"/>
              </w:rPr>
              <w:t>Ensure</w:t>
            </w:r>
            <w:r>
              <w:rPr>
                <w:spacing w:val="-7"/>
                <w:sz w:val="18"/>
              </w:rPr>
              <w:t xml:space="preserve"> </w:t>
            </w:r>
            <w:r>
              <w:rPr>
                <w:sz w:val="18"/>
              </w:rPr>
              <w:t>that</w:t>
            </w:r>
            <w:r>
              <w:rPr>
                <w:spacing w:val="-8"/>
                <w:sz w:val="18"/>
              </w:rPr>
              <w:t xml:space="preserve"> </w:t>
            </w:r>
            <w:r>
              <w:rPr>
                <w:sz w:val="18"/>
              </w:rPr>
              <w:t>the</w:t>
            </w:r>
            <w:r>
              <w:rPr>
                <w:spacing w:val="-8"/>
                <w:sz w:val="18"/>
              </w:rPr>
              <w:t xml:space="preserve"> </w:t>
            </w:r>
            <w:r>
              <w:rPr>
                <w:sz w:val="18"/>
              </w:rPr>
              <w:t>firewall</w:t>
            </w:r>
            <w:r>
              <w:rPr>
                <w:spacing w:val="-8"/>
                <w:sz w:val="18"/>
              </w:rPr>
              <w:t xml:space="preserve"> </w:t>
            </w:r>
            <w:r>
              <w:rPr>
                <w:sz w:val="18"/>
              </w:rPr>
              <w:t>allows</w:t>
            </w:r>
            <w:r>
              <w:rPr>
                <w:spacing w:val="-7"/>
                <w:sz w:val="18"/>
              </w:rPr>
              <w:t xml:space="preserve"> </w:t>
            </w:r>
            <w:r>
              <w:rPr>
                <w:sz w:val="18"/>
              </w:rPr>
              <w:t>XClarity</w:t>
            </w:r>
            <w:r>
              <w:rPr>
                <w:spacing w:val="-8"/>
                <w:sz w:val="18"/>
              </w:rPr>
              <w:t xml:space="preserve"> </w:t>
            </w:r>
            <w:r>
              <w:rPr>
                <w:sz w:val="18"/>
              </w:rPr>
              <w:t>Integrator</w:t>
            </w:r>
            <w:r>
              <w:rPr>
                <w:spacing w:val="-7"/>
                <w:sz w:val="18"/>
              </w:rPr>
              <w:t xml:space="preserve"> </w:t>
            </w:r>
            <w:r>
              <w:rPr>
                <w:sz w:val="18"/>
              </w:rPr>
              <w:t>Service</w:t>
            </w:r>
          </w:p>
          <w:p w14:paraId="0551E94F" w14:textId="77777777" w:rsidR="00FD3DFB" w:rsidRDefault="00000630">
            <w:pPr>
              <w:pStyle w:val="TableParagraph"/>
              <w:spacing w:before="0" w:line="271" w:lineRule="exact"/>
              <w:ind w:left="447"/>
              <w:rPr>
                <w:sz w:val="18"/>
              </w:rPr>
            </w:pPr>
            <w:r>
              <w:rPr>
                <w:rFonts w:ascii="Arial Unicode MS" w:hAnsi="Arial Unicode MS"/>
                <w:sz w:val="18"/>
              </w:rPr>
              <w:t xml:space="preserve">→ </w:t>
            </w:r>
            <w:r>
              <w:rPr>
                <w:sz w:val="18"/>
              </w:rPr>
              <w:t>BMC (SLP port 427).</w:t>
            </w:r>
          </w:p>
        </w:tc>
      </w:tr>
      <w:tr w:rsidR="00FD3DFB" w14:paraId="75E26837" w14:textId="77777777">
        <w:trPr>
          <w:trHeight w:hRule="exact" w:val="968"/>
        </w:trPr>
        <w:tc>
          <w:tcPr>
            <w:tcW w:w="4479" w:type="dxa"/>
          </w:tcPr>
          <w:p w14:paraId="16E54AF8" w14:textId="77777777" w:rsidR="00FD3DFB" w:rsidRDefault="00000630">
            <w:pPr>
              <w:pStyle w:val="TableParagraph"/>
              <w:spacing w:line="249" w:lineRule="auto"/>
              <w:ind w:right="287"/>
              <w:rPr>
                <w:sz w:val="18"/>
              </w:rPr>
            </w:pPr>
            <w:r>
              <w:rPr>
                <w:sz w:val="18"/>
              </w:rPr>
              <w:t>BMC cannot be authenticated in XClarity Integrator Service.</w:t>
            </w:r>
          </w:p>
        </w:tc>
        <w:tc>
          <w:tcPr>
            <w:tcW w:w="5153" w:type="dxa"/>
          </w:tcPr>
          <w:p w14:paraId="7579BFDE" w14:textId="77777777" w:rsidR="00FD3DFB" w:rsidRDefault="00000630">
            <w:pPr>
              <w:pStyle w:val="TableParagraph"/>
              <w:numPr>
                <w:ilvl w:val="0"/>
                <w:numId w:val="6"/>
              </w:numPr>
              <w:tabs>
                <w:tab w:val="left" w:pos="448"/>
              </w:tabs>
              <w:spacing w:before="137" w:line="249" w:lineRule="auto"/>
              <w:ind w:right="207" w:hanging="239"/>
              <w:rPr>
                <w:sz w:val="18"/>
              </w:rPr>
            </w:pPr>
            <w:r>
              <w:rPr>
                <w:sz w:val="18"/>
              </w:rPr>
              <w:t>Ensure that the BMC account is correct to log in to BMC Web</w:t>
            </w:r>
            <w:r>
              <w:rPr>
                <w:spacing w:val="-6"/>
                <w:sz w:val="18"/>
              </w:rPr>
              <w:t xml:space="preserve"> </w:t>
            </w:r>
            <w:r>
              <w:rPr>
                <w:sz w:val="18"/>
              </w:rPr>
              <w:t>page.</w:t>
            </w:r>
          </w:p>
          <w:p w14:paraId="5AC29531" w14:textId="77777777" w:rsidR="00FD3DFB" w:rsidRDefault="00000630">
            <w:pPr>
              <w:pStyle w:val="TableParagraph"/>
              <w:numPr>
                <w:ilvl w:val="0"/>
                <w:numId w:val="6"/>
              </w:numPr>
              <w:tabs>
                <w:tab w:val="left" w:pos="448"/>
              </w:tabs>
              <w:spacing w:before="85"/>
              <w:ind w:hanging="239"/>
              <w:rPr>
                <w:sz w:val="18"/>
              </w:rPr>
            </w:pPr>
            <w:r>
              <w:rPr>
                <w:sz w:val="18"/>
              </w:rPr>
              <w:t>Restart BMC and authenticate it</w:t>
            </w:r>
            <w:r>
              <w:rPr>
                <w:spacing w:val="-10"/>
                <w:sz w:val="18"/>
              </w:rPr>
              <w:t xml:space="preserve"> </w:t>
            </w:r>
            <w:r>
              <w:rPr>
                <w:sz w:val="18"/>
              </w:rPr>
              <w:t>again.</w:t>
            </w:r>
          </w:p>
        </w:tc>
      </w:tr>
      <w:tr w:rsidR="00FD3DFB" w14:paraId="35E3155B" w14:textId="77777777">
        <w:trPr>
          <w:trHeight w:hRule="exact" w:val="2214"/>
        </w:trPr>
        <w:tc>
          <w:tcPr>
            <w:tcW w:w="4479" w:type="dxa"/>
          </w:tcPr>
          <w:p w14:paraId="09C50A02" w14:textId="77777777" w:rsidR="00FD3DFB" w:rsidRDefault="00000630">
            <w:pPr>
              <w:pStyle w:val="TableParagraph"/>
              <w:spacing w:line="249" w:lineRule="auto"/>
              <w:rPr>
                <w:sz w:val="18"/>
              </w:rPr>
            </w:pPr>
            <w:r>
              <w:rPr>
                <w:sz w:val="18"/>
              </w:rPr>
              <w:t>Event/alert cannot be received from BMC. There is an alert on BMC Web page, but no alert raised in Operations Manager.</w:t>
            </w:r>
          </w:p>
        </w:tc>
        <w:tc>
          <w:tcPr>
            <w:tcW w:w="5153" w:type="dxa"/>
          </w:tcPr>
          <w:p w14:paraId="671DA44C" w14:textId="77777777" w:rsidR="00FD3DFB" w:rsidRDefault="00000630">
            <w:pPr>
              <w:pStyle w:val="TableParagraph"/>
              <w:numPr>
                <w:ilvl w:val="0"/>
                <w:numId w:val="5"/>
              </w:numPr>
              <w:tabs>
                <w:tab w:val="left" w:pos="448"/>
              </w:tabs>
              <w:spacing w:before="137" w:line="249" w:lineRule="auto"/>
              <w:ind w:right="333" w:hanging="239"/>
              <w:rPr>
                <w:sz w:val="18"/>
              </w:rPr>
            </w:pPr>
            <w:r>
              <w:rPr>
                <w:sz w:val="18"/>
              </w:rPr>
              <w:t>Ensure that BMC is authenticated in XClarity</w:t>
            </w:r>
            <w:r>
              <w:rPr>
                <w:spacing w:val="-26"/>
                <w:sz w:val="18"/>
              </w:rPr>
              <w:t xml:space="preserve"> </w:t>
            </w:r>
            <w:r>
              <w:rPr>
                <w:sz w:val="18"/>
              </w:rPr>
              <w:t>Integrator Service.</w:t>
            </w:r>
          </w:p>
          <w:p w14:paraId="7734F2F0" w14:textId="77777777" w:rsidR="00FD3DFB" w:rsidRDefault="00000630">
            <w:pPr>
              <w:pStyle w:val="TableParagraph"/>
              <w:numPr>
                <w:ilvl w:val="0"/>
                <w:numId w:val="5"/>
              </w:numPr>
              <w:tabs>
                <w:tab w:val="left" w:pos="448"/>
              </w:tabs>
              <w:spacing w:before="85" w:line="249" w:lineRule="auto"/>
              <w:ind w:right="169" w:hanging="239"/>
              <w:rPr>
                <w:sz w:val="18"/>
              </w:rPr>
            </w:pPr>
            <w:r>
              <w:rPr>
                <w:sz w:val="18"/>
              </w:rPr>
              <w:t>Ensure that the alert is generated after the</w:t>
            </w:r>
            <w:r>
              <w:rPr>
                <w:spacing w:val="-34"/>
                <w:sz w:val="18"/>
              </w:rPr>
              <w:t xml:space="preserve"> </w:t>
            </w:r>
            <w:r>
              <w:rPr>
                <w:sz w:val="18"/>
              </w:rPr>
              <w:t>authentication of</w:t>
            </w:r>
            <w:r>
              <w:rPr>
                <w:spacing w:val="8"/>
                <w:sz w:val="18"/>
              </w:rPr>
              <w:t xml:space="preserve"> </w:t>
            </w:r>
            <w:r>
              <w:rPr>
                <w:sz w:val="18"/>
              </w:rPr>
              <w:t>BMC.</w:t>
            </w:r>
          </w:p>
          <w:p w14:paraId="4558E0A4" w14:textId="77777777" w:rsidR="00FD3DFB" w:rsidRDefault="00000630">
            <w:pPr>
              <w:pStyle w:val="TableParagraph"/>
              <w:numPr>
                <w:ilvl w:val="0"/>
                <w:numId w:val="5"/>
              </w:numPr>
              <w:tabs>
                <w:tab w:val="left" w:pos="448"/>
              </w:tabs>
              <w:spacing w:before="0" w:line="237" w:lineRule="auto"/>
              <w:ind w:right="208" w:hanging="239"/>
              <w:rPr>
                <w:sz w:val="18"/>
              </w:rPr>
            </w:pPr>
            <w:r>
              <w:rPr>
                <w:sz w:val="18"/>
              </w:rPr>
              <w:t>Ensure</w:t>
            </w:r>
            <w:r>
              <w:rPr>
                <w:spacing w:val="-5"/>
                <w:sz w:val="18"/>
              </w:rPr>
              <w:t xml:space="preserve"> </w:t>
            </w:r>
            <w:r>
              <w:rPr>
                <w:sz w:val="18"/>
              </w:rPr>
              <w:t>that</w:t>
            </w:r>
            <w:r>
              <w:rPr>
                <w:spacing w:val="-6"/>
                <w:sz w:val="18"/>
              </w:rPr>
              <w:t xml:space="preserve"> </w:t>
            </w:r>
            <w:r>
              <w:rPr>
                <w:sz w:val="18"/>
              </w:rPr>
              <w:t>the</w:t>
            </w:r>
            <w:r>
              <w:rPr>
                <w:spacing w:val="-6"/>
                <w:sz w:val="18"/>
              </w:rPr>
              <w:t xml:space="preserve"> </w:t>
            </w:r>
            <w:r>
              <w:rPr>
                <w:sz w:val="18"/>
              </w:rPr>
              <w:t>firewall</w:t>
            </w:r>
            <w:r>
              <w:rPr>
                <w:spacing w:val="-6"/>
                <w:sz w:val="18"/>
              </w:rPr>
              <w:t xml:space="preserve"> </w:t>
            </w:r>
            <w:r>
              <w:rPr>
                <w:sz w:val="18"/>
              </w:rPr>
              <w:t>allows</w:t>
            </w:r>
            <w:r>
              <w:rPr>
                <w:spacing w:val="-5"/>
                <w:sz w:val="18"/>
              </w:rPr>
              <w:t xml:space="preserve"> </w:t>
            </w:r>
            <w:r>
              <w:rPr>
                <w:sz w:val="18"/>
              </w:rPr>
              <w:t>BMC</w:t>
            </w:r>
            <w:r>
              <w:rPr>
                <w:spacing w:val="-5"/>
                <w:sz w:val="18"/>
              </w:rPr>
              <w:t xml:space="preserve"> </w:t>
            </w:r>
            <w:r>
              <w:rPr>
                <w:rFonts w:ascii="Arial Unicode MS" w:hAnsi="Arial Unicode MS"/>
                <w:sz w:val="18"/>
              </w:rPr>
              <w:t>→</w:t>
            </w:r>
            <w:r>
              <w:rPr>
                <w:rFonts w:ascii="Arial Unicode MS" w:hAnsi="Arial Unicode MS"/>
                <w:spacing w:val="-6"/>
                <w:sz w:val="18"/>
              </w:rPr>
              <w:t xml:space="preserve"> </w:t>
            </w:r>
            <w:r>
              <w:rPr>
                <w:sz w:val="18"/>
              </w:rPr>
              <w:t>XClarity</w:t>
            </w:r>
            <w:r>
              <w:rPr>
                <w:spacing w:val="-6"/>
                <w:sz w:val="18"/>
              </w:rPr>
              <w:t xml:space="preserve"> </w:t>
            </w:r>
            <w:r>
              <w:rPr>
                <w:sz w:val="18"/>
              </w:rPr>
              <w:t>Integrator Service (port</w:t>
            </w:r>
            <w:r>
              <w:rPr>
                <w:spacing w:val="-31"/>
                <w:sz w:val="18"/>
              </w:rPr>
              <w:t xml:space="preserve"> </w:t>
            </w:r>
            <w:r>
              <w:rPr>
                <w:sz w:val="18"/>
              </w:rPr>
              <w:t>9500).</w:t>
            </w:r>
          </w:p>
          <w:p w14:paraId="7DAECC5D" w14:textId="77777777" w:rsidR="00FD3DFB" w:rsidRDefault="00000630">
            <w:pPr>
              <w:pStyle w:val="TableParagraph"/>
              <w:numPr>
                <w:ilvl w:val="0"/>
                <w:numId w:val="5"/>
              </w:numPr>
              <w:tabs>
                <w:tab w:val="left" w:pos="448"/>
              </w:tabs>
              <w:spacing w:before="102" w:line="249" w:lineRule="auto"/>
              <w:ind w:right="244" w:hanging="239"/>
              <w:rPr>
                <w:sz w:val="18"/>
              </w:rPr>
            </w:pPr>
            <w:r>
              <w:rPr>
                <w:sz w:val="18"/>
              </w:rPr>
              <w:t>Ensure that the Operation Manager connection status</w:t>
            </w:r>
            <w:r>
              <w:rPr>
                <w:spacing w:val="-17"/>
                <w:sz w:val="18"/>
              </w:rPr>
              <w:t xml:space="preserve"> </w:t>
            </w:r>
            <w:r>
              <w:rPr>
                <w:sz w:val="18"/>
              </w:rPr>
              <w:t>is online</w:t>
            </w:r>
            <w:r>
              <w:rPr>
                <w:spacing w:val="-7"/>
                <w:sz w:val="18"/>
              </w:rPr>
              <w:t xml:space="preserve"> </w:t>
            </w:r>
            <w:r>
              <w:rPr>
                <w:sz w:val="18"/>
              </w:rPr>
              <w:t>in</w:t>
            </w:r>
            <w:r>
              <w:rPr>
                <w:spacing w:val="-8"/>
                <w:sz w:val="18"/>
              </w:rPr>
              <w:t xml:space="preserve"> </w:t>
            </w:r>
            <w:r>
              <w:rPr>
                <w:sz w:val="18"/>
              </w:rPr>
              <w:t>XClarity</w:t>
            </w:r>
            <w:r>
              <w:rPr>
                <w:spacing w:val="-8"/>
                <w:sz w:val="18"/>
              </w:rPr>
              <w:t xml:space="preserve"> </w:t>
            </w:r>
            <w:r>
              <w:rPr>
                <w:sz w:val="18"/>
              </w:rPr>
              <w:t>Integrator</w:t>
            </w:r>
            <w:r>
              <w:rPr>
                <w:spacing w:val="-7"/>
                <w:sz w:val="18"/>
              </w:rPr>
              <w:t xml:space="preserve"> </w:t>
            </w:r>
            <w:r>
              <w:rPr>
                <w:sz w:val="18"/>
              </w:rPr>
              <w:t>Service</w:t>
            </w:r>
            <w:r>
              <w:rPr>
                <w:spacing w:val="-7"/>
                <w:sz w:val="18"/>
              </w:rPr>
              <w:t xml:space="preserve"> </w:t>
            </w:r>
            <w:r>
              <w:rPr>
                <w:sz w:val="18"/>
              </w:rPr>
              <w:t>Web</w:t>
            </w:r>
            <w:r>
              <w:rPr>
                <w:spacing w:val="-8"/>
                <w:sz w:val="18"/>
              </w:rPr>
              <w:t xml:space="preserve"> </w:t>
            </w:r>
            <w:r>
              <w:rPr>
                <w:sz w:val="18"/>
              </w:rPr>
              <w:t>page.</w:t>
            </w:r>
          </w:p>
        </w:tc>
      </w:tr>
      <w:tr w:rsidR="00FD3DFB" w14:paraId="1EC448E4" w14:textId="77777777">
        <w:trPr>
          <w:trHeight w:hRule="exact" w:val="583"/>
        </w:trPr>
        <w:tc>
          <w:tcPr>
            <w:tcW w:w="4479" w:type="dxa"/>
          </w:tcPr>
          <w:p w14:paraId="63B70A6A" w14:textId="77777777" w:rsidR="00FD3DFB" w:rsidRDefault="00000630">
            <w:pPr>
              <w:pStyle w:val="TableParagraph"/>
              <w:spacing w:line="249" w:lineRule="auto"/>
              <w:rPr>
                <w:sz w:val="18"/>
              </w:rPr>
            </w:pPr>
            <w:r>
              <w:rPr>
                <w:sz w:val="18"/>
              </w:rPr>
              <w:t xml:space="preserve">The status of some BMC hardware components is displayed as </w:t>
            </w:r>
            <w:r>
              <w:rPr>
                <w:b/>
                <w:sz w:val="18"/>
              </w:rPr>
              <w:t xml:space="preserve">Not monitored </w:t>
            </w:r>
            <w:r>
              <w:rPr>
                <w:sz w:val="18"/>
              </w:rPr>
              <w:t>in Operations Manager.</w:t>
            </w:r>
          </w:p>
        </w:tc>
        <w:tc>
          <w:tcPr>
            <w:tcW w:w="5153" w:type="dxa"/>
          </w:tcPr>
          <w:p w14:paraId="001773DB" w14:textId="77777777" w:rsidR="00FD3DFB" w:rsidRDefault="00000630">
            <w:pPr>
              <w:pStyle w:val="TableParagraph"/>
              <w:spacing w:line="249" w:lineRule="auto"/>
              <w:rPr>
                <w:sz w:val="18"/>
              </w:rPr>
            </w:pPr>
            <w:r>
              <w:rPr>
                <w:sz w:val="18"/>
              </w:rPr>
              <w:t xml:space="preserve">The hardware components are actually monitored. See </w:t>
            </w:r>
            <w:hyperlink w:anchor="_bookmark30" w:history="1">
              <w:r>
                <w:rPr>
                  <w:sz w:val="18"/>
                </w:rPr>
                <w:t>“Monitoring the system health” on page 19</w:t>
              </w:r>
            </w:hyperlink>
            <w:r>
              <w:rPr>
                <w:sz w:val="18"/>
              </w:rPr>
              <w:t>.</w:t>
            </w:r>
          </w:p>
        </w:tc>
      </w:tr>
      <w:tr w:rsidR="00FD3DFB" w14:paraId="5A5ABFCC" w14:textId="77777777" w:rsidTr="004912BF">
        <w:tblPrEx>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ExChange w:id="314" w:author="Quan Yu" w:date="2018-09-21T11:03:00Z">
            <w:tblPrEx>
              <w:tblW w:w="0" w:type="auto"/>
              <w:tblInd w:w="12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Ex>
          </w:tblPrExChange>
        </w:tblPrEx>
        <w:trPr>
          <w:trHeight w:hRule="exact" w:val="759"/>
          <w:trPrChange w:id="315" w:author="Quan Yu" w:date="2018-09-21T11:03:00Z">
            <w:trPr>
              <w:trHeight w:hRule="exact" w:val="583"/>
            </w:trPr>
          </w:trPrChange>
        </w:trPr>
        <w:tc>
          <w:tcPr>
            <w:tcW w:w="4479" w:type="dxa"/>
            <w:tcPrChange w:id="316" w:author="Quan Yu" w:date="2018-09-21T11:03:00Z">
              <w:tcPr>
                <w:tcW w:w="4479" w:type="dxa"/>
              </w:tcPr>
            </w:tcPrChange>
          </w:tcPr>
          <w:p w14:paraId="6B2D0C5F" w14:textId="77777777" w:rsidR="00FD3DFB" w:rsidRDefault="00000630">
            <w:pPr>
              <w:pStyle w:val="TableParagraph"/>
              <w:spacing w:line="249" w:lineRule="auto"/>
              <w:ind w:right="398"/>
              <w:rPr>
                <w:sz w:val="18"/>
              </w:rPr>
            </w:pPr>
            <w:r>
              <w:rPr>
                <w:sz w:val="18"/>
              </w:rPr>
              <w:t>There is no BMC IP address in XClarity Integrator Service and Operations Manager</w:t>
            </w:r>
          </w:p>
        </w:tc>
        <w:tc>
          <w:tcPr>
            <w:tcW w:w="5153" w:type="dxa"/>
            <w:tcPrChange w:id="317" w:author="Quan Yu" w:date="2018-09-21T11:03:00Z">
              <w:tcPr>
                <w:tcW w:w="5153" w:type="dxa"/>
              </w:tcPr>
            </w:tcPrChange>
          </w:tcPr>
          <w:p w14:paraId="0C8654B8" w14:textId="77777777" w:rsidR="00FD3DFB" w:rsidRDefault="00000630">
            <w:pPr>
              <w:pStyle w:val="TableParagraph"/>
              <w:numPr>
                <w:ilvl w:val="0"/>
                <w:numId w:val="36"/>
              </w:numPr>
              <w:tabs>
                <w:tab w:val="left" w:pos="448"/>
              </w:tabs>
              <w:spacing w:before="137" w:line="249" w:lineRule="auto"/>
              <w:ind w:right="333"/>
              <w:rPr>
                <w:ins w:id="318" w:author="Quan Yu" w:date="2018-09-21T11:02:00Z"/>
                <w:sz w:val="18"/>
              </w:rPr>
              <w:pPrChange w:id="319" w:author="Quan Yu" w:date="2018-09-21T11:03:00Z">
                <w:pPr>
                  <w:pStyle w:val="TableParagraph"/>
                </w:pPr>
              </w:pPrChange>
            </w:pPr>
            <w:r>
              <w:rPr>
                <w:sz w:val="18"/>
              </w:rPr>
              <w:t>Ensure that the BMC IP address is not changed.</w:t>
            </w:r>
          </w:p>
          <w:p w14:paraId="3A40932C" w14:textId="305856CD" w:rsidR="004912BF" w:rsidRDefault="004912BF">
            <w:pPr>
              <w:pStyle w:val="TableParagraph"/>
              <w:numPr>
                <w:ilvl w:val="0"/>
                <w:numId w:val="36"/>
              </w:numPr>
              <w:tabs>
                <w:tab w:val="left" w:pos="448"/>
              </w:tabs>
              <w:spacing w:before="137" w:line="249" w:lineRule="auto"/>
              <w:ind w:right="333" w:hanging="239"/>
              <w:rPr>
                <w:sz w:val="18"/>
              </w:rPr>
              <w:pPrChange w:id="320" w:author="Quan Yu" w:date="2018-09-21T11:03:00Z">
                <w:pPr>
                  <w:pStyle w:val="TableParagraph"/>
                </w:pPr>
              </w:pPrChange>
            </w:pPr>
            <w:ins w:id="321" w:author="Quan Yu" w:date="2018-09-21T11:02:00Z">
              <w:r>
                <w:rPr>
                  <w:sz w:val="18"/>
                </w:rPr>
                <w:t>Discover and authenticate the BMC again.</w:t>
              </w:r>
            </w:ins>
          </w:p>
        </w:tc>
      </w:tr>
      <w:tr w:rsidR="00FD3DFB" w14:paraId="12597767" w14:textId="77777777">
        <w:trPr>
          <w:trHeight w:hRule="exact" w:val="1898"/>
        </w:trPr>
        <w:tc>
          <w:tcPr>
            <w:tcW w:w="4479" w:type="dxa"/>
          </w:tcPr>
          <w:p w14:paraId="667CD384" w14:textId="77777777" w:rsidR="00FD3DFB" w:rsidRDefault="00000630">
            <w:pPr>
              <w:pStyle w:val="TableParagraph"/>
              <w:spacing w:before="49" w:line="249" w:lineRule="auto"/>
              <w:ind w:right="287"/>
              <w:rPr>
                <w:sz w:val="18"/>
              </w:rPr>
            </w:pPr>
            <w:r>
              <w:rPr>
                <w:sz w:val="18"/>
              </w:rPr>
              <w:t xml:space="preserve">The discovered chassis installed with Windows Server 2012 is displayed in the </w:t>
            </w:r>
            <w:r>
              <w:rPr>
                <w:b/>
                <w:sz w:val="18"/>
              </w:rPr>
              <w:t xml:space="preserve">Network Devices Pending Management </w:t>
            </w:r>
            <w:r>
              <w:rPr>
                <w:sz w:val="18"/>
              </w:rPr>
              <w:t>view.</w:t>
            </w:r>
          </w:p>
        </w:tc>
        <w:tc>
          <w:tcPr>
            <w:tcW w:w="5153" w:type="dxa"/>
          </w:tcPr>
          <w:p w14:paraId="5DCB6A0F" w14:textId="77777777" w:rsidR="00FD3DFB" w:rsidRDefault="00000630">
            <w:pPr>
              <w:pStyle w:val="TableParagraph"/>
              <w:numPr>
                <w:ilvl w:val="0"/>
                <w:numId w:val="4"/>
              </w:numPr>
              <w:tabs>
                <w:tab w:val="left" w:pos="448"/>
              </w:tabs>
              <w:spacing w:before="136"/>
              <w:ind w:hanging="239"/>
              <w:rPr>
                <w:sz w:val="18"/>
              </w:rPr>
            </w:pPr>
            <w:r>
              <w:rPr>
                <w:sz w:val="18"/>
              </w:rPr>
              <w:t>Start Operations</w:t>
            </w:r>
            <w:r>
              <w:rPr>
                <w:spacing w:val="-8"/>
                <w:sz w:val="18"/>
              </w:rPr>
              <w:t xml:space="preserve"> </w:t>
            </w:r>
            <w:r>
              <w:rPr>
                <w:sz w:val="18"/>
              </w:rPr>
              <w:t>Manager.</w:t>
            </w:r>
          </w:p>
          <w:p w14:paraId="5FB0ABFF" w14:textId="77777777" w:rsidR="00FD3DFB" w:rsidRDefault="00000630">
            <w:pPr>
              <w:pStyle w:val="TableParagraph"/>
              <w:numPr>
                <w:ilvl w:val="0"/>
                <w:numId w:val="4"/>
              </w:numPr>
              <w:tabs>
                <w:tab w:val="left" w:pos="448"/>
              </w:tabs>
              <w:spacing w:before="93" w:line="249" w:lineRule="auto"/>
              <w:ind w:right="451" w:hanging="239"/>
              <w:rPr>
                <w:sz w:val="18"/>
              </w:rPr>
            </w:pPr>
            <w:r>
              <w:rPr>
                <w:sz w:val="18"/>
              </w:rPr>
              <w:t>Start the inbound and outbound rules, and restart the discovery</w:t>
            </w:r>
            <w:r>
              <w:rPr>
                <w:spacing w:val="-1"/>
                <w:sz w:val="18"/>
              </w:rPr>
              <w:t xml:space="preserve"> </w:t>
            </w:r>
            <w:r>
              <w:rPr>
                <w:sz w:val="18"/>
              </w:rPr>
              <w:t>rule.</w:t>
            </w:r>
          </w:p>
          <w:p w14:paraId="17C33AB8" w14:textId="77777777" w:rsidR="00FD3DFB" w:rsidRDefault="00FD3DFB">
            <w:pPr>
              <w:pStyle w:val="TableParagraph"/>
              <w:spacing w:before="3"/>
              <w:ind w:left="0"/>
              <w:rPr>
                <w:sz w:val="17"/>
              </w:rPr>
            </w:pPr>
          </w:p>
          <w:p w14:paraId="37B05998" w14:textId="77777777" w:rsidR="00FD3DFB" w:rsidRDefault="00000630">
            <w:pPr>
              <w:pStyle w:val="TableParagraph"/>
              <w:spacing w:before="0"/>
              <w:ind w:left="447"/>
              <w:rPr>
                <w:sz w:val="18"/>
              </w:rPr>
            </w:pPr>
            <w:r>
              <w:rPr>
                <w:b/>
                <w:sz w:val="18"/>
              </w:rPr>
              <w:t xml:space="preserve">Note:  </w:t>
            </w:r>
            <w:r>
              <w:rPr>
                <w:sz w:val="18"/>
              </w:rPr>
              <w:t>By default, some rules might be disabled.</w:t>
            </w:r>
          </w:p>
          <w:p w14:paraId="0369F144" w14:textId="77777777" w:rsidR="00FD3DFB" w:rsidRDefault="00000630">
            <w:pPr>
              <w:pStyle w:val="TableParagraph"/>
              <w:numPr>
                <w:ilvl w:val="0"/>
                <w:numId w:val="4"/>
              </w:numPr>
              <w:tabs>
                <w:tab w:val="left" w:pos="448"/>
              </w:tabs>
              <w:spacing w:before="93" w:line="249" w:lineRule="auto"/>
              <w:ind w:right="129" w:hanging="239"/>
              <w:rPr>
                <w:sz w:val="18"/>
              </w:rPr>
            </w:pPr>
            <w:r>
              <w:rPr>
                <w:sz w:val="18"/>
              </w:rPr>
              <w:t>Wait until the rules are converted to the scheduled task</w:t>
            </w:r>
            <w:r>
              <w:rPr>
                <w:spacing w:val="-25"/>
                <w:sz w:val="18"/>
              </w:rPr>
              <w:t xml:space="preserve"> </w:t>
            </w:r>
            <w:r>
              <w:rPr>
                <w:sz w:val="18"/>
              </w:rPr>
              <w:t>in the Operations Manager</w:t>
            </w:r>
            <w:r>
              <w:rPr>
                <w:spacing w:val="-7"/>
                <w:sz w:val="18"/>
              </w:rPr>
              <w:t xml:space="preserve"> </w:t>
            </w:r>
            <w:r>
              <w:rPr>
                <w:sz w:val="18"/>
              </w:rPr>
              <w:t>console.</w:t>
            </w:r>
          </w:p>
        </w:tc>
      </w:tr>
    </w:tbl>
    <w:p w14:paraId="0D4658A7" w14:textId="77777777" w:rsidR="00FD3DFB" w:rsidRDefault="00FD3DFB">
      <w:pPr>
        <w:spacing w:line="249" w:lineRule="auto"/>
        <w:rPr>
          <w:sz w:val="18"/>
        </w:rPr>
        <w:sectPr w:rsidR="00FD3DFB">
          <w:pgSz w:w="12240" w:h="15840"/>
          <w:pgMar w:top="1220" w:right="1060" w:bottom="860" w:left="1280" w:header="0" w:footer="674" w:gutter="0"/>
          <w:cols w:space="720"/>
        </w:sectPr>
      </w:pPr>
    </w:p>
    <w:tbl>
      <w:tblPr>
        <w:tblW w:w="0" w:type="auto"/>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79"/>
        <w:gridCol w:w="5153"/>
      </w:tblGrid>
      <w:tr w:rsidR="00FD3DFB" w14:paraId="40E643A6" w14:textId="77777777">
        <w:trPr>
          <w:trHeight w:hRule="exact" w:val="2329"/>
        </w:trPr>
        <w:tc>
          <w:tcPr>
            <w:tcW w:w="4479" w:type="dxa"/>
          </w:tcPr>
          <w:p w14:paraId="5EC3B4EA" w14:textId="77777777" w:rsidR="00FD3DFB" w:rsidRDefault="00000630">
            <w:pPr>
              <w:pStyle w:val="TableParagraph"/>
              <w:spacing w:before="45" w:line="249" w:lineRule="auto"/>
              <w:ind w:right="97"/>
              <w:rPr>
                <w:sz w:val="18"/>
              </w:rPr>
            </w:pPr>
            <w:r>
              <w:rPr>
                <w:sz w:val="18"/>
              </w:rPr>
              <w:lastRenderedPageBreak/>
              <w:t>AMM/CMM Web console cannot be opened from the Operations Manager console on a server installed with Windows Server 2012.</w:t>
            </w:r>
          </w:p>
        </w:tc>
        <w:tc>
          <w:tcPr>
            <w:tcW w:w="5153" w:type="dxa"/>
          </w:tcPr>
          <w:p w14:paraId="15006255" w14:textId="77777777" w:rsidR="00FD3DFB" w:rsidRDefault="00000630">
            <w:pPr>
              <w:pStyle w:val="TableParagraph"/>
              <w:numPr>
                <w:ilvl w:val="0"/>
                <w:numId w:val="3"/>
              </w:numPr>
              <w:tabs>
                <w:tab w:val="left" w:pos="448"/>
              </w:tabs>
              <w:spacing w:before="35" w:line="237" w:lineRule="auto"/>
              <w:ind w:right="344" w:hanging="239"/>
              <w:rPr>
                <w:sz w:val="18"/>
              </w:rPr>
            </w:pPr>
            <w:r>
              <w:rPr>
                <w:sz w:val="18"/>
              </w:rPr>
              <w:t>Click</w:t>
            </w:r>
            <w:r>
              <w:rPr>
                <w:spacing w:val="-7"/>
                <w:sz w:val="18"/>
              </w:rPr>
              <w:t xml:space="preserve"> </w:t>
            </w:r>
            <w:r>
              <w:rPr>
                <w:b/>
                <w:sz w:val="18"/>
              </w:rPr>
              <w:t>Server</w:t>
            </w:r>
            <w:r>
              <w:rPr>
                <w:b/>
                <w:spacing w:val="-7"/>
                <w:sz w:val="18"/>
              </w:rPr>
              <w:t xml:space="preserve"> </w:t>
            </w:r>
            <w:r>
              <w:rPr>
                <w:b/>
                <w:sz w:val="18"/>
              </w:rPr>
              <w:t>Manager</w:t>
            </w:r>
            <w:r>
              <w:rPr>
                <w:b/>
                <w:spacing w:val="-6"/>
                <w:sz w:val="18"/>
              </w:rPr>
              <w:t xml:space="preserve"> </w:t>
            </w:r>
            <w:r>
              <w:rPr>
                <w:rFonts w:ascii="Arial Unicode MS" w:hAnsi="Arial Unicode MS"/>
                <w:sz w:val="18"/>
              </w:rPr>
              <w:t>➙</w:t>
            </w:r>
            <w:r>
              <w:rPr>
                <w:rFonts w:ascii="Arial Unicode MS" w:hAnsi="Arial Unicode MS"/>
                <w:spacing w:val="-7"/>
                <w:sz w:val="18"/>
              </w:rPr>
              <w:t xml:space="preserve"> </w:t>
            </w:r>
            <w:r>
              <w:rPr>
                <w:b/>
                <w:sz w:val="18"/>
              </w:rPr>
              <w:t>Configure</w:t>
            </w:r>
            <w:r>
              <w:rPr>
                <w:b/>
                <w:spacing w:val="-7"/>
                <w:sz w:val="18"/>
              </w:rPr>
              <w:t xml:space="preserve"> </w:t>
            </w:r>
            <w:r>
              <w:rPr>
                <w:b/>
                <w:sz w:val="18"/>
              </w:rPr>
              <w:t>this</w:t>
            </w:r>
            <w:r>
              <w:rPr>
                <w:b/>
                <w:spacing w:val="-6"/>
                <w:sz w:val="18"/>
              </w:rPr>
              <w:t xml:space="preserve"> </w:t>
            </w:r>
            <w:r>
              <w:rPr>
                <w:b/>
                <w:sz w:val="18"/>
              </w:rPr>
              <w:t>local</w:t>
            </w:r>
            <w:r>
              <w:rPr>
                <w:b/>
                <w:spacing w:val="-6"/>
                <w:sz w:val="18"/>
              </w:rPr>
              <w:t xml:space="preserve"> </w:t>
            </w:r>
            <w:r>
              <w:rPr>
                <w:b/>
                <w:sz w:val="18"/>
              </w:rPr>
              <w:t>server</w:t>
            </w:r>
            <w:r>
              <w:rPr>
                <w:sz w:val="18"/>
              </w:rPr>
              <w:t>. The</w:t>
            </w:r>
            <w:r>
              <w:rPr>
                <w:spacing w:val="-11"/>
                <w:sz w:val="18"/>
              </w:rPr>
              <w:t xml:space="preserve"> </w:t>
            </w:r>
            <w:r>
              <w:rPr>
                <w:b/>
                <w:sz w:val="18"/>
              </w:rPr>
              <w:t>Local</w:t>
            </w:r>
            <w:r>
              <w:rPr>
                <w:b/>
                <w:spacing w:val="-10"/>
                <w:sz w:val="18"/>
              </w:rPr>
              <w:t xml:space="preserve"> </w:t>
            </w:r>
            <w:r>
              <w:rPr>
                <w:b/>
                <w:sz w:val="18"/>
              </w:rPr>
              <w:t>Server</w:t>
            </w:r>
            <w:r>
              <w:rPr>
                <w:b/>
                <w:spacing w:val="-11"/>
                <w:sz w:val="18"/>
              </w:rPr>
              <w:t xml:space="preserve"> </w:t>
            </w:r>
            <w:r>
              <w:rPr>
                <w:b/>
                <w:sz w:val="18"/>
              </w:rPr>
              <w:t>Configuration</w:t>
            </w:r>
            <w:r>
              <w:rPr>
                <w:b/>
                <w:spacing w:val="-11"/>
                <w:sz w:val="18"/>
              </w:rPr>
              <w:t xml:space="preserve"> </w:t>
            </w:r>
            <w:r>
              <w:rPr>
                <w:sz w:val="18"/>
              </w:rPr>
              <w:t>page</w:t>
            </w:r>
            <w:r>
              <w:rPr>
                <w:spacing w:val="-11"/>
                <w:sz w:val="18"/>
              </w:rPr>
              <w:t xml:space="preserve"> </w:t>
            </w:r>
            <w:r>
              <w:rPr>
                <w:sz w:val="18"/>
              </w:rPr>
              <w:t>opens.</w:t>
            </w:r>
          </w:p>
          <w:p w14:paraId="4AC90AE1" w14:textId="77777777" w:rsidR="00FD3DFB" w:rsidRDefault="00000630">
            <w:pPr>
              <w:pStyle w:val="TableParagraph"/>
              <w:numPr>
                <w:ilvl w:val="0"/>
                <w:numId w:val="3"/>
              </w:numPr>
              <w:tabs>
                <w:tab w:val="left" w:pos="448"/>
              </w:tabs>
              <w:spacing w:before="93" w:line="249" w:lineRule="auto"/>
              <w:ind w:right="263" w:hanging="239"/>
              <w:rPr>
                <w:sz w:val="18"/>
              </w:rPr>
            </w:pPr>
            <w:r>
              <w:rPr>
                <w:sz w:val="18"/>
              </w:rPr>
              <w:t>Click</w:t>
            </w:r>
            <w:r>
              <w:rPr>
                <w:spacing w:val="-8"/>
                <w:sz w:val="18"/>
              </w:rPr>
              <w:t xml:space="preserve"> </w:t>
            </w:r>
            <w:r>
              <w:rPr>
                <w:b/>
                <w:sz w:val="18"/>
              </w:rPr>
              <w:t>On</w:t>
            </w:r>
            <w:r>
              <w:rPr>
                <w:b/>
                <w:spacing w:val="-7"/>
                <w:sz w:val="18"/>
              </w:rPr>
              <w:t xml:space="preserve"> </w:t>
            </w:r>
            <w:r>
              <w:rPr>
                <w:sz w:val="18"/>
              </w:rPr>
              <w:t>in</w:t>
            </w:r>
            <w:r>
              <w:rPr>
                <w:spacing w:val="-8"/>
                <w:sz w:val="18"/>
              </w:rPr>
              <w:t xml:space="preserve"> </w:t>
            </w:r>
            <w:r>
              <w:rPr>
                <w:sz w:val="18"/>
              </w:rPr>
              <w:t>the</w:t>
            </w:r>
            <w:r>
              <w:rPr>
                <w:spacing w:val="-8"/>
                <w:sz w:val="18"/>
              </w:rPr>
              <w:t xml:space="preserve"> </w:t>
            </w:r>
            <w:r>
              <w:rPr>
                <w:b/>
                <w:sz w:val="18"/>
              </w:rPr>
              <w:t>Properties</w:t>
            </w:r>
            <w:r>
              <w:rPr>
                <w:b/>
                <w:spacing w:val="-7"/>
                <w:sz w:val="18"/>
              </w:rPr>
              <w:t xml:space="preserve"> </w:t>
            </w:r>
            <w:r>
              <w:rPr>
                <w:sz w:val="18"/>
              </w:rPr>
              <w:t>pane.</w:t>
            </w:r>
            <w:r>
              <w:rPr>
                <w:spacing w:val="-8"/>
                <w:sz w:val="18"/>
              </w:rPr>
              <w:t xml:space="preserve"> </w:t>
            </w:r>
            <w:r>
              <w:rPr>
                <w:sz w:val="18"/>
              </w:rPr>
              <w:t>The</w:t>
            </w:r>
            <w:r>
              <w:rPr>
                <w:spacing w:val="-8"/>
                <w:sz w:val="18"/>
              </w:rPr>
              <w:t xml:space="preserve"> </w:t>
            </w:r>
            <w:r>
              <w:rPr>
                <w:b/>
                <w:sz w:val="18"/>
              </w:rPr>
              <w:t>Internet</w:t>
            </w:r>
            <w:r>
              <w:rPr>
                <w:b/>
                <w:spacing w:val="-8"/>
                <w:sz w:val="18"/>
              </w:rPr>
              <w:t xml:space="preserve"> </w:t>
            </w:r>
            <w:r>
              <w:rPr>
                <w:b/>
                <w:sz w:val="18"/>
              </w:rPr>
              <w:t xml:space="preserve">Explorer Enhanced Security Configuration </w:t>
            </w:r>
            <w:r>
              <w:rPr>
                <w:sz w:val="18"/>
              </w:rPr>
              <w:t>dialog box</w:t>
            </w:r>
            <w:r>
              <w:rPr>
                <w:spacing w:val="-32"/>
                <w:sz w:val="18"/>
              </w:rPr>
              <w:t xml:space="preserve"> </w:t>
            </w:r>
            <w:r>
              <w:rPr>
                <w:sz w:val="18"/>
              </w:rPr>
              <w:t>opens.</w:t>
            </w:r>
          </w:p>
          <w:p w14:paraId="1DB335D4" w14:textId="77777777" w:rsidR="00FD3DFB" w:rsidRDefault="00FD3DFB">
            <w:pPr>
              <w:pStyle w:val="TableParagraph"/>
              <w:spacing w:before="2"/>
              <w:ind w:left="0"/>
              <w:rPr>
                <w:sz w:val="17"/>
              </w:rPr>
            </w:pPr>
          </w:p>
          <w:p w14:paraId="7F24C28E" w14:textId="77777777" w:rsidR="00FD3DFB" w:rsidRDefault="00000630">
            <w:pPr>
              <w:pStyle w:val="TableParagraph"/>
              <w:spacing w:before="0" w:line="249" w:lineRule="auto"/>
              <w:ind w:left="447" w:right="266"/>
              <w:jc w:val="both"/>
              <w:rPr>
                <w:sz w:val="18"/>
              </w:rPr>
            </w:pPr>
            <w:r>
              <w:rPr>
                <w:b/>
                <w:sz w:val="18"/>
              </w:rPr>
              <w:t xml:space="preserve">Note: </w:t>
            </w:r>
            <w:r>
              <w:rPr>
                <w:sz w:val="18"/>
              </w:rPr>
              <w:t xml:space="preserve">If a member of the local administrator group also logs in, click </w:t>
            </w:r>
            <w:r>
              <w:rPr>
                <w:b/>
                <w:sz w:val="18"/>
              </w:rPr>
              <w:t>Off</w:t>
            </w:r>
            <w:r>
              <w:rPr>
                <w:sz w:val="18"/>
              </w:rPr>
              <w:t>. Then you can continue to use Internet Explorer Enhanced Security Configuration.</w:t>
            </w:r>
          </w:p>
          <w:p w14:paraId="4048B8CC" w14:textId="77777777" w:rsidR="00FD3DFB" w:rsidRDefault="00000630">
            <w:pPr>
              <w:pStyle w:val="TableParagraph"/>
              <w:numPr>
                <w:ilvl w:val="0"/>
                <w:numId w:val="3"/>
              </w:numPr>
              <w:tabs>
                <w:tab w:val="left" w:pos="448"/>
              </w:tabs>
              <w:spacing w:before="85"/>
              <w:ind w:hanging="239"/>
              <w:rPr>
                <w:sz w:val="18"/>
              </w:rPr>
            </w:pPr>
            <w:r>
              <w:rPr>
                <w:sz w:val="18"/>
              </w:rPr>
              <w:t xml:space="preserve">Click </w:t>
            </w:r>
            <w:r>
              <w:rPr>
                <w:b/>
                <w:sz w:val="18"/>
              </w:rPr>
              <w:t xml:space="preserve">OK </w:t>
            </w:r>
            <w:r>
              <w:rPr>
                <w:sz w:val="18"/>
              </w:rPr>
              <w:t>to apply the</w:t>
            </w:r>
            <w:r>
              <w:rPr>
                <w:spacing w:val="-1"/>
                <w:sz w:val="18"/>
              </w:rPr>
              <w:t xml:space="preserve"> </w:t>
            </w:r>
            <w:r>
              <w:rPr>
                <w:sz w:val="18"/>
              </w:rPr>
              <w:t>changes.</w:t>
            </w:r>
          </w:p>
        </w:tc>
      </w:tr>
      <w:tr w:rsidR="00FD3DFB" w14:paraId="21E392A8" w14:textId="77777777">
        <w:trPr>
          <w:trHeight w:hRule="exact" w:val="1420"/>
        </w:trPr>
        <w:tc>
          <w:tcPr>
            <w:tcW w:w="4479" w:type="dxa"/>
          </w:tcPr>
          <w:p w14:paraId="5CBE1377" w14:textId="77777777" w:rsidR="00FD3DFB" w:rsidRDefault="00000630">
            <w:pPr>
              <w:pStyle w:val="TableParagraph"/>
              <w:spacing w:before="45" w:line="249" w:lineRule="auto"/>
              <w:ind w:right="197"/>
              <w:rPr>
                <w:sz w:val="18"/>
              </w:rPr>
            </w:pPr>
            <w:r>
              <w:rPr>
                <w:sz w:val="18"/>
              </w:rPr>
              <w:t>The error “Could not locate automation class named IBM.SystemsManagement.SCOMHelper.</w:t>
            </w:r>
          </w:p>
          <w:p w14:paraId="02FDA61C" w14:textId="77777777" w:rsidR="00FD3DFB" w:rsidRDefault="00000630">
            <w:pPr>
              <w:pStyle w:val="TableParagraph"/>
              <w:spacing w:before="0"/>
              <w:rPr>
                <w:sz w:val="18"/>
              </w:rPr>
            </w:pPr>
            <w:r>
              <w:rPr>
                <w:sz w:val="18"/>
              </w:rPr>
              <w:t>SCOMServer” is displayed.</w:t>
            </w:r>
          </w:p>
        </w:tc>
        <w:tc>
          <w:tcPr>
            <w:tcW w:w="5153" w:type="dxa"/>
          </w:tcPr>
          <w:p w14:paraId="57DA2689" w14:textId="77777777" w:rsidR="00FD3DFB" w:rsidRDefault="00000630">
            <w:pPr>
              <w:pStyle w:val="TableParagraph"/>
              <w:spacing w:before="44"/>
              <w:rPr>
                <w:sz w:val="18"/>
              </w:rPr>
            </w:pPr>
            <w:r>
              <w:rPr>
                <w:sz w:val="18"/>
              </w:rPr>
              <w:t>Do one of the following:</w:t>
            </w:r>
          </w:p>
          <w:p w14:paraId="67052F9C" w14:textId="77777777" w:rsidR="00FD3DFB" w:rsidRDefault="00000630">
            <w:pPr>
              <w:pStyle w:val="TableParagraph"/>
              <w:numPr>
                <w:ilvl w:val="0"/>
                <w:numId w:val="2"/>
              </w:numPr>
              <w:tabs>
                <w:tab w:val="left" w:pos="315"/>
              </w:tabs>
              <w:spacing w:before="115" w:line="249" w:lineRule="auto"/>
              <w:ind w:right="453"/>
              <w:rPr>
                <w:sz w:val="18"/>
              </w:rPr>
            </w:pPr>
            <w:r>
              <w:rPr>
                <w:sz w:val="18"/>
              </w:rPr>
              <w:t>Select a resource pool, which only includes the</w:t>
            </w:r>
            <w:r>
              <w:rPr>
                <w:spacing w:val="-24"/>
                <w:sz w:val="18"/>
              </w:rPr>
              <w:t xml:space="preserve"> </w:t>
            </w:r>
            <w:r>
              <w:rPr>
                <w:sz w:val="18"/>
              </w:rPr>
              <w:t>servers installed with Lenovo Hardware Management</w:t>
            </w:r>
            <w:r>
              <w:rPr>
                <w:spacing w:val="-9"/>
                <w:sz w:val="18"/>
              </w:rPr>
              <w:t xml:space="preserve"> </w:t>
            </w:r>
            <w:r>
              <w:rPr>
                <w:sz w:val="18"/>
              </w:rPr>
              <w:t>Pack.</w:t>
            </w:r>
          </w:p>
          <w:p w14:paraId="4D005C59" w14:textId="77777777" w:rsidR="00FD3DFB" w:rsidRDefault="00000630">
            <w:pPr>
              <w:pStyle w:val="TableParagraph"/>
              <w:numPr>
                <w:ilvl w:val="0"/>
                <w:numId w:val="2"/>
              </w:numPr>
              <w:tabs>
                <w:tab w:val="left" w:pos="315"/>
              </w:tabs>
              <w:spacing w:before="84" w:line="249" w:lineRule="auto"/>
              <w:ind w:right="95"/>
              <w:rPr>
                <w:sz w:val="18"/>
              </w:rPr>
            </w:pPr>
            <w:r>
              <w:rPr>
                <w:sz w:val="18"/>
              </w:rPr>
              <w:t>Create a new resource pool, which only includes the servers installed with Lenovo Hardware Management</w:t>
            </w:r>
            <w:r>
              <w:rPr>
                <w:spacing w:val="-24"/>
                <w:sz w:val="18"/>
              </w:rPr>
              <w:t xml:space="preserve"> </w:t>
            </w:r>
            <w:r>
              <w:rPr>
                <w:sz w:val="18"/>
              </w:rPr>
              <w:t>Pack.</w:t>
            </w:r>
          </w:p>
        </w:tc>
      </w:tr>
    </w:tbl>
    <w:p w14:paraId="327E0615" w14:textId="77777777" w:rsidR="00FD3DFB" w:rsidRDefault="00006CE7">
      <w:pPr>
        <w:pStyle w:val="a3"/>
        <w:spacing w:before="10"/>
        <w:rPr>
          <w:sz w:val="24"/>
        </w:rPr>
      </w:pPr>
      <w:r>
        <w:pict w14:anchorId="476AC2EB">
          <v:line id="_x0000_s1046" style="position:absolute;z-index:2344;mso-wrap-distance-left:0;mso-wrap-distance-right:0;mso-position-horizontal-relative:page;mso-position-vertical-relative:text" from="59.55pt,16.5pt" to="541.15pt,16.5pt" strokeweight=".51pt">
            <w10:wrap type="topAndBottom" anchorx="page"/>
          </v:line>
        </w:pict>
      </w:r>
    </w:p>
    <w:p w14:paraId="27BC1F4F" w14:textId="77777777" w:rsidR="00FD3DFB" w:rsidRDefault="00000630">
      <w:pPr>
        <w:pStyle w:val="2"/>
      </w:pPr>
      <w:bookmarkStart w:id="322" w:name="Using_Health_Explorer_to_view_and_resolv"/>
      <w:bookmarkStart w:id="323" w:name="_bookmark77"/>
      <w:bookmarkEnd w:id="322"/>
      <w:bookmarkEnd w:id="323"/>
      <w:r>
        <w:t>Using Health Explorer to view and resolve problems</w:t>
      </w:r>
    </w:p>
    <w:p w14:paraId="7709DEB5" w14:textId="77777777" w:rsidR="00FD3DFB" w:rsidRDefault="00000630">
      <w:pPr>
        <w:pStyle w:val="a3"/>
        <w:spacing w:before="112"/>
        <w:ind w:left="110"/>
      </w:pPr>
      <w:r>
        <w:t>The following procedure describes how to view, learn about, and resolve the alerts using Health Explorer.</w:t>
      </w:r>
    </w:p>
    <w:p w14:paraId="50B1AAC2" w14:textId="77777777" w:rsidR="00FD3DFB" w:rsidRDefault="00FD3DFB">
      <w:pPr>
        <w:pStyle w:val="a3"/>
        <w:spacing w:before="6"/>
        <w:rPr>
          <w:sz w:val="21"/>
        </w:rPr>
      </w:pPr>
    </w:p>
    <w:p w14:paraId="4AF0A89F" w14:textId="77777777" w:rsidR="00FD3DFB" w:rsidRDefault="00000630">
      <w:pPr>
        <w:pStyle w:val="4"/>
      </w:pPr>
      <w:r>
        <w:t>Procedure</w:t>
      </w:r>
    </w:p>
    <w:p w14:paraId="0D81B4EE" w14:textId="77777777" w:rsidR="00FD3DFB" w:rsidRDefault="00000630">
      <w:pPr>
        <w:pStyle w:val="a3"/>
        <w:tabs>
          <w:tab w:val="left" w:pos="960"/>
        </w:tabs>
        <w:spacing w:before="94" w:line="223" w:lineRule="exact"/>
        <w:ind w:left="110"/>
      </w:pPr>
      <w:r>
        <w:t>Step</w:t>
      </w:r>
      <w:r>
        <w:rPr>
          <w:spacing w:val="-5"/>
        </w:rPr>
        <w:t xml:space="preserve"> </w:t>
      </w:r>
      <w:r>
        <w:t>1.</w:t>
      </w:r>
      <w:r>
        <w:tab/>
        <w:t>Log in to the Operations Manager</w:t>
      </w:r>
      <w:r>
        <w:rPr>
          <w:spacing w:val="-11"/>
        </w:rPr>
        <w:t xml:space="preserve"> </w:t>
      </w:r>
      <w:r>
        <w:t>console.</w:t>
      </w:r>
    </w:p>
    <w:p w14:paraId="4406C7C8" w14:textId="77777777" w:rsidR="00FD3DFB" w:rsidRDefault="00000630">
      <w:pPr>
        <w:pStyle w:val="a3"/>
        <w:tabs>
          <w:tab w:val="left" w:pos="960"/>
        </w:tabs>
        <w:spacing w:line="297" w:lineRule="auto"/>
        <w:ind w:left="110" w:right="3033"/>
      </w:pPr>
      <w:r>
        <w:t>Step</w:t>
      </w:r>
      <w:r>
        <w:rPr>
          <w:spacing w:val="-5"/>
        </w:rPr>
        <w:t xml:space="preserve"> </w:t>
      </w:r>
      <w:r>
        <w:t>2.</w:t>
      </w:r>
      <w:r>
        <w:tab/>
        <w:t xml:space="preserve">In the left navigation pane, click </w:t>
      </w:r>
      <w:r>
        <w:rPr>
          <w:b/>
        </w:rPr>
        <w:t xml:space="preserve">Monitoring </w:t>
      </w:r>
      <w:r>
        <w:rPr>
          <w:rFonts w:ascii="Arial Unicode MS" w:hAnsi="Arial Unicode MS"/>
        </w:rPr>
        <w:t>➙</w:t>
      </w:r>
      <w:r>
        <w:rPr>
          <w:rFonts w:ascii="Arial Unicode MS" w:hAnsi="Arial Unicode MS"/>
          <w:spacing w:val="-26"/>
        </w:rPr>
        <w:t xml:space="preserve"> </w:t>
      </w:r>
      <w:r>
        <w:rPr>
          <w:b/>
        </w:rPr>
        <w:t>Lenovo</w:t>
      </w:r>
      <w:r>
        <w:rPr>
          <w:b/>
          <w:spacing w:val="-5"/>
        </w:rPr>
        <w:t xml:space="preserve"> </w:t>
      </w:r>
      <w:r>
        <w:rPr>
          <w:b/>
        </w:rPr>
        <w:t>Hardware</w:t>
      </w:r>
      <w:r>
        <w:t>.</w:t>
      </w:r>
      <w:r>
        <w:rPr>
          <w:w w:val="99"/>
        </w:rPr>
        <w:t xml:space="preserve"> </w:t>
      </w:r>
      <w:r>
        <w:t>Step</w:t>
      </w:r>
      <w:r>
        <w:rPr>
          <w:spacing w:val="-5"/>
        </w:rPr>
        <w:t xml:space="preserve"> </w:t>
      </w:r>
      <w:r>
        <w:t>3.</w:t>
      </w:r>
      <w:r>
        <w:tab/>
        <w:t>Do one of the following depending on your server</w:t>
      </w:r>
      <w:r>
        <w:rPr>
          <w:spacing w:val="-16"/>
        </w:rPr>
        <w:t xml:space="preserve"> </w:t>
      </w:r>
      <w:r>
        <w:t>models:</w:t>
      </w:r>
    </w:p>
    <w:p w14:paraId="532B1BC5" w14:textId="77777777" w:rsidR="00FD3DFB" w:rsidRDefault="00000630">
      <w:pPr>
        <w:pStyle w:val="a4"/>
        <w:numPr>
          <w:ilvl w:val="0"/>
          <w:numId w:val="9"/>
        </w:numPr>
        <w:tabs>
          <w:tab w:val="left" w:pos="1211"/>
        </w:tabs>
        <w:spacing w:before="82"/>
        <w:rPr>
          <w:sz w:val="20"/>
        </w:rPr>
      </w:pPr>
      <w:r>
        <w:rPr>
          <w:sz w:val="20"/>
        </w:rPr>
        <w:t>For</w:t>
      </w:r>
      <w:r>
        <w:rPr>
          <w:spacing w:val="-9"/>
          <w:sz w:val="20"/>
        </w:rPr>
        <w:t xml:space="preserve"> </w:t>
      </w:r>
      <w:r>
        <w:rPr>
          <w:sz w:val="20"/>
        </w:rPr>
        <w:t>the</w:t>
      </w:r>
      <w:r>
        <w:rPr>
          <w:spacing w:val="-10"/>
          <w:sz w:val="20"/>
        </w:rPr>
        <w:t xml:space="preserve"> </w:t>
      </w:r>
      <w:r>
        <w:rPr>
          <w:sz w:val="20"/>
        </w:rPr>
        <w:t>Lenovo</w:t>
      </w:r>
      <w:r>
        <w:rPr>
          <w:spacing w:val="-8"/>
          <w:sz w:val="20"/>
        </w:rPr>
        <w:t xml:space="preserve"> </w:t>
      </w:r>
      <w:r>
        <w:rPr>
          <w:sz w:val="20"/>
        </w:rPr>
        <w:t>servers,</w:t>
      </w:r>
      <w:r>
        <w:rPr>
          <w:spacing w:val="-9"/>
          <w:sz w:val="20"/>
        </w:rPr>
        <w:t xml:space="preserve"> </w:t>
      </w:r>
      <w:r>
        <w:rPr>
          <w:sz w:val="20"/>
        </w:rPr>
        <w:t>click</w:t>
      </w:r>
      <w:r>
        <w:rPr>
          <w:spacing w:val="-9"/>
          <w:sz w:val="20"/>
        </w:rPr>
        <w:t xml:space="preserve"> </w:t>
      </w:r>
      <w:r>
        <w:rPr>
          <w:sz w:val="20"/>
        </w:rPr>
        <w:t>the</w:t>
      </w:r>
      <w:r>
        <w:rPr>
          <w:spacing w:val="-10"/>
          <w:sz w:val="20"/>
        </w:rPr>
        <w:t xml:space="preserve"> </w:t>
      </w:r>
      <w:r>
        <w:rPr>
          <w:b/>
          <w:sz w:val="20"/>
        </w:rPr>
        <w:t>Lenovo</w:t>
      </w:r>
      <w:r>
        <w:rPr>
          <w:b/>
          <w:spacing w:val="-10"/>
          <w:sz w:val="20"/>
        </w:rPr>
        <w:t xml:space="preserve"> </w:t>
      </w:r>
      <w:r>
        <w:rPr>
          <w:b/>
          <w:sz w:val="20"/>
        </w:rPr>
        <w:t>Windows</w:t>
      </w:r>
      <w:r>
        <w:rPr>
          <w:b/>
          <w:spacing w:val="-9"/>
          <w:sz w:val="20"/>
        </w:rPr>
        <w:t xml:space="preserve"> </w:t>
      </w:r>
      <w:r>
        <w:rPr>
          <w:b/>
          <w:sz w:val="20"/>
        </w:rPr>
        <w:t>System</w:t>
      </w:r>
      <w:r>
        <w:rPr>
          <w:b/>
          <w:spacing w:val="-10"/>
          <w:sz w:val="20"/>
        </w:rPr>
        <w:t xml:space="preserve"> </w:t>
      </w:r>
      <w:r>
        <w:rPr>
          <w:b/>
          <w:sz w:val="20"/>
        </w:rPr>
        <w:t>Group</w:t>
      </w:r>
      <w:r>
        <w:rPr>
          <w:b/>
          <w:spacing w:val="-9"/>
          <w:sz w:val="20"/>
        </w:rPr>
        <w:t xml:space="preserve"> </w:t>
      </w:r>
      <w:r>
        <w:rPr>
          <w:sz w:val="20"/>
        </w:rPr>
        <w:t>view</w:t>
      </w:r>
    </w:p>
    <w:p w14:paraId="37D545C9" w14:textId="77777777" w:rsidR="00FD3DFB" w:rsidRDefault="00000630">
      <w:pPr>
        <w:pStyle w:val="a4"/>
        <w:numPr>
          <w:ilvl w:val="0"/>
          <w:numId w:val="9"/>
        </w:numPr>
        <w:tabs>
          <w:tab w:val="left" w:pos="1211"/>
        </w:tabs>
        <w:rPr>
          <w:sz w:val="20"/>
        </w:rPr>
      </w:pPr>
      <w:r>
        <w:rPr>
          <w:sz w:val="20"/>
        </w:rPr>
        <w:t>For</w:t>
      </w:r>
      <w:r>
        <w:rPr>
          <w:spacing w:val="-6"/>
          <w:sz w:val="20"/>
        </w:rPr>
        <w:t xml:space="preserve"> </w:t>
      </w:r>
      <w:r>
        <w:rPr>
          <w:sz w:val="20"/>
        </w:rPr>
        <w:t>the</w:t>
      </w:r>
      <w:r>
        <w:rPr>
          <w:spacing w:val="-7"/>
          <w:sz w:val="20"/>
        </w:rPr>
        <w:t xml:space="preserve"> </w:t>
      </w:r>
      <w:r>
        <w:rPr>
          <w:sz w:val="20"/>
        </w:rPr>
        <w:t>BMC-based</w:t>
      </w:r>
      <w:r>
        <w:rPr>
          <w:spacing w:val="-6"/>
          <w:sz w:val="20"/>
        </w:rPr>
        <w:t xml:space="preserve"> </w:t>
      </w:r>
      <w:r>
        <w:rPr>
          <w:sz w:val="20"/>
        </w:rPr>
        <w:t>servers,</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b/>
          <w:sz w:val="20"/>
        </w:rPr>
        <w:t>Lenovo</w:t>
      </w:r>
      <w:r>
        <w:rPr>
          <w:b/>
          <w:spacing w:val="-5"/>
          <w:sz w:val="20"/>
        </w:rPr>
        <w:t xml:space="preserve"> </w:t>
      </w:r>
      <w:r>
        <w:rPr>
          <w:b/>
          <w:sz w:val="20"/>
        </w:rPr>
        <w:t>System</w:t>
      </w:r>
      <w:r>
        <w:rPr>
          <w:b/>
          <w:spacing w:val="-7"/>
          <w:sz w:val="20"/>
        </w:rPr>
        <w:t xml:space="preserve"> </w:t>
      </w:r>
      <w:r>
        <w:rPr>
          <w:b/>
          <w:sz w:val="20"/>
        </w:rPr>
        <w:t>x</w:t>
      </w:r>
      <w:r>
        <w:rPr>
          <w:b/>
          <w:spacing w:val="-7"/>
          <w:sz w:val="20"/>
        </w:rPr>
        <w:t xml:space="preserve"> </w:t>
      </w:r>
      <w:r>
        <w:rPr>
          <w:b/>
          <w:sz w:val="20"/>
        </w:rPr>
        <w:t>and</w:t>
      </w:r>
      <w:r>
        <w:rPr>
          <w:b/>
          <w:spacing w:val="-6"/>
          <w:sz w:val="20"/>
        </w:rPr>
        <w:t xml:space="preserve"> </w:t>
      </w:r>
      <w:r>
        <w:rPr>
          <w:b/>
          <w:sz w:val="20"/>
        </w:rPr>
        <w:t>ThinkSystem</w:t>
      </w:r>
      <w:r>
        <w:rPr>
          <w:b/>
          <w:spacing w:val="-7"/>
          <w:sz w:val="20"/>
        </w:rPr>
        <w:t xml:space="preserve"> </w:t>
      </w:r>
      <w:r>
        <w:rPr>
          <w:b/>
          <w:sz w:val="20"/>
        </w:rPr>
        <w:t>BMC</w:t>
      </w:r>
      <w:r>
        <w:rPr>
          <w:b/>
          <w:spacing w:val="-7"/>
          <w:sz w:val="20"/>
        </w:rPr>
        <w:t xml:space="preserve"> </w:t>
      </w:r>
      <w:r>
        <w:rPr>
          <w:sz w:val="20"/>
        </w:rPr>
        <w:t>view</w:t>
      </w:r>
    </w:p>
    <w:p w14:paraId="0BE2F51B" w14:textId="77777777" w:rsidR="00FD3DFB" w:rsidRDefault="00000630">
      <w:pPr>
        <w:pStyle w:val="a4"/>
        <w:numPr>
          <w:ilvl w:val="0"/>
          <w:numId w:val="9"/>
        </w:numPr>
        <w:tabs>
          <w:tab w:val="left" w:pos="1211"/>
        </w:tabs>
        <w:rPr>
          <w:sz w:val="20"/>
        </w:rPr>
      </w:pPr>
      <w:r>
        <w:rPr>
          <w:sz w:val="20"/>
        </w:rPr>
        <w:t>For</w:t>
      </w:r>
      <w:r>
        <w:rPr>
          <w:spacing w:val="-9"/>
          <w:sz w:val="20"/>
        </w:rPr>
        <w:t xml:space="preserve"> </w:t>
      </w:r>
      <w:r>
        <w:rPr>
          <w:sz w:val="20"/>
        </w:rPr>
        <w:t>the</w:t>
      </w:r>
      <w:r>
        <w:rPr>
          <w:spacing w:val="-10"/>
          <w:sz w:val="20"/>
        </w:rPr>
        <w:t xml:space="preserve"> </w:t>
      </w:r>
      <w:r>
        <w:rPr>
          <w:sz w:val="20"/>
        </w:rPr>
        <w:t>ThinkServer</w:t>
      </w:r>
      <w:r>
        <w:rPr>
          <w:spacing w:val="-9"/>
          <w:sz w:val="20"/>
        </w:rPr>
        <w:t xml:space="preserve"> </w:t>
      </w:r>
      <w:r>
        <w:rPr>
          <w:sz w:val="20"/>
        </w:rPr>
        <w:t>servers,</w:t>
      </w:r>
      <w:r>
        <w:rPr>
          <w:spacing w:val="-9"/>
          <w:sz w:val="20"/>
        </w:rPr>
        <w:t xml:space="preserve"> </w:t>
      </w:r>
      <w:r>
        <w:rPr>
          <w:sz w:val="20"/>
        </w:rPr>
        <w:t>click</w:t>
      </w:r>
      <w:r>
        <w:rPr>
          <w:spacing w:val="-9"/>
          <w:sz w:val="20"/>
        </w:rPr>
        <w:t xml:space="preserve"> </w:t>
      </w:r>
      <w:r>
        <w:rPr>
          <w:sz w:val="20"/>
        </w:rPr>
        <w:t>the</w:t>
      </w:r>
      <w:r>
        <w:rPr>
          <w:spacing w:val="-9"/>
          <w:sz w:val="20"/>
        </w:rPr>
        <w:t xml:space="preserve"> </w:t>
      </w:r>
      <w:r>
        <w:rPr>
          <w:b/>
          <w:sz w:val="20"/>
        </w:rPr>
        <w:t>Lenovo</w:t>
      </w:r>
      <w:r>
        <w:rPr>
          <w:b/>
          <w:spacing w:val="-10"/>
          <w:sz w:val="20"/>
        </w:rPr>
        <w:t xml:space="preserve"> </w:t>
      </w:r>
      <w:r>
        <w:rPr>
          <w:b/>
          <w:sz w:val="20"/>
        </w:rPr>
        <w:t>ThinkServer</w:t>
      </w:r>
      <w:r>
        <w:rPr>
          <w:b/>
          <w:spacing w:val="-9"/>
          <w:sz w:val="20"/>
        </w:rPr>
        <w:t xml:space="preserve"> </w:t>
      </w:r>
      <w:r>
        <w:rPr>
          <w:b/>
          <w:sz w:val="20"/>
        </w:rPr>
        <w:t>BMC</w:t>
      </w:r>
      <w:r>
        <w:rPr>
          <w:b/>
          <w:spacing w:val="-10"/>
          <w:sz w:val="20"/>
        </w:rPr>
        <w:t xml:space="preserve"> </w:t>
      </w:r>
      <w:r>
        <w:rPr>
          <w:sz w:val="20"/>
        </w:rPr>
        <w:t>view</w:t>
      </w:r>
    </w:p>
    <w:p w14:paraId="1CE1D26B" w14:textId="77777777" w:rsidR="00FD3DFB" w:rsidRDefault="00000630">
      <w:pPr>
        <w:pStyle w:val="a4"/>
        <w:numPr>
          <w:ilvl w:val="0"/>
          <w:numId w:val="9"/>
        </w:numPr>
        <w:tabs>
          <w:tab w:val="left" w:pos="1211"/>
        </w:tabs>
        <w:spacing w:line="249" w:lineRule="auto"/>
        <w:ind w:right="1023"/>
        <w:rPr>
          <w:sz w:val="20"/>
        </w:rPr>
      </w:pPr>
      <w:r>
        <w:rPr>
          <w:sz w:val="20"/>
        </w:rPr>
        <w:t>For</w:t>
      </w:r>
      <w:r>
        <w:rPr>
          <w:spacing w:val="-8"/>
          <w:sz w:val="20"/>
        </w:rPr>
        <w:t xml:space="preserve"> </w:t>
      </w:r>
      <w:r>
        <w:rPr>
          <w:sz w:val="20"/>
        </w:rPr>
        <w:t>the</w:t>
      </w:r>
      <w:r>
        <w:rPr>
          <w:spacing w:val="-9"/>
          <w:sz w:val="20"/>
        </w:rPr>
        <w:t xml:space="preserve"> </w:t>
      </w:r>
      <w:r>
        <w:rPr>
          <w:sz w:val="20"/>
        </w:rPr>
        <w:t>BladeCenter</w:t>
      </w:r>
      <w:r>
        <w:rPr>
          <w:spacing w:val="-8"/>
          <w:sz w:val="20"/>
        </w:rPr>
        <w:t xml:space="preserve"> </w:t>
      </w:r>
      <w:r>
        <w:rPr>
          <w:sz w:val="20"/>
        </w:rPr>
        <w:t>chassis,</w:t>
      </w:r>
      <w:r>
        <w:rPr>
          <w:spacing w:val="-9"/>
          <w:sz w:val="20"/>
        </w:rPr>
        <w:t xml:space="preserve"> </w:t>
      </w:r>
      <w:r>
        <w:rPr>
          <w:sz w:val="20"/>
        </w:rPr>
        <w:t>click</w:t>
      </w:r>
      <w:r>
        <w:rPr>
          <w:spacing w:val="-8"/>
          <w:sz w:val="20"/>
        </w:rPr>
        <w:t xml:space="preserve"> </w:t>
      </w:r>
      <w:r>
        <w:rPr>
          <w:sz w:val="20"/>
        </w:rPr>
        <w:t>the</w:t>
      </w:r>
      <w:r>
        <w:rPr>
          <w:spacing w:val="-7"/>
          <w:sz w:val="20"/>
        </w:rPr>
        <w:t xml:space="preserve"> </w:t>
      </w:r>
      <w:r>
        <w:rPr>
          <w:b/>
          <w:sz w:val="20"/>
        </w:rPr>
        <w:t>Lenovo</w:t>
      </w:r>
      <w:r>
        <w:rPr>
          <w:b/>
          <w:spacing w:val="-9"/>
          <w:sz w:val="20"/>
        </w:rPr>
        <w:t xml:space="preserve"> </w:t>
      </w:r>
      <w:r>
        <w:rPr>
          <w:b/>
          <w:sz w:val="20"/>
        </w:rPr>
        <w:t>BladeCenter(s)</w:t>
      </w:r>
      <w:r>
        <w:rPr>
          <w:b/>
          <w:spacing w:val="-8"/>
          <w:sz w:val="20"/>
        </w:rPr>
        <w:t xml:space="preserve"> </w:t>
      </w:r>
      <w:r>
        <w:rPr>
          <w:sz w:val="20"/>
        </w:rPr>
        <w:t>view</w:t>
      </w:r>
      <w:r>
        <w:rPr>
          <w:spacing w:val="-9"/>
          <w:sz w:val="20"/>
        </w:rPr>
        <w:t xml:space="preserve"> </w:t>
      </w:r>
      <w:r>
        <w:rPr>
          <w:sz w:val="20"/>
        </w:rPr>
        <w:t>under</w:t>
      </w:r>
      <w:r>
        <w:rPr>
          <w:spacing w:val="-8"/>
          <w:sz w:val="20"/>
        </w:rPr>
        <w:t xml:space="preserve"> </w:t>
      </w:r>
      <w:r>
        <w:rPr>
          <w:sz w:val="20"/>
        </w:rPr>
        <w:t>the</w:t>
      </w:r>
      <w:r>
        <w:rPr>
          <w:spacing w:val="-9"/>
          <w:sz w:val="20"/>
        </w:rPr>
        <w:t xml:space="preserve"> </w:t>
      </w:r>
      <w:r>
        <w:rPr>
          <w:b/>
          <w:sz w:val="20"/>
        </w:rPr>
        <w:t>Lenovo BladeCenter(s) and Modules</w:t>
      </w:r>
      <w:r>
        <w:rPr>
          <w:b/>
          <w:spacing w:val="-21"/>
          <w:sz w:val="20"/>
        </w:rPr>
        <w:t xml:space="preserve"> </w:t>
      </w:r>
      <w:r>
        <w:rPr>
          <w:sz w:val="20"/>
        </w:rPr>
        <w:t>folder</w:t>
      </w:r>
    </w:p>
    <w:p w14:paraId="1E5222E6" w14:textId="77777777" w:rsidR="00FD3DFB" w:rsidRDefault="00000630">
      <w:pPr>
        <w:pStyle w:val="a4"/>
        <w:numPr>
          <w:ilvl w:val="0"/>
          <w:numId w:val="9"/>
        </w:numPr>
        <w:tabs>
          <w:tab w:val="left" w:pos="1211"/>
        </w:tabs>
        <w:spacing w:before="85" w:line="249" w:lineRule="auto"/>
        <w:ind w:right="509"/>
        <w:rPr>
          <w:sz w:val="20"/>
        </w:rPr>
      </w:pPr>
      <w:r>
        <w:rPr>
          <w:sz w:val="20"/>
        </w:rPr>
        <w:t>For</w:t>
      </w:r>
      <w:r>
        <w:rPr>
          <w:spacing w:val="-9"/>
          <w:sz w:val="20"/>
        </w:rPr>
        <w:t xml:space="preserve"> </w:t>
      </w:r>
      <w:r>
        <w:rPr>
          <w:sz w:val="20"/>
        </w:rPr>
        <w:t>the</w:t>
      </w:r>
      <w:r>
        <w:rPr>
          <w:spacing w:val="-10"/>
          <w:sz w:val="20"/>
        </w:rPr>
        <w:t xml:space="preserve"> </w:t>
      </w:r>
      <w:r>
        <w:rPr>
          <w:sz w:val="20"/>
        </w:rPr>
        <w:t>Flex</w:t>
      </w:r>
      <w:r>
        <w:rPr>
          <w:spacing w:val="-9"/>
          <w:sz w:val="20"/>
        </w:rPr>
        <w:t xml:space="preserve"> </w:t>
      </w:r>
      <w:r>
        <w:rPr>
          <w:sz w:val="20"/>
        </w:rPr>
        <w:t>System</w:t>
      </w:r>
      <w:r>
        <w:rPr>
          <w:spacing w:val="-8"/>
          <w:sz w:val="20"/>
        </w:rPr>
        <w:t xml:space="preserve"> </w:t>
      </w:r>
      <w:r>
        <w:rPr>
          <w:sz w:val="20"/>
        </w:rPr>
        <w:t>chassis,</w:t>
      </w:r>
      <w:r>
        <w:rPr>
          <w:spacing w:val="-10"/>
          <w:sz w:val="20"/>
        </w:rPr>
        <w:t xml:space="preserve"> </w:t>
      </w:r>
      <w:r>
        <w:rPr>
          <w:sz w:val="20"/>
        </w:rPr>
        <w:t>click</w:t>
      </w:r>
      <w:r>
        <w:rPr>
          <w:spacing w:val="-9"/>
          <w:sz w:val="20"/>
        </w:rPr>
        <w:t xml:space="preserve"> </w:t>
      </w:r>
      <w:r>
        <w:rPr>
          <w:sz w:val="20"/>
        </w:rPr>
        <w:t>the</w:t>
      </w:r>
      <w:r>
        <w:rPr>
          <w:spacing w:val="-8"/>
          <w:sz w:val="20"/>
        </w:rPr>
        <w:t xml:space="preserve"> </w:t>
      </w:r>
      <w:r>
        <w:rPr>
          <w:b/>
          <w:sz w:val="20"/>
        </w:rPr>
        <w:t>Lenovo</w:t>
      </w:r>
      <w:r>
        <w:rPr>
          <w:b/>
          <w:spacing w:val="-10"/>
          <w:sz w:val="20"/>
        </w:rPr>
        <w:t xml:space="preserve"> </w:t>
      </w:r>
      <w:r>
        <w:rPr>
          <w:b/>
          <w:sz w:val="20"/>
        </w:rPr>
        <w:t>Flex</w:t>
      </w:r>
      <w:r>
        <w:rPr>
          <w:b/>
          <w:spacing w:val="-9"/>
          <w:sz w:val="20"/>
        </w:rPr>
        <w:t xml:space="preserve"> </w:t>
      </w:r>
      <w:r>
        <w:rPr>
          <w:b/>
          <w:sz w:val="20"/>
        </w:rPr>
        <w:t>System</w:t>
      </w:r>
      <w:r>
        <w:rPr>
          <w:b/>
          <w:spacing w:val="-10"/>
          <w:sz w:val="20"/>
        </w:rPr>
        <w:t xml:space="preserve"> </w:t>
      </w:r>
      <w:r>
        <w:rPr>
          <w:b/>
          <w:sz w:val="20"/>
        </w:rPr>
        <w:t>Chassis</w:t>
      </w:r>
      <w:r>
        <w:rPr>
          <w:b/>
          <w:spacing w:val="-9"/>
          <w:sz w:val="20"/>
        </w:rPr>
        <w:t xml:space="preserve"> </w:t>
      </w:r>
      <w:r>
        <w:rPr>
          <w:sz w:val="20"/>
        </w:rPr>
        <w:t>view</w:t>
      </w:r>
      <w:r>
        <w:rPr>
          <w:spacing w:val="-10"/>
          <w:sz w:val="20"/>
        </w:rPr>
        <w:t xml:space="preserve"> </w:t>
      </w:r>
      <w:r>
        <w:rPr>
          <w:sz w:val="20"/>
        </w:rPr>
        <w:t>under</w:t>
      </w:r>
      <w:r>
        <w:rPr>
          <w:spacing w:val="-9"/>
          <w:sz w:val="20"/>
        </w:rPr>
        <w:t xml:space="preserve"> </w:t>
      </w:r>
      <w:r>
        <w:rPr>
          <w:sz w:val="20"/>
        </w:rPr>
        <w:t>the</w:t>
      </w:r>
      <w:r>
        <w:rPr>
          <w:spacing w:val="-10"/>
          <w:sz w:val="20"/>
        </w:rPr>
        <w:t xml:space="preserve"> </w:t>
      </w:r>
      <w:r>
        <w:rPr>
          <w:b/>
          <w:sz w:val="20"/>
        </w:rPr>
        <w:t>Lenovo Flex</w:t>
      </w:r>
      <w:r>
        <w:rPr>
          <w:b/>
          <w:spacing w:val="-11"/>
          <w:sz w:val="20"/>
        </w:rPr>
        <w:t xml:space="preserve"> </w:t>
      </w:r>
      <w:r>
        <w:rPr>
          <w:b/>
          <w:sz w:val="20"/>
        </w:rPr>
        <w:t>System</w:t>
      </w:r>
      <w:r>
        <w:rPr>
          <w:b/>
          <w:spacing w:val="-10"/>
          <w:sz w:val="20"/>
        </w:rPr>
        <w:t xml:space="preserve"> </w:t>
      </w:r>
      <w:r>
        <w:rPr>
          <w:b/>
          <w:sz w:val="20"/>
        </w:rPr>
        <w:t>Chassis</w:t>
      </w:r>
      <w:r>
        <w:rPr>
          <w:b/>
          <w:spacing w:val="-10"/>
          <w:sz w:val="20"/>
        </w:rPr>
        <w:t xml:space="preserve"> </w:t>
      </w:r>
      <w:r>
        <w:rPr>
          <w:b/>
          <w:sz w:val="20"/>
        </w:rPr>
        <w:t>and</w:t>
      </w:r>
      <w:r>
        <w:rPr>
          <w:b/>
          <w:spacing w:val="-11"/>
          <w:sz w:val="20"/>
        </w:rPr>
        <w:t xml:space="preserve"> </w:t>
      </w:r>
      <w:r>
        <w:rPr>
          <w:b/>
          <w:sz w:val="20"/>
        </w:rPr>
        <w:t>Modules</w:t>
      </w:r>
      <w:r>
        <w:rPr>
          <w:b/>
          <w:spacing w:val="-10"/>
          <w:sz w:val="20"/>
        </w:rPr>
        <w:t xml:space="preserve"> </w:t>
      </w:r>
      <w:r>
        <w:rPr>
          <w:sz w:val="20"/>
        </w:rPr>
        <w:t>folder</w:t>
      </w:r>
    </w:p>
    <w:p w14:paraId="501184BB" w14:textId="77777777" w:rsidR="00FD3DFB" w:rsidRDefault="00000630">
      <w:pPr>
        <w:pStyle w:val="a3"/>
        <w:spacing w:before="198" w:line="249" w:lineRule="auto"/>
        <w:ind w:left="960" w:right="355"/>
      </w:pPr>
      <w:r>
        <w:rPr>
          <w:b/>
        </w:rPr>
        <w:t xml:space="preserve">Note: </w:t>
      </w:r>
      <w:r>
        <w:t>By default, all failed monitors are displayed in an expanded view when Health Explorer opens.</w:t>
      </w:r>
    </w:p>
    <w:p w14:paraId="4B1DD618" w14:textId="77777777" w:rsidR="00FD3DFB" w:rsidRDefault="00000630">
      <w:pPr>
        <w:pStyle w:val="a3"/>
        <w:tabs>
          <w:tab w:val="left" w:pos="960"/>
        </w:tabs>
        <w:spacing w:before="85" w:line="249" w:lineRule="auto"/>
        <w:ind w:left="960" w:right="230" w:hanging="851"/>
      </w:pPr>
      <w:r>
        <w:t>Step</w:t>
      </w:r>
      <w:r>
        <w:rPr>
          <w:spacing w:val="-5"/>
        </w:rPr>
        <w:t xml:space="preserve"> </w:t>
      </w:r>
      <w:r>
        <w:t>4.</w:t>
      </w:r>
      <w:r>
        <w:tab/>
        <w:t xml:space="preserve">Select an alert, and double-click </w:t>
      </w:r>
      <w:r>
        <w:rPr>
          <w:b/>
        </w:rPr>
        <w:t xml:space="preserve">State </w:t>
      </w:r>
      <w:r>
        <w:t>to open Health Explorer. All basal-level health</w:t>
      </w:r>
      <w:r>
        <w:rPr>
          <w:spacing w:val="-14"/>
        </w:rPr>
        <w:t xml:space="preserve"> </w:t>
      </w:r>
      <w:r>
        <w:t>monitors</w:t>
      </w:r>
      <w:r>
        <w:rPr>
          <w:spacing w:val="-1"/>
        </w:rPr>
        <w:t xml:space="preserve"> </w:t>
      </w:r>
      <w:r>
        <w:t>that</w:t>
      </w:r>
      <w:r>
        <w:rPr>
          <w:w w:val="102"/>
        </w:rPr>
        <w:t xml:space="preserve"> </w:t>
      </w:r>
      <w:r>
        <w:t xml:space="preserve">display the errors will be displayed in the </w:t>
      </w:r>
      <w:r>
        <w:rPr>
          <w:b/>
        </w:rPr>
        <w:t>Health</w:t>
      </w:r>
      <w:r>
        <w:rPr>
          <w:b/>
          <w:spacing w:val="-39"/>
        </w:rPr>
        <w:t xml:space="preserve"> </w:t>
      </w:r>
      <w:r>
        <w:rPr>
          <w:b/>
        </w:rPr>
        <w:t xml:space="preserve">Explorer </w:t>
      </w:r>
      <w:r>
        <w:t>page.</w:t>
      </w:r>
    </w:p>
    <w:p w14:paraId="52AB4097" w14:textId="77777777" w:rsidR="00FD3DFB" w:rsidRDefault="00000630">
      <w:pPr>
        <w:pStyle w:val="a3"/>
        <w:tabs>
          <w:tab w:val="left" w:pos="960"/>
        </w:tabs>
        <w:spacing w:before="85"/>
        <w:ind w:left="110"/>
      </w:pPr>
      <w:r>
        <w:t>Step</w:t>
      </w:r>
      <w:r>
        <w:rPr>
          <w:spacing w:val="-5"/>
        </w:rPr>
        <w:t xml:space="preserve"> </w:t>
      </w:r>
      <w:r>
        <w:t>5.</w:t>
      </w:r>
      <w:r>
        <w:tab/>
        <w:t>Do one of the following depending on your</w:t>
      </w:r>
      <w:r>
        <w:rPr>
          <w:spacing w:val="-10"/>
        </w:rPr>
        <w:t xml:space="preserve"> </w:t>
      </w:r>
      <w:r>
        <w:t>needs:</w:t>
      </w:r>
    </w:p>
    <w:p w14:paraId="0ED9D3F3" w14:textId="77777777" w:rsidR="00FD3DFB" w:rsidRDefault="00000630">
      <w:pPr>
        <w:pStyle w:val="a4"/>
        <w:numPr>
          <w:ilvl w:val="0"/>
          <w:numId w:val="1"/>
        </w:numPr>
        <w:tabs>
          <w:tab w:val="left" w:pos="1358"/>
          <w:tab w:val="left" w:pos="1359"/>
        </w:tabs>
        <w:rPr>
          <w:sz w:val="20"/>
        </w:rPr>
      </w:pPr>
      <w:r>
        <w:rPr>
          <w:sz w:val="20"/>
        </w:rPr>
        <w:t>To</w:t>
      </w:r>
      <w:r>
        <w:rPr>
          <w:spacing w:val="-4"/>
          <w:sz w:val="20"/>
        </w:rPr>
        <w:t xml:space="preserve"> </w:t>
      </w:r>
      <w:r>
        <w:rPr>
          <w:sz w:val="20"/>
        </w:rPr>
        <w:t>view</w:t>
      </w:r>
      <w:r>
        <w:rPr>
          <w:spacing w:val="-4"/>
          <w:sz w:val="20"/>
        </w:rPr>
        <w:t xml:space="preserve"> </w:t>
      </w:r>
      <w:r>
        <w:rPr>
          <w:sz w:val="20"/>
        </w:rPr>
        <w:t>the</w:t>
      </w:r>
      <w:r>
        <w:rPr>
          <w:spacing w:val="-5"/>
          <w:sz w:val="20"/>
        </w:rPr>
        <w:t xml:space="preserve"> </w:t>
      </w:r>
      <w:r>
        <w:rPr>
          <w:sz w:val="20"/>
        </w:rPr>
        <w:t>latest</w:t>
      </w:r>
      <w:r>
        <w:rPr>
          <w:spacing w:val="-5"/>
          <w:sz w:val="20"/>
        </w:rPr>
        <w:t xml:space="preserve"> </w:t>
      </w:r>
      <w:r>
        <w:rPr>
          <w:sz w:val="20"/>
        </w:rPr>
        <w:t>state</w:t>
      </w:r>
      <w:r>
        <w:rPr>
          <w:spacing w:val="-5"/>
          <w:sz w:val="20"/>
        </w:rPr>
        <w:t xml:space="preserve"> </w:t>
      </w:r>
      <w:r>
        <w:rPr>
          <w:sz w:val="20"/>
        </w:rPr>
        <w:t>change</w:t>
      </w:r>
      <w:r>
        <w:rPr>
          <w:spacing w:val="-3"/>
          <w:sz w:val="20"/>
        </w:rPr>
        <w:t xml:space="preserve"> </w:t>
      </w:r>
      <w:r>
        <w:rPr>
          <w:sz w:val="20"/>
        </w:rPr>
        <w:t>events,</w:t>
      </w:r>
      <w:r>
        <w:rPr>
          <w:spacing w:val="-5"/>
          <w:sz w:val="20"/>
        </w:rPr>
        <w:t xml:space="preserve"> </w:t>
      </w:r>
      <w:r>
        <w:rPr>
          <w:sz w:val="20"/>
        </w:rPr>
        <w:t>click</w:t>
      </w:r>
      <w:r>
        <w:rPr>
          <w:spacing w:val="-4"/>
          <w:sz w:val="20"/>
        </w:rPr>
        <w:t xml:space="preserve"> </w:t>
      </w:r>
      <w:r>
        <w:rPr>
          <w:b/>
          <w:sz w:val="20"/>
        </w:rPr>
        <w:t>State</w:t>
      </w:r>
      <w:r>
        <w:rPr>
          <w:b/>
          <w:spacing w:val="-5"/>
          <w:sz w:val="20"/>
        </w:rPr>
        <w:t xml:space="preserve"> </w:t>
      </w:r>
      <w:r>
        <w:rPr>
          <w:b/>
          <w:sz w:val="20"/>
        </w:rPr>
        <w:t>Change</w:t>
      </w:r>
      <w:r>
        <w:rPr>
          <w:b/>
          <w:spacing w:val="-4"/>
          <w:sz w:val="20"/>
        </w:rPr>
        <w:t xml:space="preserve"> </w:t>
      </w:r>
      <w:r>
        <w:rPr>
          <w:b/>
          <w:sz w:val="20"/>
        </w:rPr>
        <w:t>Events</w:t>
      </w:r>
      <w:r>
        <w:rPr>
          <w:sz w:val="20"/>
        </w:rPr>
        <w:t>.</w:t>
      </w:r>
    </w:p>
    <w:p w14:paraId="55A4C4C1" w14:textId="77777777" w:rsidR="00FD3DFB" w:rsidRDefault="00000630">
      <w:pPr>
        <w:pStyle w:val="a4"/>
        <w:numPr>
          <w:ilvl w:val="0"/>
          <w:numId w:val="1"/>
        </w:numPr>
        <w:tabs>
          <w:tab w:val="left" w:pos="1358"/>
          <w:tab w:val="left" w:pos="1359"/>
        </w:tabs>
        <w:spacing w:before="93" w:line="249" w:lineRule="auto"/>
        <w:ind w:right="165"/>
        <w:rPr>
          <w:sz w:val="20"/>
        </w:rPr>
      </w:pPr>
      <w:r>
        <w:rPr>
          <w:sz w:val="20"/>
        </w:rPr>
        <w:t xml:space="preserve">To view the explanations and solutions of the alert, click </w:t>
      </w:r>
      <w:r>
        <w:rPr>
          <w:b/>
          <w:sz w:val="20"/>
        </w:rPr>
        <w:t>Knowledge</w:t>
      </w:r>
      <w:r>
        <w:rPr>
          <w:sz w:val="20"/>
        </w:rPr>
        <w:t>. If necessary, perform</w:t>
      </w:r>
      <w:r>
        <w:rPr>
          <w:spacing w:val="-37"/>
          <w:sz w:val="20"/>
        </w:rPr>
        <w:t xml:space="preserve"> </w:t>
      </w:r>
      <w:r>
        <w:rPr>
          <w:sz w:val="20"/>
        </w:rPr>
        <w:t>the steps</w:t>
      </w:r>
      <w:r>
        <w:rPr>
          <w:spacing w:val="-5"/>
          <w:sz w:val="20"/>
        </w:rPr>
        <w:t xml:space="preserve"> </w:t>
      </w:r>
      <w:r>
        <w:rPr>
          <w:sz w:val="20"/>
        </w:rPr>
        <w:t>in</w:t>
      </w:r>
      <w:r>
        <w:rPr>
          <w:spacing w:val="-5"/>
          <w:sz w:val="20"/>
        </w:rPr>
        <w:t xml:space="preserve"> </w:t>
      </w:r>
      <w:r>
        <w:rPr>
          <w:sz w:val="20"/>
        </w:rPr>
        <w:t>the</w:t>
      </w:r>
      <w:r>
        <w:rPr>
          <w:spacing w:val="-6"/>
          <w:sz w:val="20"/>
        </w:rPr>
        <w:t xml:space="preserve"> </w:t>
      </w:r>
      <w:r>
        <w:rPr>
          <w:b/>
          <w:sz w:val="20"/>
        </w:rPr>
        <w:t>Knowledge</w:t>
      </w:r>
      <w:r>
        <w:rPr>
          <w:b/>
          <w:spacing w:val="-6"/>
          <w:sz w:val="20"/>
        </w:rPr>
        <w:t xml:space="preserve"> </w:t>
      </w:r>
      <w:r>
        <w:rPr>
          <w:sz w:val="20"/>
        </w:rPr>
        <w:t>page</w:t>
      </w:r>
      <w:r>
        <w:rPr>
          <w:spacing w:val="-5"/>
          <w:sz w:val="20"/>
        </w:rPr>
        <w:t xml:space="preserve"> </w:t>
      </w:r>
      <w:r>
        <w:rPr>
          <w:sz w:val="20"/>
        </w:rPr>
        <w:t>to</w:t>
      </w:r>
      <w:r>
        <w:rPr>
          <w:spacing w:val="-5"/>
          <w:sz w:val="20"/>
        </w:rPr>
        <w:t xml:space="preserve"> </w:t>
      </w:r>
      <w:r>
        <w:rPr>
          <w:sz w:val="20"/>
        </w:rPr>
        <w:t>resolve</w:t>
      </w:r>
      <w:r>
        <w:rPr>
          <w:spacing w:val="-5"/>
          <w:sz w:val="20"/>
        </w:rPr>
        <w:t xml:space="preserve"> </w:t>
      </w:r>
      <w:r>
        <w:rPr>
          <w:sz w:val="20"/>
        </w:rPr>
        <w:t>the</w:t>
      </w:r>
      <w:r>
        <w:rPr>
          <w:spacing w:val="-6"/>
          <w:sz w:val="20"/>
        </w:rPr>
        <w:t xml:space="preserve"> </w:t>
      </w:r>
      <w:r>
        <w:rPr>
          <w:sz w:val="20"/>
        </w:rPr>
        <w:t>error</w:t>
      </w:r>
      <w:r>
        <w:rPr>
          <w:spacing w:val="-5"/>
          <w:sz w:val="20"/>
        </w:rPr>
        <w:t xml:space="preserve"> </w:t>
      </w:r>
      <w:r>
        <w:rPr>
          <w:sz w:val="20"/>
        </w:rPr>
        <w:t>and</w:t>
      </w:r>
      <w:r>
        <w:rPr>
          <w:spacing w:val="-5"/>
          <w:sz w:val="20"/>
        </w:rPr>
        <w:t xml:space="preserve"> </w:t>
      </w:r>
      <w:r>
        <w:rPr>
          <w:sz w:val="20"/>
        </w:rPr>
        <w:t>reset</w:t>
      </w:r>
      <w:r>
        <w:rPr>
          <w:spacing w:val="-5"/>
          <w:sz w:val="20"/>
        </w:rPr>
        <w:t xml:space="preserve"> </w:t>
      </w:r>
      <w:r>
        <w:rPr>
          <w:sz w:val="20"/>
        </w:rPr>
        <w:t>the</w:t>
      </w:r>
      <w:r>
        <w:rPr>
          <w:spacing w:val="-6"/>
          <w:sz w:val="20"/>
        </w:rPr>
        <w:t xml:space="preserve"> </w:t>
      </w:r>
      <w:r>
        <w:rPr>
          <w:sz w:val="20"/>
        </w:rPr>
        <w:t>health</w:t>
      </w:r>
      <w:r>
        <w:rPr>
          <w:spacing w:val="-6"/>
          <w:sz w:val="20"/>
        </w:rPr>
        <w:t xml:space="preserve"> </w:t>
      </w:r>
      <w:r>
        <w:rPr>
          <w:sz w:val="20"/>
        </w:rPr>
        <w:t>sensor.</w:t>
      </w:r>
    </w:p>
    <w:p w14:paraId="2D1CF1C9" w14:textId="77777777" w:rsidR="00FD3DFB" w:rsidRDefault="00000630">
      <w:pPr>
        <w:spacing w:before="199" w:line="249" w:lineRule="auto"/>
        <w:ind w:left="1358"/>
        <w:rPr>
          <w:sz w:val="20"/>
        </w:rPr>
      </w:pPr>
      <w:r>
        <w:rPr>
          <w:b/>
          <w:sz w:val="20"/>
        </w:rPr>
        <w:t xml:space="preserve">Note: </w:t>
      </w:r>
      <w:r>
        <w:rPr>
          <w:sz w:val="20"/>
        </w:rPr>
        <w:t xml:space="preserve">You can also view the </w:t>
      </w:r>
      <w:r>
        <w:rPr>
          <w:b/>
          <w:sz w:val="20"/>
        </w:rPr>
        <w:t xml:space="preserve">Knowledge </w:t>
      </w:r>
      <w:r>
        <w:rPr>
          <w:sz w:val="20"/>
        </w:rPr>
        <w:t xml:space="preserve">page by clicking the </w:t>
      </w:r>
      <w:r>
        <w:rPr>
          <w:b/>
          <w:sz w:val="20"/>
        </w:rPr>
        <w:t xml:space="preserve">Active Alerts </w:t>
      </w:r>
      <w:r>
        <w:rPr>
          <w:sz w:val="20"/>
        </w:rPr>
        <w:t xml:space="preserve">view in the Operations Manager console or the link on the </w:t>
      </w:r>
      <w:r>
        <w:rPr>
          <w:b/>
          <w:sz w:val="20"/>
        </w:rPr>
        <w:t xml:space="preserve">Product Knowledge </w:t>
      </w:r>
      <w:r>
        <w:rPr>
          <w:sz w:val="20"/>
        </w:rPr>
        <w:t>tab.</w:t>
      </w:r>
    </w:p>
    <w:p w14:paraId="4A748569" w14:textId="77777777" w:rsidR="00FD3DFB" w:rsidRDefault="00000630">
      <w:pPr>
        <w:pStyle w:val="a4"/>
        <w:numPr>
          <w:ilvl w:val="0"/>
          <w:numId w:val="1"/>
        </w:numPr>
        <w:tabs>
          <w:tab w:val="left" w:pos="1358"/>
          <w:tab w:val="left" w:pos="1359"/>
        </w:tabs>
        <w:spacing w:before="84"/>
        <w:rPr>
          <w:b/>
          <w:sz w:val="20"/>
        </w:rPr>
      </w:pPr>
      <w:r>
        <w:rPr>
          <w:sz w:val="20"/>
        </w:rPr>
        <w:t>To view the alert properties, double-click the alert. Alert Properties is displayed on the</w:t>
      </w:r>
      <w:r>
        <w:rPr>
          <w:spacing w:val="-22"/>
          <w:sz w:val="20"/>
        </w:rPr>
        <w:t xml:space="preserve"> </w:t>
      </w:r>
      <w:r>
        <w:rPr>
          <w:b/>
          <w:sz w:val="20"/>
        </w:rPr>
        <w:t>General</w:t>
      </w:r>
    </w:p>
    <w:p w14:paraId="732EDB5E" w14:textId="77777777" w:rsidR="00FD3DFB" w:rsidRDefault="00000630">
      <w:pPr>
        <w:pStyle w:val="a3"/>
        <w:spacing w:before="8"/>
        <w:ind w:left="1358"/>
      </w:pPr>
      <w:r>
        <w:rPr>
          <w:w w:val="105"/>
        </w:rPr>
        <w:t>tab.</w:t>
      </w:r>
    </w:p>
    <w:p w14:paraId="67A29743" w14:textId="77777777" w:rsidR="00FD3DFB" w:rsidRDefault="00FD3DFB">
      <w:pPr>
        <w:sectPr w:rsidR="00FD3DFB">
          <w:pgSz w:w="12240" w:h="15840"/>
          <w:pgMar w:top="1300" w:right="1280" w:bottom="860" w:left="1080" w:header="0" w:footer="614" w:gutter="0"/>
          <w:cols w:space="720"/>
        </w:sectPr>
      </w:pPr>
    </w:p>
    <w:p w14:paraId="6391D7C1" w14:textId="77777777" w:rsidR="00FD3DFB" w:rsidRDefault="00FD3DFB">
      <w:pPr>
        <w:pStyle w:val="a3"/>
        <w:spacing w:before="2"/>
        <w:rPr>
          <w:sz w:val="3"/>
        </w:rPr>
      </w:pPr>
    </w:p>
    <w:p w14:paraId="6D0EEEF6" w14:textId="4E4589DD" w:rsidR="00FD3DFB" w:rsidRDefault="00006CE7">
      <w:pPr>
        <w:pStyle w:val="a3"/>
        <w:spacing w:line="20" w:lineRule="exact"/>
        <w:ind w:left="111"/>
        <w:rPr>
          <w:sz w:val="2"/>
        </w:rPr>
      </w:pPr>
      <w:r>
        <w:rPr>
          <w:sz w:val="2"/>
        </w:rPr>
      </w:r>
      <w:r>
        <w:rPr>
          <w:sz w:val="2"/>
        </w:rPr>
        <w:pict w14:anchorId="3FB02D34">
          <v:group id="_x0000_s1044" style="width:482.2pt;height:.55pt;mso-position-horizontal-relative:char;mso-position-vertical-relative:line" coordsize="9644,11">
            <v:line id="_x0000_s1045" style="position:absolute" from="6,6" to="9638,6" strokeweight=".18028mm"/>
            <w10:wrap type="none"/>
            <w10:anchorlock/>
          </v:group>
        </w:pict>
      </w:r>
    </w:p>
    <w:p w14:paraId="70F24A20" w14:textId="77777777" w:rsidR="00FD3DFB" w:rsidRDefault="00000630">
      <w:pPr>
        <w:pStyle w:val="2"/>
        <w:spacing w:before="30"/>
        <w:ind w:left="117"/>
      </w:pPr>
      <w:bookmarkStart w:id="324" w:name="Using_Lenovo_XClarity_Forum_and_Lenovo_X"/>
      <w:bookmarkStart w:id="325" w:name="_bookmark78"/>
      <w:bookmarkEnd w:id="324"/>
      <w:bookmarkEnd w:id="325"/>
      <w:r>
        <w:t>Using Lenovo XClarity Forum and Lenovo XClarity Ideation</w:t>
      </w:r>
    </w:p>
    <w:p w14:paraId="1A12AA15" w14:textId="77777777" w:rsidR="00FD3DFB" w:rsidRDefault="00000630">
      <w:pPr>
        <w:pStyle w:val="a3"/>
        <w:spacing w:before="125" w:line="218" w:lineRule="exact"/>
        <w:ind w:left="117" w:right="106"/>
      </w:pPr>
      <w:r>
        <w:t>The following procedure describes how to post questions, suggestions or ideas using Lenovo XClarity Forum and Lenovo XClarity Ideation.</w:t>
      </w:r>
    </w:p>
    <w:p w14:paraId="5913B63A" w14:textId="77777777" w:rsidR="00FD3DFB" w:rsidRDefault="00FD3DFB">
      <w:pPr>
        <w:pStyle w:val="a3"/>
        <w:spacing w:before="5"/>
        <w:rPr>
          <w:sz w:val="21"/>
        </w:rPr>
      </w:pPr>
    </w:p>
    <w:p w14:paraId="6442BDAA" w14:textId="77777777" w:rsidR="00FD3DFB" w:rsidRDefault="00000630">
      <w:pPr>
        <w:pStyle w:val="4"/>
        <w:ind w:left="117"/>
      </w:pPr>
      <w:r>
        <w:t>Procedure</w:t>
      </w:r>
    </w:p>
    <w:p w14:paraId="6F73007E" w14:textId="77777777" w:rsidR="00FD3DFB" w:rsidRDefault="00000630">
      <w:pPr>
        <w:pStyle w:val="a3"/>
        <w:tabs>
          <w:tab w:val="left" w:pos="967"/>
        </w:tabs>
        <w:spacing w:before="93" w:line="222" w:lineRule="exact"/>
        <w:ind w:left="117"/>
      </w:pPr>
      <w:r>
        <w:t>Step</w:t>
      </w:r>
      <w:r>
        <w:rPr>
          <w:spacing w:val="-5"/>
        </w:rPr>
        <w:t xml:space="preserve"> </w:t>
      </w:r>
      <w:r>
        <w:t>1.</w:t>
      </w:r>
      <w:r>
        <w:tab/>
        <w:t>Log in to the Operations Manager</w:t>
      </w:r>
      <w:r>
        <w:rPr>
          <w:spacing w:val="-11"/>
        </w:rPr>
        <w:t xml:space="preserve"> </w:t>
      </w:r>
      <w:r>
        <w:t>console.</w:t>
      </w:r>
    </w:p>
    <w:p w14:paraId="29E6C488" w14:textId="77777777" w:rsidR="00FD3DFB" w:rsidRDefault="00000630">
      <w:pPr>
        <w:pStyle w:val="a3"/>
        <w:tabs>
          <w:tab w:val="left" w:pos="967"/>
        </w:tabs>
        <w:spacing w:line="297" w:lineRule="auto"/>
        <w:ind w:left="117" w:right="3006"/>
      </w:pPr>
      <w:r>
        <w:t>Step</w:t>
      </w:r>
      <w:r>
        <w:rPr>
          <w:spacing w:val="-5"/>
        </w:rPr>
        <w:t xml:space="preserve"> </w:t>
      </w:r>
      <w:r>
        <w:t>2.</w:t>
      </w:r>
      <w:r>
        <w:tab/>
        <w:t xml:space="preserve">In the left navigation pane, click </w:t>
      </w:r>
      <w:r>
        <w:rPr>
          <w:b/>
        </w:rPr>
        <w:t xml:space="preserve">Monitoring </w:t>
      </w:r>
      <w:r>
        <w:rPr>
          <w:rFonts w:ascii="Arial Unicode MS" w:hAnsi="Arial Unicode MS"/>
        </w:rPr>
        <w:t>➙</w:t>
      </w:r>
      <w:r>
        <w:rPr>
          <w:rFonts w:ascii="Arial Unicode MS" w:hAnsi="Arial Unicode MS"/>
          <w:spacing w:val="-26"/>
        </w:rPr>
        <w:t xml:space="preserve"> </w:t>
      </w:r>
      <w:r>
        <w:rPr>
          <w:b/>
        </w:rPr>
        <w:t>Lenovo</w:t>
      </w:r>
      <w:r>
        <w:rPr>
          <w:b/>
          <w:spacing w:val="-5"/>
        </w:rPr>
        <w:t xml:space="preserve"> </w:t>
      </w:r>
      <w:r>
        <w:rPr>
          <w:b/>
        </w:rPr>
        <w:t>Hardware</w:t>
      </w:r>
      <w:r>
        <w:t>.</w:t>
      </w:r>
      <w:r>
        <w:rPr>
          <w:w w:val="99"/>
        </w:rPr>
        <w:t xml:space="preserve"> </w:t>
      </w:r>
      <w:r>
        <w:t>Step</w:t>
      </w:r>
      <w:r>
        <w:rPr>
          <w:spacing w:val="-5"/>
        </w:rPr>
        <w:t xml:space="preserve"> </w:t>
      </w:r>
      <w:r>
        <w:t>3.</w:t>
      </w:r>
      <w:r>
        <w:tab/>
        <w:t>Do one of the following depending on your server</w:t>
      </w:r>
      <w:r>
        <w:rPr>
          <w:spacing w:val="-16"/>
        </w:rPr>
        <w:t xml:space="preserve"> </w:t>
      </w:r>
      <w:r>
        <w:t>models:</w:t>
      </w:r>
    </w:p>
    <w:p w14:paraId="150E5878" w14:textId="77777777" w:rsidR="00FD3DFB" w:rsidRDefault="00000630">
      <w:pPr>
        <w:pStyle w:val="a4"/>
        <w:numPr>
          <w:ilvl w:val="0"/>
          <w:numId w:val="9"/>
        </w:numPr>
        <w:tabs>
          <w:tab w:val="left" w:pos="1218"/>
        </w:tabs>
        <w:spacing w:before="84"/>
        <w:ind w:left="1217"/>
        <w:rPr>
          <w:sz w:val="20"/>
        </w:rPr>
      </w:pPr>
      <w:r>
        <w:rPr>
          <w:sz w:val="20"/>
        </w:rPr>
        <w:t>For</w:t>
      </w:r>
      <w:r>
        <w:rPr>
          <w:spacing w:val="-9"/>
          <w:sz w:val="20"/>
        </w:rPr>
        <w:t xml:space="preserve"> </w:t>
      </w:r>
      <w:r>
        <w:rPr>
          <w:sz w:val="20"/>
        </w:rPr>
        <w:t>the</w:t>
      </w:r>
      <w:r>
        <w:rPr>
          <w:spacing w:val="-10"/>
          <w:sz w:val="20"/>
        </w:rPr>
        <w:t xml:space="preserve"> </w:t>
      </w:r>
      <w:r>
        <w:rPr>
          <w:sz w:val="20"/>
        </w:rPr>
        <w:t>Lenovo</w:t>
      </w:r>
      <w:r>
        <w:rPr>
          <w:spacing w:val="-8"/>
          <w:sz w:val="20"/>
        </w:rPr>
        <w:t xml:space="preserve"> </w:t>
      </w:r>
      <w:r>
        <w:rPr>
          <w:sz w:val="20"/>
        </w:rPr>
        <w:t>servers,</w:t>
      </w:r>
      <w:r>
        <w:rPr>
          <w:spacing w:val="-9"/>
          <w:sz w:val="20"/>
        </w:rPr>
        <w:t xml:space="preserve"> </w:t>
      </w:r>
      <w:r>
        <w:rPr>
          <w:sz w:val="20"/>
        </w:rPr>
        <w:t>click</w:t>
      </w:r>
      <w:r>
        <w:rPr>
          <w:spacing w:val="-9"/>
          <w:sz w:val="20"/>
        </w:rPr>
        <w:t xml:space="preserve"> </w:t>
      </w:r>
      <w:r>
        <w:rPr>
          <w:sz w:val="20"/>
        </w:rPr>
        <w:t>the</w:t>
      </w:r>
      <w:r>
        <w:rPr>
          <w:spacing w:val="-10"/>
          <w:sz w:val="20"/>
        </w:rPr>
        <w:t xml:space="preserve"> </w:t>
      </w:r>
      <w:r>
        <w:rPr>
          <w:b/>
          <w:sz w:val="20"/>
        </w:rPr>
        <w:t>Lenovo</w:t>
      </w:r>
      <w:r>
        <w:rPr>
          <w:b/>
          <w:spacing w:val="-10"/>
          <w:sz w:val="20"/>
        </w:rPr>
        <w:t xml:space="preserve"> </w:t>
      </w:r>
      <w:r>
        <w:rPr>
          <w:b/>
          <w:sz w:val="20"/>
        </w:rPr>
        <w:t>Windows</w:t>
      </w:r>
      <w:r>
        <w:rPr>
          <w:b/>
          <w:spacing w:val="-9"/>
          <w:sz w:val="20"/>
        </w:rPr>
        <w:t xml:space="preserve"> </w:t>
      </w:r>
      <w:r>
        <w:rPr>
          <w:b/>
          <w:sz w:val="20"/>
        </w:rPr>
        <w:t>System</w:t>
      </w:r>
      <w:r>
        <w:rPr>
          <w:b/>
          <w:spacing w:val="-10"/>
          <w:sz w:val="20"/>
        </w:rPr>
        <w:t xml:space="preserve"> </w:t>
      </w:r>
      <w:r>
        <w:rPr>
          <w:b/>
          <w:sz w:val="20"/>
        </w:rPr>
        <w:t>Group</w:t>
      </w:r>
      <w:r>
        <w:rPr>
          <w:b/>
          <w:spacing w:val="-9"/>
          <w:sz w:val="20"/>
        </w:rPr>
        <w:t xml:space="preserve"> </w:t>
      </w:r>
      <w:r>
        <w:rPr>
          <w:sz w:val="20"/>
        </w:rPr>
        <w:t>view</w:t>
      </w:r>
    </w:p>
    <w:p w14:paraId="6264BCDF" w14:textId="77777777" w:rsidR="00FD3DFB" w:rsidRDefault="00000630">
      <w:pPr>
        <w:pStyle w:val="a4"/>
        <w:numPr>
          <w:ilvl w:val="0"/>
          <w:numId w:val="9"/>
        </w:numPr>
        <w:tabs>
          <w:tab w:val="left" w:pos="1218"/>
        </w:tabs>
        <w:ind w:left="1217"/>
        <w:rPr>
          <w:sz w:val="20"/>
        </w:rPr>
      </w:pPr>
      <w:r>
        <w:rPr>
          <w:sz w:val="20"/>
        </w:rPr>
        <w:t>For</w:t>
      </w:r>
      <w:r>
        <w:rPr>
          <w:spacing w:val="-6"/>
          <w:sz w:val="20"/>
        </w:rPr>
        <w:t xml:space="preserve"> </w:t>
      </w:r>
      <w:r>
        <w:rPr>
          <w:sz w:val="20"/>
        </w:rPr>
        <w:t>the</w:t>
      </w:r>
      <w:r>
        <w:rPr>
          <w:spacing w:val="-7"/>
          <w:sz w:val="20"/>
        </w:rPr>
        <w:t xml:space="preserve"> </w:t>
      </w:r>
      <w:r>
        <w:rPr>
          <w:sz w:val="20"/>
        </w:rPr>
        <w:t>BMC-based</w:t>
      </w:r>
      <w:r>
        <w:rPr>
          <w:spacing w:val="-6"/>
          <w:sz w:val="20"/>
        </w:rPr>
        <w:t xml:space="preserve"> </w:t>
      </w:r>
      <w:r>
        <w:rPr>
          <w:sz w:val="20"/>
        </w:rPr>
        <w:t>servers,</w:t>
      </w:r>
      <w:r>
        <w:rPr>
          <w:spacing w:val="-6"/>
          <w:sz w:val="20"/>
        </w:rPr>
        <w:t xml:space="preserve"> </w:t>
      </w:r>
      <w:r>
        <w:rPr>
          <w:sz w:val="20"/>
        </w:rPr>
        <w:t>click</w:t>
      </w:r>
      <w:r>
        <w:rPr>
          <w:spacing w:val="-6"/>
          <w:sz w:val="20"/>
        </w:rPr>
        <w:t xml:space="preserve"> </w:t>
      </w:r>
      <w:r>
        <w:rPr>
          <w:sz w:val="20"/>
        </w:rPr>
        <w:t>the</w:t>
      </w:r>
      <w:r>
        <w:rPr>
          <w:spacing w:val="-7"/>
          <w:sz w:val="20"/>
        </w:rPr>
        <w:t xml:space="preserve"> </w:t>
      </w:r>
      <w:r>
        <w:rPr>
          <w:b/>
          <w:sz w:val="20"/>
        </w:rPr>
        <w:t>Lenovo</w:t>
      </w:r>
      <w:r>
        <w:rPr>
          <w:b/>
          <w:spacing w:val="-5"/>
          <w:sz w:val="20"/>
        </w:rPr>
        <w:t xml:space="preserve"> </w:t>
      </w:r>
      <w:r>
        <w:rPr>
          <w:b/>
          <w:sz w:val="20"/>
        </w:rPr>
        <w:t>System</w:t>
      </w:r>
      <w:r>
        <w:rPr>
          <w:b/>
          <w:spacing w:val="-7"/>
          <w:sz w:val="20"/>
        </w:rPr>
        <w:t xml:space="preserve"> </w:t>
      </w:r>
      <w:r>
        <w:rPr>
          <w:b/>
          <w:sz w:val="20"/>
        </w:rPr>
        <w:t>x</w:t>
      </w:r>
      <w:r>
        <w:rPr>
          <w:b/>
          <w:spacing w:val="-7"/>
          <w:sz w:val="20"/>
        </w:rPr>
        <w:t xml:space="preserve"> </w:t>
      </w:r>
      <w:r>
        <w:rPr>
          <w:b/>
          <w:sz w:val="20"/>
        </w:rPr>
        <w:t>and</w:t>
      </w:r>
      <w:r>
        <w:rPr>
          <w:b/>
          <w:spacing w:val="-6"/>
          <w:sz w:val="20"/>
        </w:rPr>
        <w:t xml:space="preserve"> </w:t>
      </w:r>
      <w:r>
        <w:rPr>
          <w:b/>
          <w:sz w:val="20"/>
        </w:rPr>
        <w:t>ThinkSystem</w:t>
      </w:r>
      <w:r>
        <w:rPr>
          <w:b/>
          <w:spacing w:val="-7"/>
          <w:sz w:val="20"/>
        </w:rPr>
        <w:t xml:space="preserve"> </w:t>
      </w:r>
      <w:r>
        <w:rPr>
          <w:b/>
          <w:sz w:val="20"/>
        </w:rPr>
        <w:t>BMC</w:t>
      </w:r>
      <w:r>
        <w:rPr>
          <w:b/>
          <w:spacing w:val="-7"/>
          <w:sz w:val="20"/>
        </w:rPr>
        <w:t xml:space="preserve"> </w:t>
      </w:r>
      <w:r>
        <w:rPr>
          <w:sz w:val="20"/>
        </w:rPr>
        <w:t>view</w:t>
      </w:r>
    </w:p>
    <w:p w14:paraId="4DAEA994" w14:textId="77777777" w:rsidR="00FD3DFB" w:rsidRDefault="00000630">
      <w:pPr>
        <w:pStyle w:val="a4"/>
        <w:numPr>
          <w:ilvl w:val="0"/>
          <w:numId w:val="9"/>
        </w:numPr>
        <w:tabs>
          <w:tab w:val="left" w:pos="1218"/>
        </w:tabs>
        <w:spacing w:before="93"/>
        <w:ind w:left="1217"/>
        <w:rPr>
          <w:sz w:val="20"/>
        </w:rPr>
      </w:pPr>
      <w:r>
        <w:rPr>
          <w:sz w:val="20"/>
        </w:rPr>
        <w:t>For</w:t>
      </w:r>
      <w:r>
        <w:rPr>
          <w:spacing w:val="-9"/>
          <w:sz w:val="20"/>
        </w:rPr>
        <w:t xml:space="preserve"> </w:t>
      </w:r>
      <w:r>
        <w:rPr>
          <w:sz w:val="20"/>
        </w:rPr>
        <w:t>the</w:t>
      </w:r>
      <w:r>
        <w:rPr>
          <w:spacing w:val="-10"/>
          <w:sz w:val="20"/>
        </w:rPr>
        <w:t xml:space="preserve"> </w:t>
      </w:r>
      <w:r>
        <w:rPr>
          <w:sz w:val="20"/>
        </w:rPr>
        <w:t>ThinkServer</w:t>
      </w:r>
      <w:r>
        <w:rPr>
          <w:spacing w:val="-9"/>
          <w:sz w:val="20"/>
        </w:rPr>
        <w:t xml:space="preserve"> </w:t>
      </w:r>
      <w:r>
        <w:rPr>
          <w:sz w:val="20"/>
        </w:rPr>
        <w:t>servers,</w:t>
      </w:r>
      <w:r>
        <w:rPr>
          <w:spacing w:val="-9"/>
          <w:sz w:val="20"/>
        </w:rPr>
        <w:t xml:space="preserve"> </w:t>
      </w:r>
      <w:r>
        <w:rPr>
          <w:sz w:val="20"/>
        </w:rPr>
        <w:t>click</w:t>
      </w:r>
      <w:r>
        <w:rPr>
          <w:spacing w:val="-9"/>
          <w:sz w:val="20"/>
        </w:rPr>
        <w:t xml:space="preserve"> </w:t>
      </w:r>
      <w:r>
        <w:rPr>
          <w:sz w:val="20"/>
        </w:rPr>
        <w:t>the</w:t>
      </w:r>
      <w:r>
        <w:rPr>
          <w:spacing w:val="-9"/>
          <w:sz w:val="20"/>
        </w:rPr>
        <w:t xml:space="preserve"> </w:t>
      </w:r>
      <w:r>
        <w:rPr>
          <w:b/>
          <w:sz w:val="20"/>
        </w:rPr>
        <w:t>Lenovo</w:t>
      </w:r>
      <w:r>
        <w:rPr>
          <w:b/>
          <w:spacing w:val="-10"/>
          <w:sz w:val="20"/>
        </w:rPr>
        <w:t xml:space="preserve"> </w:t>
      </w:r>
      <w:r>
        <w:rPr>
          <w:b/>
          <w:sz w:val="20"/>
        </w:rPr>
        <w:t>ThinkServer</w:t>
      </w:r>
      <w:r>
        <w:rPr>
          <w:b/>
          <w:spacing w:val="-9"/>
          <w:sz w:val="20"/>
        </w:rPr>
        <w:t xml:space="preserve"> </w:t>
      </w:r>
      <w:r>
        <w:rPr>
          <w:b/>
          <w:sz w:val="20"/>
        </w:rPr>
        <w:t>BMC</w:t>
      </w:r>
      <w:r>
        <w:rPr>
          <w:b/>
          <w:spacing w:val="-10"/>
          <w:sz w:val="20"/>
        </w:rPr>
        <w:t xml:space="preserve"> </w:t>
      </w:r>
      <w:r>
        <w:rPr>
          <w:sz w:val="20"/>
        </w:rPr>
        <w:t>view</w:t>
      </w:r>
    </w:p>
    <w:p w14:paraId="40AC6231" w14:textId="77777777" w:rsidR="00FD3DFB" w:rsidRDefault="00000630">
      <w:pPr>
        <w:pStyle w:val="a4"/>
        <w:numPr>
          <w:ilvl w:val="0"/>
          <w:numId w:val="9"/>
        </w:numPr>
        <w:tabs>
          <w:tab w:val="left" w:pos="1218"/>
        </w:tabs>
        <w:spacing w:line="249" w:lineRule="auto"/>
        <w:ind w:left="1217" w:right="997"/>
        <w:rPr>
          <w:sz w:val="20"/>
        </w:rPr>
      </w:pPr>
      <w:r>
        <w:rPr>
          <w:sz w:val="20"/>
        </w:rPr>
        <w:t>For</w:t>
      </w:r>
      <w:r>
        <w:rPr>
          <w:spacing w:val="-8"/>
          <w:sz w:val="20"/>
        </w:rPr>
        <w:t xml:space="preserve"> </w:t>
      </w:r>
      <w:r>
        <w:rPr>
          <w:sz w:val="20"/>
        </w:rPr>
        <w:t>the</w:t>
      </w:r>
      <w:r>
        <w:rPr>
          <w:spacing w:val="-9"/>
          <w:sz w:val="20"/>
        </w:rPr>
        <w:t xml:space="preserve"> </w:t>
      </w:r>
      <w:r>
        <w:rPr>
          <w:sz w:val="20"/>
        </w:rPr>
        <w:t>BladeCenter</w:t>
      </w:r>
      <w:r>
        <w:rPr>
          <w:spacing w:val="-8"/>
          <w:sz w:val="20"/>
        </w:rPr>
        <w:t xml:space="preserve"> </w:t>
      </w:r>
      <w:r>
        <w:rPr>
          <w:sz w:val="20"/>
        </w:rPr>
        <w:t>chassis,</w:t>
      </w:r>
      <w:r>
        <w:rPr>
          <w:spacing w:val="-9"/>
          <w:sz w:val="20"/>
        </w:rPr>
        <w:t xml:space="preserve"> </w:t>
      </w:r>
      <w:r>
        <w:rPr>
          <w:sz w:val="20"/>
        </w:rPr>
        <w:t>click</w:t>
      </w:r>
      <w:r>
        <w:rPr>
          <w:spacing w:val="-8"/>
          <w:sz w:val="20"/>
        </w:rPr>
        <w:t xml:space="preserve"> </w:t>
      </w:r>
      <w:r>
        <w:rPr>
          <w:sz w:val="20"/>
        </w:rPr>
        <w:t>the</w:t>
      </w:r>
      <w:r>
        <w:rPr>
          <w:spacing w:val="-7"/>
          <w:sz w:val="20"/>
        </w:rPr>
        <w:t xml:space="preserve"> </w:t>
      </w:r>
      <w:r>
        <w:rPr>
          <w:b/>
          <w:sz w:val="20"/>
        </w:rPr>
        <w:t>Lenovo</w:t>
      </w:r>
      <w:r>
        <w:rPr>
          <w:b/>
          <w:spacing w:val="-9"/>
          <w:sz w:val="20"/>
        </w:rPr>
        <w:t xml:space="preserve"> </w:t>
      </w:r>
      <w:r>
        <w:rPr>
          <w:b/>
          <w:sz w:val="20"/>
        </w:rPr>
        <w:t>BladeCenter(s)</w:t>
      </w:r>
      <w:r>
        <w:rPr>
          <w:b/>
          <w:spacing w:val="-8"/>
          <w:sz w:val="20"/>
        </w:rPr>
        <w:t xml:space="preserve"> </w:t>
      </w:r>
      <w:r>
        <w:rPr>
          <w:sz w:val="20"/>
        </w:rPr>
        <w:t>view</w:t>
      </w:r>
      <w:r>
        <w:rPr>
          <w:spacing w:val="-9"/>
          <w:sz w:val="20"/>
        </w:rPr>
        <w:t xml:space="preserve"> </w:t>
      </w:r>
      <w:r>
        <w:rPr>
          <w:sz w:val="20"/>
        </w:rPr>
        <w:t>under</w:t>
      </w:r>
      <w:r>
        <w:rPr>
          <w:spacing w:val="-8"/>
          <w:sz w:val="20"/>
        </w:rPr>
        <w:t xml:space="preserve"> </w:t>
      </w:r>
      <w:r>
        <w:rPr>
          <w:sz w:val="20"/>
        </w:rPr>
        <w:t>the</w:t>
      </w:r>
      <w:r>
        <w:rPr>
          <w:spacing w:val="-9"/>
          <w:sz w:val="20"/>
        </w:rPr>
        <w:t xml:space="preserve"> </w:t>
      </w:r>
      <w:r>
        <w:rPr>
          <w:b/>
          <w:sz w:val="20"/>
        </w:rPr>
        <w:t>Lenovo BladeCenter(s) and Modules</w:t>
      </w:r>
      <w:r>
        <w:rPr>
          <w:b/>
          <w:spacing w:val="-21"/>
          <w:sz w:val="20"/>
        </w:rPr>
        <w:t xml:space="preserve"> </w:t>
      </w:r>
      <w:r>
        <w:rPr>
          <w:sz w:val="20"/>
        </w:rPr>
        <w:t>folder</w:t>
      </w:r>
    </w:p>
    <w:p w14:paraId="303FB9F5" w14:textId="77777777" w:rsidR="00FD3DFB" w:rsidRDefault="00000630">
      <w:pPr>
        <w:pStyle w:val="a4"/>
        <w:numPr>
          <w:ilvl w:val="0"/>
          <w:numId w:val="9"/>
        </w:numPr>
        <w:tabs>
          <w:tab w:val="left" w:pos="1218"/>
        </w:tabs>
        <w:spacing w:before="85" w:line="249" w:lineRule="auto"/>
        <w:ind w:left="1217" w:right="482"/>
        <w:rPr>
          <w:sz w:val="20"/>
        </w:rPr>
      </w:pPr>
      <w:r>
        <w:rPr>
          <w:sz w:val="20"/>
        </w:rPr>
        <w:t>For</w:t>
      </w:r>
      <w:r>
        <w:rPr>
          <w:spacing w:val="-9"/>
          <w:sz w:val="20"/>
        </w:rPr>
        <w:t xml:space="preserve"> </w:t>
      </w:r>
      <w:r>
        <w:rPr>
          <w:sz w:val="20"/>
        </w:rPr>
        <w:t>the</w:t>
      </w:r>
      <w:r>
        <w:rPr>
          <w:spacing w:val="-10"/>
          <w:sz w:val="20"/>
        </w:rPr>
        <w:t xml:space="preserve"> </w:t>
      </w:r>
      <w:r>
        <w:rPr>
          <w:sz w:val="20"/>
        </w:rPr>
        <w:t>Flex</w:t>
      </w:r>
      <w:r>
        <w:rPr>
          <w:spacing w:val="-9"/>
          <w:sz w:val="20"/>
        </w:rPr>
        <w:t xml:space="preserve"> </w:t>
      </w:r>
      <w:r>
        <w:rPr>
          <w:sz w:val="20"/>
        </w:rPr>
        <w:t>System</w:t>
      </w:r>
      <w:r>
        <w:rPr>
          <w:spacing w:val="-8"/>
          <w:sz w:val="20"/>
        </w:rPr>
        <w:t xml:space="preserve"> </w:t>
      </w:r>
      <w:r>
        <w:rPr>
          <w:sz w:val="20"/>
        </w:rPr>
        <w:t>chassis,</w:t>
      </w:r>
      <w:r>
        <w:rPr>
          <w:spacing w:val="-10"/>
          <w:sz w:val="20"/>
        </w:rPr>
        <w:t xml:space="preserve"> </w:t>
      </w:r>
      <w:r>
        <w:rPr>
          <w:sz w:val="20"/>
        </w:rPr>
        <w:t>click</w:t>
      </w:r>
      <w:r>
        <w:rPr>
          <w:spacing w:val="-9"/>
          <w:sz w:val="20"/>
        </w:rPr>
        <w:t xml:space="preserve"> </w:t>
      </w:r>
      <w:r>
        <w:rPr>
          <w:sz w:val="20"/>
        </w:rPr>
        <w:t>the</w:t>
      </w:r>
      <w:r>
        <w:rPr>
          <w:spacing w:val="-8"/>
          <w:sz w:val="20"/>
        </w:rPr>
        <w:t xml:space="preserve"> </w:t>
      </w:r>
      <w:r>
        <w:rPr>
          <w:b/>
          <w:sz w:val="20"/>
        </w:rPr>
        <w:t>Lenovo</w:t>
      </w:r>
      <w:r>
        <w:rPr>
          <w:b/>
          <w:spacing w:val="-10"/>
          <w:sz w:val="20"/>
        </w:rPr>
        <w:t xml:space="preserve"> </w:t>
      </w:r>
      <w:r>
        <w:rPr>
          <w:b/>
          <w:sz w:val="20"/>
        </w:rPr>
        <w:t>Flex</w:t>
      </w:r>
      <w:r>
        <w:rPr>
          <w:b/>
          <w:spacing w:val="-9"/>
          <w:sz w:val="20"/>
        </w:rPr>
        <w:t xml:space="preserve"> </w:t>
      </w:r>
      <w:r>
        <w:rPr>
          <w:b/>
          <w:sz w:val="20"/>
        </w:rPr>
        <w:t>System</w:t>
      </w:r>
      <w:r>
        <w:rPr>
          <w:b/>
          <w:spacing w:val="-10"/>
          <w:sz w:val="20"/>
        </w:rPr>
        <w:t xml:space="preserve"> </w:t>
      </w:r>
      <w:r>
        <w:rPr>
          <w:b/>
          <w:sz w:val="20"/>
        </w:rPr>
        <w:t>Chassis</w:t>
      </w:r>
      <w:r>
        <w:rPr>
          <w:b/>
          <w:spacing w:val="-9"/>
          <w:sz w:val="20"/>
        </w:rPr>
        <w:t xml:space="preserve"> </w:t>
      </w:r>
      <w:r>
        <w:rPr>
          <w:sz w:val="20"/>
        </w:rPr>
        <w:t>view</w:t>
      </w:r>
      <w:r>
        <w:rPr>
          <w:spacing w:val="-10"/>
          <w:sz w:val="20"/>
        </w:rPr>
        <w:t xml:space="preserve"> </w:t>
      </w:r>
      <w:r>
        <w:rPr>
          <w:sz w:val="20"/>
        </w:rPr>
        <w:t>under</w:t>
      </w:r>
      <w:r>
        <w:rPr>
          <w:spacing w:val="-9"/>
          <w:sz w:val="20"/>
        </w:rPr>
        <w:t xml:space="preserve"> </w:t>
      </w:r>
      <w:r>
        <w:rPr>
          <w:sz w:val="20"/>
        </w:rPr>
        <w:t>the</w:t>
      </w:r>
      <w:r>
        <w:rPr>
          <w:spacing w:val="-10"/>
          <w:sz w:val="20"/>
        </w:rPr>
        <w:t xml:space="preserve"> </w:t>
      </w:r>
      <w:r>
        <w:rPr>
          <w:b/>
          <w:sz w:val="20"/>
        </w:rPr>
        <w:t>Lenovo Flex</w:t>
      </w:r>
      <w:r>
        <w:rPr>
          <w:b/>
          <w:spacing w:val="-11"/>
          <w:sz w:val="20"/>
        </w:rPr>
        <w:t xml:space="preserve"> </w:t>
      </w:r>
      <w:r>
        <w:rPr>
          <w:b/>
          <w:sz w:val="20"/>
        </w:rPr>
        <w:t>System</w:t>
      </w:r>
      <w:r>
        <w:rPr>
          <w:b/>
          <w:spacing w:val="-10"/>
          <w:sz w:val="20"/>
        </w:rPr>
        <w:t xml:space="preserve"> </w:t>
      </w:r>
      <w:r>
        <w:rPr>
          <w:b/>
          <w:sz w:val="20"/>
        </w:rPr>
        <w:t>Chassis</w:t>
      </w:r>
      <w:r>
        <w:rPr>
          <w:b/>
          <w:spacing w:val="-10"/>
          <w:sz w:val="20"/>
        </w:rPr>
        <w:t xml:space="preserve"> </w:t>
      </w:r>
      <w:r>
        <w:rPr>
          <w:b/>
          <w:sz w:val="20"/>
        </w:rPr>
        <w:t>and</w:t>
      </w:r>
      <w:r>
        <w:rPr>
          <w:b/>
          <w:spacing w:val="-11"/>
          <w:sz w:val="20"/>
        </w:rPr>
        <w:t xml:space="preserve"> </w:t>
      </w:r>
      <w:r>
        <w:rPr>
          <w:b/>
          <w:sz w:val="20"/>
        </w:rPr>
        <w:t>Modules</w:t>
      </w:r>
      <w:r>
        <w:rPr>
          <w:b/>
          <w:spacing w:val="-10"/>
          <w:sz w:val="20"/>
        </w:rPr>
        <w:t xml:space="preserve"> </w:t>
      </w:r>
      <w:r>
        <w:rPr>
          <w:sz w:val="20"/>
        </w:rPr>
        <w:t>folder</w:t>
      </w:r>
    </w:p>
    <w:p w14:paraId="17CDC2C6" w14:textId="77777777" w:rsidR="00FD3DFB" w:rsidRDefault="00000630">
      <w:pPr>
        <w:pStyle w:val="a3"/>
        <w:tabs>
          <w:tab w:val="left" w:pos="967"/>
        </w:tabs>
        <w:spacing w:before="85"/>
        <w:ind w:left="117"/>
      </w:pPr>
      <w:r>
        <w:t>Step</w:t>
      </w:r>
      <w:r>
        <w:rPr>
          <w:spacing w:val="-5"/>
        </w:rPr>
        <w:t xml:space="preserve"> </w:t>
      </w:r>
      <w:r>
        <w:t>4.</w:t>
      </w:r>
      <w:r>
        <w:tab/>
        <w:t>Select</w:t>
      </w:r>
      <w:r>
        <w:rPr>
          <w:spacing w:val="-10"/>
        </w:rPr>
        <w:t xml:space="preserve"> </w:t>
      </w:r>
      <w:r>
        <w:t>a</w:t>
      </w:r>
      <w:r>
        <w:rPr>
          <w:spacing w:val="-8"/>
        </w:rPr>
        <w:t xml:space="preserve"> </w:t>
      </w:r>
      <w:r>
        <w:t>server</w:t>
      </w:r>
      <w:r>
        <w:rPr>
          <w:spacing w:val="-10"/>
        </w:rPr>
        <w:t xml:space="preserve"> </w:t>
      </w:r>
      <w:r>
        <w:t>or</w:t>
      </w:r>
      <w:r>
        <w:rPr>
          <w:spacing w:val="-10"/>
        </w:rPr>
        <w:t xml:space="preserve"> </w:t>
      </w:r>
      <w:r>
        <w:t>a</w:t>
      </w:r>
      <w:r>
        <w:rPr>
          <w:spacing w:val="-8"/>
        </w:rPr>
        <w:t xml:space="preserve"> </w:t>
      </w:r>
      <w:r>
        <w:t>chassis.</w:t>
      </w:r>
    </w:p>
    <w:p w14:paraId="4BB5E671" w14:textId="77777777" w:rsidR="00FD3DFB" w:rsidRDefault="00000630">
      <w:pPr>
        <w:tabs>
          <w:tab w:val="left" w:pos="967"/>
        </w:tabs>
        <w:spacing w:before="94" w:line="249" w:lineRule="auto"/>
        <w:ind w:left="967" w:right="706" w:hanging="851"/>
        <w:rPr>
          <w:sz w:val="20"/>
        </w:rPr>
      </w:pPr>
      <w:r>
        <w:rPr>
          <w:sz w:val="20"/>
        </w:rPr>
        <w:t>Step</w:t>
      </w:r>
      <w:r>
        <w:rPr>
          <w:spacing w:val="-5"/>
          <w:sz w:val="20"/>
        </w:rPr>
        <w:t xml:space="preserve"> </w:t>
      </w:r>
      <w:r>
        <w:rPr>
          <w:sz w:val="20"/>
        </w:rPr>
        <w:t>5.</w:t>
      </w:r>
      <w:r>
        <w:rPr>
          <w:sz w:val="20"/>
        </w:rPr>
        <w:tab/>
        <w:t xml:space="preserve">To post questions, click </w:t>
      </w:r>
      <w:r>
        <w:rPr>
          <w:b/>
          <w:sz w:val="20"/>
        </w:rPr>
        <w:t>Lenovo XClarity Forum</w:t>
      </w:r>
      <w:r>
        <w:rPr>
          <w:sz w:val="20"/>
        </w:rPr>
        <w:t>; to post suggestions or ideas,</w:t>
      </w:r>
      <w:r>
        <w:rPr>
          <w:spacing w:val="-24"/>
          <w:sz w:val="20"/>
        </w:rPr>
        <w:t xml:space="preserve"> </w:t>
      </w:r>
      <w:r>
        <w:rPr>
          <w:sz w:val="20"/>
        </w:rPr>
        <w:t>click</w:t>
      </w:r>
      <w:r>
        <w:rPr>
          <w:spacing w:val="-2"/>
          <w:sz w:val="20"/>
        </w:rPr>
        <w:t xml:space="preserve"> </w:t>
      </w:r>
      <w:r>
        <w:rPr>
          <w:b/>
          <w:sz w:val="20"/>
        </w:rPr>
        <w:t>Lenovo</w:t>
      </w:r>
      <w:r>
        <w:rPr>
          <w:b/>
          <w:w w:val="98"/>
          <w:sz w:val="20"/>
        </w:rPr>
        <w:t xml:space="preserve"> </w:t>
      </w:r>
      <w:r>
        <w:rPr>
          <w:b/>
          <w:sz w:val="20"/>
        </w:rPr>
        <w:t>XClarity</w:t>
      </w:r>
      <w:r>
        <w:rPr>
          <w:b/>
          <w:spacing w:val="-13"/>
          <w:sz w:val="20"/>
        </w:rPr>
        <w:t xml:space="preserve"> </w:t>
      </w:r>
      <w:r>
        <w:rPr>
          <w:b/>
          <w:sz w:val="20"/>
        </w:rPr>
        <w:t>Forum</w:t>
      </w:r>
      <w:r>
        <w:rPr>
          <w:b/>
          <w:spacing w:val="-11"/>
          <w:sz w:val="20"/>
        </w:rPr>
        <w:t xml:space="preserve"> </w:t>
      </w:r>
      <w:r>
        <w:rPr>
          <w:sz w:val="20"/>
        </w:rPr>
        <w:t>or</w:t>
      </w:r>
      <w:r>
        <w:rPr>
          <w:spacing w:val="-13"/>
          <w:sz w:val="20"/>
        </w:rPr>
        <w:t xml:space="preserve"> </w:t>
      </w:r>
      <w:r>
        <w:rPr>
          <w:b/>
          <w:sz w:val="20"/>
        </w:rPr>
        <w:t>Lenovo</w:t>
      </w:r>
      <w:r>
        <w:rPr>
          <w:b/>
          <w:spacing w:val="-13"/>
          <w:sz w:val="20"/>
        </w:rPr>
        <w:t xml:space="preserve"> </w:t>
      </w:r>
      <w:r>
        <w:rPr>
          <w:b/>
          <w:sz w:val="20"/>
        </w:rPr>
        <w:t>XClarity</w:t>
      </w:r>
      <w:r>
        <w:rPr>
          <w:b/>
          <w:spacing w:val="-11"/>
          <w:sz w:val="20"/>
        </w:rPr>
        <w:t xml:space="preserve"> </w:t>
      </w:r>
      <w:r>
        <w:rPr>
          <w:b/>
          <w:sz w:val="20"/>
        </w:rPr>
        <w:t>Ideation</w:t>
      </w:r>
      <w:r>
        <w:rPr>
          <w:sz w:val="20"/>
        </w:rPr>
        <w:t>.</w:t>
      </w:r>
    </w:p>
    <w:p w14:paraId="1C5665F4" w14:textId="77777777" w:rsidR="00FD3DFB" w:rsidRDefault="00000630">
      <w:pPr>
        <w:pStyle w:val="a3"/>
        <w:tabs>
          <w:tab w:val="left" w:pos="967"/>
        </w:tabs>
        <w:spacing w:before="84"/>
        <w:ind w:left="117"/>
      </w:pPr>
      <w:r>
        <w:t>Step</w:t>
      </w:r>
      <w:r>
        <w:rPr>
          <w:spacing w:val="-5"/>
        </w:rPr>
        <w:t xml:space="preserve"> </w:t>
      </w:r>
      <w:r>
        <w:t>6.</w:t>
      </w:r>
      <w:r>
        <w:tab/>
        <w:t>Follow the instructions on the</w:t>
      </w:r>
      <w:r>
        <w:rPr>
          <w:spacing w:val="-2"/>
        </w:rPr>
        <w:t xml:space="preserve"> </w:t>
      </w:r>
      <w:r>
        <w:t>screen.</w:t>
      </w:r>
    </w:p>
    <w:p w14:paraId="39920082" w14:textId="77777777" w:rsidR="00FD3DFB" w:rsidRDefault="00FD3DFB">
      <w:pPr>
        <w:sectPr w:rsidR="00FD3DFB">
          <w:footerReference w:type="even" r:id="rId60"/>
          <w:footerReference w:type="default" r:id="rId61"/>
          <w:pgSz w:w="12240" w:h="15840"/>
          <w:pgMar w:top="1460" w:right="1080" w:bottom="860" w:left="1300" w:header="0" w:footer="674" w:gutter="0"/>
          <w:pgNumType w:start="47"/>
          <w:cols w:space="720"/>
        </w:sectPr>
      </w:pPr>
    </w:p>
    <w:p w14:paraId="312A3DEA" w14:textId="77777777" w:rsidR="00FD3DFB" w:rsidRDefault="00FD3DFB">
      <w:pPr>
        <w:pStyle w:val="a3"/>
        <w:spacing w:before="4"/>
        <w:rPr>
          <w:rFonts w:ascii="Times New Roman"/>
          <w:sz w:val="17"/>
        </w:rPr>
      </w:pPr>
    </w:p>
    <w:p w14:paraId="3C9606CF" w14:textId="77777777" w:rsidR="00FD3DFB" w:rsidRDefault="00FD3DFB">
      <w:pPr>
        <w:rPr>
          <w:rFonts w:ascii="Times New Roman"/>
          <w:sz w:val="17"/>
        </w:rPr>
        <w:sectPr w:rsidR="00FD3DFB">
          <w:pgSz w:w="12240" w:h="15840"/>
          <w:pgMar w:top="1500" w:right="1720" w:bottom="800" w:left="1080" w:header="0" w:footer="614" w:gutter="0"/>
          <w:cols w:space="720"/>
        </w:sectPr>
      </w:pPr>
    </w:p>
    <w:p w14:paraId="62901401" w14:textId="4FC820FE"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27F43BF4">
          <v:group id="_x0000_s1042" style="width:483.65pt;height:2pt;mso-position-horizontal-relative:char;mso-position-vertical-relative:line" coordsize="9673,40">
            <v:line id="_x0000_s1043" style="position:absolute" from="20,20" to="9652,20" strokeweight=".69992mm"/>
            <w10:wrap type="none"/>
            <w10:anchorlock/>
          </v:group>
        </w:pict>
      </w:r>
    </w:p>
    <w:p w14:paraId="4C5C5E47" w14:textId="77777777" w:rsidR="00FD3DFB" w:rsidRDefault="00FD3DFB">
      <w:pPr>
        <w:pStyle w:val="a3"/>
        <w:rPr>
          <w:rFonts w:ascii="Times New Roman"/>
        </w:rPr>
      </w:pPr>
    </w:p>
    <w:p w14:paraId="0E99A38F" w14:textId="77777777" w:rsidR="00FD3DFB" w:rsidRDefault="00000630">
      <w:pPr>
        <w:pStyle w:val="1"/>
        <w:spacing w:before="239"/>
        <w:jc w:val="both"/>
      </w:pPr>
      <w:bookmarkStart w:id="326" w:name="Appendix_A.__Accessibility_features_"/>
      <w:bookmarkStart w:id="327" w:name="_bookmark79"/>
      <w:bookmarkEnd w:id="326"/>
      <w:bookmarkEnd w:id="327"/>
      <w:r>
        <w:t>Appendix A.  Accessibility features</w:t>
      </w:r>
    </w:p>
    <w:p w14:paraId="37246FA7" w14:textId="77777777" w:rsidR="00FD3DFB" w:rsidRDefault="00000630">
      <w:pPr>
        <w:pStyle w:val="a3"/>
        <w:spacing w:before="275" w:line="218" w:lineRule="exact"/>
        <w:ind w:left="137" w:right="316"/>
      </w:pPr>
      <w:r>
        <w:t>Accessibility features help users who have a physical disability, such as restricted mobility or limited vision, to use information technology products successfully.</w:t>
      </w:r>
    </w:p>
    <w:p w14:paraId="0BDC372F" w14:textId="77777777" w:rsidR="00FD3DFB" w:rsidRDefault="00000630">
      <w:pPr>
        <w:pStyle w:val="a3"/>
        <w:spacing w:before="52" w:line="478" w:lineRule="exact"/>
        <w:ind w:left="137" w:right="949"/>
      </w:pPr>
      <w:r>
        <w:t>Lenovo strives to provide products with usable access for everyone, regardless of age or ability. Lenovo Hardware Management Pack supports the accessibility features of the integrated systems-</w:t>
      </w:r>
    </w:p>
    <w:p w14:paraId="1A3DAD90" w14:textId="77777777" w:rsidR="00FD3DFB" w:rsidRDefault="00000630">
      <w:pPr>
        <w:pStyle w:val="a3"/>
        <w:spacing w:line="186" w:lineRule="exact"/>
        <w:ind w:left="137"/>
        <w:jc w:val="both"/>
      </w:pPr>
      <w:r>
        <w:t>management software. For the specific information about accessibility features and keyboard navigation,</w:t>
      </w:r>
    </w:p>
    <w:p w14:paraId="4B383C96" w14:textId="77777777" w:rsidR="00FD3DFB" w:rsidRDefault="00000630">
      <w:pPr>
        <w:pStyle w:val="a3"/>
        <w:spacing w:before="9"/>
        <w:ind w:left="137"/>
        <w:jc w:val="both"/>
      </w:pPr>
      <w:r>
        <w:t>refer to your system management software documentation.</w:t>
      </w:r>
    </w:p>
    <w:p w14:paraId="47792713" w14:textId="77777777" w:rsidR="00FD3DFB" w:rsidRDefault="00000630">
      <w:pPr>
        <w:pStyle w:val="a3"/>
        <w:spacing w:before="201" w:line="218" w:lineRule="exact"/>
        <w:ind w:left="137" w:right="237"/>
      </w:pPr>
      <w:r>
        <w:t>Lenovo Hardware Management Pack topic collection and its related publications are accessible for the Lenovo Home Page Reader. You can operate all features by using the keyboard instead of the mouse.</w:t>
      </w:r>
    </w:p>
    <w:p w14:paraId="0DDCE2EA" w14:textId="77777777" w:rsidR="00FD3DFB" w:rsidRDefault="00FD3DFB">
      <w:pPr>
        <w:pStyle w:val="a3"/>
        <w:spacing w:before="5"/>
        <w:rPr>
          <w:sz w:val="21"/>
        </w:rPr>
      </w:pPr>
    </w:p>
    <w:p w14:paraId="6DF9EAC5" w14:textId="77777777" w:rsidR="00FD3DFB" w:rsidRDefault="00000630">
      <w:pPr>
        <w:pStyle w:val="a3"/>
        <w:spacing w:line="249" w:lineRule="auto"/>
        <w:ind w:left="137" w:right="157"/>
        <w:jc w:val="both"/>
      </w:pPr>
      <w:r>
        <w:t>You can view the publications for Lenovo Hardware Management Pack in Adobe Portable Document Format (PDF)</w:t>
      </w:r>
      <w:r>
        <w:rPr>
          <w:spacing w:val="-9"/>
        </w:rPr>
        <w:t xml:space="preserve"> </w:t>
      </w:r>
      <w:r>
        <w:t>using</w:t>
      </w:r>
      <w:r>
        <w:rPr>
          <w:spacing w:val="-7"/>
        </w:rPr>
        <w:t xml:space="preserve"> </w:t>
      </w:r>
      <w:r>
        <w:t>the</w:t>
      </w:r>
      <w:r>
        <w:rPr>
          <w:spacing w:val="-9"/>
        </w:rPr>
        <w:t xml:space="preserve"> </w:t>
      </w:r>
      <w:r>
        <w:t>Adobe</w:t>
      </w:r>
      <w:r>
        <w:rPr>
          <w:spacing w:val="-9"/>
        </w:rPr>
        <w:t xml:space="preserve"> </w:t>
      </w:r>
      <w:r>
        <w:t>Acrobat</w:t>
      </w:r>
      <w:r>
        <w:rPr>
          <w:spacing w:val="-8"/>
        </w:rPr>
        <w:t xml:space="preserve"> </w:t>
      </w:r>
      <w:r>
        <w:t>Reader.</w:t>
      </w:r>
      <w:r>
        <w:rPr>
          <w:spacing w:val="-8"/>
        </w:rPr>
        <w:t xml:space="preserve"> </w:t>
      </w:r>
      <w:r>
        <w:t>You</w:t>
      </w:r>
      <w:r>
        <w:rPr>
          <w:spacing w:val="-9"/>
        </w:rPr>
        <w:t xml:space="preserve"> </w:t>
      </w:r>
      <w:r>
        <w:t>can</w:t>
      </w:r>
      <w:r>
        <w:rPr>
          <w:spacing w:val="-8"/>
        </w:rPr>
        <w:t xml:space="preserve"> </w:t>
      </w:r>
      <w:r>
        <w:t>access</w:t>
      </w:r>
      <w:r>
        <w:rPr>
          <w:spacing w:val="-8"/>
        </w:rPr>
        <w:t xml:space="preserve"> </w:t>
      </w:r>
      <w:r>
        <w:t>the</w:t>
      </w:r>
      <w:r>
        <w:rPr>
          <w:spacing w:val="-9"/>
        </w:rPr>
        <w:t xml:space="preserve"> </w:t>
      </w:r>
      <w:r>
        <w:t>PDFs</w:t>
      </w:r>
      <w:r>
        <w:rPr>
          <w:spacing w:val="-9"/>
        </w:rPr>
        <w:t xml:space="preserve"> </w:t>
      </w:r>
      <w:r>
        <w:t>from</w:t>
      </w:r>
      <w:r>
        <w:rPr>
          <w:spacing w:val="-7"/>
        </w:rPr>
        <w:t xml:space="preserve"> </w:t>
      </w:r>
      <w:r>
        <w:t>Lenovo</w:t>
      </w:r>
      <w:r>
        <w:rPr>
          <w:spacing w:val="-9"/>
        </w:rPr>
        <w:t xml:space="preserve"> </w:t>
      </w:r>
      <w:r>
        <w:t>Hardware</w:t>
      </w:r>
      <w:r>
        <w:rPr>
          <w:spacing w:val="-9"/>
        </w:rPr>
        <w:t xml:space="preserve"> </w:t>
      </w:r>
      <w:r>
        <w:t>Management</w:t>
      </w:r>
      <w:r>
        <w:rPr>
          <w:spacing w:val="-8"/>
        </w:rPr>
        <w:t xml:space="preserve"> </w:t>
      </w:r>
      <w:r>
        <w:t>Pack download</w:t>
      </w:r>
      <w:r>
        <w:rPr>
          <w:spacing w:val="17"/>
        </w:rPr>
        <w:t xml:space="preserve"> </w:t>
      </w:r>
      <w:r>
        <w:t>site.</w:t>
      </w:r>
    </w:p>
    <w:p w14:paraId="27B07783" w14:textId="77777777" w:rsidR="00FD3DFB" w:rsidRDefault="00FD3DFB">
      <w:pPr>
        <w:pStyle w:val="a3"/>
        <w:spacing w:before="1"/>
        <w:rPr>
          <w:sz w:val="19"/>
        </w:rPr>
      </w:pPr>
    </w:p>
    <w:p w14:paraId="37E59E74" w14:textId="77777777" w:rsidR="00FD3DFB" w:rsidRDefault="00000630">
      <w:pPr>
        <w:pStyle w:val="4"/>
        <w:ind w:left="137"/>
        <w:jc w:val="both"/>
      </w:pPr>
      <w:r>
        <w:t>Lenovo and accessibility</w:t>
      </w:r>
    </w:p>
    <w:p w14:paraId="7EFC9503" w14:textId="77777777" w:rsidR="00FD3DFB" w:rsidRDefault="00000630">
      <w:pPr>
        <w:spacing w:before="107"/>
        <w:ind w:left="137"/>
        <w:jc w:val="both"/>
        <w:rPr>
          <w:sz w:val="20"/>
        </w:rPr>
      </w:pPr>
      <w:r>
        <w:rPr>
          <w:sz w:val="20"/>
        </w:rPr>
        <w:t xml:space="preserve">For more information about the commitment of Lenovo accessibility, refer to </w:t>
      </w:r>
      <w:hyperlink r:id="rId62">
        <w:r>
          <w:rPr>
            <w:color w:val="0000ED"/>
            <w:sz w:val="19"/>
            <w:u w:val="single" w:color="0000ED"/>
          </w:rPr>
          <w:t>Lenovo Accessibility Web site</w:t>
        </w:r>
      </w:hyperlink>
      <w:r>
        <w:rPr>
          <w:sz w:val="20"/>
        </w:rPr>
        <w:t>.</w:t>
      </w:r>
    </w:p>
    <w:p w14:paraId="3AEDA23B" w14:textId="77777777" w:rsidR="00FD3DFB" w:rsidRDefault="00FD3DFB">
      <w:pPr>
        <w:jc w:val="both"/>
        <w:rPr>
          <w:sz w:val="20"/>
        </w:rPr>
        <w:sectPr w:rsidR="00FD3DFB">
          <w:footerReference w:type="even" r:id="rId63"/>
          <w:footerReference w:type="default" r:id="rId64"/>
          <w:pgSz w:w="12240" w:h="15840"/>
          <w:pgMar w:top="1220" w:right="1060" w:bottom="860" w:left="1280" w:header="0" w:footer="674" w:gutter="0"/>
          <w:pgNumType w:start="49"/>
          <w:cols w:space="720"/>
        </w:sectPr>
      </w:pPr>
    </w:p>
    <w:p w14:paraId="49757AF0" w14:textId="77777777" w:rsidR="00FD3DFB" w:rsidRDefault="00FD3DFB">
      <w:pPr>
        <w:pStyle w:val="a3"/>
        <w:spacing w:before="4"/>
        <w:rPr>
          <w:rFonts w:ascii="Times New Roman"/>
          <w:sz w:val="17"/>
        </w:rPr>
      </w:pPr>
    </w:p>
    <w:p w14:paraId="3AFA2A4C" w14:textId="77777777" w:rsidR="00FD3DFB" w:rsidRDefault="00FD3DFB">
      <w:pPr>
        <w:rPr>
          <w:rFonts w:ascii="Times New Roman"/>
          <w:sz w:val="17"/>
        </w:rPr>
        <w:sectPr w:rsidR="00FD3DFB">
          <w:pgSz w:w="12240" w:h="15840"/>
          <w:pgMar w:top="1500" w:right="1720" w:bottom="800" w:left="1080" w:header="0" w:footer="614" w:gutter="0"/>
          <w:cols w:space="720"/>
        </w:sectPr>
      </w:pPr>
    </w:p>
    <w:p w14:paraId="2A3568AC" w14:textId="5268C58A"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00128F8E">
          <v:group id="_x0000_s1040" style="width:483.65pt;height:2pt;mso-position-horizontal-relative:char;mso-position-vertical-relative:line" coordsize="9673,40">
            <v:line id="_x0000_s1041" style="position:absolute" from="20,20" to="9652,20" strokeweight=".69992mm"/>
            <w10:wrap type="none"/>
            <w10:anchorlock/>
          </v:group>
        </w:pict>
      </w:r>
    </w:p>
    <w:p w14:paraId="5DFD57C3" w14:textId="77777777" w:rsidR="00FD3DFB" w:rsidRDefault="00FD3DFB">
      <w:pPr>
        <w:pStyle w:val="a3"/>
        <w:rPr>
          <w:rFonts w:ascii="Times New Roman"/>
        </w:rPr>
      </w:pPr>
    </w:p>
    <w:p w14:paraId="5B1CC667" w14:textId="77777777" w:rsidR="00FD3DFB" w:rsidRDefault="00000630">
      <w:pPr>
        <w:pStyle w:val="1"/>
        <w:tabs>
          <w:tab w:val="left" w:pos="2197"/>
        </w:tabs>
        <w:spacing w:before="239"/>
      </w:pPr>
      <w:bookmarkStart w:id="328" w:name="Appendix_B.__Best_practices_"/>
      <w:bookmarkStart w:id="329" w:name="_bookmark80"/>
      <w:bookmarkEnd w:id="328"/>
      <w:bookmarkEnd w:id="329"/>
      <w:r>
        <w:t>Appendix</w:t>
      </w:r>
      <w:r>
        <w:rPr>
          <w:spacing w:val="-21"/>
        </w:rPr>
        <w:t xml:space="preserve"> </w:t>
      </w:r>
      <w:r>
        <w:t>B.</w:t>
      </w:r>
      <w:r>
        <w:tab/>
        <w:t>Best</w:t>
      </w:r>
      <w:r>
        <w:rPr>
          <w:spacing w:val="-1"/>
        </w:rPr>
        <w:t xml:space="preserve"> </w:t>
      </w:r>
      <w:r>
        <w:t>practices</w:t>
      </w:r>
    </w:p>
    <w:p w14:paraId="79F45334" w14:textId="77777777" w:rsidR="00FD3DFB" w:rsidRDefault="00000630">
      <w:pPr>
        <w:pStyle w:val="a3"/>
        <w:spacing w:before="262"/>
        <w:ind w:left="137"/>
      </w:pPr>
      <w:bookmarkStart w:id="330" w:name="Determining_the_cause_of_an_error_"/>
      <w:bookmarkStart w:id="331" w:name="_bookmark81"/>
      <w:bookmarkEnd w:id="330"/>
      <w:bookmarkEnd w:id="331"/>
      <w:r>
        <w:t>The topics in this section provide suggested methods for completing tasks.</w:t>
      </w:r>
    </w:p>
    <w:p w14:paraId="2D28E069" w14:textId="77777777" w:rsidR="00FD3DFB" w:rsidRDefault="00006CE7">
      <w:pPr>
        <w:pStyle w:val="a3"/>
        <w:spacing w:before="6"/>
        <w:rPr>
          <w:sz w:val="22"/>
        </w:rPr>
      </w:pPr>
      <w:r>
        <w:pict w14:anchorId="6319FAA6">
          <v:line id="_x0000_s1039" style="position:absolute;z-index:2440;mso-wrap-distance-left:0;mso-wrap-distance-right:0;mso-position-horizontal-relative:page" from="70.85pt,15.2pt" to="552.45pt,15.2pt" strokeweight=".51pt">
            <w10:wrap type="topAndBottom" anchorx="page"/>
          </v:line>
        </w:pict>
      </w:r>
    </w:p>
    <w:p w14:paraId="1435F2FD" w14:textId="77777777" w:rsidR="00FD3DFB" w:rsidRDefault="00000630">
      <w:pPr>
        <w:pStyle w:val="2"/>
        <w:ind w:left="137"/>
      </w:pPr>
      <w:r>
        <w:t>Determining the cause of an error</w:t>
      </w:r>
    </w:p>
    <w:p w14:paraId="74B79B64" w14:textId="77777777" w:rsidR="00FD3DFB" w:rsidRDefault="00000630">
      <w:pPr>
        <w:pStyle w:val="a3"/>
        <w:spacing w:before="125" w:line="218" w:lineRule="exact"/>
        <w:ind w:left="137"/>
      </w:pPr>
      <w:r>
        <w:t>Use the following diagnostic procedure to identify and solve problems that might occur in a managed environment.</w:t>
      </w:r>
    </w:p>
    <w:p w14:paraId="42D1301B" w14:textId="77777777" w:rsidR="00FD3DFB" w:rsidRDefault="00FD3DFB">
      <w:pPr>
        <w:pStyle w:val="a3"/>
        <w:spacing w:before="5"/>
        <w:rPr>
          <w:sz w:val="21"/>
        </w:rPr>
      </w:pPr>
    </w:p>
    <w:p w14:paraId="6E2F617C" w14:textId="77777777" w:rsidR="00FD3DFB" w:rsidRDefault="00000630">
      <w:pPr>
        <w:pStyle w:val="4"/>
        <w:ind w:left="137"/>
      </w:pPr>
      <w:r>
        <w:t>Procedure</w:t>
      </w:r>
    </w:p>
    <w:p w14:paraId="2ABBBE8B" w14:textId="77777777" w:rsidR="00FD3DFB" w:rsidRDefault="00000630">
      <w:pPr>
        <w:pStyle w:val="a3"/>
        <w:tabs>
          <w:tab w:val="left" w:pos="987"/>
        </w:tabs>
        <w:spacing w:before="93" w:line="338" w:lineRule="auto"/>
        <w:ind w:left="137" w:right="5139"/>
      </w:pPr>
      <w:r>
        <w:t>Step</w:t>
      </w:r>
      <w:r>
        <w:rPr>
          <w:spacing w:val="-5"/>
        </w:rPr>
        <w:t xml:space="preserve"> </w:t>
      </w:r>
      <w:r>
        <w:t>1.</w:t>
      </w:r>
      <w:r>
        <w:tab/>
        <w:t>Log in to the Operations</w:t>
      </w:r>
      <w:r>
        <w:rPr>
          <w:spacing w:val="-10"/>
        </w:rPr>
        <w:t xml:space="preserve"> </w:t>
      </w:r>
      <w:r>
        <w:t>Manager</w:t>
      </w:r>
      <w:r>
        <w:rPr>
          <w:spacing w:val="-2"/>
        </w:rPr>
        <w:t xml:space="preserve"> </w:t>
      </w:r>
      <w:r>
        <w:t>console.</w:t>
      </w:r>
      <w:r>
        <w:rPr>
          <w:w w:val="101"/>
        </w:rPr>
        <w:t xml:space="preserve"> </w:t>
      </w:r>
      <w:r>
        <w:t>Step</w:t>
      </w:r>
      <w:r>
        <w:rPr>
          <w:spacing w:val="-5"/>
        </w:rPr>
        <w:t xml:space="preserve"> </w:t>
      </w:r>
      <w:r>
        <w:t>2.</w:t>
      </w:r>
      <w:r>
        <w:tab/>
        <w:t>Click</w:t>
      </w:r>
      <w:r>
        <w:rPr>
          <w:spacing w:val="1"/>
        </w:rPr>
        <w:t xml:space="preserve"> </w:t>
      </w:r>
      <w:r>
        <w:rPr>
          <w:b/>
        </w:rPr>
        <w:t>Monitoring</w:t>
      </w:r>
      <w:r>
        <w:t>.</w:t>
      </w:r>
    </w:p>
    <w:p w14:paraId="7F89B4EE" w14:textId="77777777" w:rsidR="00FD3DFB" w:rsidRDefault="00000630">
      <w:pPr>
        <w:tabs>
          <w:tab w:val="left" w:pos="987"/>
        </w:tabs>
        <w:spacing w:before="82" w:line="136" w:lineRule="auto"/>
        <w:ind w:left="987" w:right="236" w:hanging="851"/>
        <w:rPr>
          <w:sz w:val="20"/>
        </w:rPr>
      </w:pPr>
      <w:r>
        <w:rPr>
          <w:sz w:val="20"/>
        </w:rPr>
        <w:t>Step</w:t>
      </w:r>
      <w:r>
        <w:rPr>
          <w:spacing w:val="-5"/>
          <w:sz w:val="20"/>
        </w:rPr>
        <w:t xml:space="preserve"> </w:t>
      </w:r>
      <w:r>
        <w:rPr>
          <w:sz w:val="20"/>
        </w:rPr>
        <w:t>3.</w:t>
      </w:r>
      <w:r>
        <w:rPr>
          <w:sz w:val="20"/>
        </w:rPr>
        <w:tab/>
        <w:t>To view the status of all of your managed systems that have Windows operating</w:t>
      </w:r>
      <w:r>
        <w:rPr>
          <w:spacing w:val="-36"/>
          <w:sz w:val="20"/>
        </w:rPr>
        <w:t xml:space="preserve"> </w:t>
      </w:r>
      <w:r>
        <w:rPr>
          <w:sz w:val="20"/>
        </w:rPr>
        <w:t>systems</w:t>
      </w:r>
      <w:r>
        <w:rPr>
          <w:spacing w:val="-3"/>
          <w:sz w:val="20"/>
        </w:rPr>
        <w:t xml:space="preserve"> </w:t>
      </w:r>
      <w:r>
        <w:rPr>
          <w:sz w:val="20"/>
        </w:rPr>
        <w:t>installed, click</w:t>
      </w:r>
      <w:r>
        <w:rPr>
          <w:spacing w:val="-9"/>
          <w:sz w:val="20"/>
        </w:rPr>
        <w:t xml:space="preserve"> </w:t>
      </w:r>
      <w:r>
        <w:rPr>
          <w:b/>
          <w:sz w:val="20"/>
        </w:rPr>
        <w:t>Lenovo</w:t>
      </w:r>
      <w:r>
        <w:rPr>
          <w:b/>
          <w:spacing w:val="-10"/>
          <w:sz w:val="20"/>
        </w:rPr>
        <w:t xml:space="preserve"> </w:t>
      </w:r>
      <w:r>
        <w:rPr>
          <w:b/>
          <w:sz w:val="20"/>
        </w:rPr>
        <w:t>Hardware</w:t>
      </w:r>
      <w:r>
        <w:rPr>
          <w:b/>
          <w:spacing w:val="-9"/>
          <w:sz w:val="20"/>
        </w:rPr>
        <w:t xml:space="preserve"> </w:t>
      </w:r>
      <w:r>
        <w:rPr>
          <w:rFonts w:ascii="Arial Unicode MS" w:hAnsi="Arial Unicode MS"/>
          <w:sz w:val="20"/>
        </w:rPr>
        <w:t>➙</w:t>
      </w:r>
      <w:r>
        <w:rPr>
          <w:rFonts w:ascii="Arial Unicode MS" w:hAnsi="Arial Unicode MS"/>
          <w:spacing w:val="-10"/>
          <w:sz w:val="20"/>
        </w:rPr>
        <w:t xml:space="preserve"> </w:t>
      </w:r>
      <w:r>
        <w:rPr>
          <w:b/>
          <w:sz w:val="20"/>
        </w:rPr>
        <w:t>Windows</w:t>
      </w:r>
      <w:r>
        <w:rPr>
          <w:b/>
          <w:spacing w:val="-9"/>
          <w:sz w:val="20"/>
        </w:rPr>
        <w:t xml:space="preserve"> </w:t>
      </w:r>
      <w:r>
        <w:rPr>
          <w:b/>
          <w:sz w:val="20"/>
        </w:rPr>
        <w:t>Computers</w:t>
      </w:r>
      <w:r>
        <w:rPr>
          <w:b/>
          <w:spacing w:val="-9"/>
          <w:sz w:val="20"/>
        </w:rPr>
        <w:t xml:space="preserve"> </w:t>
      </w:r>
      <w:r>
        <w:rPr>
          <w:b/>
          <w:sz w:val="20"/>
        </w:rPr>
        <w:t>on</w:t>
      </w:r>
      <w:r>
        <w:rPr>
          <w:b/>
          <w:spacing w:val="-10"/>
          <w:sz w:val="20"/>
        </w:rPr>
        <w:t xml:space="preserve"> </w:t>
      </w:r>
      <w:r>
        <w:rPr>
          <w:b/>
          <w:sz w:val="20"/>
        </w:rPr>
        <w:t>Lenovo</w:t>
      </w:r>
      <w:r>
        <w:rPr>
          <w:b/>
          <w:spacing w:val="-8"/>
          <w:sz w:val="20"/>
        </w:rPr>
        <w:t xml:space="preserve"> </w:t>
      </w:r>
      <w:r>
        <w:rPr>
          <w:b/>
          <w:sz w:val="20"/>
        </w:rPr>
        <w:t>Windows</w:t>
      </w:r>
      <w:r>
        <w:rPr>
          <w:b/>
          <w:spacing w:val="-10"/>
          <w:sz w:val="20"/>
        </w:rPr>
        <w:t xml:space="preserve"> </w:t>
      </w:r>
      <w:r>
        <w:rPr>
          <w:b/>
          <w:sz w:val="20"/>
        </w:rPr>
        <w:t>Systems</w:t>
      </w:r>
      <w:r>
        <w:rPr>
          <w:b/>
          <w:spacing w:val="-9"/>
          <w:sz w:val="20"/>
        </w:rPr>
        <w:t xml:space="preserve"> </w:t>
      </w:r>
      <w:r>
        <w:rPr>
          <w:b/>
          <w:sz w:val="20"/>
        </w:rPr>
        <w:t>Group</w:t>
      </w:r>
      <w:r>
        <w:rPr>
          <w:sz w:val="20"/>
        </w:rPr>
        <w:t>.</w:t>
      </w:r>
    </w:p>
    <w:p w14:paraId="60EF17E1" w14:textId="77777777" w:rsidR="00FD3DFB" w:rsidRDefault="00000630">
      <w:pPr>
        <w:pStyle w:val="a3"/>
        <w:tabs>
          <w:tab w:val="left" w:pos="987"/>
        </w:tabs>
        <w:spacing w:before="105" w:line="249" w:lineRule="auto"/>
        <w:ind w:left="987" w:right="192" w:hanging="851"/>
      </w:pPr>
      <w:r>
        <w:t>Step</w:t>
      </w:r>
      <w:r>
        <w:rPr>
          <w:spacing w:val="-5"/>
        </w:rPr>
        <w:t xml:space="preserve"> </w:t>
      </w:r>
      <w:r>
        <w:t>4.</w:t>
      </w:r>
      <w:r>
        <w:tab/>
        <w:t>Check the health of the systems displayed in the top results pane. All newly discovered</w:t>
      </w:r>
      <w:r>
        <w:rPr>
          <w:spacing w:val="-30"/>
        </w:rPr>
        <w:t xml:space="preserve"> </w:t>
      </w:r>
      <w:r>
        <w:t>objects</w:t>
      </w:r>
      <w:r>
        <w:rPr>
          <w:spacing w:val="-2"/>
        </w:rPr>
        <w:t xml:space="preserve"> </w:t>
      </w:r>
      <w:r>
        <w:t>are</w:t>
      </w:r>
      <w:r>
        <w:rPr>
          <w:w w:val="96"/>
        </w:rPr>
        <w:t xml:space="preserve"> </w:t>
      </w:r>
      <w:r>
        <w:t xml:space="preserve">in a healthy state by default. The Health check monitoring task updates the status of an object at regular intervals, according to the default interval setting. You can configure the monitoring frequency by using the </w:t>
      </w:r>
      <w:r>
        <w:rPr>
          <w:b/>
        </w:rPr>
        <w:t xml:space="preserve">override-controlled </w:t>
      </w:r>
      <w:r>
        <w:t>parameters. For more information about the</w:t>
      </w:r>
      <w:r>
        <w:rPr>
          <w:spacing w:val="-15"/>
        </w:rPr>
        <w:t xml:space="preserve"> </w:t>
      </w:r>
      <w:r>
        <w:rPr>
          <w:b/>
        </w:rPr>
        <w:t xml:space="preserve">override- controlled </w:t>
      </w:r>
      <w:r>
        <w:t>parameter, refer to Microsoft System Center Operations Manager</w:t>
      </w:r>
      <w:r>
        <w:rPr>
          <w:spacing w:val="3"/>
        </w:rPr>
        <w:t xml:space="preserve"> </w:t>
      </w:r>
      <w:r>
        <w:t>documentation.</w:t>
      </w:r>
    </w:p>
    <w:p w14:paraId="4F73F1AC" w14:textId="77777777" w:rsidR="00FD3DFB" w:rsidRDefault="00000630">
      <w:pPr>
        <w:tabs>
          <w:tab w:val="left" w:pos="987"/>
        </w:tabs>
        <w:spacing w:before="84"/>
        <w:ind w:left="137"/>
        <w:rPr>
          <w:sz w:val="20"/>
        </w:rPr>
      </w:pPr>
      <w:r>
        <w:rPr>
          <w:sz w:val="20"/>
        </w:rPr>
        <w:t>Step</w:t>
      </w:r>
      <w:r>
        <w:rPr>
          <w:spacing w:val="-5"/>
          <w:sz w:val="20"/>
        </w:rPr>
        <w:t xml:space="preserve"> </w:t>
      </w:r>
      <w:r>
        <w:rPr>
          <w:sz w:val="20"/>
        </w:rPr>
        <w:t>5.</w:t>
      </w:r>
      <w:r>
        <w:rPr>
          <w:sz w:val="20"/>
        </w:rPr>
        <w:tab/>
        <w:t xml:space="preserve">Select a system that shows a </w:t>
      </w:r>
      <w:r>
        <w:rPr>
          <w:i/>
          <w:sz w:val="20"/>
        </w:rPr>
        <w:t xml:space="preserve">Critical </w:t>
      </w:r>
      <w:r>
        <w:rPr>
          <w:sz w:val="20"/>
        </w:rPr>
        <w:t xml:space="preserve">or </w:t>
      </w:r>
      <w:r>
        <w:rPr>
          <w:i/>
          <w:sz w:val="20"/>
        </w:rPr>
        <w:t>Warning</w:t>
      </w:r>
      <w:r>
        <w:rPr>
          <w:i/>
          <w:spacing w:val="-38"/>
          <w:sz w:val="20"/>
        </w:rPr>
        <w:t xml:space="preserve"> </w:t>
      </w:r>
      <w:r>
        <w:rPr>
          <w:sz w:val="20"/>
        </w:rPr>
        <w:t>state.</w:t>
      </w:r>
    </w:p>
    <w:p w14:paraId="2E0B32A5" w14:textId="77777777" w:rsidR="00FD3DFB" w:rsidRDefault="00000630">
      <w:pPr>
        <w:pStyle w:val="a3"/>
        <w:tabs>
          <w:tab w:val="left" w:pos="987"/>
        </w:tabs>
        <w:spacing w:before="94"/>
        <w:ind w:left="137"/>
      </w:pPr>
      <w:r>
        <w:t>Step</w:t>
      </w:r>
      <w:r>
        <w:rPr>
          <w:spacing w:val="-5"/>
        </w:rPr>
        <w:t xml:space="preserve"> </w:t>
      </w:r>
      <w:r>
        <w:t>6.</w:t>
      </w:r>
      <w:r>
        <w:tab/>
        <w:t>Determine whether the error is related to the hardware or</w:t>
      </w:r>
      <w:r>
        <w:rPr>
          <w:spacing w:val="-38"/>
        </w:rPr>
        <w:t xml:space="preserve"> </w:t>
      </w:r>
      <w:r>
        <w:t>software.</w:t>
      </w:r>
    </w:p>
    <w:p w14:paraId="7EA2B1A3" w14:textId="77777777" w:rsidR="00FD3DFB" w:rsidRDefault="00000630">
      <w:pPr>
        <w:pStyle w:val="a4"/>
        <w:numPr>
          <w:ilvl w:val="0"/>
          <w:numId w:val="9"/>
        </w:numPr>
        <w:tabs>
          <w:tab w:val="left" w:pos="1238"/>
        </w:tabs>
        <w:spacing w:before="129" w:line="249" w:lineRule="auto"/>
        <w:ind w:left="1237" w:right="237"/>
        <w:rPr>
          <w:sz w:val="20"/>
        </w:rPr>
      </w:pPr>
      <w:r>
        <w:rPr>
          <w:b/>
          <w:sz w:val="20"/>
        </w:rPr>
        <w:t>Hardware-related failures</w:t>
      </w:r>
      <w:r>
        <w:rPr>
          <w:sz w:val="20"/>
        </w:rPr>
        <w:t xml:space="preserve">: Check the Lenovo Hardware Components of the </w:t>
      </w:r>
      <w:r>
        <w:rPr>
          <w:b/>
          <w:sz w:val="20"/>
        </w:rPr>
        <w:t>System x or</w:t>
      </w:r>
      <w:r>
        <w:rPr>
          <w:b/>
          <w:spacing w:val="-12"/>
          <w:sz w:val="20"/>
        </w:rPr>
        <w:t xml:space="preserve"> </w:t>
      </w:r>
      <w:r>
        <w:rPr>
          <w:b/>
          <w:sz w:val="20"/>
        </w:rPr>
        <w:t xml:space="preserve">x86/ x64 Blade Servers </w:t>
      </w:r>
      <w:r>
        <w:rPr>
          <w:sz w:val="20"/>
        </w:rPr>
        <w:t>pane to select the system. Scroll to the right to view all of the component status and data. You can personalize this</w:t>
      </w:r>
      <w:r>
        <w:rPr>
          <w:spacing w:val="-28"/>
          <w:sz w:val="20"/>
        </w:rPr>
        <w:t xml:space="preserve"> </w:t>
      </w:r>
      <w:r>
        <w:rPr>
          <w:sz w:val="20"/>
        </w:rPr>
        <w:t>view.</w:t>
      </w:r>
    </w:p>
    <w:p w14:paraId="4285C847" w14:textId="77777777" w:rsidR="00FD3DFB" w:rsidRDefault="00000630">
      <w:pPr>
        <w:pStyle w:val="a3"/>
        <w:spacing w:before="85" w:line="249" w:lineRule="auto"/>
        <w:ind w:left="1237" w:right="237"/>
      </w:pPr>
      <w:r>
        <w:t xml:space="preserve">This pane contains state views based on the class of the hardware component basis. The purpose of this view is to provide access to detailed properties of each component instance. Look for additional system information in the </w:t>
      </w:r>
      <w:r>
        <w:rPr>
          <w:b/>
        </w:rPr>
        <w:t xml:space="preserve">Detail View </w:t>
      </w:r>
      <w:r>
        <w:t>pane.</w:t>
      </w:r>
    </w:p>
    <w:p w14:paraId="2161349F" w14:textId="77777777" w:rsidR="00FD3DFB" w:rsidRDefault="00000630">
      <w:pPr>
        <w:pStyle w:val="a4"/>
        <w:numPr>
          <w:ilvl w:val="0"/>
          <w:numId w:val="9"/>
        </w:numPr>
        <w:tabs>
          <w:tab w:val="left" w:pos="1238"/>
        </w:tabs>
        <w:spacing w:before="85" w:line="249" w:lineRule="auto"/>
        <w:ind w:left="1237" w:right="404"/>
        <w:jc w:val="both"/>
        <w:rPr>
          <w:sz w:val="20"/>
        </w:rPr>
      </w:pPr>
      <w:r>
        <w:rPr>
          <w:b/>
          <w:sz w:val="20"/>
        </w:rPr>
        <w:t>Software-related failures</w:t>
      </w:r>
      <w:r>
        <w:rPr>
          <w:sz w:val="20"/>
        </w:rPr>
        <w:t xml:space="preserve">: Check the Windows Computer in the </w:t>
      </w:r>
      <w:r>
        <w:rPr>
          <w:b/>
          <w:sz w:val="20"/>
        </w:rPr>
        <w:t>System x or x86/x64</w:t>
      </w:r>
      <w:r>
        <w:rPr>
          <w:b/>
          <w:spacing w:val="-28"/>
          <w:sz w:val="20"/>
        </w:rPr>
        <w:t xml:space="preserve"> </w:t>
      </w:r>
      <w:r>
        <w:rPr>
          <w:b/>
          <w:sz w:val="20"/>
        </w:rPr>
        <w:t xml:space="preserve">Blade Servers </w:t>
      </w:r>
      <w:r>
        <w:rPr>
          <w:sz w:val="20"/>
        </w:rPr>
        <w:t>pane. This pane contains state views and information on a per-software-component- class</w:t>
      </w:r>
      <w:r>
        <w:rPr>
          <w:spacing w:val="-7"/>
          <w:sz w:val="20"/>
        </w:rPr>
        <w:t xml:space="preserve"> </w:t>
      </w:r>
      <w:r>
        <w:rPr>
          <w:sz w:val="20"/>
        </w:rPr>
        <w:t>basis.</w:t>
      </w:r>
      <w:r>
        <w:rPr>
          <w:spacing w:val="-6"/>
          <w:sz w:val="20"/>
        </w:rPr>
        <w:t xml:space="preserve"> </w:t>
      </w:r>
      <w:r>
        <w:rPr>
          <w:sz w:val="20"/>
        </w:rPr>
        <w:t>Select</w:t>
      </w:r>
      <w:r>
        <w:rPr>
          <w:spacing w:val="-7"/>
          <w:sz w:val="20"/>
        </w:rPr>
        <w:t xml:space="preserve"> </w:t>
      </w:r>
      <w:r>
        <w:rPr>
          <w:sz w:val="20"/>
        </w:rPr>
        <w:t>a</w:t>
      </w:r>
      <w:r>
        <w:rPr>
          <w:spacing w:val="-5"/>
          <w:sz w:val="20"/>
        </w:rPr>
        <w:t xml:space="preserve"> </w:t>
      </w:r>
      <w:r>
        <w:rPr>
          <w:sz w:val="20"/>
        </w:rPr>
        <w:t>system</w:t>
      </w:r>
      <w:r>
        <w:rPr>
          <w:spacing w:val="-6"/>
          <w:sz w:val="20"/>
        </w:rPr>
        <w:t xml:space="preserve"> </w:t>
      </w:r>
      <w:r>
        <w:rPr>
          <w:sz w:val="20"/>
        </w:rPr>
        <w:t>that</w:t>
      </w:r>
      <w:r>
        <w:rPr>
          <w:spacing w:val="-6"/>
          <w:sz w:val="20"/>
        </w:rPr>
        <w:t xml:space="preserve"> </w:t>
      </w:r>
      <w:r>
        <w:rPr>
          <w:sz w:val="20"/>
        </w:rPr>
        <w:t>has</w:t>
      </w:r>
      <w:r>
        <w:rPr>
          <w:spacing w:val="-7"/>
          <w:sz w:val="20"/>
        </w:rPr>
        <w:t xml:space="preserve"> </w:t>
      </w:r>
      <w:r>
        <w:rPr>
          <w:sz w:val="20"/>
        </w:rPr>
        <w:t>either</w:t>
      </w:r>
      <w:r>
        <w:rPr>
          <w:spacing w:val="-5"/>
          <w:sz w:val="20"/>
        </w:rPr>
        <w:t xml:space="preserve"> </w:t>
      </w:r>
      <w:r>
        <w:rPr>
          <w:sz w:val="20"/>
        </w:rPr>
        <w:t>a</w:t>
      </w:r>
      <w:r>
        <w:rPr>
          <w:spacing w:val="-7"/>
          <w:sz w:val="20"/>
        </w:rPr>
        <w:t xml:space="preserve"> </w:t>
      </w:r>
      <w:r>
        <w:rPr>
          <w:i/>
          <w:sz w:val="20"/>
        </w:rPr>
        <w:t>Critical</w:t>
      </w:r>
      <w:r>
        <w:rPr>
          <w:i/>
          <w:spacing w:val="-7"/>
          <w:sz w:val="20"/>
        </w:rPr>
        <w:t xml:space="preserve"> </w:t>
      </w:r>
      <w:r>
        <w:rPr>
          <w:sz w:val="20"/>
        </w:rPr>
        <w:t>or</w:t>
      </w:r>
      <w:r>
        <w:rPr>
          <w:spacing w:val="-5"/>
          <w:sz w:val="20"/>
        </w:rPr>
        <w:t xml:space="preserve"> </w:t>
      </w:r>
      <w:r>
        <w:rPr>
          <w:i/>
          <w:sz w:val="20"/>
        </w:rPr>
        <w:t>Warning</w:t>
      </w:r>
      <w:r>
        <w:rPr>
          <w:i/>
          <w:spacing w:val="-7"/>
          <w:sz w:val="20"/>
        </w:rPr>
        <w:t xml:space="preserve"> </w:t>
      </w:r>
      <w:r>
        <w:rPr>
          <w:sz w:val="20"/>
        </w:rPr>
        <w:t>health</w:t>
      </w:r>
      <w:r>
        <w:rPr>
          <w:spacing w:val="-6"/>
          <w:sz w:val="20"/>
        </w:rPr>
        <w:t xml:space="preserve"> </w:t>
      </w:r>
      <w:r>
        <w:rPr>
          <w:sz w:val="20"/>
        </w:rPr>
        <w:t>state.</w:t>
      </w:r>
    </w:p>
    <w:p w14:paraId="292C6FA9" w14:textId="77777777" w:rsidR="00FD3DFB" w:rsidRDefault="00000630">
      <w:pPr>
        <w:pStyle w:val="a3"/>
        <w:spacing w:before="85" w:line="249" w:lineRule="auto"/>
        <w:ind w:left="1237" w:right="237"/>
      </w:pPr>
      <w:r>
        <w:t xml:space="preserve">The purpose of these views is to provide access to detailed properties of each component instance. The </w:t>
      </w:r>
      <w:r>
        <w:rPr>
          <w:b/>
        </w:rPr>
        <w:t xml:space="preserve">Detail View </w:t>
      </w:r>
      <w:r>
        <w:t>shows all instances of the system software with a health state for each of the four health aspects.</w:t>
      </w:r>
    </w:p>
    <w:p w14:paraId="28C46D34" w14:textId="77777777" w:rsidR="00FD3DFB" w:rsidRDefault="00000630">
      <w:pPr>
        <w:pStyle w:val="a3"/>
        <w:tabs>
          <w:tab w:val="left" w:pos="987"/>
        </w:tabs>
        <w:spacing w:before="85" w:line="249" w:lineRule="auto"/>
        <w:ind w:left="987" w:right="532" w:hanging="851"/>
      </w:pPr>
      <w:r>
        <w:t>Step</w:t>
      </w:r>
      <w:r>
        <w:rPr>
          <w:spacing w:val="-5"/>
        </w:rPr>
        <w:t xml:space="preserve"> </w:t>
      </w:r>
      <w:r>
        <w:t>7.</w:t>
      </w:r>
      <w:r>
        <w:tab/>
        <w:t>To obtain more information and details about a failure, access the hardware information</w:t>
      </w:r>
      <w:r>
        <w:rPr>
          <w:spacing w:val="-22"/>
        </w:rPr>
        <w:t xml:space="preserve"> </w:t>
      </w:r>
      <w:r>
        <w:t>of</w:t>
      </w:r>
      <w:r>
        <w:rPr>
          <w:spacing w:val="-2"/>
        </w:rPr>
        <w:t xml:space="preserve"> </w:t>
      </w:r>
      <w:r>
        <w:t xml:space="preserve">the desired BladeCenter module or hardware system component by clicking </w:t>
      </w:r>
      <w:r>
        <w:rPr>
          <w:b/>
        </w:rPr>
        <w:t>Lenovo BladeCenter Modules</w:t>
      </w:r>
      <w:r>
        <w:t>.</w:t>
      </w:r>
    </w:p>
    <w:p w14:paraId="129E3052" w14:textId="77777777" w:rsidR="00FD3DFB" w:rsidRDefault="00000630">
      <w:pPr>
        <w:pStyle w:val="a3"/>
        <w:tabs>
          <w:tab w:val="left" w:pos="987"/>
        </w:tabs>
        <w:spacing w:before="85"/>
        <w:ind w:left="137"/>
      </w:pPr>
      <w:r>
        <w:t>Step</w:t>
      </w:r>
      <w:r>
        <w:rPr>
          <w:spacing w:val="-5"/>
        </w:rPr>
        <w:t xml:space="preserve"> </w:t>
      </w:r>
      <w:r>
        <w:t>8.</w:t>
      </w:r>
      <w:r>
        <w:tab/>
        <w:t>If you already know that a power supply component failed, for example, select the related</w:t>
      </w:r>
      <w:r>
        <w:rPr>
          <w:spacing w:val="-12"/>
        </w:rPr>
        <w:t xml:space="preserve"> </w:t>
      </w:r>
      <w:r>
        <w:t>view,</w:t>
      </w:r>
    </w:p>
    <w:p w14:paraId="59B077C1" w14:textId="77777777" w:rsidR="00FD3DFB" w:rsidRDefault="00000630">
      <w:pPr>
        <w:spacing w:before="9"/>
        <w:ind w:left="987"/>
        <w:rPr>
          <w:sz w:val="20"/>
        </w:rPr>
      </w:pPr>
      <w:r>
        <w:rPr>
          <w:b/>
          <w:sz w:val="20"/>
        </w:rPr>
        <w:t>Lenovo BladeCenter Power Modules</w:t>
      </w:r>
      <w:r>
        <w:rPr>
          <w:sz w:val="20"/>
        </w:rPr>
        <w:t>, to determine the problem with the power supply.</w:t>
      </w:r>
    </w:p>
    <w:p w14:paraId="61EF0945" w14:textId="77777777" w:rsidR="00FD3DFB" w:rsidRDefault="00000630">
      <w:pPr>
        <w:pStyle w:val="a3"/>
        <w:tabs>
          <w:tab w:val="left" w:pos="987"/>
        </w:tabs>
        <w:spacing w:before="94"/>
        <w:ind w:left="137"/>
      </w:pPr>
      <w:r>
        <w:t>Step</w:t>
      </w:r>
      <w:r>
        <w:rPr>
          <w:spacing w:val="-5"/>
        </w:rPr>
        <w:t xml:space="preserve"> </w:t>
      </w:r>
      <w:r>
        <w:t>9.</w:t>
      </w:r>
      <w:r>
        <w:tab/>
        <w:t xml:space="preserve">Click a </w:t>
      </w:r>
      <w:r>
        <w:rPr>
          <w:b/>
        </w:rPr>
        <w:t xml:space="preserve">Critical </w:t>
      </w:r>
      <w:r>
        <w:t>power module and review its related</w:t>
      </w:r>
      <w:r>
        <w:rPr>
          <w:spacing w:val="-16"/>
        </w:rPr>
        <w:t xml:space="preserve"> </w:t>
      </w:r>
      <w:r>
        <w:t>data.</w:t>
      </w:r>
    </w:p>
    <w:p w14:paraId="2A4373F5" w14:textId="77777777" w:rsidR="00FD3DFB" w:rsidRDefault="00000630">
      <w:pPr>
        <w:pStyle w:val="a3"/>
        <w:spacing w:before="93" w:line="249" w:lineRule="auto"/>
        <w:ind w:left="987" w:right="582" w:hanging="851"/>
      </w:pPr>
      <w:r>
        <w:t xml:space="preserve">Step 10. Review the information and data presented in the </w:t>
      </w:r>
      <w:r>
        <w:rPr>
          <w:b/>
        </w:rPr>
        <w:t xml:space="preserve">Detail View </w:t>
      </w:r>
      <w:r>
        <w:t>pane. Check all instances of the module type and each of its four health aspects.</w:t>
      </w:r>
    </w:p>
    <w:p w14:paraId="78C45A50" w14:textId="77777777" w:rsidR="00FD3DFB" w:rsidRDefault="00000630">
      <w:pPr>
        <w:spacing w:line="327" w:lineRule="exact"/>
        <w:ind w:left="137"/>
        <w:rPr>
          <w:sz w:val="20"/>
        </w:rPr>
      </w:pPr>
      <w:r>
        <w:rPr>
          <w:sz w:val="20"/>
        </w:rPr>
        <w:t xml:space="preserve">Step 11.  Right-click the selected module, and click </w:t>
      </w:r>
      <w:r>
        <w:rPr>
          <w:b/>
          <w:sz w:val="20"/>
        </w:rPr>
        <w:t xml:space="preserve">open </w:t>
      </w:r>
      <w:r>
        <w:rPr>
          <w:rFonts w:ascii="Arial Unicode MS" w:hAnsi="Arial Unicode MS"/>
          <w:sz w:val="20"/>
        </w:rPr>
        <w:t xml:space="preserve">➙ </w:t>
      </w:r>
      <w:r>
        <w:rPr>
          <w:b/>
          <w:sz w:val="20"/>
        </w:rPr>
        <w:t>Health Explorer</w:t>
      </w:r>
      <w:r>
        <w:rPr>
          <w:sz w:val="20"/>
        </w:rPr>
        <w:t>.</w:t>
      </w:r>
    </w:p>
    <w:p w14:paraId="1FC9A6E0" w14:textId="77777777" w:rsidR="00FD3DFB" w:rsidRDefault="00000630">
      <w:pPr>
        <w:spacing w:before="82"/>
        <w:ind w:left="137"/>
        <w:rPr>
          <w:sz w:val="20"/>
        </w:rPr>
      </w:pPr>
      <w:r>
        <w:rPr>
          <w:sz w:val="20"/>
        </w:rPr>
        <w:t xml:space="preserve">Step 12. Select the alert, and look at the information on the </w:t>
      </w:r>
      <w:r>
        <w:rPr>
          <w:b/>
          <w:sz w:val="20"/>
        </w:rPr>
        <w:t xml:space="preserve">State Change Events </w:t>
      </w:r>
      <w:r>
        <w:rPr>
          <w:sz w:val="20"/>
        </w:rPr>
        <w:t>page.</w:t>
      </w:r>
    </w:p>
    <w:p w14:paraId="1613A3F0" w14:textId="77777777" w:rsidR="00FD3DFB" w:rsidRDefault="00000630">
      <w:pPr>
        <w:pStyle w:val="a3"/>
        <w:spacing w:before="93"/>
        <w:ind w:left="137"/>
      </w:pPr>
      <w:r>
        <w:t xml:space="preserve">Step 13. Depending on the type of alert you have, you can click </w:t>
      </w:r>
      <w:r>
        <w:rPr>
          <w:b/>
        </w:rPr>
        <w:t xml:space="preserve">View Alert </w:t>
      </w:r>
      <w:r>
        <w:t>for more information.</w:t>
      </w:r>
    </w:p>
    <w:p w14:paraId="0A84E962" w14:textId="77777777" w:rsidR="00FD3DFB" w:rsidRDefault="00000630">
      <w:pPr>
        <w:pStyle w:val="a3"/>
        <w:spacing w:before="93" w:line="249" w:lineRule="auto"/>
        <w:ind w:left="987" w:hanging="851"/>
      </w:pPr>
      <w:r>
        <w:t xml:space="preserve">Step 14. Click the </w:t>
      </w:r>
      <w:r>
        <w:rPr>
          <w:b/>
        </w:rPr>
        <w:t xml:space="preserve">Knowledge </w:t>
      </w:r>
      <w:r>
        <w:t xml:space="preserve">tab to read the </w:t>
      </w:r>
      <w:r>
        <w:rPr>
          <w:b/>
        </w:rPr>
        <w:t xml:space="preserve">Knowledge </w:t>
      </w:r>
      <w:r>
        <w:t>page and one or more Knowledge Articles that relate to your alert.</w:t>
      </w:r>
    </w:p>
    <w:p w14:paraId="27FA1B1C" w14:textId="77777777" w:rsidR="00FD3DFB" w:rsidRDefault="00FD3DFB">
      <w:pPr>
        <w:spacing w:line="249" w:lineRule="auto"/>
        <w:sectPr w:rsidR="00FD3DFB">
          <w:pgSz w:w="12240" w:h="15840"/>
          <w:pgMar w:top="1220" w:right="1060" w:bottom="860" w:left="1280" w:header="0" w:footer="674" w:gutter="0"/>
          <w:cols w:space="720"/>
        </w:sectPr>
      </w:pPr>
    </w:p>
    <w:p w14:paraId="40EED817" w14:textId="77777777" w:rsidR="00FD3DFB" w:rsidRDefault="00000630">
      <w:pPr>
        <w:pStyle w:val="a3"/>
        <w:spacing w:before="96" w:line="249" w:lineRule="auto"/>
        <w:ind w:left="960" w:right="140"/>
      </w:pPr>
      <w:r>
        <w:rPr>
          <w:b/>
        </w:rPr>
        <w:lastRenderedPageBreak/>
        <w:t xml:space="preserve">Important: </w:t>
      </w:r>
      <w:r>
        <w:t>In addition to the health information available for each object, related information might be available from other objects that are health-related from different perspectives. For example, a blade server that is monitored in-band through its platform agent shows a health state, but the BladeCenter chassis management module also shows a health state for the blade server.</w:t>
      </w:r>
    </w:p>
    <w:p w14:paraId="25E4B8CF" w14:textId="77777777" w:rsidR="00FD3DFB" w:rsidRDefault="00FD3DFB">
      <w:pPr>
        <w:pStyle w:val="a3"/>
        <w:spacing w:before="9"/>
      </w:pPr>
    </w:p>
    <w:p w14:paraId="5292977E" w14:textId="77777777" w:rsidR="00FD3DFB" w:rsidRDefault="00000630">
      <w:pPr>
        <w:pStyle w:val="a3"/>
        <w:spacing w:line="249" w:lineRule="auto"/>
        <w:ind w:left="960" w:right="173"/>
      </w:pPr>
      <w:r>
        <w:t>Other BladeCenter chassis modules might affect the blade server health, such as a power supply that provides power to the blade server. Similarly, the health of a blade server from the management module perspective might include the health and other information about the operating system running on the blade server.</w:t>
      </w:r>
    </w:p>
    <w:p w14:paraId="5CCAA2C0" w14:textId="77777777" w:rsidR="00FD3DFB" w:rsidRDefault="00FD3DFB">
      <w:pPr>
        <w:pStyle w:val="a3"/>
        <w:spacing w:before="7"/>
      </w:pPr>
    </w:p>
    <w:p w14:paraId="64D281C1" w14:textId="77777777" w:rsidR="00FD3DFB" w:rsidRDefault="00000630">
      <w:pPr>
        <w:spacing w:line="249" w:lineRule="auto"/>
        <w:ind w:left="960" w:right="84"/>
        <w:rPr>
          <w:sz w:val="20"/>
        </w:rPr>
      </w:pPr>
      <w:r>
        <w:rPr>
          <w:sz w:val="20"/>
        </w:rPr>
        <w:t xml:space="preserve">For instance, the following BladeCenter simple network management protocol (SNMP) alert has an event description field of </w:t>
      </w:r>
      <w:r>
        <w:rPr>
          <w:i/>
          <w:sz w:val="20"/>
        </w:rPr>
        <w:t xml:space="preserve">1.3.6.1.4.1.2.6.158.3.1.1.8 </w:t>
      </w:r>
      <w:r>
        <w:rPr>
          <w:sz w:val="20"/>
        </w:rPr>
        <w:t xml:space="preserve">and an event ID of </w:t>
      </w:r>
      <w:r>
        <w:rPr>
          <w:i/>
          <w:sz w:val="20"/>
        </w:rPr>
        <w:t>1.3.6.1.4.1.2.6.158.3.1.1.14</w:t>
      </w:r>
      <w:r>
        <w:rPr>
          <w:sz w:val="20"/>
        </w:rPr>
        <w:t xml:space="preserve">. Convert the decimal event ID value to a hexadecimal number to look up the message in the </w:t>
      </w:r>
      <w:r>
        <w:rPr>
          <w:i/>
          <w:sz w:val="20"/>
        </w:rPr>
        <w:t>Advanced Management Module Message Guide</w:t>
      </w:r>
      <w:r>
        <w:rPr>
          <w:sz w:val="20"/>
        </w:rPr>
        <w:t>.</w:t>
      </w:r>
    </w:p>
    <w:p w14:paraId="7AC8B96D" w14:textId="77777777" w:rsidR="00FD3DFB" w:rsidRDefault="00000630">
      <w:pPr>
        <w:pStyle w:val="a3"/>
        <w:spacing w:before="2"/>
        <w:rPr>
          <w:sz w:val="18"/>
        </w:rPr>
      </w:pPr>
      <w:r>
        <w:rPr>
          <w:noProof/>
          <w:lang w:eastAsia="zh-CN"/>
        </w:rPr>
        <w:drawing>
          <wp:anchor distT="0" distB="0" distL="0" distR="0" simplePos="0" relativeHeight="2464" behindDoc="0" locked="0" layoutInCell="1" allowOverlap="1" wp14:anchorId="76B197C2" wp14:editId="1617D2B5">
            <wp:simplePos x="0" y="0"/>
            <wp:positionH relativeFrom="page">
              <wp:posOffset>1295996</wp:posOffset>
            </wp:positionH>
            <wp:positionV relativeFrom="paragraph">
              <wp:posOffset>157746</wp:posOffset>
            </wp:positionV>
            <wp:extent cx="5560630" cy="4152519"/>
            <wp:effectExtent l="0" t="0" r="0" b="0"/>
            <wp:wrapTopAndBottom/>
            <wp:docPr id="3" name="image4.jpeg" descr="System x WMI ev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65" cstate="print"/>
                    <a:stretch>
                      <a:fillRect/>
                    </a:stretch>
                  </pic:blipFill>
                  <pic:spPr>
                    <a:xfrm>
                      <a:off x="0" y="0"/>
                      <a:ext cx="5560630" cy="4152519"/>
                    </a:xfrm>
                    <a:prstGeom prst="rect">
                      <a:avLst/>
                    </a:prstGeom>
                  </pic:spPr>
                </pic:pic>
              </a:graphicData>
            </a:graphic>
          </wp:anchor>
        </w:drawing>
      </w:r>
    </w:p>
    <w:p w14:paraId="017E9585" w14:textId="77777777" w:rsidR="00FD3DFB" w:rsidRDefault="00FD3DFB">
      <w:pPr>
        <w:pStyle w:val="a3"/>
        <w:spacing w:before="11"/>
        <w:rPr>
          <w:sz w:val="23"/>
        </w:rPr>
      </w:pPr>
    </w:p>
    <w:p w14:paraId="703AB9CC" w14:textId="77777777" w:rsidR="00FD3DFB" w:rsidRDefault="00000630">
      <w:pPr>
        <w:ind w:left="960"/>
        <w:rPr>
          <w:i/>
          <w:sz w:val="18"/>
        </w:rPr>
      </w:pPr>
      <w:r>
        <w:rPr>
          <w:i/>
          <w:sz w:val="18"/>
        </w:rPr>
        <w:t>Figure 1. System x Windows Management Instrumentation (WMI) event</w:t>
      </w:r>
    </w:p>
    <w:p w14:paraId="17F6C6F1" w14:textId="77777777" w:rsidR="00FD3DFB" w:rsidRDefault="00FD3DFB">
      <w:pPr>
        <w:pStyle w:val="a3"/>
        <w:spacing w:before="11"/>
        <w:rPr>
          <w:i/>
          <w:sz w:val="21"/>
        </w:rPr>
      </w:pPr>
    </w:p>
    <w:p w14:paraId="713AC5EB" w14:textId="77777777" w:rsidR="00FD3DFB" w:rsidRDefault="00000630">
      <w:pPr>
        <w:pStyle w:val="a3"/>
        <w:ind w:left="960"/>
      </w:pPr>
      <w:r>
        <w:t xml:space="preserve">For a System x WMI event, the </w:t>
      </w:r>
      <w:r>
        <w:rPr>
          <w:b/>
        </w:rPr>
        <w:t xml:space="preserve">Details </w:t>
      </w:r>
      <w:r>
        <w:t>pane includes the event ID and a description.</w:t>
      </w:r>
    </w:p>
    <w:p w14:paraId="76C7B550" w14:textId="77777777" w:rsidR="00FD3DFB" w:rsidRDefault="00FD3DFB">
      <w:pPr>
        <w:sectPr w:rsidR="00FD3DFB">
          <w:pgSz w:w="12240" w:h="15840"/>
          <w:pgMar w:top="1220" w:right="1300" w:bottom="800" w:left="1080" w:header="0" w:footer="614" w:gutter="0"/>
          <w:cols w:space="720"/>
        </w:sectPr>
      </w:pPr>
    </w:p>
    <w:p w14:paraId="6683C275" w14:textId="77777777" w:rsidR="00FD3DFB" w:rsidRDefault="00000630">
      <w:pPr>
        <w:pStyle w:val="a3"/>
        <w:ind w:left="967"/>
      </w:pPr>
      <w:r>
        <w:rPr>
          <w:noProof/>
          <w:lang w:eastAsia="zh-CN"/>
        </w:rPr>
        <w:lastRenderedPageBreak/>
        <w:drawing>
          <wp:inline distT="0" distB="0" distL="0" distR="0" wp14:anchorId="2AFB2C84" wp14:editId="00E797BA">
            <wp:extent cx="4248857" cy="3176016"/>
            <wp:effectExtent l="0" t="0" r="0" b="0"/>
            <wp:docPr id="5" name="image5.jpeg" descr="Example of the State Change Events tab detail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66" cstate="print"/>
                    <a:stretch>
                      <a:fillRect/>
                    </a:stretch>
                  </pic:blipFill>
                  <pic:spPr>
                    <a:xfrm>
                      <a:off x="0" y="0"/>
                      <a:ext cx="4248857" cy="3176016"/>
                    </a:xfrm>
                    <a:prstGeom prst="rect">
                      <a:avLst/>
                    </a:prstGeom>
                  </pic:spPr>
                </pic:pic>
              </a:graphicData>
            </a:graphic>
          </wp:inline>
        </w:drawing>
      </w:r>
    </w:p>
    <w:p w14:paraId="67C80135" w14:textId="77777777" w:rsidR="00FD3DFB" w:rsidRDefault="00FD3DFB">
      <w:pPr>
        <w:pStyle w:val="a3"/>
        <w:spacing w:before="11"/>
        <w:rPr>
          <w:sz w:val="15"/>
        </w:rPr>
      </w:pPr>
    </w:p>
    <w:p w14:paraId="7EE32E02" w14:textId="77777777" w:rsidR="00FD3DFB" w:rsidRDefault="00000630">
      <w:pPr>
        <w:spacing w:before="105"/>
        <w:ind w:left="967"/>
        <w:rPr>
          <w:i/>
          <w:sz w:val="18"/>
        </w:rPr>
      </w:pPr>
      <w:bookmarkStart w:id="332" w:name="Rediscovering_all_BladeCenters_"/>
      <w:bookmarkStart w:id="333" w:name="_bookmark82"/>
      <w:bookmarkEnd w:id="332"/>
      <w:bookmarkEnd w:id="333"/>
      <w:r>
        <w:rPr>
          <w:i/>
          <w:sz w:val="18"/>
        </w:rPr>
        <w:t>Figure 2. Example of the State Change Events tab detail information</w:t>
      </w:r>
    </w:p>
    <w:p w14:paraId="6C69082C" w14:textId="77777777" w:rsidR="00FD3DFB" w:rsidRDefault="00006CE7">
      <w:pPr>
        <w:pStyle w:val="a3"/>
        <w:spacing w:before="10"/>
        <w:rPr>
          <w:i/>
          <w:sz w:val="22"/>
        </w:rPr>
      </w:pPr>
      <w:r>
        <w:pict w14:anchorId="4FB470E5">
          <v:line id="_x0000_s1038" style="position:absolute;z-index:2488;mso-wrap-distance-left:0;mso-wrap-distance-right:0;mso-position-horizontal-relative:page" from="70.85pt,15.4pt" to="552.45pt,15.4pt" strokeweight=".51pt">
            <w10:wrap type="topAndBottom" anchorx="page"/>
          </v:line>
        </w:pict>
      </w:r>
    </w:p>
    <w:p w14:paraId="146B6D28" w14:textId="77777777" w:rsidR="00FD3DFB" w:rsidRDefault="00000630">
      <w:pPr>
        <w:pStyle w:val="2"/>
        <w:ind w:left="117"/>
      </w:pPr>
      <w:r>
        <w:t>Rediscovering all BladeCenters</w:t>
      </w:r>
    </w:p>
    <w:p w14:paraId="78476408" w14:textId="77777777" w:rsidR="00FD3DFB" w:rsidRDefault="00000630">
      <w:pPr>
        <w:pStyle w:val="a3"/>
        <w:spacing w:before="122" w:line="220" w:lineRule="exact"/>
        <w:ind w:left="117" w:right="373"/>
      </w:pPr>
      <w:r>
        <w:t>The BladeCenter monitor stalls when the same version of Lenovo Hardware Management Pack is deleted and re-imported.</w:t>
      </w:r>
    </w:p>
    <w:p w14:paraId="65D57234" w14:textId="77777777" w:rsidR="00FD3DFB" w:rsidRDefault="00FD3DFB">
      <w:pPr>
        <w:pStyle w:val="a3"/>
        <w:spacing w:before="5"/>
        <w:rPr>
          <w:sz w:val="21"/>
        </w:rPr>
      </w:pPr>
    </w:p>
    <w:p w14:paraId="488B12ED" w14:textId="77777777" w:rsidR="00FD3DFB" w:rsidRDefault="00000630">
      <w:pPr>
        <w:pStyle w:val="4"/>
        <w:ind w:left="117"/>
      </w:pPr>
      <w:r>
        <w:t>Procedure</w:t>
      </w:r>
    </w:p>
    <w:p w14:paraId="1A61E65E" w14:textId="77777777" w:rsidR="00FD3DFB" w:rsidRDefault="00000630">
      <w:pPr>
        <w:pStyle w:val="a3"/>
        <w:tabs>
          <w:tab w:val="left" w:pos="967"/>
        </w:tabs>
        <w:spacing w:before="93" w:line="223" w:lineRule="exact"/>
        <w:ind w:left="117"/>
      </w:pPr>
      <w:r>
        <w:t>Step</w:t>
      </w:r>
      <w:r>
        <w:rPr>
          <w:spacing w:val="-5"/>
        </w:rPr>
        <w:t xml:space="preserve"> </w:t>
      </w:r>
      <w:r>
        <w:t>1.</w:t>
      </w:r>
      <w:r>
        <w:tab/>
        <w:t>Log in to the Operations Manager</w:t>
      </w:r>
      <w:r>
        <w:rPr>
          <w:spacing w:val="-11"/>
        </w:rPr>
        <w:t xml:space="preserve"> </w:t>
      </w:r>
      <w:r>
        <w:t>console.</w:t>
      </w:r>
    </w:p>
    <w:p w14:paraId="38CF5693" w14:textId="77777777" w:rsidR="00FD3DFB" w:rsidRDefault="00000630">
      <w:pPr>
        <w:tabs>
          <w:tab w:val="left" w:pos="967"/>
        </w:tabs>
        <w:spacing w:line="343" w:lineRule="exact"/>
        <w:ind w:left="117"/>
        <w:rPr>
          <w:sz w:val="20"/>
        </w:rPr>
      </w:pPr>
      <w:r>
        <w:rPr>
          <w:sz w:val="20"/>
        </w:rPr>
        <w:t>Step</w:t>
      </w:r>
      <w:r>
        <w:rPr>
          <w:spacing w:val="-5"/>
          <w:sz w:val="20"/>
        </w:rPr>
        <w:t xml:space="preserve"> </w:t>
      </w:r>
      <w:r>
        <w:rPr>
          <w:sz w:val="20"/>
        </w:rPr>
        <w:t>2.</w:t>
      </w:r>
      <w:r>
        <w:rPr>
          <w:sz w:val="20"/>
        </w:rPr>
        <w:tab/>
        <w:t xml:space="preserve">Click </w:t>
      </w:r>
      <w:r>
        <w:rPr>
          <w:b/>
          <w:sz w:val="20"/>
        </w:rPr>
        <w:t xml:space="preserve">Administration </w:t>
      </w:r>
      <w:r>
        <w:rPr>
          <w:rFonts w:ascii="Arial Unicode MS" w:hAnsi="Arial Unicode MS"/>
          <w:sz w:val="20"/>
        </w:rPr>
        <w:t xml:space="preserve">➙ </w:t>
      </w:r>
      <w:r>
        <w:rPr>
          <w:b/>
          <w:sz w:val="20"/>
        </w:rPr>
        <w:t xml:space="preserve">Device Management </w:t>
      </w:r>
      <w:r>
        <w:rPr>
          <w:rFonts w:ascii="Arial Unicode MS" w:hAnsi="Arial Unicode MS"/>
          <w:sz w:val="20"/>
        </w:rPr>
        <w:t xml:space="preserve">➙ </w:t>
      </w:r>
      <w:r>
        <w:rPr>
          <w:b/>
          <w:sz w:val="20"/>
        </w:rPr>
        <w:t>Network</w:t>
      </w:r>
      <w:r>
        <w:rPr>
          <w:b/>
          <w:spacing w:val="-17"/>
          <w:sz w:val="20"/>
        </w:rPr>
        <w:t xml:space="preserve"> </w:t>
      </w:r>
      <w:r>
        <w:rPr>
          <w:b/>
          <w:sz w:val="20"/>
        </w:rPr>
        <w:t>Devices</w:t>
      </w:r>
      <w:r>
        <w:rPr>
          <w:sz w:val="20"/>
        </w:rPr>
        <w:t>.</w:t>
      </w:r>
    </w:p>
    <w:p w14:paraId="0539289C" w14:textId="77777777" w:rsidR="00FD3DFB" w:rsidRDefault="00000630">
      <w:pPr>
        <w:pStyle w:val="a3"/>
        <w:tabs>
          <w:tab w:val="left" w:pos="967"/>
        </w:tabs>
        <w:spacing w:before="82" w:line="249" w:lineRule="auto"/>
        <w:ind w:left="967" w:right="417" w:hanging="851"/>
      </w:pPr>
      <w:r>
        <w:t>Step</w:t>
      </w:r>
      <w:r>
        <w:rPr>
          <w:spacing w:val="-5"/>
        </w:rPr>
        <w:t xml:space="preserve"> </w:t>
      </w:r>
      <w:r>
        <w:t>3.</w:t>
      </w:r>
      <w:r>
        <w:tab/>
        <w:t>Note</w:t>
      </w:r>
      <w:r>
        <w:rPr>
          <w:spacing w:val="-5"/>
        </w:rPr>
        <w:t xml:space="preserve"> </w:t>
      </w:r>
      <w:r>
        <w:t>the</w:t>
      </w:r>
      <w:r>
        <w:rPr>
          <w:spacing w:val="-4"/>
        </w:rPr>
        <w:t xml:space="preserve"> </w:t>
      </w:r>
      <w:r>
        <w:t>IP</w:t>
      </w:r>
      <w:r>
        <w:rPr>
          <w:spacing w:val="-5"/>
        </w:rPr>
        <w:t xml:space="preserve"> </w:t>
      </w:r>
      <w:r>
        <w:t>addresses</w:t>
      </w:r>
      <w:r>
        <w:rPr>
          <w:spacing w:val="-4"/>
        </w:rPr>
        <w:t xml:space="preserve"> </w:t>
      </w:r>
      <w:r>
        <w:t>listed</w:t>
      </w:r>
      <w:r>
        <w:rPr>
          <w:spacing w:val="-5"/>
        </w:rPr>
        <w:t xml:space="preserve"> </w:t>
      </w:r>
      <w:r>
        <w:t>in</w:t>
      </w:r>
      <w:r>
        <w:rPr>
          <w:spacing w:val="-4"/>
        </w:rPr>
        <w:t xml:space="preserve"> </w:t>
      </w:r>
      <w:r>
        <w:t>the</w:t>
      </w:r>
      <w:r>
        <w:rPr>
          <w:spacing w:val="-5"/>
        </w:rPr>
        <w:t xml:space="preserve"> </w:t>
      </w:r>
      <w:r>
        <w:rPr>
          <w:b/>
        </w:rPr>
        <w:t>Network</w:t>
      </w:r>
      <w:r>
        <w:rPr>
          <w:b/>
          <w:spacing w:val="-4"/>
        </w:rPr>
        <w:t xml:space="preserve"> </w:t>
      </w:r>
      <w:r>
        <w:rPr>
          <w:b/>
        </w:rPr>
        <w:t>Devices</w:t>
      </w:r>
      <w:r>
        <w:rPr>
          <w:b/>
          <w:spacing w:val="-4"/>
        </w:rPr>
        <w:t xml:space="preserve"> </w:t>
      </w:r>
      <w:r>
        <w:t>view</w:t>
      </w:r>
      <w:r>
        <w:rPr>
          <w:spacing w:val="-5"/>
        </w:rPr>
        <w:t xml:space="preserve"> </w:t>
      </w:r>
      <w:r>
        <w:t>of</w:t>
      </w:r>
      <w:r>
        <w:rPr>
          <w:spacing w:val="-4"/>
        </w:rPr>
        <w:t xml:space="preserve"> </w:t>
      </w:r>
      <w:r>
        <w:t>the</w:t>
      </w:r>
      <w:r>
        <w:rPr>
          <w:spacing w:val="-5"/>
        </w:rPr>
        <w:t xml:space="preserve"> </w:t>
      </w:r>
      <w:r>
        <w:t>results</w:t>
      </w:r>
      <w:r>
        <w:rPr>
          <w:spacing w:val="-4"/>
        </w:rPr>
        <w:t xml:space="preserve"> </w:t>
      </w:r>
      <w:r>
        <w:t>pane.</w:t>
      </w:r>
      <w:r>
        <w:rPr>
          <w:spacing w:val="-5"/>
        </w:rPr>
        <w:t xml:space="preserve"> </w:t>
      </w:r>
      <w:r>
        <w:t>You</w:t>
      </w:r>
      <w:r>
        <w:rPr>
          <w:spacing w:val="-4"/>
        </w:rPr>
        <w:t xml:space="preserve"> </w:t>
      </w:r>
      <w:r>
        <w:t>will</w:t>
      </w:r>
      <w:r>
        <w:rPr>
          <w:spacing w:val="-4"/>
        </w:rPr>
        <w:t xml:space="preserve"> </w:t>
      </w:r>
      <w:r>
        <w:t>need</w:t>
      </w:r>
      <w:r>
        <w:rPr>
          <w:spacing w:val="-5"/>
        </w:rPr>
        <w:t xml:space="preserve"> </w:t>
      </w:r>
      <w:r>
        <w:t>this</w:t>
      </w:r>
      <w:r>
        <w:rPr>
          <w:w w:val="101"/>
        </w:rPr>
        <w:t xml:space="preserve"> </w:t>
      </w:r>
      <w:r>
        <w:t>information for the discovery network device information</w:t>
      </w:r>
      <w:r>
        <w:rPr>
          <w:spacing w:val="23"/>
        </w:rPr>
        <w:t xml:space="preserve"> </w:t>
      </w:r>
      <w:r>
        <w:t>later.</w:t>
      </w:r>
    </w:p>
    <w:p w14:paraId="7CD7AF07" w14:textId="77777777" w:rsidR="00FD3DFB" w:rsidRDefault="00000630">
      <w:pPr>
        <w:pStyle w:val="a3"/>
        <w:tabs>
          <w:tab w:val="left" w:pos="967"/>
        </w:tabs>
        <w:spacing w:before="84"/>
        <w:ind w:left="117"/>
      </w:pPr>
      <w:r>
        <w:t>Step</w:t>
      </w:r>
      <w:r>
        <w:rPr>
          <w:spacing w:val="-5"/>
        </w:rPr>
        <w:t xml:space="preserve"> </w:t>
      </w:r>
      <w:r>
        <w:t>4.</w:t>
      </w:r>
      <w:r>
        <w:tab/>
        <w:t>Select</w:t>
      </w:r>
      <w:r>
        <w:rPr>
          <w:spacing w:val="-6"/>
        </w:rPr>
        <w:t xml:space="preserve"> </w:t>
      </w:r>
      <w:r>
        <w:t>the</w:t>
      </w:r>
      <w:r>
        <w:rPr>
          <w:spacing w:val="-5"/>
        </w:rPr>
        <w:t xml:space="preserve"> </w:t>
      </w:r>
      <w:r>
        <w:rPr>
          <w:b/>
        </w:rPr>
        <w:t>IP</w:t>
      </w:r>
      <w:r>
        <w:rPr>
          <w:b/>
          <w:spacing w:val="-5"/>
        </w:rPr>
        <w:t xml:space="preserve"> </w:t>
      </w:r>
      <w:r>
        <w:rPr>
          <w:b/>
        </w:rPr>
        <w:t>Address</w:t>
      </w:r>
      <w:r>
        <w:rPr>
          <w:b/>
          <w:spacing w:val="-5"/>
        </w:rPr>
        <w:t xml:space="preserve"> </w:t>
      </w:r>
      <w:r>
        <w:t>of</w:t>
      </w:r>
      <w:r>
        <w:rPr>
          <w:spacing w:val="-6"/>
        </w:rPr>
        <w:t xml:space="preserve"> </w:t>
      </w:r>
      <w:r>
        <w:t>the</w:t>
      </w:r>
      <w:r>
        <w:rPr>
          <w:spacing w:val="-4"/>
        </w:rPr>
        <w:t xml:space="preserve"> </w:t>
      </w:r>
      <w:r>
        <w:t>BladeCenter</w:t>
      </w:r>
      <w:r>
        <w:rPr>
          <w:spacing w:val="-6"/>
        </w:rPr>
        <w:t xml:space="preserve"> </w:t>
      </w:r>
      <w:r>
        <w:t>you</w:t>
      </w:r>
      <w:r>
        <w:rPr>
          <w:spacing w:val="-5"/>
        </w:rPr>
        <w:t xml:space="preserve"> </w:t>
      </w:r>
      <w:r>
        <w:t>want</w:t>
      </w:r>
      <w:r>
        <w:rPr>
          <w:spacing w:val="-6"/>
        </w:rPr>
        <w:t xml:space="preserve"> </w:t>
      </w:r>
      <w:r>
        <w:t>to</w:t>
      </w:r>
      <w:r>
        <w:rPr>
          <w:spacing w:val="-5"/>
        </w:rPr>
        <w:t xml:space="preserve"> </w:t>
      </w:r>
      <w:r>
        <w:t>rediscover,</w:t>
      </w:r>
      <w:r>
        <w:rPr>
          <w:spacing w:val="-5"/>
        </w:rPr>
        <w:t xml:space="preserve"> </w:t>
      </w:r>
      <w:r>
        <w:t>and</w:t>
      </w:r>
      <w:r>
        <w:rPr>
          <w:spacing w:val="-5"/>
        </w:rPr>
        <w:t xml:space="preserve"> </w:t>
      </w:r>
      <w:r>
        <w:t>in</w:t>
      </w:r>
      <w:r>
        <w:rPr>
          <w:spacing w:val="-5"/>
        </w:rPr>
        <w:t xml:space="preserve"> </w:t>
      </w:r>
      <w:r>
        <w:t>the</w:t>
      </w:r>
      <w:r>
        <w:rPr>
          <w:spacing w:val="-6"/>
        </w:rPr>
        <w:t xml:space="preserve"> </w:t>
      </w:r>
      <w:r>
        <w:rPr>
          <w:b/>
        </w:rPr>
        <w:t>Actions</w:t>
      </w:r>
      <w:r>
        <w:rPr>
          <w:b/>
          <w:spacing w:val="-4"/>
        </w:rPr>
        <w:t xml:space="preserve"> </w:t>
      </w:r>
      <w:r>
        <w:t>pane,</w:t>
      </w:r>
      <w:r>
        <w:rPr>
          <w:spacing w:val="-6"/>
        </w:rPr>
        <w:t xml:space="preserve"> </w:t>
      </w:r>
      <w:r>
        <w:t>select</w:t>
      </w:r>
    </w:p>
    <w:p w14:paraId="79628EE2" w14:textId="77777777" w:rsidR="00FD3DFB" w:rsidRDefault="00000630">
      <w:pPr>
        <w:pStyle w:val="4"/>
        <w:spacing w:before="8"/>
        <w:ind w:left="967"/>
        <w:rPr>
          <w:b w:val="0"/>
        </w:rPr>
      </w:pPr>
      <w:r>
        <w:t>Delete</w:t>
      </w:r>
      <w:r>
        <w:rPr>
          <w:b w:val="0"/>
        </w:rPr>
        <w:t>.</w:t>
      </w:r>
    </w:p>
    <w:p w14:paraId="5510714E" w14:textId="77777777" w:rsidR="00FD3DFB" w:rsidRDefault="00000630">
      <w:pPr>
        <w:pStyle w:val="a3"/>
        <w:tabs>
          <w:tab w:val="left" w:pos="967"/>
        </w:tabs>
        <w:spacing w:before="93"/>
        <w:ind w:left="117"/>
      </w:pPr>
      <w:bookmarkStart w:id="334" w:name="Rediscovering_a_renamed_server_"/>
      <w:bookmarkStart w:id="335" w:name="_bookmark83"/>
      <w:bookmarkEnd w:id="334"/>
      <w:bookmarkEnd w:id="335"/>
      <w:r>
        <w:t>Step</w:t>
      </w:r>
      <w:r>
        <w:rPr>
          <w:spacing w:val="-5"/>
        </w:rPr>
        <w:t xml:space="preserve"> </w:t>
      </w:r>
      <w:r>
        <w:t>5.</w:t>
      </w:r>
      <w:r>
        <w:tab/>
        <w:t>Use the noted IP address to limit the scope of Network Devices and rediscover the</w:t>
      </w:r>
      <w:r>
        <w:rPr>
          <w:spacing w:val="-28"/>
        </w:rPr>
        <w:t xml:space="preserve"> </w:t>
      </w:r>
      <w:r>
        <w:t>BladeCenter.</w:t>
      </w:r>
    </w:p>
    <w:p w14:paraId="72D7AB41" w14:textId="77777777" w:rsidR="00FD3DFB" w:rsidRDefault="00006CE7">
      <w:pPr>
        <w:pStyle w:val="a3"/>
        <w:spacing w:before="5"/>
        <w:rPr>
          <w:sz w:val="22"/>
        </w:rPr>
      </w:pPr>
      <w:r>
        <w:pict w14:anchorId="585BCF1E">
          <v:line id="_x0000_s1037" style="position:absolute;z-index:2512;mso-wrap-distance-left:0;mso-wrap-distance-right:0;mso-position-horizontal-relative:page" from="70.85pt,15.15pt" to="552.45pt,15.15pt" strokeweight=".51pt">
            <w10:wrap type="topAndBottom" anchorx="page"/>
          </v:line>
        </w:pict>
      </w:r>
    </w:p>
    <w:p w14:paraId="56D1C85C" w14:textId="77777777" w:rsidR="00FD3DFB" w:rsidRDefault="00000630">
      <w:pPr>
        <w:pStyle w:val="2"/>
        <w:ind w:left="117"/>
      </w:pPr>
      <w:r>
        <w:t>Rediscovering a renamed server</w:t>
      </w:r>
    </w:p>
    <w:p w14:paraId="4900530E" w14:textId="77777777" w:rsidR="00FD3DFB" w:rsidRDefault="00000630">
      <w:pPr>
        <w:pStyle w:val="a3"/>
        <w:spacing w:before="120" w:line="228" w:lineRule="auto"/>
        <w:ind w:left="117" w:right="140"/>
      </w:pPr>
      <w:r>
        <w:t>When a Windows server is renamed, the Windows server instance entry monitored by the Operations Manager becomes grayed out. This is an indication that the Windows server is no longer being monitored by the Operations Manager.</w:t>
      </w:r>
    </w:p>
    <w:p w14:paraId="2C7F0D90" w14:textId="77777777" w:rsidR="00FD3DFB" w:rsidRDefault="00FD3DFB">
      <w:pPr>
        <w:pStyle w:val="a3"/>
        <w:spacing w:before="8"/>
        <w:rPr>
          <w:sz w:val="21"/>
        </w:rPr>
      </w:pPr>
    </w:p>
    <w:p w14:paraId="2138201C" w14:textId="77777777" w:rsidR="00FD3DFB" w:rsidRDefault="00000630">
      <w:pPr>
        <w:pStyle w:val="a3"/>
        <w:spacing w:before="1" w:line="249" w:lineRule="auto"/>
        <w:ind w:left="117" w:right="641"/>
      </w:pPr>
      <w:r>
        <w:t xml:space="preserve">To rediscover and monitor a renamed server, first delete the original server name from the </w:t>
      </w:r>
      <w:r>
        <w:rPr>
          <w:b/>
        </w:rPr>
        <w:t xml:space="preserve">Operations Manager Agent Managed server </w:t>
      </w:r>
      <w:r>
        <w:t>list, and then rediscover the renamed server by using the following procedure.</w:t>
      </w:r>
    </w:p>
    <w:p w14:paraId="0134A100" w14:textId="77777777" w:rsidR="00FD3DFB" w:rsidRDefault="00FD3DFB">
      <w:pPr>
        <w:pStyle w:val="a3"/>
        <w:spacing w:before="9"/>
      </w:pPr>
    </w:p>
    <w:p w14:paraId="5B1133C5" w14:textId="77777777" w:rsidR="00FD3DFB" w:rsidRDefault="00000630">
      <w:pPr>
        <w:pStyle w:val="4"/>
        <w:ind w:left="117"/>
      </w:pPr>
      <w:r>
        <w:t>Procedure</w:t>
      </w:r>
    </w:p>
    <w:p w14:paraId="3DFC044E" w14:textId="77777777" w:rsidR="00FD3DFB" w:rsidRDefault="00000630">
      <w:pPr>
        <w:pStyle w:val="a3"/>
        <w:tabs>
          <w:tab w:val="left" w:pos="967"/>
        </w:tabs>
        <w:spacing w:before="93" w:line="223" w:lineRule="exact"/>
        <w:ind w:left="117"/>
      </w:pPr>
      <w:r>
        <w:t>Step</w:t>
      </w:r>
      <w:r>
        <w:rPr>
          <w:spacing w:val="-5"/>
        </w:rPr>
        <w:t xml:space="preserve"> </w:t>
      </w:r>
      <w:r>
        <w:t>1.</w:t>
      </w:r>
      <w:r>
        <w:tab/>
        <w:t>Log in to the Operations Manager</w:t>
      </w:r>
      <w:r>
        <w:rPr>
          <w:spacing w:val="-11"/>
        </w:rPr>
        <w:t xml:space="preserve"> </w:t>
      </w:r>
      <w:r>
        <w:t>console.</w:t>
      </w:r>
    </w:p>
    <w:p w14:paraId="083DED52" w14:textId="77777777" w:rsidR="00FD3DFB" w:rsidRDefault="00000630">
      <w:pPr>
        <w:tabs>
          <w:tab w:val="left" w:pos="967"/>
        </w:tabs>
        <w:spacing w:line="343" w:lineRule="exact"/>
        <w:ind w:left="117"/>
        <w:rPr>
          <w:sz w:val="20"/>
        </w:rPr>
      </w:pPr>
      <w:r>
        <w:rPr>
          <w:sz w:val="20"/>
        </w:rPr>
        <w:t>Step</w:t>
      </w:r>
      <w:r>
        <w:rPr>
          <w:spacing w:val="-5"/>
          <w:sz w:val="20"/>
        </w:rPr>
        <w:t xml:space="preserve"> </w:t>
      </w:r>
      <w:r>
        <w:rPr>
          <w:sz w:val="20"/>
        </w:rPr>
        <w:t>2.</w:t>
      </w:r>
      <w:r>
        <w:rPr>
          <w:sz w:val="20"/>
        </w:rPr>
        <w:tab/>
        <w:t xml:space="preserve">Click </w:t>
      </w:r>
      <w:r>
        <w:rPr>
          <w:b/>
          <w:sz w:val="20"/>
        </w:rPr>
        <w:t xml:space="preserve">Administration </w:t>
      </w:r>
      <w:r>
        <w:rPr>
          <w:rFonts w:ascii="Arial Unicode MS" w:hAnsi="Arial Unicode MS"/>
          <w:sz w:val="20"/>
        </w:rPr>
        <w:t xml:space="preserve">➙ </w:t>
      </w:r>
      <w:r>
        <w:rPr>
          <w:b/>
          <w:sz w:val="20"/>
        </w:rPr>
        <w:t xml:space="preserve">Device Management </w:t>
      </w:r>
      <w:r>
        <w:rPr>
          <w:rFonts w:ascii="Arial Unicode MS" w:hAnsi="Arial Unicode MS"/>
          <w:sz w:val="20"/>
        </w:rPr>
        <w:t xml:space="preserve">➙ </w:t>
      </w:r>
      <w:r>
        <w:rPr>
          <w:b/>
          <w:sz w:val="20"/>
        </w:rPr>
        <w:t>Agent</w:t>
      </w:r>
      <w:r>
        <w:rPr>
          <w:b/>
          <w:spacing w:val="-19"/>
          <w:sz w:val="20"/>
        </w:rPr>
        <w:t xml:space="preserve"> </w:t>
      </w:r>
      <w:r>
        <w:rPr>
          <w:b/>
          <w:sz w:val="20"/>
        </w:rPr>
        <w:t>Managed</w:t>
      </w:r>
      <w:r>
        <w:rPr>
          <w:sz w:val="20"/>
        </w:rPr>
        <w:t>.</w:t>
      </w:r>
    </w:p>
    <w:p w14:paraId="4AC6131E" w14:textId="77777777" w:rsidR="00FD3DFB" w:rsidRDefault="00FD3DFB">
      <w:pPr>
        <w:spacing w:line="343" w:lineRule="exact"/>
        <w:rPr>
          <w:sz w:val="20"/>
        </w:rPr>
        <w:sectPr w:rsidR="00FD3DFB">
          <w:footerReference w:type="even" r:id="rId67"/>
          <w:footerReference w:type="default" r:id="rId68"/>
          <w:pgSz w:w="12240" w:h="15840"/>
          <w:pgMar w:top="1300" w:right="1080" w:bottom="860" w:left="1300" w:header="0" w:footer="674" w:gutter="0"/>
          <w:pgNumType w:start="53"/>
          <w:cols w:space="720"/>
        </w:sectPr>
      </w:pPr>
    </w:p>
    <w:p w14:paraId="2BD845CF" w14:textId="77777777" w:rsidR="00FD3DFB" w:rsidRDefault="00000630">
      <w:pPr>
        <w:pStyle w:val="a3"/>
        <w:ind w:left="960"/>
      </w:pPr>
      <w:r>
        <w:rPr>
          <w:noProof/>
          <w:lang w:eastAsia="zh-CN"/>
        </w:rPr>
        <w:lastRenderedPageBreak/>
        <w:drawing>
          <wp:inline distT="0" distB="0" distL="0" distR="0" wp14:anchorId="5525939B" wp14:editId="1D9C75C1">
            <wp:extent cx="4261312" cy="2328672"/>
            <wp:effectExtent l="0" t="0" r="0" b="0"/>
            <wp:docPr id="7" name="image6.jpeg" descr="Deleting a renamed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69" cstate="print"/>
                    <a:stretch>
                      <a:fillRect/>
                    </a:stretch>
                  </pic:blipFill>
                  <pic:spPr>
                    <a:xfrm>
                      <a:off x="0" y="0"/>
                      <a:ext cx="4261312" cy="2328672"/>
                    </a:xfrm>
                    <a:prstGeom prst="rect">
                      <a:avLst/>
                    </a:prstGeom>
                  </pic:spPr>
                </pic:pic>
              </a:graphicData>
            </a:graphic>
          </wp:inline>
        </w:drawing>
      </w:r>
    </w:p>
    <w:p w14:paraId="22FADCDC" w14:textId="77777777" w:rsidR="00FD3DFB" w:rsidRDefault="00FD3DFB">
      <w:pPr>
        <w:pStyle w:val="a3"/>
        <w:spacing w:before="10"/>
        <w:rPr>
          <w:sz w:val="15"/>
        </w:rPr>
      </w:pPr>
    </w:p>
    <w:p w14:paraId="0CF7A26A" w14:textId="77777777" w:rsidR="00FD3DFB" w:rsidRDefault="00000630">
      <w:pPr>
        <w:spacing w:before="106"/>
        <w:ind w:left="960"/>
        <w:rPr>
          <w:i/>
          <w:sz w:val="18"/>
        </w:rPr>
      </w:pPr>
      <w:r>
        <w:rPr>
          <w:i/>
          <w:sz w:val="18"/>
        </w:rPr>
        <w:t>Figure 3. Deleting a renamed server</w:t>
      </w:r>
    </w:p>
    <w:p w14:paraId="131E82B8" w14:textId="77777777" w:rsidR="00FD3DFB" w:rsidRDefault="00FD3DFB">
      <w:pPr>
        <w:pStyle w:val="a3"/>
        <w:spacing w:before="11"/>
        <w:rPr>
          <w:i/>
          <w:sz w:val="21"/>
        </w:rPr>
      </w:pPr>
    </w:p>
    <w:p w14:paraId="148987E4" w14:textId="77777777" w:rsidR="00FD3DFB" w:rsidRDefault="00000630">
      <w:pPr>
        <w:pStyle w:val="a3"/>
        <w:tabs>
          <w:tab w:val="left" w:pos="960"/>
        </w:tabs>
        <w:spacing w:line="249" w:lineRule="auto"/>
        <w:ind w:left="960" w:right="116" w:hanging="851"/>
      </w:pPr>
      <w:r>
        <w:t>Step</w:t>
      </w:r>
      <w:r>
        <w:rPr>
          <w:spacing w:val="-5"/>
        </w:rPr>
        <w:t xml:space="preserve"> </w:t>
      </w:r>
      <w:r>
        <w:t>3.</w:t>
      </w:r>
      <w:r>
        <w:tab/>
        <w:t>Select</w:t>
      </w:r>
      <w:r>
        <w:rPr>
          <w:spacing w:val="-6"/>
        </w:rPr>
        <w:t xml:space="preserve"> </w:t>
      </w:r>
      <w:r>
        <w:t>the</w:t>
      </w:r>
      <w:r>
        <w:rPr>
          <w:spacing w:val="-5"/>
        </w:rPr>
        <w:t xml:space="preserve"> </w:t>
      </w:r>
      <w:r>
        <w:t>original</w:t>
      </w:r>
      <w:r>
        <w:rPr>
          <w:spacing w:val="-6"/>
        </w:rPr>
        <w:t xml:space="preserve"> </w:t>
      </w:r>
      <w:r>
        <w:t>name</w:t>
      </w:r>
      <w:r>
        <w:rPr>
          <w:spacing w:val="-6"/>
        </w:rPr>
        <w:t xml:space="preserve"> </w:t>
      </w:r>
      <w:r>
        <w:t>listed</w:t>
      </w:r>
      <w:r>
        <w:rPr>
          <w:spacing w:val="-5"/>
        </w:rPr>
        <w:t xml:space="preserve"> </w:t>
      </w:r>
      <w:r>
        <w:t>in</w:t>
      </w:r>
      <w:r>
        <w:rPr>
          <w:spacing w:val="-5"/>
        </w:rPr>
        <w:t xml:space="preserve"> </w:t>
      </w:r>
      <w:r>
        <w:t>the</w:t>
      </w:r>
      <w:r>
        <w:rPr>
          <w:spacing w:val="-6"/>
        </w:rPr>
        <w:t xml:space="preserve"> </w:t>
      </w:r>
      <w:r>
        <w:rPr>
          <w:b/>
        </w:rPr>
        <w:t>Agent</w:t>
      </w:r>
      <w:r>
        <w:rPr>
          <w:b/>
          <w:spacing w:val="-5"/>
        </w:rPr>
        <w:t xml:space="preserve"> </w:t>
      </w:r>
      <w:r>
        <w:rPr>
          <w:b/>
        </w:rPr>
        <w:t>Managed</w:t>
      </w:r>
      <w:r>
        <w:rPr>
          <w:b/>
          <w:spacing w:val="-6"/>
        </w:rPr>
        <w:t xml:space="preserve"> </w:t>
      </w:r>
      <w:r>
        <w:t>view</w:t>
      </w:r>
      <w:r>
        <w:rPr>
          <w:spacing w:val="-5"/>
        </w:rPr>
        <w:t xml:space="preserve"> </w:t>
      </w:r>
      <w:r>
        <w:t>of</w:t>
      </w:r>
      <w:r>
        <w:rPr>
          <w:spacing w:val="-5"/>
        </w:rPr>
        <w:t xml:space="preserve"> </w:t>
      </w:r>
      <w:r>
        <w:t>the</w:t>
      </w:r>
      <w:r>
        <w:rPr>
          <w:spacing w:val="-6"/>
        </w:rPr>
        <w:t xml:space="preserve"> </w:t>
      </w:r>
      <w:r>
        <w:t>results</w:t>
      </w:r>
      <w:r>
        <w:rPr>
          <w:spacing w:val="-5"/>
        </w:rPr>
        <w:t xml:space="preserve"> </w:t>
      </w:r>
      <w:r>
        <w:t>pane.</w:t>
      </w:r>
      <w:r>
        <w:rPr>
          <w:spacing w:val="-6"/>
        </w:rPr>
        <w:t xml:space="preserve"> </w:t>
      </w:r>
      <w:r>
        <w:t>This</w:t>
      </w:r>
      <w:r>
        <w:rPr>
          <w:spacing w:val="-6"/>
        </w:rPr>
        <w:t xml:space="preserve"> </w:t>
      </w:r>
      <w:r>
        <w:t>entry</w:t>
      </w:r>
      <w:r>
        <w:rPr>
          <w:spacing w:val="-5"/>
        </w:rPr>
        <w:t xml:space="preserve"> </w:t>
      </w:r>
      <w:r>
        <w:t>has</w:t>
      </w:r>
      <w:r>
        <w:rPr>
          <w:spacing w:val="-5"/>
        </w:rPr>
        <w:t xml:space="preserve"> </w:t>
      </w:r>
      <w:r>
        <w:t>the original name before it was</w:t>
      </w:r>
      <w:r>
        <w:rPr>
          <w:spacing w:val="-28"/>
        </w:rPr>
        <w:t xml:space="preserve"> </w:t>
      </w:r>
      <w:r>
        <w:t>renamed.</w:t>
      </w:r>
    </w:p>
    <w:p w14:paraId="7B2EEE65" w14:textId="77777777" w:rsidR="00FD3DFB" w:rsidRDefault="00000630">
      <w:pPr>
        <w:pStyle w:val="a3"/>
        <w:tabs>
          <w:tab w:val="left" w:pos="960"/>
        </w:tabs>
        <w:spacing w:before="84"/>
        <w:ind w:left="110"/>
      </w:pPr>
      <w:r>
        <w:t>Step</w:t>
      </w:r>
      <w:r>
        <w:rPr>
          <w:spacing w:val="-5"/>
        </w:rPr>
        <w:t xml:space="preserve"> </w:t>
      </w:r>
      <w:r>
        <w:t>4.</w:t>
      </w:r>
      <w:r>
        <w:tab/>
        <w:t>Click</w:t>
      </w:r>
      <w:r>
        <w:rPr>
          <w:spacing w:val="-4"/>
        </w:rPr>
        <w:t xml:space="preserve"> </w:t>
      </w:r>
      <w:r>
        <w:rPr>
          <w:b/>
        </w:rPr>
        <w:t>Delete</w:t>
      </w:r>
      <w:r>
        <w:rPr>
          <w:b/>
          <w:spacing w:val="-3"/>
        </w:rPr>
        <w:t xml:space="preserve"> </w:t>
      </w:r>
      <w:r>
        <w:t>in</w:t>
      </w:r>
      <w:r>
        <w:rPr>
          <w:spacing w:val="-3"/>
        </w:rPr>
        <w:t xml:space="preserve"> </w:t>
      </w:r>
      <w:r>
        <w:t>the</w:t>
      </w:r>
      <w:r>
        <w:rPr>
          <w:spacing w:val="-4"/>
        </w:rPr>
        <w:t xml:space="preserve"> </w:t>
      </w:r>
      <w:r>
        <w:rPr>
          <w:b/>
        </w:rPr>
        <w:t>Actions</w:t>
      </w:r>
      <w:r>
        <w:rPr>
          <w:b/>
          <w:spacing w:val="-2"/>
        </w:rPr>
        <w:t xml:space="preserve"> </w:t>
      </w:r>
      <w:r>
        <w:t>pane</w:t>
      </w:r>
      <w:r>
        <w:rPr>
          <w:spacing w:val="-4"/>
        </w:rPr>
        <w:t xml:space="preserve"> </w:t>
      </w:r>
      <w:r>
        <w:t>located</w:t>
      </w:r>
      <w:r>
        <w:rPr>
          <w:spacing w:val="-3"/>
        </w:rPr>
        <w:t xml:space="preserve"> </w:t>
      </w:r>
      <w:r>
        <w:t>on</w:t>
      </w:r>
      <w:r>
        <w:rPr>
          <w:spacing w:val="-4"/>
        </w:rPr>
        <w:t xml:space="preserve"> </w:t>
      </w:r>
      <w:r>
        <w:t>the</w:t>
      </w:r>
      <w:r>
        <w:rPr>
          <w:spacing w:val="-2"/>
        </w:rPr>
        <w:t xml:space="preserve"> </w:t>
      </w:r>
      <w:r>
        <w:t>right</w:t>
      </w:r>
      <w:r>
        <w:rPr>
          <w:spacing w:val="-4"/>
        </w:rPr>
        <w:t xml:space="preserve"> </w:t>
      </w:r>
      <w:r>
        <w:t>side</w:t>
      </w:r>
      <w:r>
        <w:rPr>
          <w:spacing w:val="-4"/>
        </w:rPr>
        <w:t xml:space="preserve"> </w:t>
      </w:r>
      <w:r>
        <w:t>of</w:t>
      </w:r>
      <w:r>
        <w:rPr>
          <w:spacing w:val="-3"/>
        </w:rPr>
        <w:t xml:space="preserve"> </w:t>
      </w:r>
      <w:r>
        <w:t>the</w:t>
      </w:r>
      <w:r>
        <w:rPr>
          <w:spacing w:val="-3"/>
        </w:rPr>
        <w:t xml:space="preserve"> </w:t>
      </w:r>
      <w:r>
        <w:t>Operations</w:t>
      </w:r>
      <w:r>
        <w:rPr>
          <w:spacing w:val="-4"/>
        </w:rPr>
        <w:t xml:space="preserve"> </w:t>
      </w:r>
      <w:r>
        <w:t>Manager</w:t>
      </w:r>
      <w:r>
        <w:rPr>
          <w:spacing w:val="-3"/>
        </w:rPr>
        <w:t xml:space="preserve"> </w:t>
      </w:r>
      <w:r>
        <w:t>console.</w:t>
      </w:r>
    </w:p>
    <w:p w14:paraId="527C9E36" w14:textId="77777777" w:rsidR="00FD3DFB" w:rsidRDefault="00000630">
      <w:pPr>
        <w:pStyle w:val="a3"/>
        <w:spacing w:before="9"/>
        <w:ind w:left="960"/>
      </w:pPr>
      <w:r>
        <w:t>This action removes the renamed server from the view.</w:t>
      </w:r>
    </w:p>
    <w:p w14:paraId="11CE71D6" w14:textId="77777777" w:rsidR="00FD3DFB" w:rsidRDefault="00000630">
      <w:pPr>
        <w:pStyle w:val="a3"/>
        <w:tabs>
          <w:tab w:val="left" w:pos="960"/>
        </w:tabs>
        <w:spacing w:before="94"/>
        <w:ind w:left="110"/>
      </w:pPr>
      <w:r>
        <w:t>Step</w:t>
      </w:r>
      <w:r>
        <w:rPr>
          <w:spacing w:val="-5"/>
        </w:rPr>
        <w:t xml:space="preserve"> </w:t>
      </w:r>
      <w:r>
        <w:t>5.</w:t>
      </w:r>
      <w:r>
        <w:tab/>
        <w:t>Add the new server</w:t>
      </w:r>
      <w:r>
        <w:rPr>
          <w:spacing w:val="-27"/>
        </w:rPr>
        <w:t xml:space="preserve"> </w:t>
      </w:r>
      <w:r>
        <w:t>name.</w:t>
      </w:r>
    </w:p>
    <w:p w14:paraId="37F1C7A7" w14:textId="77777777" w:rsidR="00FD3DFB" w:rsidRDefault="00FD3DFB">
      <w:pPr>
        <w:sectPr w:rsidR="00FD3DFB">
          <w:pgSz w:w="12240" w:h="15840"/>
          <w:pgMar w:top="1300" w:right="1540" w:bottom="860" w:left="1080" w:header="0" w:footer="674" w:gutter="0"/>
          <w:cols w:space="720"/>
        </w:sectPr>
      </w:pPr>
    </w:p>
    <w:p w14:paraId="51853240" w14:textId="785D42CA" w:rsidR="00FD3DFB" w:rsidRDefault="00006CE7">
      <w:pPr>
        <w:pStyle w:val="a3"/>
        <w:spacing w:line="40" w:lineRule="exact"/>
        <w:ind w:left="117"/>
        <w:rPr>
          <w:sz w:val="4"/>
        </w:rPr>
      </w:pPr>
      <w:r>
        <w:rPr>
          <w:sz w:val="4"/>
        </w:rPr>
      </w:r>
      <w:r>
        <w:rPr>
          <w:sz w:val="4"/>
        </w:rPr>
        <w:pict w14:anchorId="38288395">
          <v:group id="_x0000_s1035" style="width:483.65pt;height:2pt;mso-position-horizontal-relative:char;mso-position-vertical-relative:line" coordsize="9673,40">
            <v:line id="_x0000_s1036" style="position:absolute" from="20,20" to="9652,20" strokeweight=".69992mm"/>
            <w10:wrap type="none"/>
            <w10:anchorlock/>
          </v:group>
        </w:pict>
      </w:r>
    </w:p>
    <w:p w14:paraId="7DE5A041" w14:textId="77777777" w:rsidR="00FD3DFB" w:rsidRDefault="00FD3DFB">
      <w:pPr>
        <w:pStyle w:val="a3"/>
      </w:pPr>
    </w:p>
    <w:p w14:paraId="6D41EA1A" w14:textId="77777777" w:rsidR="00FD3DFB" w:rsidRDefault="00000630">
      <w:pPr>
        <w:pStyle w:val="1"/>
        <w:tabs>
          <w:tab w:val="left" w:pos="2208"/>
        </w:tabs>
      </w:pPr>
      <w:bookmarkStart w:id="336" w:name="Appendix_C.__System_firewall_settings_"/>
      <w:bookmarkStart w:id="337" w:name="_bookmark84"/>
      <w:bookmarkEnd w:id="336"/>
      <w:bookmarkEnd w:id="337"/>
      <w:r>
        <w:t>Appendix</w:t>
      </w:r>
      <w:r>
        <w:rPr>
          <w:spacing w:val="-18"/>
        </w:rPr>
        <w:t xml:space="preserve"> </w:t>
      </w:r>
      <w:r>
        <w:t>C.</w:t>
      </w:r>
      <w:r>
        <w:tab/>
        <w:t>System firewall</w:t>
      </w:r>
      <w:r>
        <w:rPr>
          <w:spacing w:val="-40"/>
        </w:rPr>
        <w:t xml:space="preserve"> </w:t>
      </w:r>
      <w:r>
        <w:t>settings</w:t>
      </w:r>
    </w:p>
    <w:p w14:paraId="14BED777" w14:textId="77777777" w:rsidR="00FD3DFB" w:rsidRDefault="00000630">
      <w:pPr>
        <w:pStyle w:val="a3"/>
        <w:spacing w:before="262"/>
        <w:ind w:left="137"/>
      </w:pPr>
      <w:r>
        <w:t>This section describes how to set firewall exceptions.</w:t>
      </w:r>
    </w:p>
    <w:p w14:paraId="785CB8FC" w14:textId="77777777" w:rsidR="00FD3DFB" w:rsidRDefault="00FD3DFB">
      <w:pPr>
        <w:pStyle w:val="a3"/>
        <w:spacing w:before="6"/>
        <w:rPr>
          <w:sz w:val="21"/>
        </w:rPr>
      </w:pPr>
    </w:p>
    <w:p w14:paraId="183183B3" w14:textId="77777777" w:rsidR="00FD3DFB" w:rsidRDefault="00000630">
      <w:pPr>
        <w:pStyle w:val="a3"/>
        <w:spacing w:line="249" w:lineRule="auto"/>
        <w:ind w:left="137" w:right="315"/>
      </w:pPr>
      <w:r>
        <w:t>This table is a reference for determining the ports that are used for the specified Lenovo XClarity Integrator products.</w:t>
      </w:r>
    </w:p>
    <w:p w14:paraId="3E963016" w14:textId="77777777" w:rsidR="00FD3DFB" w:rsidRDefault="00FD3DFB">
      <w:pPr>
        <w:spacing w:line="249" w:lineRule="auto"/>
        <w:sectPr w:rsidR="00FD3DFB">
          <w:footerReference w:type="default" r:id="rId70"/>
          <w:pgSz w:w="12240" w:h="15840"/>
          <w:pgMar w:top="1220" w:right="1060" w:bottom="860" w:left="1280" w:header="0" w:footer="674" w:gutter="0"/>
          <w:pgNumType w:start="55"/>
          <w:cols w:space="720"/>
        </w:sectPr>
      </w:pPr>
    </w:p>
    <w:p w14:paraId="22BF8F77" w14:textId="77777777" w:rsidR="00FD3DFB" w:rsidRDefault="00006CE7">
      <w:pPr>
        <w:spacing w:before="81"/>
        <w:ind w:left="243"/>
        <w:rPr>
          <w:i/>
          <w:sz w:val="18"/>
        </w:rPr>
      </w:pPr>
      <w:r>
        <w:lastRenderedPageBreak/>
        <w:pict w14:anchorId="054CC4BF">
          <v:shapetype id="_x0000_t202" coordsize="21600,21600" o:spt="202" path="m,l,21600r21600,l21600,xe">
            <v:stroke joinstyle="miter"/>
            <v:path gradientshapeok="t" o:connecttype="rect"/>
          </v:shapetype>
          <v:shape id="_x0000_s1034" type="#_x0000_t202" style="position:absolute;left:0;text-align:left;margin-left:30.55pt;margin-top:58.55pt;width:14.2pt;height:430.9pt;z-index:2560;mso-position-horizontal-relative:page;mso-position-vertical-relative:page" filled="f" stroked="f">
            <v:textbox style="layout-flow:vertical" inset="0,0,0,0">
              <w:txbxContent>
                <w:p w14:paraId="67C02374" w14:textId="77777777" w:rsidR="00E04B69" w:rsidRDefault="00E04B69">
                  <w:pPr>
                    <w:tabs>
                      <w:tab w:val="left" w:pos="480"/>
                    </w:tabs>
                    <w:spacing w:before="26"/>
                    <w:ind w:left="20"/>
                    <w:rPr>
                      <w:sz w:val="16"/>
                    </w:rPr>
                  </w:pPr>
                  <w:r>
                    <w:rPr>
                      <w:b/>
                      <w:w w:val="99"/>
                      <w:sz w:val="20"/>
                    </w:rPr>
                    <w:t>56</w:t>
                  </w:r>
                  <w:r>
                    <w:rPr>
                      <w:b/>
                      <w:sz w:val="20"/>
                    </w:rPr>
                    <w:tab/>
                  </w:r>
                  <w:r>
                    <w:rPr>
                      <w:sz w:val="16"/>
                    </w:rPr>
                    <w:t>Lenovo</w:t>
                  </w:r>
                  <w:r>
                    <w:rPr>
                      <w:spacing w:val="-5"/>
                      <w:sz w:val="16"/>
                    </w:rPr>
                    <w:t xml:space="preserve"> </w:t>
                  </w:r>
                  <w:r>
                    <w:rPr>
                      <w:w w:val="99"/>
                      <w:sz w:val="16"/>
                    </w:rPr>
                    <w:t>Hardware</w:t>
                  </w:r>
                  <w:r>
                    <w:rPr>
                      <w:spacing w:val="-5"/>
                      <w:sz w:val="16"/>
                    </w:rPr>
                    <w:t xml:space="preserve"> </w:t>
                  </w:r>
                  <w:r>
                    <w:rPr>
                      <w:sz w:val="16"/>
                    </w:rPr>
                    <w:t>Management</w:t>
                  </w:r>
                  <w:r>
                    <w:rPr>
                      <w:spacing w:val="-6"/>
                      <w:sz w:val="16"/>
                    </w:rPr>
                    <w:t xml:space="preserve"> </w:t>
                  </w:r>
                  <w:r>
                    <w:rPr>
                      <w:sz w:val="16"/>
                    </w:rPr>
                    <w:t>Pack</w:t>
                  </w:r>
                  <w:r>
                    <w:rPr>
                      <w:spacing w:val="-4"/>
                      <w:sz w:val="16"/>
                    </w:rPr>
                    <w:t xml:space="preserve"> </w:t>
                  </w:r>
                  <w:r>
                    <w:rPr>
                      <w:w w:val="102"/>
                      <w:sz w:val="16"/>
                    </w:rPr>
                    <w:t>for</w:t>
                  </w:r>
                  <w:r>
                    <w:rPr>
                      <w:spacing w:val="-5"/>
                      <w:sz w:val="16"/>
                    </w:rPr>
                    <w:t xml:space="preserve"> </w:t>
                  </w:r>
                  <w:r>
                    <w:rPr>
                      <w:w w:val="103"/>
                      <w:sz w:val="16"/>
                    </w:rPr>
                    <w:t>Microsoft</w:t>
                  </w:r>
                  <w:r>
                    <w:rPr>
                      <w:spacing w:val="-5"/>
                      <w:sz w:val="16"/>
                    </w:rPr>
                    <w:t xml:space="preserve"> </w:t>
                  </w:r>
                  <w:r>
                    <w:rPr>
                      <w:sz w:val="16"/>
                    </w:rPr>
                    <w:t>System</w:t>
                  </w:r>
                  <w:r>
                    <w:rPr>
                      <w:spacing w:val="-6"/>
                      <w:sz w:val="16"/>
                    </w:rPr>
                    <w:t xml:space="preserve"> </w:t>
                  </w:r>
                  <w:r>
                    <w:rPr>
                      <w:w w:val="99"/>
                      <w:sz w:val="16"/>
                    </w:rPr>
                    <w:t>Center</w:t>
                  </w:r>
                  <w:r>
                    <w:rPr>
                      <w:spacing w:val="-5"/>
                      <w:sz w:val="16"/>
                    </w:rPr>
                    <w:t xml:space="preserve"> </w:t>
                  </w:r>
                  <w:r>
                    <w:rPr>
                      <w:sz w:val="16"/>
                    </w:rPr>
                    <w:t>Operations</w:t>
                  </w:r>
                  <w:r>
                    <w:rPr>
                      <w:spacing w:val="-5"/>
                      <w:sz w:val="16"/>
                    </w:rPr>
                    <w:t xml:space="preserve"> </w:t>
                  </w:r>
                  <w:r>
                    <w:rPr>
                      <w:w w:val="99"/>
                      <w:sz w:val="16"/>
                    </w:rPr>
                    <w:t>Manager</w:t>
                  </w:r>
                  <w:r>
                    <w:rPr>
                      <w:spacing w:val="-5"/>
                      <w:sz w:val="16"/>
                    </w:rPr>
                    <w:t xml:space="preserve"> </w:t>
                  </w:r>
                  <w:r>
                    <w:rPr>
                      <w:sz w:val="16"/>
                    </w:rPr>
                    <w:t>Installation</w:t>
                  </w:r>
                  <w:r>
                    <w:rPr>
                      <w:spacing w:val="-5"/>
                      <w:sz w:val="16"/>
                    </w:rPr>
                    <w:t xml:space="preserve"> </w:t>
                  </w:r>
                  <w:r>
                    <w:rPr>
                      <w:sz w:val="16"/>
                    </w:rPr>
                    <w:t>and</w:t>
                  </w:r>
                  <w:r>
                    <w:rPr>
                      <w:spacing w:val="-5"/>
                      <w:sz w:val="16"/>
                    </w:rPr>
                    <w:t xml:space="preserve"> </w:t>
                  </w:r>
                  <w:r>
                    <w:rPr>
                      <w:w w:val="98"/>
                      <w:sz w:val="16"/>
                    </w:rPr>
                    <w:t>User</w:t>
                  </w:r>
                  <w:r>
                    <w:rPr>
                      <w:spacing w:val="-5"/>
                      <w:sz w:val="16"/>
                    </w:rPr>
                    <w:t xml:space="preserve"> </w:t>
                  </w:r>
                  <w:r>
                    <w:rPr>
                      <w:w w:val="99"/>
                      <w:sz w:val="16"/>
                    </w:rPr>
                    <w:t>Guide</w:t>
                  </w:r>
                </w:p>
              </w:txbxContent>
            </v:textbox>
            <w10:wrap anchorx="page" anchory="page"/>
          </v:shape>
        </w:pict>
      </w:r>
      <w:r w:rsidR="00000630">
        <w:rPr>
          <w:i/>
          <w:sz w:val="18"/>
        </w:rPr>
        <w:t xml:space="preserve">Table 6. Ports used by </w:t>
      </w:r>
      <w:r w:rsidR="00000630">
        <w:rPr>
          <w:b/>
          <w:sz w:val="18"/>
        </w:rPr>
        <w:t xml:space="preserve">Lenovo XClarity Integrator </w:t>
      </w:r>
      <w:r w:rsidR="00000630">
        <w:rPr>
          <w:i/>
          <w:sz w:val="18"/>
        </w:rPr>
        <w:t>products.</w:t>
      </w:r>
    </w:p>
    <w:p w14:paraId="29EF890C" w14:textId="77777777" w:rsidR="00FD3DFB" w:rsidRDefault="00FD3DFB">
      <w:pPr>
        <w:pStyle w:val="a3"/>
        <w:spacing w:before="5"/>
        <w:rPr>
          <w:i/>
          <w:sz w:val="9"/>
        </w:rPr>
      </w:pPr>
    </w:p>
    <w:tbl>
      <w:tblPr>
        <w:tblW w:w="0" w:type="auto"/>
        <w:tblInd w:w="2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7"/>
        <w:gridCol w:w="1125"/>
        <w:gridCol w:w="1407"/>
        <w:gridCol w:w="1822"/>
        <w:gridCol w:w="984"/>
        <w:gridCol w:w="1414"/>
        <w:gridCol w:w="1830"/>
        <w:gridCol w:w="1274"/>
        <w:gridCol w:w="1970"/>
      </w:tblGrid>
      <w:tr w:rsidR="00FD3DFB" w14:paraId="6E32A848" w14:textId="77777777">
        <w:trPr>
          <w:trHeight w:hRule="exact" w:val="362"/>
        </w:trPr>
        <w:tc>
          <w:tcPr>
            <w:tcW w:w="1407" w:type="dxa"/>
            <w:vMerge w:val="restart"/>
          </w:tcPr>
          <w:p w14:paraId="65694967" w14:textId="77777777" w:rsidR="00FD3DFB" w:rsidRDefault="00000630">
            <w:pPr>
              <w:pStyle w:val="TableParagraph"/>
              <w:spacing w:before="48"/>
              <w:ind w:left="384"/>
              <w:rPr>
                <w:b/>
                <w:sz w:val="18"/>
              </w:rPr>
            </w:pPr>
            <w:r>
              <w:rPr>
                <w:b/>
                <w:sz w:val="18"/>
              </w:rPr>
              <w:t>Project</w:t>
            </w:r>
          </w:p>
        </w:tc>
        <w:tc>
          <w:tcPr>
            <w:tcW w:w="4353" w:type="dxa"/>
            <w:gridSpan w:val="3"/>
          </w:tcPr>
          <w:p w14:paraId="1331EF87" w14:textId="77777777" w:rsidR="00FD3DFB" w:rsidRDefault="00000630">
            <w:pPr>
              <w:pStyle w:val="TableParagraph"/>
              <w:ind w:left="1841" w:right="1841"/>
              <w:jc w:val="center"/>
              <w:rPr>
                <w:b/>
                <w:sz w:val="18"/>
              </w:rPr>
            </w:pPr>
            <w:r>
              <w:rPr>
                <w:b/>
                <w:sz w:val="18"/>
              </w:rPr>
              <w:t>Source</w:t>
            </w:r>
          </w:p>
        </w:tc>
        <w:tc>
          <w:tcPr>
            <w:tcW w:w="4228" w:type="dxa"/>
            <w:gridSpan w:val="3"/>
          </w:tcPr>
          <w:p w14:paraId="7DBED239" w14:textId="77777777" w:rsidR="00FD3DFB" w:rsidRDefault="00000630">
            <w:pPr>
              <w:pStyle w:val="TableParagraph"/>
              <w:spacing w:before="48"/>
              <w:ind w:left="1808" w:right="1809"/>
              <w:jc w:val="center"/>
              <w:rPr>
                <w:b/>
                <w:sz w:val="18"/>
              </w:rPr>
            </w:pPr>
            <w:r>
              <w:rPr>
                <w:b/>
                <w:sz w:val="18"/>
              </w:rPr>
              <w:t>Target</w:t>
            </w:r>
          </w:p>
        </w:tc>
        <w:tc>
          <w:tcPr>
            <w:tcW w:w="1274" w:type="dxa"/>
            <w:vMerge w:val="restart"/>
          </w:tcPr>
          <w:p w14:paraId="1C93E027" w14:textId="77777777" w:rsidR="00FD3DFB" w:rsidRDefault="00000630">
            <w:pPr>
              <w:pStyle w:val="TableParagraph"/>
              <w:spacing w:before="48"/>
              <w:ind w:left="262"/>
              <w:rPr>
                <w:b/>
                <w:sz w:val="18"/>
              </w:rPr>
            </w:pPr>
            <w:r>
              <w:rPr>
                <w:b/>
                <w:sz w:val="18"/>
              </w:rPr>
              <w:t>Protocol</w:t>
            </w:r>
          </w:p>
        </w:tc>
        <w:tc>
          <w:tcPr>
            <w:tcW w:w="1970" w:type="dxa"/>
            <w:vMerge w:val="restart"/>
          </w:tcPr>
          <w:p w14:paraId="700AECFD" w14:textId="77777777" w:rsidR="00FD3DFB" w:rsidRDefault="00000630">
            <w:pPr>
              <w:pStyle w:val="TableParagraph"/>
              <w:spacing w:before="48"/>
              <w:ind w:left="704" w:right="704"/>
              <w:jc w:val="center"/>
              <w:rPr>
                <w:b/>
                <w:sz w:val="18"/>
              </w:rPr>
            </w:pPr>
            <w:r>
              <w:rPr>
                <w:b/>
                <w:sz w:val="18"/>
              </w:rPr>
              <w:t>Notes</w:t>
            </w:r>
          </w:p>
        </w:tc>
      </w:tr>
      <w:tr w:rsidR="00FD3DFB" w14:paraId="6509D990" w14:textId="77777777">
        <w:trPr>
          <w:trHeight w:hRule="exact" w:val="363"/>
        </w:trPr>
        <w:tc>
          <w:tcPr>
            <w:tcW w:w="1407" w:type="dxa"/>
            <w:vMerge/>
          </w:tcPr>
          <w:p w14:paraId="286ED475" w14:textId="77777777" w:rsidR="00FD3DFB" w:rsidRDefault="00FD3DFB"/>
        </w:tc>
        <w:tc>
          <w:tcPr>
            <w:tcW w:w="1125" w:type="dxa"/>
          </w:tcPr>
          <w:p w14:paraId="3ED9618C" w14:textId="77777777" w:rsidR="00FD3DFB" w:rsidRDefault="00000630">
            <w:pPr>
              <w:pStyle w:val="TableParagraph"/>
              <w:spacing w:before="49"/>
              <w:ind w:left="352" w:right="352"/>
              <w:jc w:val="center"/>
              <w:rPr>
                <w:b/>
                <w:sz w:val="18"/>
              </w:rPr>
            </w:pPr>
            <w:r>
              <w:rPr>
                <w:b/>
                <w:sz w:val="18"/>
              </w:rPr>
              <w:t>Port</w:t>
            </w:r>
          </w:p>
        </w:tc>
        <w:tc>
          <w:tcPr>
            <w:tcW w:w="1407" w:type="dxa"/>
          </w:tcPr>
          <w:p w14:paraId="348017EB" w14:textId="77777777" w:rsidR="00FD3DFB" w:rsidRDefault="00000630">
            <w:pPr>
              <w:pStyle w:val="TableParagraph"/>
              <w:spacing w:before="49"/>
              <w:ind w:left="319"/>
              <w:rPr>
                <w:b/>
                <w:sz w:val="18"/>
              </w:rPr>
            </w:pPr>
            <w:r>
              <w:rPr>
                <w:b/>
                <w:sz w:val="18"/>
              </w:rPr>
              <w:t>Location</w:t>
            </w:r>
          </w:p>
        </w:tc>
        <w:tc>
          <w:tcPr>
            <w:tcW w:w="1822" w:type="dxa"/>
          </w:tcPr>
          <w:p w14:paraId="312266F7" w14:textId="77777777" w:rsidR="00FD3DFB" w:rsidRDefault="00000630">
            <w:pPr>
              <w:pStyle w:val="TableParagraph"/>
              <w:ind w:left="399"/>
              <w:rPr>
                <w:b/>
                <w:sz w:val="18"/>
              </w:rPr>
            </w:pPr>
            <w:r>
              <w:rPr>
                <w:b/>
                <w:sz w:val="18"/>
              </w:rPr>
              <w:t>Component</w:t>
            </w:r>
          </w:p>
        </w:tc>
        <w:tc>
          <w:tcPr>
            <w:tcW w:w="984" w:type="dxa"/>
          </w:tcPr>
          <w:p w14:paraId="0FD4EE58" w14:textId="77777777" w:rsidR="00FD3DFB" w:rsidRDefault="00000630">
            <w:pPr>
              <w:pStyle w:val="TableParagraph"/>
              <w:spacing w:before="49"/>
              <w:ind w:left="300"/>
              <w:rPr>
                <w:b/>
                <w:sz w:val="18"/>
              </w:rPr>
            </w:pPr>
            <w:r>
              <w:rPr>
                <w:b/>
                <w:sz w:val="18"/>
              </w:rPr>
              <w:t>Port</w:t>
            </w:r>
          </w:p>
        </w:tc>
        <w:tc>
          <w:tcPr>
            <w:tcW w:w="1414" w:type="dxa"/>
          </w:tcPr>
          <w:p w14:paraId="76C86CEC" w14:textId="77777777" w:rsidR="00FD3DFB" w:rsidRDefault="00000630">
            <w:pPr>
              <w:pStyle w:val="TableParagraph"/>
              <w:spacing w:before="49"/>
              <w:ind w:left="323"/>
              <w:rPr>
                <w:b/>
                <w:sz w:val="18"/>
              </w:rPr>
            </w:pPr>
            <w:r>
              <w:rPr>
                <w:b/>
                <w:sz w:val="18"/>
              </w:rPr>
              <w:t>Location</w:t>
            </w:r>
          </w:p>
        </w:tc>
        <w:tc>
          <w:tcPr>
            <w:tcW w:w="1830" w:type="dxa"/>
          </w:tcPr>
          <w:p w14:paraId="02079A77" w14:textId="77777777" w:rsidR="00FD3DFB" w:rsidRDefault="00000630">
            <w:pPr>
              <w:pStyle w:val="TableParagraph"/>
              <w:ind w:left="404"/>
              <w:rPr>
                <w:b/>
                <w:sz w:val="18"/>
              </w:rPr>
            </w:pPr>
            <w:r>
              <w:rPr>
                <w:b/>
                <w:sz w:val="18"/>
              </w:rPr>
              <w:t>Component</w:t>
            </w:r>
          </w:p>
        </w:tc>
        <w:tc>
          <w:tcPr>
            <w:tcW w:w="1274" w:type="dxa"/>
            <w:vMerge/>
          </w:tcPr>
          <w:p w14:paraId="78BD7D1A" w14:textId="77777777" w:rsidR="00FD3DFB" w:rsidRDefault="00FD3DFB"/>
        </w:tc>
        <w:tc>
          <w:tcPr>
            <w:tcW w:w="1970" w:type="dxa"/>
            <w:vMerge/>
          </w:tcPr>
          <w:p w14:paraId="18753F4B" w14:textId="77777777" w:rsidR="00FD3DFB" w:rsidRDefault="00FD3DFB"/>
        </w:tc>
      </w:tr>
      <w:tr w:rsidR="00FD3DFB" w14:paraId="761E7F3D" w14:textId="77777777">
        <w:trPr>
          <w:trHeight w:hRule="exact" w:val="796"/>
        </w:trPr>
        <w:tc>
          <w:tcPr>
            <w:tcW w:w="1407" w:type="dxa"/>
            <w:vMerge w:val="restart"/>
          </w:tcPr>
          <w:p w14:paraId="45EC67CB" w14:textId="77777777" w:rsidR="00FD3DFB" w:rsidRDefault="00000630">
            <w:pPr>
              <w:pStyle w:val="TableParagraph"/>
              <w:rPr>
                <w:sz w:val="18"/>
              </w:rPr>
            </w:pPr>
            <w:r>
              <w:rPr>
                <w:sz w:val="18"/>
              </w:rPr>
              <w:t>SCVMM Add-</w:t>
            </w:r>
          </w:p>
          <w:p w14:paraId="1956A19A" w14:textId="77777777" w:rsidR="00FD3DFB" w:rsidRDefault="00000630">
            <w:pPr>
              <w:pStyle w:val="TableParagraph"/>
              <w:spacing w:before="7"/>
              <w:rPr>
                <w:sz w:val="18"/>
              </w:rPr>
            </w:pPr>
            <w:r>
              <w:rPr>
                <w:sz w:val="18"/>
              </w:rPr>
              <w:t>in</w:t>
            </w:r>
          </w:p>
        </w:tc>
        <w:tc>
          <w:tcPr>
            <w:tcW w:w="1125" w:type="dxa"/>
            <w:vMerge w:val="restart"/>
          </w:tcPr>
          <w:p w14:paraId="2B825608"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422B3684"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tcPr>
          <w:p w14:paraId="0ED735FB" w14:textId="77777777" w:rsidR="00FD3DFB" w:rsidRDefault="00000630">
            <w:pPr>
              <w:pStyle w:val="TableParagraph"/>
              <w:spacing w:line="249" w:lineRule="auto"/>
              <w:ind w:right="202"/>
              <w:rPr>
                <w:sz w:val="18"/>
              </w:rPr>
            </w:pPr>
            <w:r>
              <w:rPr>
                <w:sz w:val="18"/>
              </w:rPr>
              <w:t>SCVMM Add-in console (localhost/ 127.0.0.1)</w:t>
            </w:r>
          </w:p>
        </w:tc>
        <w:tc>
          <w:tcPr>
            <w:tcW w:w="984" w:type="dxa"/>
            <w:vMerge w:val="restart"/>
          </w:tcPr>
          <w:p w14:paraId="713E915B" w14:textId="77777777" w:rsidR="00FD3DFB" w:rsidRDefault="00000630">
            <w:pPr>
              <w:pStyle w:val="TableParagraph"/>
              <w:spacing w:line="249" w:lineRule="auto"/>
              <w:ind w:right="408"/>
              <w:rPr>
                <w:sz w:val="18"/>
              </w:rPr>
            </w:pPr>
            <w:r>
              <w:rPr>
                <w:sz w:val="18"/>
              </w:rPr>
              <w:t xml:space="preserve">TCP </w:t>
            </w:r>
            <w:r>
              <w:rPr>
                <w:w w:val="95"/>
                <w:sz w:val="18"/>
              </w:rPr>
              <w:t>9500*</w:t>
            </w:r>
          </w:p>
        </w:tc>
        <w:tc>
          <w:tcPr>
            <w:tcW w:w="1414" w:type="dxa"/>
            <w:vMerge w:val="restart"/>
          </w:tcPr>
          <w:p w14:paraId="085B5296" w14:textId="77777777" w:rsidR="00FD3DFB" w:rsidRDefault="00000630">
            <w:pPr>
              <w:pStyle w:val="TableParagraph"/>
              <w:spacing w:before="41" w:line="249" w:lineRule="auto"/>
              <w:ind w:right="234"/>
              <w:rPr>
                <w:sz w:val="18"/>
              </w:rPr>
            </w:pPr>
            <w:r>
              <w:rPr>
                <w:sz w:val="18"/>
              </w:rPr>
              <w:t>management</w:t>
            </w:r>
            <w:r>
              <w:rPr>
                <w:w w:val="99"/>
                <w:sz w:val="18"/>
              </w:rPr>
              <w:t xml:space="preserve"> </w:t>
            </w:r>
            <w:r>
              <w:rPr>
                <w:sz w:val="18"/>
              </w:rPr>
              <w:t>server</w:t>
            </w:r>
          </w:p>
        </w:tc>
        <w:tc>
          <w:tcPr>
            <w:tcW w:w="1830" w:type="dxa"/>
            <w:vMerge w:val="restart"/>
          </w:tcPr>
          <w:p w14:paraId="327C0827" w14:textId="77777777" w:rsidR="00FD3DFB" w:rsidRDefault="00000630">
            <w:pPr>
              <w:pStyle w:val="TableParagraph"/>
              <w:spacing w:line="249" w:lineRule="auto"/>
              <w:ind w:left="90"/>
              <w:rPr>
                <w:sz w:val="18"/>
              </w:rPr>
            </w:pPr>
            <w:r>
              <w:rPr>
                <w:sz w:val="18"/>
              </w:rPr>
              <w:t>Lenovo XClarity Integrator XClarity Integrator Service</w:t>
            </w:r>
          </w:p>
        </w:tc>
        <w:tc>
          <w:tcPr>
            <w:tcW w:w="1274" w:type="dxa"/>
            <w:vMerge w:val="restart"/>
          </w:tcPr>
          <w:p w14:paraId="5B519AD4" w14:textId="77777777" w:rsidR="00FD3DFB" w:rsidRDefault="00000630">
            <w:pPr>
              <w:pStyle w:val="TableParagraph"/>
              <w:rPr>
                <w:sz w:val="18"/>
              </w:rPr>
            </w:pPr>
            <w:r>
              <w:rPr>
                <w:sz w:val="18"/>
              </w:rPr>
              <w:t>HTTPS</w:t>
            </w:r>
          </w:p>
        </w:tc>
        <w:tc>
          <w:tcPr>
            <w:tcW w:w="1970" w:type="dxa"/>
            <w:vMerge w:val="restart"/>
          </w:tcPr>
          <w:p w14:paraId="64ADAEF9" w14:textId="77777777" w:rsidR="00FD3DFB" w:rsidRDefault="00000630">
            <w:pPr>
              <w:pStyle w:val="TableParagraph"/>
              <w:spacing w:before="49" w:line="249" w:lineRule="auto"/>
              <w:ind w:right="129"/>
              <w:rPr>
                <w:sz w:val="18"/>
              </w:rPr>
            </w:pPr>
            <w:r>
              <w:rPr>
                <w:sz w:val="18"/>
              </w:rPr>
              <w:t>You can change the target port when Lenovo XClarity Integrator is installed.</w:t>
            </w:r>
          </w:p>
        </w:tc>
      </w:tr>
      <w:tr w:rsidR="00FD3DFB" w14:paraId="7BD46B57" w14:textId="77777777">
        <w:trPr>
          <w:trHeight w:hRule="exact" w:val="764"/>
        </w:trPr>
        <w:tc>
          <w:tcPr>
            <w:tcW w:w="1407" w:type="dxa"/>
            <w:vMerge/>
          </w:tcPr>
          <w:p w14:paraId="0B043FE0" w14:textId="77777777" w:rsidR="00FD3DFB" w:rsidRDefault="00FD3DFB"/>
        </w:tc>
        <w:tc>
          <w:tcPr>
            <w:tcW w:w="1125" w:type="dxa"/>
            <w:vMerge/>
          </w:tcPr>
          <w:p w14:paraId="3D131977" w14:textId="77777777" w:rsidR="00FD3DFB" w:rsidRDefault="00FD3DFB"/>
        </w:tc>
        <w:tc>
          <w:tcPr>
            <w:tcW w:w="1407" w:type="dxa"/>
          </w:tcPr>
          <w:p w14:paraId="20C4C0B3" w14:textId="77777777" w:rsidR="00FD3DFB" w:rsidRDefault="00000630">
            <w:pPr>
              <w:pStyle w:val="TableParagraph"/>
              <w:spacing w:before="48" w:line="249" w:lineRule="auto"/>
              <w:ind w:left="90" w:right="526"/>
              <w:rPr>
                <w:sz w:val="18"/>
              </w:rPr>
            </w:pPr>
            <w:r>
              <w:rPr>
                <w:sz w:val="18"/>
              </w:rPr>
              <w:t>managed server</w:t>
            </w:r>
          </w:p>
        </w:tc>
        <w:tc>
          <w:tcPr>
            <w:tcW w:w="1822" w:type="dxa"/>
          </w:tcPr>
          <w:p w14:paraId="37215E08" w14:textId="77777777" w:rsidR="00FD3DFB" w:rsidRDefault="00000630">
            <w:pPr>
              <w:pStyle w:val="TableParagraph"/>
              <w:spacing w:line="249" w:lineRule="auto"/>
              <w:ind w:right="202"/>
              <w:rPr>
                <w:sz w:val="18"/>
              </w:rPr>
            </w:pPr>
            <w:r>
              <w:rPr>
                <w:sz w:val="18"/>
              </w:rPr>
              <w:t>Hyper-V/Windows clients managed with SCVMM</w:t>
            </w:r>
          </w:p>
        </w:tc>
        <w:tc>
          <w:tcPr>
            <w:tcW w:w="984" w:type="dxa"/>
            <w:vMerge/>
          </w:tcPr>
          <w:p w14:paraId="16212BEE" w14:textId="77777777" w:rsidR="00FD3DFB" w:rsidRDefault="00FD3DFB"/>
        </w:tc>
        <w:tc>
          <w:tcPr>
            <w:tcW w:w="1414" w:type="dxa"/>
            <w:vMerge/>
          </w:tcPr>
          <w:p w14:paraId="119F06D5" w14:textId="77777777" w:rsidR="00FD3DFB" w:rsidRDefault="00FD3DFB"/>
        </w:tc>
        <w:tc>
          <w:tcPr>
            <w:tcW w:w="1830" w:type="dxa"/>
            <w:vMerge/>
          </w:tcPr>
          <w:p w14:paraId="1CD5C3CA" w14:textId="77777777" w:rsidR="00FD3DFB" w:rsidRDefault="00FD3DFB"/>
        </w:tc>
        <w:tc>
          <w:tcPr>
            <w:tcW w:w="1274" w:type="dxa"/>
            <w:vMerge/>
          </w:tcPr>
          <w:p w14:paraId="4FC4EEE1" w14:textId="77777777" w:rsidR="00FD3DFB" w:rsidRDefault="00FD3DFB"/>
        </w:tc>
        <w:tc>
          <w:tcPr>
            <w:tcW w:w="1970" w:type="dxa"/>
            <w:vMerge/>
          </w:tcPr>
          <w:p w14:paraId="510D070D" w14:textId="77777777" w:rsidR="00FD3DFB" w:rsidRDefault="00FD3DFB"/>
        </w:tc>
      </w:tr>
      <w:tr w:rsidR="00FD3DFB" w14:paraId="0CDF3553" w14:textId="77777777">
        <w:trPr>
          <w:trHeight w:hRule="exact" w:val="1011"/>
        </w:trPr>
        <w:tc>
          <w:tcPr>
            <w:tcW w:w="1407" w:type="dxa"/>
            <w:vMerge/>
          </w:tcPr>
          <w:p w14:paraId="1F26DED8" w14:textId="77777777" w:rsidR="00FD3DFB" w:rsidRDefault="00FD3DFB"/>
        </w:tc>
        <w:tc>
          <w:tcPr>
            <w:tcW w:w="1125" w:type="dxa"/>
          </w:tcPr>
          <w:p w14:paraId="313FD039"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7823E6AE"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tcPr>
          <w:p w14:paraId="1455A876" w14:textId="77777777" w:rsidR="00FD3DFB" w:rsidRDefault="00000630">
            <w:pPr>
              <w:pStyle w:val="TableParagraph"/>
              <w:spacing w:before="51" w:line="249" w:lineRule="auto"/>
              <w:ind w:right="202"/>
              <w:rPr>
                <w:sz w:val="18"/>
              </w:rPr>
            </w:pPr>
            <w:r>
              <w:rPr>
                <w:sz w:val="18"/>
              </w:rPr>
              <w:t>Lenovo XClarity Integrator Service (localhost/ 127.0.0.1)</w:t>
            </w:r>
          </w:p>
        </w:tc>
        <w:tc>
          <w:tcPr>
            <w:tcW w:w="984" w:type="dxa"/>
          </w:tcPr>
          <w:p w14:paraId="352C6519" w14:textId="0286A403" w:rsidR="00FD3DFB" w:rsidRDefault="00000630">
            <w:pPr>
              <w:pStyle w:val="TableParagraph"/>
              <w:spacing w:before="51" w:line="249" w:lineRule="auto"/>
              <w:ind w:right="408"/>
              <w:rPr>
                <w:sz w:val="18"/>
              </w:rPr>
            </w:pPr>
            <w:r>
              <w:rPr>
                <w:sz w:val="18"/>
              </w:rPr>
              <w:t xml:space="preserve">TCP </w:t>
            </w:r>
            <w:del w:id="338" w:author="Quan Yu" w:date="2018-09-21T15:00:00Z">
              <w:r w:rsidDel="00B630E6">
                <w:rPr>
                  <w:w w:val="95"/>
                  <w:sz w:val="18"/>
                </w:rPr>
                <w:delText>9</w:delText>
              </w:r>
            </w:del>
            <w:ins w:id="339" w:author="Quan Yu" w:date="2018-09-21T15:00:00Z">
              <w:r w:rsidR="00B630E6">
                <w:rPr>
                  <w:w w:val="95"/>
                  <w:sz w:val="18"/>
                </w:rPr>
                <w:t>5432</w:t>
              </w:r>
            </w:ins>
            <w:del w:id="340" w:author="Quan Yu" w:date="2018-09-21T14:59:00Z">
              <w:r w:rsidDel="00B630E6">
                <w:rPr>
                  <w:w w:val="95"/>
                  <w:sz w:val="18"/>
                </w:rPr>
                <w:delText>501</w:delText>
              </w:r>
            </w:del>
            <w:r>
              <w:rPr>
                <w:w w:val="95"/>
                <w:sz w:val="18"/>
              </w:rPr>
              <w:t>*</w:t>
            </w:r>
          </w:p>
        </w:tc>
        <w:tc>
          <w:tcPr>
            <w:tcW w:w="1414" w:type="dxa"/>
          </w:tcPr>
          <w:p w14:paraId="032F4CB3" w14:textId="77777777" w:rsidR="00FD3DFB" w:rsidRDefault="00000630">
            <w:pPr>
              <w:pStyle w:val="TableParagraph"/>
              <w:spacing w:before="41" w:line="249" w:lineRule="auto"/>
              <w:ind w:right="234"/>
              <w:rPr>
                <w:sz w:val="18"/>
              </w:rPr>
            </w:pPr>
            <w:r>
              <w:rPr>
                <w:sz w:val="18"/>
              </w:rPr>
              <w:t>management</w:t>
            </w:r>
            <w:r>
              <w:rPr>
                <w:w w:val="99"/>
                <w:sz w:val="18"/>
              </w:rPr>
              <w:t xml:space="preserve"> </w:t>
            </w:r>
            <w:r>
              <w:rPr>
                <w:sz w:val="18"/>
              </w:rPr>
              <w:t>server</w:t>
            </w:r>
          </w:p>
        </w:tc>
        <w:tc>
          <w:tcPr>
            <w:tcW w:w="1830" w:type="dxa"/>
          </w:tcPr>
          <w:p w14:paraId="489E0F9F" w14:textId="77777777" w:rsidR="00FD3DFB" w:rsidRDefault="00000630">
            <w:pPr>
              <w:pStyle w:val="TableParagraph"/>
              <w:spacing w:before="51"/>
              <w:ind w:left="90"/>
              <w:rPr>
                <w:sz w:val="18"/>
              </w:rPr>
            </w:pPr>
            <w:r>
              <w:rPr>
                <w:sz w:val="18"/>
              </w:rPr>
              <w:t>PostgreSQL</w:t>
            </w:r>
          </w:p>
        </w:tc>
        <w:tc>
          <w:tcPr>
            <w:tcW w:w="1274" w:type="dxa"/>
          </w:tcPr>
          <w:p w14:paraId="72CA2120" w14:textId="77777777" w:rsidR="00FD3DFB" w:rsidRDefault="00000630">
            <w:pPr>
              <w:pStyle w:val="TableParagraph"/>
              <w:spacing w:before="51"/>
              <w:rPr>
                <w:sz w:val="18"/>
              </w:rPr>
            </w:pPr>
            <w:r>
              <w:rPr>
                <w:sz w:val="18"/>
              </w:rPr>
              <w:t>n/a</w:t>
            </w:r>
          </w:p>
        </w:tc>
        <w:tc>
          <w:tcPr>
            <w:tcW w:w="1970" w:type="dxa"/>
          </w:tcPr>
          <w:p w14:paraId="4F65BBB7" w14:textId="77777777" w:rsidR="00FD3DFB" w:rsidRDefault="00000630">
            <w:pPr>
              <w:pStyle w:val="TableParagraph"/>
              <w:spacing w:before="51" w:line="249" w:lineRule="auto"/>
              <w:ind w:right="129"/>
              <w:rPr>
                <w:sz w:val="18"/>
              </w:rPr>
            </w:pPr>
            <w:r>
              <w:rPr>
                <w:sz w:val="18"/>
              </w:rPr>
              <w:t>You can change the target port when Lenovo XClarity Integrator is installed.</w:t>
            </w:r>
          </w:p>
        </w:tc>
      </w:tr>
      <w:tr w:rsidR="00FD3DFB" w14:paraId="492E0404" w14:textId="77777777">
        <w:trPr>
          <w:trHeight w:hRule="exact" w:val="548"/>
        </w:trPr>
        <w:tc>
          <w:tcPr>
            <w:tcW w:w="1407" w:type="dxa"/>
            <w:vMerge/>
          </w:tcPr>
          <w:p w14:paraId="6A0D5C75" w14:textId="77777777" w:rsidR="00FD3DFB" w:rsidRDefault="00FD3DFB"/>
        </w:tc>
        <w:tc>
          <w:tcPr>
            <w:tcW w:w="1125" w:type="dxa"/>
            <w:vMerge w:val="restart"/>
          </w:tcPr>
          <w:p w14:paraId="1DA0F442"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42C75634"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7442D4A4" w14:textId="77777777" w:rsidR="00FD3DFB" w:rsidRDefault="00000630">
            <w:pPr>
              <w:pStyle w:val="TableParagraph"/>
              <w:spacing w:before="51" w:line="249" w:lineRule="auto"/>
              <w:rPr>
                <w:sz w:val="18"/>
              </w:rPr>
            </w:pPr>
            <w:r>
              <w:rPr>
                <w:sz w:val="18"/>
              </w:rPr>
              <w:t>Lenovo XClarity Integrator Service</w:t>
            </w:r>
          </w:p>
        </w:tc>
        <w:tc>
          <w:tcPr>
            <w:tcW w:w="984" w:type="dxa"/>
          </w:tcPr>
          <w:p w14:paraId="42E489EB" w14:textId="77777777" w:rsidR="00FD3DFB" w:rsidRDefault="00000630">
            <w:pPr>
              <w:pStyle w:val="TableParagraph"/>
              <w:spacing w:before="51" w:line="249" w:lineRule="auto"/>
              <w:ind w:right="454"/>
              <w:rPr>
                <w:sz w:val="18"/>
              </w:rPr>
            </w:pPr>
            <w:r>
              <w:rPr>
                <w:sz w:val="18"/>
              </w:rPr>
              <w:t>TCP 5988</w:t>
            </w:r>
          </w:p>
        </w:tc>
        <w:tc>
          <w:tcPr>
            <w:tcW w:w="1414" w:type="dxa"/>
            <w:vMerge w:val="restart"/>
          </w:tcPr>
          <w:p w14:paraId="548BDD67" w14:textId="77777777" w:rsidR="00FD3DFB" w:rsidRDefault="00000630">
            <w:pPr>
              <w:pStyle w:val="TableParagraph"/>
              <w:spacing w:before="49" w:line="249" w:lineRule="auto"/>
              <w:ind w:right="534"/>
              <w:rPr>
                <w:sz w:val="18"/>
              </w:rPr>
            </w:pPr>
            <w:r>
              <w:rPr>
                <w:sz w:val="18"/>
              </w:rPr>
              <w:t>managed server</w:t>
            </w:r>
          </w:p>
        </w:tc>
        <w:tc>
          <w:tcPr>
            <w:tcW w:w="1830" w:type="dxa"/>
            <w:vMerge w:val="restart"/>
          </w:tcPr>
          <w:p w14:paraId="14B99AE0" w14:textId="77777777" w:rsidR="00FD3DFB" w:rsidRDefault="00000630">
            <w:pPr>
              <w:pStyle w:val="TableParagraph"/>
              <w:spacing w:before="51"/>
              <w:ind w:left="90"/>
              <w:rPr>
                <w:sz w:val="18"/>
              </w:rPr>
            </w:pPr>
            <w:r>
              <w:rPr>
                <w:sz w:val="18"/>
              </w:rPr>
              <w:t>BMC</w:t>
            </w:r>
          </w:p>
        </w:tc>
        <w:tc>
          <w:tcPr>
            <w:tcW w:w="1274" w:type="dxa"/>
            <w:vMerge w:val="restart"/>
          </w:tcPr>
          <w:p w14:paraId="2F7750C7" w14:textId="77777777" w:rsidR="00FD3DFB" w:rsidRDefault="00000630">
            <w:pPr>
              <w:pStyle w:val="TableParagraph"/>
              <w:spacing w:before="51"/>
              <w:rPr>
                <w:sz w:val="18"/>
              </w:rPr>
            </w:pPr>
            <w:r>
              <w:rPr>
                <w:sz w:val="18"/>
              </w:rPr>
              <w:t>HTTP, CIM</w:t>
            </w:r>
          </w:p>
        </w:tc>
        <w:tc>
          <w:tcPr>
            <w:tcW w:w="1970" w:type="dxa"/>
            <w:vMerge w:val="restart"/>
          </w:tcPr>
          <w:p w14:paraId="0F62AE20" w14:textId="77777777" w:rsidR="00FD3DFB" w:rsidRDefault="00000630">
            <w:pPr>
              <w:pStyle w:val="TableParagraph"/>
              <w:spacing w:before="51" w:line="247" w:lineRule="auto"/>
              <w:ind w:right="129"/>
              <w:rPr>
                <w:sz w:val="18"/>
              </w:rPr>
            </w:pPr>
            <w:r>
              <w:rPr>
                <w:sz w:val="18"/>
              </w:rPr>
              <w:t>You can change the BMC HTTP/HTTPS</w:t>
            </w:r>
          </w:p>
          <w:p w14:paraId="57BEAE35" w14:textId="77777777" w:rsidR="00FD3DFB" w:rsidRDefault="00000630">
            <w:pPr>
              <w:pStyle w:val="TableParagraph"/>
              <w:spacing w:before="1"/>
              <w:rPr>
                <w:sz w:val="18"/>
              </w:rPr>
            </w:pPr>
            <w:r>
              <w:rPr>
                <w:sz w:val="18"/>
              </w:rPr>
              <w:t>ports in BMC portal.</w:t>
            </w:r>
          </w:p>
        </w:tc>
      </w:tr>
      <w:tr w:rsidR="00FD3DFB" w14:paraId="529E14EB" w14:textId="77777777">
        <w:trPr>
          <w:trHeight w:hRule="exact" w:val="548"/>
        </w:trPr>
        <w:tc>
          <w:tcPr>
            <w:tcW w:w="1407" w:type="dxa"/>
            <w:vMerge/>
          </w:tcPr>
          <w:p w14:paraId="055CE25A" w14:textId="77777777" w:rsidR="00FD3DFB" w:rsidRDefault="00FD3DFB"/>
        </w:tc>
        <w:tc>
          <w:tcPr>
            <w:tcW w:w="1125" w:type="dxa"/>
            <w:vMerge/>
          </w:tcPr>
          <w:p w14:paraId="57644274" w14:textId="77777777" w:rsidR="00FD3DFB" w:rsidRDefault="00FD3DFB"/>
        </w:tc>
        <w:tc>
          <w:tcPr>
            <w:tcW w:w="1407" w:type="dxa"/>
            <w:vMerge/>
          </w:tcPr>
          <w:p w14:paraId="3C5638FA" w14:textId="77777777" w:rsidR="00FD3DFB" w:rsidRDefault="00FD3DFB"/>
        </w:tc>
        <w:tc>
          <w:tcPr>
            <w:tcW w:w="1822" w:type="dxa"/>
            <w:vMerge/>
          </w:tcPr>
          <w:p w14:paraId="52D4AAAE" w14:textId="77777777" w:rsidR="00FD3DFB" w:rsidRDefault="00FD3DFB"/>
        </w:tc>
        <w:tc>
          <w:tcPr>
            <w:tcW w:w="984" w:type="dxa"/>
          </w:tcPr>
          <w:p w14:paraId="43A4C993" w14:textId="77777777" w:rsidR="00FD3DFB" w:rsidRDefault="00000630">
            <w:pPr>
              <w:pStyle w:val="TableParagraph"/>
              <w:spacing w:before="51" w:line="249" w:lineRule="auto"/>
              <w:ind w:right="454"/>
              <w:rPr>
                <w:sz w:val="18"/>
              </w:rPr>
            </w:pPr>
            <w:r>
              <w:rPr>
                <w:sz w:val="18"/>
              </w:rPr>
              <w:t>TCP 5989</w:t>
            </w:r>
          </w:p>
        </w:tc>
        <w:tc>
          <w:tcPr>
            <w:tcW w:w="1414" w:type="dxa"/>
            <w:vMerge/>
          </w:tcPr>
          <w:p w14:paraId="23D5E99D" w14:textId="77777777" w:rsidR="00FD3DFB" w:rsidRDefault="00FD3DFB"/>
        </w:tc>
        <w:tc>
          <w:tcPr>
            <w:tcW w:w="1830" w:type="dxa"/>
            <w:vMerge/>
          </w:tcPr>
          <w:p w14:paraId="60700460" w14:textId="77777777" w:rsidR="00FD3DFB" w:rsidRDefault="00FD3DFB"/>
        </w:tc>
        <w:tc>
          <w:tcPr>
            <w:tcW w:w="1274" w:type="dxa"/>
            <w:vMerge/>
          </w:tcPr>
          <w:p w14:paraId="4464B6A2" w14:textId="77777777" w:rsidR="00FD3DFB" w:rsidRDefault="00FD3DFB"/>
        </w:tc>
        <w:tc>
          <w:tcPr>
            <w:tcW w:w="1970" w:type="dxa"/>
            <w:vMerge/>
          </w:tcPr>
          <w:p w14:paraId="66BF43EF" w14:textId="77777777" w:rsidR="00FD3DFB" w:rsidRDefault="00FD3DFB"/>
        </w:tc>
      </w:tr>
      <w:tr w:rsidR="00FD3DFB" w14:paraId="1882B225" w14:textId="77777777">
        <w:trPr>
          <w:trHeight w:hRule="exact" w:val="357"/>
        </w:trPr>
        <w:tc>
          <w:tcPr>
            <w:tcW w:w="1407" w:type="dxa"/>
            <w:vMerge/>
          </w:tcPr>
          <w:p w14:paraId="15956732" w14:textId="77777777" w:rsidR="00FD3DFB" w:rsidRDefault="00FD3DFB"/>
        </w:tc>
        <w:tc>
          <w:tcPr>
            <w:tcW w:w="1125" w:type="dxa"/>
            <w:vMerge/>
          </w:tcPr>
          <w:p w14:paraId="1FA4AB41" w14:textId="77777777" w:rsidR="00FD3DFB" w:rsidRDefault="00FD3DFB"/>
        </w:tc>
        <w:tc>
          <w:tcPr>
            <w:tcW w:w="1407" w:type="dxa"/>
            <w:vMerge/>
          </w:tcPr>
          <w:p w14:paraId="0B4A9809" w14:textId="77777777" w:rsidR="00FD3DFB" w:rsidRDefault="00FD3DFB"/>
        </w:tc>
        <w:tc>
          <w:tcPr>
            <w:tcW w:w="1822" w:type="dxa"/>
            <w:vMerge/>
          </w:tcPr>
          <w:p w14:paraId="47B74652" w14:textId="77777777" w:rsidR="00FD3DFB" w:rsidRDefault="00FD3DFB"/>
        </w:tc>
        <w:tc>
          <w:tcPr>
            <w:tcW w:w="984" w:type="dxa"/>
            <w:vMerge w:val="restart"/>
          </w:tcPr>
          <w:p w14:paraId="5D118257" w14:textId="77777777" w:rsidR="00FD3DFB" w:rsidRDefault="00000630">
            <w:pPr>
              <w:pStyle w:val="TableParagraph"/>
              <w:spacing w:before="49"/>
              <w:rPr>
                <w:sz w:val="18"/>
              </w:rPr>
            </w:pPr>
            <w:r>
              <w:rPr>
                <w:sz w:val="18"/>
              </w:rPr>
              <w:t>UDP 427</w:t>
            </w:r>
          </w:p>
        </w:tc>
        <w:tc>
          <w:tcPr>
            <w:tcW w:w="1414" w:type="dxa"/>
            <w:vMerge/>
          </w:tcPr>
          <w:p w14:paraId="03C2398C" w14:textId="77777777" w:rsidR="00FD3DFB" w:rsidRDefault="00FD3DFB"/>
        </w:tc>
        <w:tc>
          <w:tcPr>
            <w:tcW w:w="1830" w:type="dxa"/>
            <w:vMerge/>
          </w:tcPr>
          <w:p w14:paraId="4D265F97" w14:textId="77777777" w:rsidR="00FD3DFB" w:rsidRDefault="00FD3DFB"/>
        </w:tc>
        <w:tc>
          <w:tcPr>
            <w:tcW w:w="1274" w:type="dxa"/>
          </w:tcPr>
          <w:p w14:paraId="542DF261" w14:textId="77777777" w:rsidR="00FD3DFB" w:rsidRDefault="00000630">
            <w:pPr>
              <w:pStyle w:val="TableParagraph"/>
              <w:spacing w:before="49"/>
              <w:rPr>
                <w:sz w:val="18"/>
              </w:rPr>
            </w:pPr>
            <w:r>
              <w:rPr>
                <w:sz w:val="18"/>
              </w:rPr>
              <w:t>HTTPS, CIM</w:t>
            </w:r>
          </w:p>
        </w:tc>
        <w:tc>
          <w:tcPr>
            <w:tcW w:w="1970" w:type="dxa"/>
            <w:vMerge/>
          </w:tcPr>
          <w:p w14:paraId="01B85ADE" w14:textId="77777777" w:rsidR="00FD3DFB" w:rsidRDefault="00FD3DFB"/>
        </w:tc>
      </w:tr>
      <w:tr w:rsidR="00FD3DFB" w14:paraId="1971DF8B" w14:textId="77777777">
        <w:trPr>
          <w:trHeight w:hRule="exact" w:val="333"/>
        </w:trPr>
        <w:tc>
          <w:tcPr>
            <w:tcW w:w="1407" w:type="dxa"/>
            <w:vMerge/>
          </w:tcPr>
          <w:p w14:paraId="68F8F176" w14:textId="77777777" w:rsidR="00FD3DFB" w:rsidRDefault="00FD3DFB"/>
        </w:tc>
        <w:tc>
          <w:tcPr>
            <w:tcW w:w="1125" w:type="dxa"/>
            <w:vMerge/>
          </w:tcPr>
          <w:p w14:paraId="3154194E" w14:textId="77777777" w:rsidR="00FD3DFB" w:rsidRDefault="00FD3DFB"/>
        </w:tc>
        <w:tc>
          <w:tcPr>
            <w:tcW w:w="1407" w:type="dxa"/>
            <w:vMerge/>
          </w:tcPr>
          <w:p w14:paraId="025B8C39" w14:textId="77777777" w:rsidR="00FD3DFB" w:rsidRDefault="00FD3DFB"/>
        </w:tc>
        <w:tc>
          <w:tcPr>
            <w:tcW w:w="1822" w:type="dxa"/>
            <w:vMerge/>
          </w:tcPr>
          <w:p w14:paraId="0D1F13BE" w14:textId="77777777" w:rsidR="00FD3DFB" w:rsidRDefault="00FD3DFB"/>
        </w:tc>
        <w:tc>
          <w:tcPr>
            <w:tcW w:w="984" w:type="dxa"/>
            <w:vMerge/>
          </w:tcPr>
          <w:p w14:paraId="7C4519DE" w14:textId="77777777" w:rsidR="00FD3DFB" w:rsidRDefault="00FD3DFB"/>
        </w:tc>
        <w:tc>
          <w:tcPr>
            <w:tcW w:w="1414" w:type="dxa"/>
            <w:vMerge/>
          </w:tcPr>
          <w:p w14:paraId="01FE532D" w14:textId="77777777" w:rsidR="00FD3DFB" w:rsidRDefault="00FD3DFB"/>
        </w:tc>
        <w:tc>
          <w:tcPr>
            <w:tcW w:w="1830" w:type="dxa"/>
            <w:vMerge/>
          </w:tcPr>
          <w:p w14:paraId="14C9A185" w14:textId="77777777" w:rsidR="00FD3DFB" w:rsidRDefault="00FD3DFB"/>
        </w:tc>
        <w:tc>
          <w:tcPr>
            <w:tcW w:w="1274" w:type="dxa"/>
          </w:tcPr>
          <w:p w14:paraId="16461954" w14:textId="77777777" w:rsidR="00FD3DFB" w:rsidRDefault="00000630">
            <w:pPr>
              <w:pStyle w:val="TableParagraph"/>
              <w:spacing w:before="51"/>
              <w:rPr>
                <w:sz w:val="18"/>
              </w:rPr>
            </w:pPr>
            <w:r>
              <w:rPr>
                <w:sz w:val="18"/>
              </w:rPr>
              <w:t>SLP</w:t>
            </w:r>
          </w:p>
        </w:tc>
        <w:tc>
          <w:tcPr>
            <w:tcW w:w="1970" w:type="dxa"/>
            <w:vMerge/>
          </w:tcPr>
          <w:p w14:paraId="1A4663DD" w14:textId="77777777" w:rsidR="00FD3DFB" w:rsidRDefault="00FD3DFB"/>
        </w:tc>
      </w:tr>
      <w:tr w:rsidR="00FD3DFB" w14:paraId="653427C7" w14:textId="77777777">
        <w:trPr>
          <w:trHeight w:hRule="exact" w:val="333"/>
        </w:trPr>
        <w:tc>
          <w:tcPr>
            <w:tcW w:w="1407" w:type="dxa"/>
            <w:vMerge/>
          </w:tcPr>
          <w:p w14:paraId="40998B32" w14:textId="77777777" w:rsidR="00FD3DFB" w:rsidRDefault="00FD3DFB"/>
        </w:tc>
        <w:tc>
          <w:tcPr>
            <w:tcW w:w="1125" w:type="dxa"/>
            <w:vMerge w:val="restart"/>
          </w:tcPr>
          <w:p w14:paraId="5D7DE3BD"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4196BD0D"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4EDF6B12" w14:textId="77777777" w:rsidR="00FD3DFB" w:rsidRDefault="00000630">
            <w:pPr>
              <w:pStyle w:val="TableParagraph"/>
              <w:spacing w:before="51" w:line="249" w:lineRule="auto"/>
              <w:rPr>
                <w:sz w:val="18"/>
              </w:rPr>
            </w:pPr>
            <w:r>
              <w:rPr>
                <w:sz w:val="18"/>
              </w:rPr>
              <w:t>Lenovo XClarity Integrator Service</w:t>
            </w:r>
          </w:p>
        </w:tc>
        <w:tc>
          <w:tcPr>
            <w:tcW w:w="984" w:type="dxa"/>
          </w:tcPr>
          <w:p w14:paraId="6C1B7916" w14:textId="77777777" w:rsidR="00FD3DFB" w:rsidRDefault="00000630">
            <w:pPr>
              <w:pStyle w:val="TableParagraph"/>
              <w:spacing w:before="51"/>
              <w:rPr>
                <w:sz w:val="18"/>
              </w:rPr>
            </w:pPr>
            <w:r>
              <w:rPr>
                <w:sz w:val="18"/>
              </w:rPr>
              <w:t>TCP 80</w:t>
            </w:r>
          </w:p>
        </w:tc>
        <w:tc>
          <w:tcPr>
            <w:tcW w:w="1414" w:type="dxa"/>
            <w:vMerge w:val="restart"/>
          </w:tcPr>
          <w:p w14:paraId="7501423E" w14:textId="77777777" w:rsidR="00FD3DFB" w:rsidRDefault="00000630">
            <w:pPr>
              <w:pStyle w:val="TableParagraph"/>
              <w:spacing w:before="48" w:line="249" w:lineRule="auto"/>
              <w:ind w:right="584"/>
              <w:rPr>
                <w:sz w:val="18"/>
              </w:rPr>
            </w:pPr>
            <w:r>
              <w:rPr>
                <w:sz w:val="18"/>
              </w:rPr>
              <w:t>external resource</w:t>
            </w:r>
          </w:p>
        </w:tc>
        <w:tc>
          <w:tcPr>
            <w:tcW w:w="1830" w:type="dxa"/>
            <w:vMerge w:val="restart"/>
          </w:tcPr>
          <w:p w14:paraId="4C572B1A" w14:textId="77777777" w:rsidR="00FD3DFB" w:rsidRDefault="00000630">
            <w:pPr>
              <w:pStyle w:val="TableParagraph"/>
              <w:spacing w:before="51" w:line="249" w:lineRule="auto"/>
              <w:ind w:left="90" w:right="319"/>
              <w:rPr>
                <w:sz w:val="18"/>
              </w:rPr>
            </w:pPr>
            <w:r>
              <w:rPr>
                <w:sz w:val="18"/>
              </w:rPr>
              <w:t>IBM/Lenovo Web site</w:t>
            </w:r>
          </w:p>
        </w:tc>
        <w:tc>
          <w:tcPr>
            <w:tcW w:w="1274" w:type="dxa"/>
          </w:tcPr>
          <w:p w14:paraId="471D518C" w14:textId="77777777" w:rsidR="00FD3DFB" w:rsidRDefault="00000630">
            <w:pPr>
              <w:pStyle w:val="TableParagraph"/>
              <w:spacing w:before="48"/>
              <w:rPr>
                <w:sz w:val="18"/>
              </w:rPr>
            </w:pPr>
            <w:r>
              <w:rPr>
                <w:sz w:val="18"/>
              </w:rPr>
              <w:t>HTTP</w:t>
            </w:r>
          </w:p>
        </w:tc>
        <w:tc>
          <w:tcPr>
            <w:tcW w:w="1970" w:type="dxa"/>
            <w:vMerge w:val="restart"/>
          </w:tcPr>
          <w:p w14:paraId="4ACE3E2D" w14:textId="77777777" w:rsidR="00FD3DFB" w:rsidRDefault="00000630">
            <w:pPr>
              <w:pStyle w:val="TableParagraph"/>
              <w:spacing w:before="48" w:line="249" w:lineRule="auto"/>
              <w:ind w:right="129"/>
              <w:rPr>
                <w:sz w:val="18"/>
              </w:rPr>
            </w:pPr>
            <w:r>
              <w:rPr>
                <w:sz w:val="18"/>
              </w:rPr>
              <w:t>You can download firmware from IBM/ Lenovo Web site through HTTP proxy.</w:t>
            </w:r>
          </w:p>
        </w:tc>
      </w:tr>
      <w:tr w:rsidR="00FD3DFB" w14:paraId="2DD7BD50" w14:textId="77777777">
        <w:trPr>
          <w:trHeight w:hRule="exact" w:val="677"/>
        </w:trPr>
        <w:tc>
          <w:tcPr>
            <w:tcW w:w="1407" w:type="dxa"/>
            <w:vMerge/>
          </w:tcPr>
          <w:p w14:paraId="1CE6D88F" w14:textId="77777777" w:rsidR="00FD3DFB" w:rsidRDefault="00FD3DFB"/>
        </w:tc>
        <w:tc>
          <w:tcPr>
            <w:tcW w:w="1125" w:type="dxa"/>
            <w:vMerge/>
          </w:tcPr>
          <w:p w14:paraId="5F0EA291" w14:textId="77777777" w:rsidR="00FD3DFB" w:rsidRDefault="00FD3DFB"/>
        </w:tc>
        <w:tc>
          <w:tcPr>
            <w:tcW w:w="1407" w:type="dxa"/>
            <w:vMerge/>
          </w:tcPr>
          <w:p w14:paraId="4F7F6C7E" w14:textId="77777777" w:rsidR="00FD3DFB" w:rsidRDefault="00FD3DFB"/>
        </w:tc>
        <w:tc>
          <w:tcPr>
            <w:tcW w:w="1822" w:type="dxa"/>
            <w:vMerge/>
          </w:tcPr>
          <w:p w14:paraId="6671F31D" w14:textId="77777777" w:rsidR="00FD3DFB" w:rsidRDefault="00FD3DFB"/>
        </w:tc>
        <w:tc>
          <w:tcPr>
            <w:tcW w:w="984" w:type="dxa"/>
          </w:tcPr>
          <w:p w14:paraId="3C889B78" w14:textId="77777777" w:rsidR="00FD3DFB" w:rsidRDefault="00000630">
            <w:pPr>
              <w:pStyle w:val="TableParagraph"/>
              <w:spacing w:before="51"/>
              <w:rPr>
                <w:sz w:val="18"/>
              </w:rPr>
            </w:pPr>
            <w:r>
              <w:rPr>
                <w:sz w:val="18"/>
              </w:rPr>
              <w:t>TCP 443</w:t>
            </w:r>
          </w:p>
        </w:tc>
        <w:tc>
          <w:tcPr>
            <w:tcW w:w="1414" w:type="dxa"/>
            <w:vMerge/>
          </w:tcPr>
          <w:p w14:paraId="5FC10EB4" w14:textId="77777777" w:rsidR="00FD3DFB" w:rsidRDefault="00FD3DFB"/>
        </w:tc>
        <w:tc>
          <w:tcPr>
            <w:tcW w:w="1830" w:type="dxa"/>
            <w:vMerge/>
          </w:tcPr>
          <w:p w14:paraId="0C5DED81" w14:textId="77777777" w:rsidR="00FD3DFB" w:rsidRDefault="00FD3DFB"/>
        </w:tc>
        <w:tc>
          <w:tcPr>
            <w:tcW w:w="1274" w:type="dxa"/>
          </w:tcPr>
          <w:p w14:paraId="0A6D26BD" w14:textId="77777777" w:rsidR="00FD3DFB" w:rsidRDefault="00000630">
            <w:pPr>
              <w:pStyle w:val="TableParagraph"/>
              <w:spacing w:before="51"/>
              <w:rPr>
                <w:sz w:val="18"/>
              </w:rPr>
            </w:pPr>
            <w:r>
              <w:rPr>
                <w:sz w:val="18"/>
              </w:rPr>
              <w:t>HTTPS</w:t>
            </w:r>
          </w:p>
        </w:tc>
        <w:tc>
          <w:tcPr>
            <w:tcW w:w="1970" w:type="dxa"/>
            <w:vMerge/>
          </w:tcPr>
          <w:p w14:paraId="1873CEF8" w14:textId="77777777" w:rsidR="00FD3DFB" w:rsidRDefault="00FD3DFB"/>
        </w:tc>
      </w:tr>
      <w:tr w:rsidR="00FD3DFB" w14:paraId="4E559A63" w14:textId="77777777">
        <w:trPr>
          <w:trHeight w:hRule="exact" w:val="2302"/>
        </w:trPr>
        <w:tc>
          <w:tcPr>
            <w:tcW w:w="1407" w:type="dxa"/>
            <w:vMerge/>
          </w:tcPr>
          <w:p w14:paraId="488668E6" w14:textId="77777777" w:rsidR="00FD3DFB" w:rsidRDefault="00FD3DFB"/>
        </w:tc>
        <w:tc>
          <w:tcPr>
            <w:tcW w:w="1125" w:type="dxa"/>
          </w:tcPr>
          <w:p w14:paraId="67731A4A"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45C487D0"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tcPr>
          <w:p w14:paraId="1F9B04DD" w14:textId="77777777" w:rsidR="00FD3DFB" w:rsidRDefault="00000630">
            <w:pPr>
              <w:pStyle w:val="TableParagraph"/>
              <w:spacing w:before="51" w:line="249" w:lineRule="auto"/>
              <w:rPr>
                <w:sz w:val="18"/>
              </w:rPr>
            </w:pPr>
            <w:r>
              <w:rPr>
                <w:sz w:val="18"/>
              </w:rPr>
              <w:t>Lenovo XClarity Integrator Service</w:t>
            </w:r>
          </w:p>
        </w:tc>
        <w:tc>
          <w:tcPr>
            <w:tcW w:w="984" w:type="dxa"/>
          </w:tcPr>
          <w:p w14:paraId="19166502" w14:textId="77777777" w:rsidR="00FD3DFB" w:rsidRDefault="00000630">
            <w:pPr>
              <w:pStyle w:val="TableParagraph"/>
              <w:spacing w:before="51"/>
              <w:rPr>
                <w:sz w:val="18"/>
              </w:rPr>
            </w:pPr>
            <w:r>
              <w:rPr>
                <w:sz w:val="18"/>
              </w:rPr>
              <w:t>TCP 443</w:t>
            </w:r>
          </w:p>
        </w:tc>
        <w:tc>
          <w:tcPr>
            <w:tcW w:w="1414" w:type="dxa"/>
          </w:tcPr>
          <w:p w14:paraId="0B2DC596" w14:textId="77777777" w:rsidR="00FD3DFB" w:rsidRDefault="00000630">
            <w:pPr>
              <w:pStyle w:val="TableParagraph"/>
              <w:spacing w:before="51" w:line="244" w:lineRule="auto"/>
              <w:ind w:right="584"/>
              <w:rPr>
                <w:sz w:val="18"/>
              </w:rPr>
            </w:pPr>
            <w:r>
              <w:rPr>
                <w:sz w:val="18"/>
              </w:rPr>
              <w:t>external resource</w:t>
            </w:r>
          </w:p>
        </w:tc>
        <w:tc>
          <w:tcPr>
            <w:tcW w:w="1830" w:type="dxa"/>
          </w:tcPr>
          <w:p w14:paraId="7601C662" w14:textId="77777777" w:rsidR="00FD3DFB" w:rsidRDefault="00000630">
            <w:pPr>
              <w:pStyle w:val="TableParagraph"/>
              <w:spacing w:before="51" w:line="249" w:lineRule="auto"/>
              <w:ind w:left="90"/>
              <w:rPr>
                <w:sz w:val="18"/>
              </w:rPr>
            </w:pPr>
            <w:r>
              <w:rPr>
                <w:sz w:val="18"/>
              </w:rPr>
              <w:t>Lenovo XClarity Administrator</w:t>
            </w:r>
          </w:p>
        </w:tc>
        <w:tc>
          <w:tcPr>
            <w:tcW w:w="1274" w:type="dxa"/>
          </w:tcPr>
          <w:p w14:paraId="3D2494F6" w14:textId="77777777" w:rsidR="00FD3DFB" w:rsidRDefault="00000630">
            <w:pPr>
              <w:pStyle w:val="TableParagraph"/>
              <w:spacing w:before="51"/>
              <w:rPr>
                <w:sz w:val="18"/>
              </w:rPr>
            </w:pPr>
            <w:r>
              <w:rPr>
                <w:sz w:val="18"/>
              </w:rPr>
              <w:t>HTTPS</w:t>
            </w:r>
          </w:p>
        </w:tc>
        <w:tc>
          <w:tcPr>
            <w:tcW w:w="1970" w:type="dxa"/>
          </w:tcPr>
          <w:p w14:paraId="3F7388D8" w14:textId="77777777" w:rsidR="00FD3DFB" w:rsidRDefault="00000630">
            <w:pPr>
              <w:pStyle w:val="TableParagraph"/>
              <w:spacing w:before="51" w:line="249" w:lineRule="auto"/>
              <w:ind w:right="39"/>
              <w:rPr>
                <w:sz w:val="18"/>
              </w:rPr>
            </w:pPr>
            <w:r>
              <w:rPr>
                <w:sz w:val="18"/>
              </w:rPr>
              <w:t>The port depends on Lenovo XClarity Administrator configuration. You must input the correct port when registering theLenovo XClarity Administrator in Lenovo XClarity Integrator.</w:t>
            </w:r>
          </w:p>
        </w:tc>
      </w:tr>
      <w:tr w:rsidR="00FD3DFB" w14:paraId="5A953128" w14:textId="77777777">
        <w:trPr>
          <w:trHeight w:hRule="exact" w:val="583"/>
        </w:trPr>
        <w:tc>
          <w:tcPr>
            <w:tcW w:w="1407" w:type="dxa"/>
            <w:vMerge/>
          </w:tcPr>
          <w:p w14:paraId="4510B296" w14:textId="77777777" w:rsidR="00FD3DFB" w:rsidRDefault="00FD3DFB"/>
        </w:tc>
        <w:tc>
          <w:tcPr>
            <w:tcW w:w="1125" w:type="dxa"/>
          </w:tcPr>
          <w:p w14:paraId="2CA0108A"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13A75521"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tcPr>
          <w:p w14:paraId="1579820C" w14:textId="77777777" w:rsidR="00FD3DFB" w:rsidRDefault="00000630">
            <w:pPr>
              <w:pStyle w:val="TableParagraph"/>
              <w:spacing w:before="51" w:line="249" w:lineRule="auto"/>
              <w:rPr>
                <w:sz w:val="18"/>
              </w:rPr>
            </w:pPr>
            <w:r>
              <w:rPr>
                <w:sz w:val="18"/>
              </w:rPr>
              <w:t>Lenovo XClarity Integrator Service</w:t>
            </w:r>
          </w:p>
        </w:tc>
        <w:tc>
          <w:tcPr>
            <w:tcW w:w="984" w:type="dxa"/>
          </w:tcPr>
          <w:p w14:paraId="717EBC88" w14:textId="77777777" w:rsidR="00FD3DFB" w:rsidRDefault="00000630">
            <w:pPr>
              <w:pStyle w:val="TableParagraph"/>
              <w:spacing w:before="51"/>
              <w:rPr>
                <w:sz w:val="18"/>
              </w:rPr>
            </w:pPr>
            <w:r>
              <w:rPr>
                <w:sz w:val="18"/>
              </w:rPr>
              <w:t>TCP 135</w:t>
            </w:r>
          </w:p>
        </w:tc>
        <w:tc>
          <w:tcPr>
            <w:tcW w:w="1414" w:type="dxa"/>
          </w:tcPr>
          <w:p w14:paraId="261393C3" w14:textId="77777777" w:rsidR="00FD3DFB" w:rsidRDefault="00000630">
            <w:pPr>
              <w:pStyle w:val="TableParagraph"/>
              <w:spacing w:before="51" w:line="244" w:lineRule="auto"/>
              <w:ind w:right="534"/>
              <w:rPr>
                <w:sz w:val="18"/>
              </w:rPr>
            </w:pPr>
            <w:r>
              <w:rPr>
                <w:sz w:val="18"/>
              </w:rPr>
              <w:t>managed server</w:t>
            </w:r>
          </w:p>
        </w:tc>
        <w:tc>
          <w:tcPr>
            <w:tcW w:w="1830" w:type="dxa"/>
          </w:tcPr>
          <w:p w14:paraId="5818581C" w14:textId="77777777" w:rsidR="00FD3DFB" w:rsidRDefault="00000630">
            <w:pPr>
              <w:pStyle w:val="TableParagraph"/>
              <w:spacing w:before="51" w:line="249" w:lineRule="auto"/>
              <w:ind w:left="90" w:right="319"/>
              <w:rPr>
                <w:sz w:val="18"/>
              </w:rPr>
            </w:pPr>
            <w:r>
              <w:rPr>
                <w:sz w:val="18"/>
              </w:rPr>
              <w:t>Host OS - WMI Server</w:t>
            </w:r>
          </w:p>
        </w:tc>
        <w:tc>
          <w:tcPr>
            <w:tcW w:w="1274" w:type="dxa"/>
          </w:tcPr>
          <w:p w14:paraId="38F913D2" w14:textId="77777777" w:rsidR="00FD3DFB" w:rsidRDefault="00000630">
            <w:pPr>
              <w:pStyle w:val="TableParagraph"/>
              <w:spacing w:before="51"/>
              <w:rPr>
                <w:sz w:val="18"/>
              </w:rPr>
            </w:pPr>
            <w:r>
              <w:rPr>
                <w:sz w:val="18"/>
              </w:rPr>
              <w:t>CIM</w:t>
            </w:r>
          </w:p>
        </w:tc>
        <w:tc>
          <w:tcPr>
            <w:tcW w:w="1970" w:type="dxa"/>
          </w:tcPr>
          <w:p w14:paraId="467A3D79" w14:textId="77777777" w:rsidR="00FD3DFB" w:rsidRDefault="00000630">
            <w:pPr>
              <w:pStyle w:val="TableParagraph"/>
              <w:spacing w:before="51"/>
              <w:rPr>
                <w:sz w:val="18"/>
              </w:rPr>
            </w:pPr>
            <w:r>
              <w:rPr>
                <w:sz w:val="18"/>
              </w:rPr>
              <w:t>n/a</w:t>
            </w:r>
          </w:p>
        </w:tc>
      </w:tr>
    </w:tbl>
    <w:p w14:paraId="288BC272" w14:textId="77777777" w:rsidR="00FD3DFB" w:rsidRDefault="00FD3DFB">
      <w:pPr>
        <w:rPr>
          <w:sz w:val="18"/>
        </w:rPr>
        <w:sectPr w:rsidR="00FD3DFB">
          <w:footerReference w:type="even" r:id="rId71"/>
          <w:pgSz w:w="15840" w:h="12240" w:orient="landscape"/>
          <w:pgMar w:top="1140" w:right="1180" w:bottom="280" w:left="1060" w:header="0" w:footer="0" w:gutter="0"/>
          <w:cols w:space="720"/>
        </w:sectPr>
      </w:pPr>
    </w:p>
    <w:p w14:paraId="14AF4D02" w14:textId="77777777" w:rsidR="00FD3DFB" w:rsidRDefault="00006CE7">
      <w:pPr>
        <w:pStyle w:val="a3"/>
        <w:spacing w:before="6"/>
        <w:rPr>
          <w:i/>
          <w:sz w:val="17"/>
        </w:rPr>
      </w:pPr>
      <w:r>
        <w:lastRenderedPageBreak/>
        <w:pict w14:anchorId="6D249027">
          <v:shape id="_x0000_s1033" type="#_x0000_t202" style="position:absolute;margin-left:30.55pt;margin-top:396.6pt;width:14.2pt;height:156.95pt;z-index:2584;mso-position-horizontal-relative:page;mso-position-vertical-relative:page" filled="f" stroked="f">
            <v:textbox style="layout-flow:vertical" inset="0,0,0,0">
              <w:txbxContent>
                <w:p w14:paraId="63904014" w14:textId="77777777" w:rsidR="00E04B69" w:rsidRDefault="00E04B69">
                  <w:pPr>
                    <w:spacing w:before="26"/>
                    <w:ind w:left="20" w:right="-430"/>
                    <w:rPr>
                      <w:b/>
                      <w:sz w:val="20"/>
                    </w:rPr>
                  </w:pPr>
                  <w:r>
                    <w:rPr>
                      <w:w w:val="101"/>
                      <w:sz w:val="16"/>
                    </w:rPr>
                    <w:t>Appendix</w:t>
                  </w:r>
                  <w:r>
                    <w:rPr>
                      <w:spacing w:val="-5"/>
                      <w:sz w:val="16"/>
                    </w:rPr>
                    <w:t xml:space="preserve"> </w:t>
                  </w:r>
                  <w:r>
                    <w:rPr>
                      <w:w w:val="99"/>
                      <w:sz w:val="16"/>
                    </w:rPr>
                    <w:t>C.</w:t>
                  </w:r>
                  <w:r>
                    <w:rPr>
                      <w:sz w:val="16"/>
                    </w:rPr>
                    <w:t xml:space="preserve"> </w:t>
                  </w:r>
                  <w:r>
                    <w:rPr>
                      <w:spacing w:val="-4"/>
                      <w:sz w:val="16"/>
                    </w:rPr>
                    <w:t xml:space="preserve"> </w:t>
                  </w:r>
                  <w:r>
                    <w:rPr>
                      <w:sz w:val="16"/>
                    </w:rPr>
                    <w:t>System</w:t>
                  </w:r>
                  <w:r>
                    <w:rPr>
                      <w:spacing w:val="-6"/>
                      <w:sz w:val="16"/>
                    </w:rPr>
                    <w:t xml:space="preserve"> </w:t>
                  </w:r>
                  <w:r>
                    <w:rPr>
                      <w:sz w:val="16"/>
                    </w:rPr>
                    <w:t>firewall</w:t>
                  </w:r>
                  <w:r>
                    <w:rPr>
                      <w:spacing w:val="-5"/>
                      <w:sz w:val="16"/>
                    </w:rPr>
                    <w:t xml:space="preserve"> </w:t>
                  </w:r>
                  <w:r>
                    <w:rPr>
                      <w:w w:val="101"/>
                      <w:sz w:val="16"/>
                    </w:rPr>
                    <w:t>settings</w:t>
                  </w:r>
                  <w:r>
                    <w:rPr>
                      <w:sz w:val="16"/>
                    </w:rPr>
                    <w:t xml:space="preserve">   </w:t>
                  </w:r>
                  <w:r>
                    <w:rPr>
                      <w:spacing w:val="13"/>
                      <w:sz w:val="16"/>
                    </w:rPr>
                    <w:t xml:space="preserve"> </w:t>
                  </w:r>
                  <w:r>
                    <w:rPr>
                      <w:b/>
                      <w:w w:val="99"/>
                      <w:sz w:val="20"/>
                    </w:rPr>
                    <w:t>57</w:t>
                  </w:r>
                </w:p>
              </w:txbxContent>
            </v:textbox>
            <w10:wrap anchorx="page" anchory="page"/>
          </v:shape>
        </w:pict>
      </w:r>
    </w:p>
    <w:p w14:paraId="242A050B" w14:textId="77777777" w:rsidR="00FD3DFB" w:rsidRDefault="00000630">
      <w:pPr>
        <w:spacing w:before="106"/>
        <w:ind w:left="123"/>
        <w:rPr>
          <w:i/>
          <w:sz w:val="18"/>
        </w:rPr>
      </w:pPr>
      <w:r>
        <w:rPr>
          <w:i/>
          <w:sz w:val="18"/>
        </w:rPr>
        <w:t xml:space="preserve">Table 6. Ports used by </w:t>
      </w:r>
      <w:r>
        <w:rPr>
          <w:sz w:val="18"/>
        </w:rPr>
        <w:t xml:space="preserve">Lenovo XClarity Integrator </w:t>
      </w:r>
      <w:r>
        <w:rPr>
          <w:i/>
          <w:sz w:val="18"/>
        </w:rPr>
        <w:t>products. (continued)</w:t>
      </w:r>
    </w:p>
    <w:p w14:paraId="7B103D20" w14:textId="77777777" w:rsidR="00FD3DFB" w:rsidRDefault="00FD3DFB">
      <w:pPr>
        <w:pStyle w:val="a3"/>
        <w:spacing w:before="4"/>
        <w:rPr>
          <w:i/>
          <w:sz w:val="9"/>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7"/>
        <w:gridCol w:w="1125"/>
        <w:gridCol w:w="1407"/>
        <w:gridCol w:w="1822"/>
        <w:gridCol w:w="984"/>
        <w:gridCol w:w="1414"/>
        <w:gridCol w:w="1830"/>
        <w:gridCol w:w="1274"/>
        <w:gridCol w:w="1970"/>
      </w:tblGrid>
      <w:tr w:rsidR="00FD3DFB" w14:paraId="0D963BE5" w14:textId="77777777">
        <w:trPr>
          <w:trHeight w:hRule="exact" w:val="362"/>
        </w:trPr>
        <w:tc>
          <w:tcPr>
            <w:tcW w:w="1407" w:type="dxa"/>
            <w:vMerge w:val="restart"/>
          </w:tcPr>
          <w:p w14:paraId="3905F56D" w14:textId="77777777" w:rsidR="00FD3DFB" w:rsidRDefault="00000630">
            <w:pPr>
              <w:pStyle w:val="TableParagraph"/>
              <w:spacing w:before="48"/>
              <w:ind w:left="384"/>
              <w:rPr>
                <w:b/>
                <w:sz w:val="18"/>
              </w:rPr>
            </w:pPr>
            <w:r>
              <w:rPr>
                <w:b/>
                <w:sz w:val="18"/>
              </w:rPr>
              <w:t>Project</w:t>
            </w:r>
          </w:p>
        </w:tc>
        <w:tc>
          <w:tcPr>
            <w:tcW w:w="4353" w:type="dxa"/>
            <w:gridSpan w:val="3"/>
          </w:tcPr>
          <w:p w14:paraId="34A539BB" w14:textId="77777777" w:rsidR="00FD3DFB" w:rsidRDefault="00000630">
            <w:pPr>
              <w:pStyle w:val="TableParagraph"/>
              <w:ind w:left="1841" w:right="1841"/>
              <w:jc w:val="center"/>
              <w:rPr>
                <w:b/>
                <w:sz w:val="18"/>
              </w:rPr>
            </w:pPr>
            <w:r>
              <w:rPr>
                <w:b/>
                <w:sz w:val="18"/>
              </w:rPr>
              <w:t>Source</w:t>
            </w:r>
          </w:p>
        </w:tc>
        <w:tc>
          <w:tcPr>
            <w:tcW w:w="4228" w:type="dxa"/>
            <w:gridSpan w:val="3"/>
          </w:tcPr>
          <w:p w14:paraId="41A47A53" w14:textId="77777777" w:rsidR="00FD3DFB" w:rsidRDefault="00000630">
            <w:pPr>
              <w:pStyle w:val="TableParagraph"/>
              <w:spacing w:before="48"/>
              <w:ind w:left="1808" w:right="1809"/>
              <w:jc w:val="center"/>
              <w:rPr>
                <w:b/>
                <w:sz w:val="18"/>
              </w:rPr>
            </w:pPr>
            <w:r>
              <w:rPr>
                <w:b/>
                <w:sz w:val="18"/>
              </w:rPr>
              <w:t>Target</w:t>
            </w:r>
          </w:p>
        </w:tc>
        <w:tc>
          <w:tcPr>
            <w:tcW w:w="1274" w:type="dxa"/>
            <w:vMerge w:val="restart"/>
          </w:tcPr>
          <w:p w14:paraId="5DF58F41" w14:textId="77777777" w:rsidR="00FD3DFB" w:rsidRDefault="00000630">
            <w:pPr>
              <w:pStyle w:val="TableParagraph"/>
              <w:spacing w:before="48"/>
              <w:ind w:left="262"/>
              <w:rPr>
                <w:b/>
                <w:sz w:val="18"/>
              </w:rPr>
            </w:pPr>
            <w:r>
              <w:rPr>
                <w:b/>
                <w:sz w:val="18"/>
              </w:rPr>
              <w:t>Protocol</w:t>
            </w:r>
          </w:p>
        </w:tc>
        <w:tc>
          <w:tcPr>
            <w:tcW w:w="1970" w:type="dxa"/>
            <w:vMerge w:val="restart"/>
          </w:tcPr>
          <w:p w14:paraId="308586EF" w14:textId="77777777" w:rsidR="00FD3DFB" w:rsidRDefault="00000630">
            <w:pPr>
              <w:pStyle w:val="TableParagraph"/>
              <w:spacing w:before="48"/>
              <w:ind w:left="704" w:right="704"/>
              <w:jc w:val="center"/>
              <w:rPr>
                <w:b/>
                <w:sz w:val="18"/>
              </w:rPr>
            </w:pPr>
            <w:r>
              <w:rPr>
                <w:b/>
                <w:sz w:val="18"/>
              </w:rPr>
              <w:t>Notes</w:t>
            </w:r>
          </w:p>
        </w:tc>
      </w:tr>
      <w:tr w:rsidR="00FD3DFB" w14:paraId="03618435" w14:textId="77777777">
        <w:trPr>
          <w:trHeight w:hRule="exact" w:val="363"/>
        </w:trPr>
        <w:tc>
          <w:tcPr>
            <w:tcW w:w="1407" w:type="dxa"/>
            <w:vMerge/>
          </w:tcPr>
          <w:p w14:paraId="57847517" w14:textId="77777777" w:rsidR="00FD3DFB" w:rsidRDefault="00FD3DFB"/>
        </w:tc>
        <w:tc>
          <w:tcPr>
            <w:tcW w:w="1125" w:type="dxa"/>
          </w:tcPr>
          <w:p w14:paraId="0F8CD657" w14:textId="77777777" w:rsidR="00FD3DFB" w:rsidRDefault="00000630">
            <w:pPr>
              <w:pStyle w:val="TableParagraph"/>
              <w:spacing w:before="49"/>
              <w:ind w:left="352" w:right="352"/>
              <w:jc w:val="center"/>
              <w:rPr>
                <w:b/>
                <w:sz w:val="18"/>
              </w:rPr>
            </w:pPr>
            <w:r>
              <w:rPr>
                <w:b/>
                <w:sz w:val="18"/>
              </w:rPr>
              <w:t>Port</w:t>
            </w:r>
          </w:p>
        </w:tc>
        <w:tc>
          <w:tcPr>
            <w:tcW w:w="1407" w:type="dxa"/>
          </w:tcPr>
          <w:p w14:paraId="2907790F" w14:textId="77777777" w:rsidR="00FD3DFB" w:rsidRDefault="00000630">
            <w:pPr>
              <w:pStyle w:val="TableParagraph"/>
              <w:spacing w:before="49"/>
              <w:ind w:left="72" w:right="73"/>
              <w:jc w:val="center"/>
              <w:rPr>
                <w:b/>
                <w:sz w:val="18"/>
              </w:rPr>
            </w:pPr>
            <w:r>
              <w:rPr>
                <w:b/>
                <w:sz w:val="18"/>
              </w:rPr>
              <w:t>Location</w:t>
            </w:r>
          </w:p>
        </w:tc>
        <w:tc>
          <w:tcPr>
            <w:tcW w:w="1822" w:type="dxa"/>
          </w:tcPr>
          <w:p w14:paraId="1EBC09CB" w14:textId="77777777" w:rsidR="00FD3DFB" w:rsidRDefault="00000630">
            <w:pPr>
              <w:pStyle w:val="TableParagraph"/>
              <w:ind w:left="399"/>
              <w:rPr>
                <w:b/>
                <w:sz w:val="18"/>
              </w:rPr>
            </w:pPr>
            <w:r>
              <w:rPr>
                <w:b/>
                <w:sz w:val="18"/>
              </w:rPr>
              <w:t>Component</w:t>
            </w:r>
          </w:p>
        </w:tc>
        <w:tc>
          <w:tcPr>
            <w:tcW w:w="984" w:type="dxa"/>
          </w:tcPr>
          <w:p w14:paraId="2ED08651" w14:textId="77777777" w:rsidR="00FD3DFB" w:rsidRDefault="00000630">
            <w:pPr>
              <w:pStyle w:val="TableParagraph"/>
              <w:spacing w:before="49"/>
              <w:ind w:left="61" w:right="61"/>
              <w:jc w:val="center"/>
              <w:rPr>
                <w:b/>
                <w:sz w:val="18"/>
              </w:rPr>
            </w:pPr>
            <w:r>
              <w:rPr>
                <w:b/>
                <w:sz w:val="18"/>
              </w:rPr>
              <w:t>Port</w:t>
            </w:r>
          </w:p>
        </w:tc>
        <w:tc>
          <w:tcPr>
            <w:tcW w:w="1414" w:type="dxa"/>
          </w:tcPr>
          <w:p w14:paraId="10BD958A" w14:textId="77777777" w:rsidR="00FD3DFB" w:rsidRDefault="00000630">
            <w:pPr>
              <w:pStyle w:val="TableParagraph"/>
              <w:spacing w:before="49"/>
              <w:ind w:left="323"/>
              <w:rPr>
                <w:b/>
                <w:sz w:val="18"/>
              </w:rPr>
            </w:pPr>
            <w:r>
              <w:rPr>
                <w:b/>
                <w:sz w:val="18"/>
              </w:rPr>
              <w:t>Location</w:t>
            </w:r>
          </w:p>
        </w:tc>
        <w:tc>
          <w:tcPr>
            <w:tcW w:w="1830" w:type="dxa"/>
          </w:tcPr>
          <w:p w14:paraId="541E86E1" w14:textId="77777777" w:rsidR="00FD3DFB" w:rsidRDefault="00000630">
            <w:pPr>
              <w:pStyle w:val="TableParagraph"/>
              <w:ind w:left="404"/>
              <w:rPr>
                <w:b/>
                <w:sz w:val="18"/>
              </w:rPr>
            </w:pPr>
            <w:r>
              <w:rPr>
                <w:b/>
                <w:sz w:val="18"/>
              </w:rPr>
              <w:t>Component</w:t>
            </w:r>
          </w:p>
        </w:tc>
        <w:tc>
          <w:tcPr>
            <w:tcW w:w="1274" w:type="dxa"/>
            <w:vMerge/>
          </w:tcPr>
          <w:p w14:paraId="322944F9" w14:textId="77777777" w:rsidR="00FD3DFB" w:rsidRDefault="00FD3DFB"/>
        </w:tc>
        <w:tc>
          <w:tcPr>
            <w:tcW w:w="1970" w:type="dxa"/>
            <w:vMerge/>
          </w:tcPr>
          <w:p w14:paraId="7447D920" w14:textId="77777777" w:rsidR="00FD3DFB" w:rsidRDefault="00FD3DFB"/>
        </w:tc>
      </w:tr>
      <w:tr w:rsidR="00FD3DFB" w14:paraId="04C81FC0" w14:textId="77777777">
        <w:trPr>
          <w:trHeight w:hRule="exact" w:val="796"/>
        </w:trPr>
        <w:tc>
          <w:tcPr>
            <w:tcW w:w="1407" w:type="dxa"/>
            <w:vMerge w:val="restart"/>
          </w:tcPr>
          <w:p w14:paraId="4F19A82A" w14:textId="77777777" w:rsidR="00FD3DFB" w:rsidRDefault="00FD3DFB"/>
        </w:tc>
        <w:tc>
          <w:tcPr>
            <w:tcW w:w="1125" w:type="dxa"/>
            <w:vMerge w:val="restart"/>
          </w:tcPr>
          <w:p w14:paraId="265534F7"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2DDDBC2D"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2E88D906" w14:textId="77777777" w:rsidR="00FD3DFB" w:rsidRDefault="00000630">
            <w:pPr>
              <w:pStyle w:val="TableParagraph"/>
              <w:spacing w:line="249" w:lineRule="auto"/>
              <w:rPr>
                <w:sz w:val="18"/>
              </w:rPr>
            </w:pPr>
            <w:r>
              <w:rPr>
                <w:sz w:val="18"/>
              </w:rPr>
              <w:t>Lenovo XClarity Integrator Service</w:t>
            </w:r>
          </w:p>
        </w:tc>
        <w:tc>
          <w:tcPr>
            <w:tcW w:w="984" w:type="dxa"/>
          </w:tcPr>
          <w:p w14:paraId="52FA8A61" w14:textId="77777777" w:rsidR="00FD3DFB" w:rsidRDefault="00000630">
            <w:pPr>
              <w:pStyle w:val="TableParagraph"/>
              <w:spacing w:before="49"/>
              <w:ind w:left="61" w:right="128"/>
              <w:jc w:val="center"/>
              <w:rPr>
                <w:sz w:val="18"/>
              </w:rPr>
            </w:pPr>
            <w:r>
              <w:rPr>
                <w:sz w:val="18"/>
              </w:rPr>
              <w:t>UDP 137</w:t>
            </w:r>
          </w:p>
        </w:tc>
        <w:tc>
          <w:tcPr>
            <w:tcW w:w="1414" w:type="dxa"/>
            <w:vMerge w:val="restart"/>
          </w:tcPr>
          <w:p w14:paraId="709B84DA" w14:textId="77777777" w:rsidR="00FD3DFB" w:rsidRDefault="00000630">
            <w:pPr>
              <w:pStyle w:val="TableParagraph"/>
              <w:spacing w:before="49" w:line="249" w:lineRule="auto"/>
              <w:ind w:right="534"/>
              <w:rPr>
                <w:sz w:val="18"/>
              </w:rPr>
            </w:pPr>
            <w:r>
              <w:rPr>
                <w:sz w:val="18"/>
              </w:rPr>
              <w:t>managed server</w:t>
            </w:r>
          </w:p>
        </w:tc>
        <w:tc>
          <w:tcPr>
            <w:tcW w:w="1830" w:type="dxa"/>
            <w:vMerge w:val="restart"/>
          </w:tcPr>
          <w:p w14:paraId="19448254" w14:textId="77777777" w:rsidR="00FD3DFB" w:rsidRDefault="00000630">
            <w:pPr>
              <w:pStyle w:val="TableParagraph"/>
              <w:spacing w:line="249" w:lineRule="auto"/>
              <w:ind w:left="90"/>
              <w:rPr>
                <w:sz w:val="18"/>
              </w:rPr>
            </w:pPr>
            <w:r>
              <w:rPr>
                <w:sz w:val="18"/>
              </w:rPr>
              <w:t>Host OS - Samba Server</w:t>
            </w:r>
          </w:p>
        </w:tc>
        <w:tc>
          <w:tcPr>
            <w:tcW w:w="1274" w:type="dxa"/>
          </w:tcPr>
          <w:p w14:paraId="74488FFA" w14:textId="77777777" w:rsidR="00FD3DFB" w:rsidRDefault="00000630">
            <w:pPr>
              <w:pStyle w:val="TableParagraph"/>
              <w:rPr>
                <w:sz w:val="18"/>
              </w:rPr>
            </w:pPr>
            <w:r>
              <w:rPr>
                <w:sz w:val="18"/>
              </w:rPr>
              <w:t>NetBIOS</w:t>
            </w:r>
          </w:p>
          <w:p w14:paraId="1EC86441" w14:textId="77777777" w:rsidR="00FD3DFB" w:rsidRDefault="00000630">
            <w:pPr>
              <w:pStyle w:val="TableParagraph"/>
              <w:spacing w:before="7" w:line="249" w:lineRule="auto"/>
              <w:rPr>
                <w:sz w:val="18"/>
              </w:rPr>
            </w:pPr>
            <w:r>
              <w:rPr>
                <w:sz w:val="18"/>
              </w:rPr>
              <w:t>name service (NMBD)</w:t>
            </w:r>
          </w:p>
        </w:tc>
        <w:tc>
          <w:tcPr>
            <w:tcW w:w="1970" w:type="dxa"/>
            <w:vMerge w:val="restart"/>
          </w:tcPr>
          <w:p w14:paraId="08BAE3F7" w14:textId="77777777" w:rsidR="00FD3DFB" w:rsidRDefault="00000630">
            <w:pPr>
              <w:pStyle w:val="TableParagraph"/>
              <w:rPr>
                <w:sz w:val="18"/>
              </w:rPr>
            </w:pPr>
            <w:r>
              <w:rPr>
                <w:sz w:val="18"/>
              </w:rPr>
              <w:t>n/a</w:t>
            </w:r>
          </w:p>
        </w:tc>
      </w:tr>
      <w:tr w:rsidR="00FD3DFB" w14:paraId="21FD4AC3" w14:textId="77777777">
        <w:trPr>
          <w:trHeight w:hRule="exact" w:val="330"/>
        </w:trPr>
        <w:tc>
          <w:tcPr>
            <w:tcW w:w="1407" w:type="dxa"/>
            <w:vMerge/>
          </w:tcPr>
          <w:p w14:paraId="0C76B1E4" w14:textId="77777777" w:rsidR="00FD3DFB" w:rsidRDefault="00FD3DFB"/>
        </w:tc>
        <w:tc>
          <w:tcPr>
            <w:tcW w:w="1125" w:type="dxa"/>
            <w:vMerge/>
          </w:tcPr>
          <w:p w14:paraId="40932097" w14:textId="77777777" w:rsidR="00FD3DFB" w:rsidRDefault="00FD3DFB"/>
        </w:tc>
        <w:tc>
          <w:tcPr>
            <w:tcW w:w="1407" w:type="dxa"/>
            <w:vMerge/>
          </w:tcPr>
          <w:p w14:paraId="67561380" w14:textId="77777777" w:rsidR="00FD3DFB" w:rsidRDefault="00FD3DFB"/>
        </w:tc>
        <w:tc>
          <w:tcPr>
            <w:tcW w:w="1822" w:type="dxa"/>
            <w:vMerge/>
          </w:tcPr>
          <w:p w14:paraId="6C36FCC0" w14:textId="77777777" w:rsidR="00FD3DFB" w:rsidRDefault="00FD3DFB"/>
        </w:tc>
        <w:tc>
          <w:tcPr>
            <w:tcW w:w="984" w:type="dxa"/>
          </w:tcPr>
          <w:p w14:paraId="148B3722" w14:textId="77777777" w:rsidR="00FD3DFB" w:rsidRDefault="00000630">
            <w:pPr>
              <w:pStyle w:val="TableParagraph"/>
              <w:spacing w:before="48"/>
              <w:ind w:left="61" w:right="128"/>
              <w:jc w:val="center"/>
              <w:rPr>
                <w:sz w:val="18"/>
              </w:rPr>
            </w:pPr>
            <w:r>
              <w:rPr>
                <w:sz w:val="18"/>
              </w:rPr>
              <w:t>UDP 138</w:t>
            </w:r>
          </w:p>
        </w:tc>
        <w:tc>
          <w:tcPr>
            <w:tcW w:w="1414" w:type="dxa"/>
            <w:vMerge/>
          </w:tcPr>
          <w:p w14:paraId="3BCEBDB0" w14:textId="77777777" w:rsidR="00FD3DFB" w:rsidRDefault="00FD3DFB"/>
        </w:tc>
        <w:tc>
          <w:tcPr>
            <w:tcW w:w="1830" w:type="dxa"/>
            <w:vMerge/>
          </w:tcPr>
          <w:p w14:paraId="054FD478" w14:textId="77777777" w:rsidR="00FD3DFB" w:rsidRDefault="00FD3DFB"/>
        </w:tc>
        <w:tc>
          <w:tcPr>
            <w:tcW w:w="1274" w:type="dxa"/>
            <w:vMerge w:val="restart"/>
          </w:tcPr>
          <w:p w14:paraId="6296B6AA" w14:textId="77777777" w:rsidR="00FD3DFB" w:rsidRDefault="00000630">
            <w:pPr>
              <w:pStyle w:val="TableParagraph"/>
              <w:rPr>
                <w:sz w:val="18"/>
              </w:rPr>
            </w:pPr>
            <w:r>
              <w:rPr>
                <w:sz w:val="18"/>
              </w:rPr>
              <w:t>SMB</w:t>
            </w:r>
          </w:p>
        </w:tc>
        <w:tc>
          <w:tcPr>
            <w:tcW w:w="1970" w:type="dxa"/>
            <w:vMerge/>
          </w:tcPr>
          <w:p w14:paraId="4AEA8501" w14:textId="77777777" w:rsidR="00FD3DFB" w:rsidRDefault="00FD3DFB"/>
        </w:tc>
      </w:tr>
      <w:tr w:rsidR="00FD3DFB" w14:paraId="7C8A5ED6" w14:textId="77777777">
        <w:trPr>
          <w:trHeight w:hRule="exact" w:val="333"/>
        </w:trPr>
        <w:tc>
          <w:tcPr>
            <w:tcW w:w="1407" w:type="dxa"/>
            <w:vMerge/>
          </w:tcPr>
          <w:p w14:paraId="0D29D4B0" w14:textId="77777777" w:rsidR="00FD3DFB" w:rsidRDefault="00FD3DFB"/>
        </w:tc>
        <w:tc>
          <w:tcPr>
            <w:tcW w:w="1125" w:type="dxa"/>
            <w:vMerge/>
          </w:tcPr>
          <w:p w14:paraId="18D1201C" w14:textId="77777777" w:rsidR="00FD3DFB" w:rsidRDefault="00FD3DFB"/>
        </w:tc>
        <w:tc>
          <w:tcPr>
            <w:tcW w:w="1407" w:type="dxa"/>
            <w:vMerge/>
          </w:tcPr>
          <w:p w14:paraId="29C9802E" w14:textId="77777777" w:rsidR="00FD3DFB" w:rsidRDefault="00FD3DFB"/>
        </w:tc>
        <w:tc>
          <w:tcPr>
            <w:tcW w:w="1822" w:type="dxa"/>
            <w:vMerge/>
          </w:tcPr>
          <w:p w14:paraId="32472C6B" w14:textId="77777777" w:rsidR="00FD3DFB" w:rsidRDefault="00FD3DFB"/>
        </w:tc>
        <w:tc>
          <w:tcPr>
            <w:tcW w:w="984" w:type="dxa"/>
          </w:tcPr>
          <w:p w14:paraId="6F7FD830" w14:textId="77777777" w:rsidR="00FD3DFB" w:rsidRDefault="00000630">
            <w:pPr>
              <w:pStyle w:val="TableParagraph"/>
              <w:spacing w:before="51"/>
              <w:ind w:left="40" w:right="130"/>
              <w:jc w:val="center"/>
              <w:rPr>
                <w:sz w:val="18"/>
              </w:rPr>
            </w:pPr>
            <w:r>
              <w:rPr>
                <w:sz w:val="18"/>
              </w:rPr>
              <w:t>TCP 139</w:t>
            </w:r>
          </w:p>
        </w:tc>
        <w:tc>
          <w:tcPr>
            <w:tcW w:w="1414" w:type="dxa"/>
            <w:vMerge/>
          </w:tcPr>
          <w:p w14:paraId="1695A90B" w14:textId="77777777" w:rsidR="00FD3DFB" w:rsidRDefault="00FD3DFB"/>
        </w:tc>
        <w:tc>
          <w:tcPr>
            <w:tcW w:w="1830" w:type="dxa"/>
            <w:vMerge/>
          </w:tcPr>
          <w:p w14:paraId="0682CB5D" w14:textId="77777777" w:rsidR="00FD3DFB" w:rsidRDefault="00FD3DFB"/>
        </w:tc>
        <w:tc>
          <w:tcPr>
            <w:tcW w:w="1274" w:type="dxa"/>
            <w:vMerge/>
          </w:tcPr>
          <w:p w14:paraId="62C06362" w14:textId="77777777" w:rsidR="00FD3DFB" w:rsidRDefault="00FD3DFB"/>
        </w:tc>
        <w:tc>
          <w:tcPr>
            <w:tcW w:w="1970" w:type="dxa"/>
            <w:vMerge/>
          </w:tcPr>
          <w:p w14:paraId="09B19413" w14:textId="77777777" w:rsidR="00FD3DFB" w:rsidRDefault="00FD3DFB"/>
        </w:tc>
      </w:tr>
      <w:tr w:rsidR="00FD3DFB" w14:paraId="7255559A" w14:textId="77777777">
        <w:trPr>
          <w:trHeight w:hRule="exact" w:val="333"/>
        </w:trPr>
        <w:tc>
          <w:tcPr>
            <w:tcW w:w="1407" w:type="dxa"/>
            <w:vMerge/>
          </w:tcPr>
          <w:p w14:paraId="636531F3" w14:textId="77777777" w:rsidR="00FD3DFB" w:rsidRDefault="00FD3DFB"/>
        </w:tc>
        <w:tc>
          <w:tcPr>
            <w:tcW w:w="1125" w:type="dxa"/>
            <w:vMerge/>
          </w:tcPr>
          <w:p w14:paraId="3C3A1B02" w14:textId="77777777" w:rsidR="00FD3DFB" w:rsidRDefault="00FD3DFB"/>
        </w:tc>
        <w:tc>
          <w:tcPr>
            <w:tcW w:w="1407" w:type="dxa"/>
            <w:vMerge/>
          </w:tcPr>
          <w:p w14:paraId="1C2AEC80" w14:textId="77777777" w:rsidR="00FD3DFB" w:rsidRDefault="00FD3DFB"/>
        </w:tc>
        <w:tc>
          <w:tcPr>
            <w:tcW w:w="1822" w:type="dxa"/>
            <w:vMerge/>
          </w:tcPr>
          <w:p w14:paraId="35BFBCFF" w14:textId="77777777" w:rsidR="00FD3DFB" w:rsidRDefault="00FD3DFB"/>
        </w:tc>
        <w:tc>
          <w:tcPr>
            <w:tcW w:w="984" w:type="dxa"/>
          </w:tcPr>
          <w:p w14:paraId="17C25BF4" w14:textId="77777777" w:rsidR="00FD3DFB" w:rsidRDefault="00000630">
            <w:pPr>
              <w:pStyle w:val="TableParagraph"/>
              <w:spacing w:before="51"/>
              <w:ind w:left="40" w:right="130"/>
              <w:jc w:val="center"/>
              <w:rPr>
                <w:sz w:val="18"/>
              </w:rPr>
            </w:pPr>
            <w:r>
              <w:rPr>
                <w:sz w:val="18"/>
              </w:rPr>
              <w:t>TCP 389</w:t>
            </w:r>
          </w:p>
        </w:tc>
        <w:tc>
          <w:tcPr>
            <w:tcW w:w="1414" w:type="dxa"/>
            <w:vMerge/>
          </w:tcPr>
          <w:p w14:paraId="164E66E6" w14:textId="77777777" w:rsidR="00FD3DFB" w:rsidRDefault="00FD3DFB"/>
        </w:tc>
        <w:tc>
          <w:tcPr>
            <w:tcW w:w="1830" w:type="dxa"/>
            <w:vMerge/>
          </w:tcPr>
          <w:p w14:paraId="58CE556D" w14:textId="77777777" w:rsidR="00FD3DFB" w:rsidRDefault="00FD3DFB"/>
        </w:tc>
        <w:tc>
          <w:tcPr>
            <w:tcW w:w="1274" w:type="dxa"/>
          </w:tcPr>
          <w:p w14:paraId="7EB0288F" w14:textId="77777777" w:rsidR="00FD3DFB" w:rsidRDefault="00000630">
            <w:pPr>
              <w:pStyle w:val="TableParagraph"/>
              <w:spacing w:before="51"/>
              <w:rPr>
                <w:sz w:val="18"/>
              </w:rPr>
            </w:pPr>
            <w:r>
              <w:rPr>
                <w:sz w:val="18"/>
              </w:rPr>
              <w:t>LDAP</w:t>
            </w:r>
          </w:p>
        </w:tc>
        <w:tc>
          <w:tcPr>
            <w:tcW w:w="1970" w:type="dxa"/>
            <w:vMerge/>
          </w:tcPr>
          <w:p w14:paraId="471100B7" w14:textId="77777777" w:rsidR="00FD3DFB" w:rsidRDefault="00FD3DFB"/>
        </w:tc>
      </w:tr>
      <w:tr w:rsidR="00FD3DFB" w14:paraId="69043F64" w14:textId="77777777">
        <w:trPr>
          <w:trHeight w:hRule="exact" w:val="333"/>
        </w:trPr>
        <w:tc>
          <w:tcPr>
            <w:tcW w:w="1407" w:type="dxa"/>
            <w:vMerge/>
          </w:tcPr>
          <w:p w14:paraId="4EC1EF14" w14:textId="77777777" w:rsidR="00FD3DFB" w:rsidRDefault="00FD3DFB"/>
        </w:tc>
        <w:tc>
          <w:tcPr>
            <w:tcW w:w="1125" w:type="dxa"/>
            <w:vMerge/>
          </w:tcPr>
          <w:p w14:paraId="00FDAF1B" w14:textId="77777777" w:rsidR="00FD3DFB" w:rsidRDefault="00FD3DFB"/>
        </w:tc>
        <w:tc>
          <w:tcPr>
            <w:tcW w:w="1407" w:type="dxa"/>
            <w:vMerge/>
          </w:tcPr>
          <w:p w14:paraId="1F33544F" w14:textId="77777777" w:rsidR="00FD3DFB" w:rsidRDefault="00FD3DFB"/>
        </w:tc>
        <w:tc>
          <w:tcPr>
            <w:tcW w:w="1822" w:type="dxa"/>
            <w:vMerge/>
          </w:tcPr>
          <w:p w14:paraId="0F3628B4" w14:textId="77777777" w:rsidR="00FD3DFB" w:rsidRDefault="00FD3DFB"/>
        </w:tc>
        <w:tc>
          <w:tcPr>
            <w:tcW w:w="984" w:type="dxa"/>
          </w:tcPr>
          <w:p w14:paraId="2BC443BE" w14:textId="77777777" w:rsidR="00FD3DFB" w:rsidRDefault="00000630">
            <w:pPr>
              <w:pStyle w:val="TableParagraph"/>
              <w:spacing w:before="51"/>
              <w:ind w:left="40" w:right="130"/>
              <w:jc w:val="center"/>
              <w:rPr>
                <w:sz w:val="18"/>
              </w:rPr>
            </w:pPr>
            <w:r>
              <w:rPr>
                <w:sz w:val="18"/>
              </w:rPr>
              <w:t>TCP 445</w:t>
            </w:r>
          </w:p>
        </w:tc>
        <w:tc>
          <w:tcPr>
            <w:tcW w:w="1414" w:type="dxa"/>
            <w:vMerge/>
          </w:tcPr>
          <w:p w14:paraId="236790A7" w14:textId="77777777" w:rsidR="00FD3DFB" w:rsidRDefault="00FD3DFB"/>
        </w:tc>
        <w:tc>
          <w:tcPr>
            <w:tcW w:w="1830" w:type="dxa"/>
            <w:vMerge/>
          </w:tcPr>
          <w:p w14:paraId="57251079" w14:textId="77777777" w:rsidR="00FD3DFB" w:rsidRDefault="00FD3DFB"/>
        </w:tc>
        <w:tc>
          <w:tcPr>
            <w:tcW w:w="1274" w:type="dxa"/>
          </w:tcPr>
          <w:p w14:paraId="43F5E42F" w14:textId="77777777" w:rsidR="00FD3DFB" w:rsidRDefault="00000630">
            <w:pPr>
              <w:pStyle w:val="TableParagraph"/>
              <w:spacing w:before="51"/>
              <w:rPr>
                <w:sz w:val="18"/>
              </w:rPr>
            </w:pPr>
            <w:r>
              <w:rPr>
                <w:sz w:val="18"/>
              </w:rPr>
              <w:t>NetBIOS</w:t>
            </w:r>
          </w:p>
        </w:tc>
        <w:tc>
          <w:tcPr>
            <w:tcW w:w="1970" w:type="dxa"/>
            <w:vMerge/>
          </w:tcPr>
          <w:p w14:paraId="4B3FC8B9" w14:textId="77777777" w:rsidR="00FD3DFB" w:rsidRDefault="00FD3DFB"/>
        </w:tc>
      </w:tr>
      <w:tr w:rsidR="00FD3DFB" w14:paraId="54BAE4E5" w14:textId="77777777">
        <w:trPr>
          <w:trHeight w:hRule="exact" w:val="333"/>
        </w:trPr>
        <w:tc>
          <w:tcPr>
            <w:tcW w:w="1407" w:type="dxa"/>
            <w:vMerge/>
          </w:tcPr>
          <w:p w14:paraId="6300C587" w14:textId="77777777" w:rsidR="00FD3DFB" w:rsidRDefault="00FD3DFB"/>
        </w:tc>
        <w:tc>
          <w:tcPr>
            <w:tcW w:w="1125" w:type="dxa"/>
            <w:vMerge/>
          </w:tcPr>
          <w:p w14:paraId="2FA6C2F5" w14:textId="77777777" w:rsidR="00FD3DFB" w:rsidRDefault="00FD3DFB"/>
        </w:tc>
        <w:tc>
          <w:tcPr>
            <w:tcW w:w="1407" w:type="dxa"/>
            <w:vMerge/>
          </w:tcPr>
          <w:p w14:paraId="2B91EE99" w14:textId="77777777" w:rsidR="00FD3DFB" w:rsidRDefault="00FD3DFB"/>
        </w:tc>
        <w:tc>
          <w:tcPr>
            <w:tcW w:w="1822" w:type="dxa"/>
            <w:vMerge/>
          </w:tcPr>
          <w:p w14:paraId="187B22E6" w14:textId="77777777" w:rsidR="00FD3DFB" w:rsidRDefault="00FD3DFB"/>
        </w:tc>
        <w:tc>
          <w:tcPr>
            <w:tcW w:w="984" w:type="dxa"/>
          </w:tcPr>
          <w:p w14:paraId="46F697B0" w14:textId="77777777" w:rsidR="00FD3DFB" w:rsidRDefault="00000630">
            <w:pPr>
              <w:pStyle w:val="TableParagraph"/>
              <w:spacing w:before="51"/>
              <w:ind w:left="40" w:right="130"/>
              <w:jc w:val="center"/>
              <w:rPr>
                <w:sz w:val="18"/>
              </w:rPr>
            </w:pPr>
            <w:r>
              <w:rPr>
                <w:sz w:val="18"/>
              </w:rPr>
              <w:t>TCP 901</w:t>
            </w:r>
          </w:p>
        </w:tc>
        <w:tc>
          <w:tcPr>
            <w:tcW w:w="1414" w:type="dxa"/>
            <w:vMerge/>
          </w:tcPr>
          <w:p w14:paraId="7D26155F" w14:textId="77777777" w:rsidR="00FD3DFB" w:rsidRDefault="00FD3DFB"/>
        </w:tc>
        <w:tc>
          <w:tcPr>
            <w:tcW w:w="1830" w:type="dxa"/>
            <w:vMerge/>
          </w:tcPr>
          <w:p w14:paraId="390EE6EE" w14:textId="77777777" w:rsidR="00FD3DFB" w:rsidRDefault="00FD3DFB"/>
        </w:tc>
        <w:tc>
          <w:tcPr>
            <w:tcW w:w="1274" w:type="dxa"/>
          </w:tcPr>
          <w:p w14:paraId="0BBE1766" w14:textId="77777777" w:rsidR="00FD3DFB" w:rsidRDefault="00000630">
            <w:pPr>
              <w:pStyle w:val="TableParagraph"/>
              <w:spacing w:before="51"/>
              <w:rPr>
                <w:sz w:val="18"/>
              </w:rPr>
            </w:pPr>
            <w:r>
              <w:rPr>
                <w:sz w:val="18"/>
              </w:rPr>
              <w:t>SWAT</w:t>
            </w:r>
          </w:p>
        </w:tc>
        <w:tc>
          <w:tcPr>
            <w:tcW w:w="1970" w:type="dxa"/>
            <w:vMerge/>
          </w:tcPr>
          <w:p w14:paraId="16945CDA" w14:textId="77777777" w:rsidR="00FD3DFB" w:rsidRDefault="00FD3DFB"/>
        </w:tc>
      </w:tr>
      <w:tr w:rsidR="00FD3DFB" w14:paraId="47A81917" w14:textId="77777777">
        <w:trPr>
          <w:trHeight w:hRule="exact" w:val="796"/>
        </w:trPr>
        <w:tc>
          <w:tcPr>
            <w:tcW w:w="1407" w:type="dxa"/>
            <w:vMerge/>
          </w:tcPr>
          <w:p w14:paraId="20EC0CE5" w14:textId="77777777" w:rsidR="00FD3DFB" w:rsidRDefault="00FD3DFB"/>
        </w:tc>
        <w:tc>
          <w:tcPr>
            <w:tcW w:w="1125" w:type="dxa"/>
            <w:vMerge w:val="restart"/>
          </w:tcPr>
          <w:p w14:paraId="1AB76FA8"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0A4337EE" w14:textId="77777777" w:rsidR="00FD3DFB" w:rsidRDefault="00000630">
            <w:pPr>
              <w:pStyle w:val="TableParagraph"/>
              <w:spacing w:before="49" w:line="249" w:lineRule="auto"/>
              <w:ind w:left="90" w:right="526"/>
              <w:rPr>
                <w:sz w:val="18"/>
              </w:rPr>
            </w:pPr>
            <w:r>
              <w:rPr>
                <w:sz w:val="18"/>
              </w:rPr>
              <w:t>managed server</w:t>
            </w:r>
          </w:p>
        </w:tc>
        <w:tc>
          <w:tcPr>
            <w:tcW w:w="1822" w:type="dxa"/>
            <w:vMerge w:val="restart"/>
          </w:tcPr>
          <w:p w14:paraId="4FC56C44" w14:textId="77777777" w:rsidR="00FD3DFB" w:rsidRDefault="00000630">
            <w:pPr>
              <w:pStyle w:val="TableParagraph"/>
              <w:spacing w:before="51" w:line="249" w:lineRule="auto"/>
              <w:ind w:right="202"/>
              <w:rPr>
                <w:sz w:val="18"/>
              </w:rPr>
            </w:pPr>
            <w:r>
              <w:rPr>
                <w:sz w:val="18"/>
              </w:rPr>
              <w:t>Hyper-V/Windows clients managed with SCVMM</w:t>
            </w:r>
          </w:p>
        </w:tc>
        <w:tc>
          <w:tcPr>
            <w:tcW w:w="984" w:type="dxa"/>
          </w:tcPr>
          <w:p w14:paraId="63D75F7E" w14:textId="77777777" w:rsidR="00FD3DFB" w:rsidRDefault="00000630">
            <w:pPr>
              <w:pStyle w:val="TableParagraph"/>
              <w:spacing w:before="49"/>
              <w:ind w:left="61" w:right="128"/>
              <w:jc w:val="center"/>
              <w:rPr>
                <w:sz w:val="18"/>
              </w:rPr>
            </w:pPr>
            <w:r>
              <w:rPr>
                <w:sz w:val="18"/>
              </w:rPr>
              <w:t>UDP 137</w:t>
            </w:r>
          </w:p>
        </w:tc>
        <w:tc>
          <w:tcPr>
            <w:tcW w:w="1414" w:type="dxa"/>
            <w:vMerge w:val="restart"/>
          </w:tcPr>
          <w:p w14:paraId="5877491A" w14:textId="77777777" w:rsidR="00FD3DFB" w:rsidRDefault="00000630">
            <w:pPr>
              <w:pStyle w:val="TableParagraph"/>
              <w:spacing w:before="41" w:line="249" w:lineRule="auto"/>
              <w:ind w:right="234"/>
              <w:rPr>
                <w:sz w:val="18"/>
              </w:rPr>
            </w:pPr>
            <w:r>
              <w:rPr>
                <w:sz w:val="18"/>
              </w:rPr>
              <w:t>management</w:t>
            </w:r>
            <w:r>
              <w:rPr>
                <w:w w:val="99"/>
                <w:sz w:val="18"/>
              </w:rPr>
              <w:t xml:space="preserve"> </w:t>
            </w:r>
            <w:r>
              <w:rPr>
                <w:sz w:val="18"/>
              </w:rPr>
              <w:t>server</w:t>
            </w:r>
          </w:p>
        </w:tc>
        <w:tc>
          <w:tcPr>
            <w:tcW w:w="1830" w:type="dxa"/>
            <w:vMerge w:val="restart"/>
          </w:tcPr>
          <w:p w14:paraId="733C4C99" w14:textId="77777777" w:rsidR="00FD3DFB" w:rsidRDefault="00000630">
            <w:pPr>
              <w:pStyle w:val="TableParagraph"/>
              <w:spacing w:before="51"/>
              <w:ind w:left="90"/>
              <w:rPr>
                <w:sz w:val="18"/>
              </w:rPr>
            </w:pPr>
            <w:r>
              <w:rPr>
                <w:sz w:val="18"/>
              </w:rPr>
              <w:t>OS - Samba Server</w:t>
            </w:r>
          </w:p>
        </w:tc>
        <w:tc>
          <w:tcPr>
            <w:tcW w:w="1274" w:type="dxa"/>
          </w:tcPr>
          <w:p w14:paraId="6B5387D5" w14:textId="77777777" w:rsidR="00FD3DFB" w:rsidRDefault="00000630">
            <w:pPr>
              <w:pStyle w:val="TableParagraph"/>
              <w:spacing w:before="51"/>
              <w:rPr>
                <w:sz w:val="18"/>
              </w:rPr>
            </w:pPr>
            <w:r>
              <w:rPr>
                <w:sz w:val="18"/>
              </w:rPr>
              <w:t>NetBIOS</w:t>
            </w:r>
          </w:p>
          <w:p w14:paraId="7E8EF920" w14:textId="77777777" w:rsidR="00FD3DFB" w:rsidRDefault="00000630">
            <w:pPr>
              <w:pStyle w:val="TableParagraph"/>
              <w:spacing w:before="8" w:line="249" w:lineRule="auto"/>
              <w:rPr>
                <w:sz w:val="18"/>
              </w:rPr>
            </w:pPr>
            <w:r>
              <w:rPr>
                <w:sz w:val="18"/>
              </w:rPr>
              <w:t>name service (NMBD)</w:t>
            </w:r>
          </w:p>
        </w:tc>
        <w:tc>
          <w:tcPr>
            <w:tcW w:w="1970" w:type="dxa"/>
            <w:vMerge w:val="restart"/>
          </w:tcPr>
          <w:p w14:paraId="4DF83F7A" w14:textId="77777777" w:rsidR="00FD3DFB" w:rsidRDefault="00000630">
            <w:pPr>
              <w:pStyle w:val="TableParagraph"/>
              <w:spacing w:before="51"/>
              <w:rPr>
                <w:sz w:val="18"/>
              </w:rPr>
            </w:pPr>
            <w:r>
              <w:rPr>
                <w:sz w:val="18"/>
              </w:rPr>
              <w:t>n/a</w:t>
            </w:r>
          </w:p>
        </w:tc>
      </w:tr>
      <w:tr w:rsidR="00FD3DFB" w14:paraId="34B2A312" w14:textId="77777777">
        <w:trPr>
          <w:trHeight w:hRule="exact" w:val="330"/>
        </w:trPr>
        <w:tc>
          <w:tcPr>
            <w:tcW w:w="1407" w:type="dxa"/>
            <w:vMerge/>
          </w:tcPr>
          <w:p w14:paraId="16D7652B" w14:textId="77777777" w:rsidR="00FD3DFB" w:rsidRDefault="00FD3DFB"/>
        </w:tc>
        <w:tc>
          <w:tcPr>
            <w:tcW w:w="1125" w:type="dxa"/>
            <w:vMerge/>
          </w:tcPr>
          <w:p w14:paraId="6050E5FB" w14:textId="77777777" w:rsidR="00FD3DFB" w:rsidRDefault="00FD3DFB"/>
        </w:tc>
        <w:tc>
          <w:tcPr>
            <w:tcW w:w="1407" w:type="dxa"/>
            <w:vMerge/>
          </w:tcPr>
          <w:p w14:paraId="1A93B357" w14:textId="77777777" w:rsidR="00FD3DFB" w:rsidRDefault="00FD3DFB"/>
        </w:tc>
        <w:tc>
          <w:tcPr>
            <w:tcW w:w="1822" w:type="dxa"/>
            <w:vMerge/>
          </w:tcPr>
          <w:p w14:paraId="2F53CC53" w14:textId="77777777" w:rsidR="00FD3DFB" w:rsidRDefault="00FD3DFB"/>
        </w:tc>
        <w:tc>
          <w:tcPr>
            <w:tcW w:w="984" w:type="dxa"/>
          </w:tcPr>
          <w:p w14:paraId="3CD25D13" w14:textId="77777777" w:rsidR="00FD3DFB" w:rsidRDefault="00000630">
            <w:pPr>
              <w:pStyle w:val="TableParagraph"/>
              <w:spacing w:before="49"/>
              <w:ind w:left="61" w:right="128"/>
              <w:jc w:val="center"/>
              <w:rPr>
                <w:sz w:val="18"/>
              </w:rPr>
            </w:pPr>
            <w:r>
              <w:rPr>
                <w:sz w:val="18"/>
              </w:rPr>
              <w:t>UDP 138</w:t>
            </w:r>
          </w:p>
        </w:tc>
        <w:tc>
          <w:tcPr>
            <w:tcW w:w="1414" w:type="dxa"/>
            <w:vMerge/>
          </w:tcPr>
          <w:p w14:paraId="6D498255" w14:textId="77777777" w:rsidR="00FD3DFB" w:rsidRDefault="00FD3DFB"/>
        </w:tc>
        <w:tc>
          <w:tcPr>
            <w:tcW w:w="1830" w:type="dxa"/>
            <w:vMerge/>
          </w:tcPr>
          <w:p w14:paraId="3819EE51" w14:textId="77777777" w:rsidR="00FD3DFB" w:rsidRDefault="00FD3DFB"/>
        </w:tc>
        <w:tc>
          <w:tcPr>
            <w:tcW w:w="1274" w:type="dxa"/>
            <w:vMerge w:val="restart"/>
          </w:tcPr>
          <w:p w14:paraId="55D86195" w14:textId="77777777" w:rsidR="00FD3DFB" w:rsidRDefault="00000630">
            <w:pPr>
              <w:pStyle w:val="TableParagraph"/>
              <w:rPr>
                <w:sz w:val="18"/>
              </w:rPr>
            </w:pPr>
            <w:r>
              <w:rPr>
                <w:sz w:val="18"/>
              </w:rPr>
              <w:t>SMB</w:t>
            </w:r>
          </w:p>
        </w:tc>
        <w:tc>
          <w:tcPr>
            <w:tcW w:w="1970" w:type="dxa"/>
            <w:vMerge/>
          </w:tcPr>
          <w:p w14:paraId="692467E5" w14:textId="77777777" w:rsidR="00FD3DFB" w:rsidRDefault="00FD3DFB"/>
        </w:tc>
      </w:tr>
      <w:tr w:rsidR="00FD3DFB" w14:paraId="6FF2EB2F" w14:textId="77777777">
        <w:trPr>
          <w:trHeight w:hRule="exact" w:val="333"/>
        </w:trPr>
        <w:tc>
          <w:tcPr>
            <w:tcW w:w="1407" w:type="dxa"/>
            <w:vMerge/>
          </w:tcPr>
          <w:p w14:paraId="4426AC13" w14:textId="77777777" w:rsidR="00FD3DFB" w:rsidRDefault="00FD3DFB"/>
        </w:tc>
        <w:tc>
          <w:tcPr>
            <w:tcW w:w="1125" w:type="dxa"/>
            <w:vMerge/>
          </w:tcPr>
          <w:p w14:paraId="1AA43A22" w14:textId="77777777" w:rsidR="00FD3DFB" w:rsidRDefault="00FD3DFB"/>
        </w:tc>
        <w:tc>
          <w:tcPr>
            <w:tcW w:w="1407" w:type="dxa"/>
            <w:vMerge/>
          </w:tcPr>
          <w:p w14:paraId="2956ED0A" w14:textId="77777777" w:rsidR="00FD3DFB" w:rsidRDefault="00FD3DFB"/>
        </w:tc>
        <w:tc>
          <w:tcPr>
            <w:tcW w:w="1822" w:type="dxa"/>
            <w:vMerge/>
          </w:tcPr>
          <w:p w14:paraId="06D06570" w14:textId="77777777" w:rsidR="00FD3DFB" w:rsidRDefault="00FD3DFB"/>
        </w:tc>
        <w:tc>
          <w:tcPr>
            <w:tcW w:w="984" w:type="dxa"/>
          </w:tcPr>
          <w:p w14:paraId="03D03423" w14:textId="77777777" w:rsidR="00FD3DFB" w:rsidRDefault="00000630">
            <w:pPr>
              <w:pStyle w:val="TableParagraph"/>
              <w:ind w:left="40" w:right="130"/>
              <w:jc w:val="center"/>
              <w:rPr>
                <w:sz w:val="18"/>
              </w:rPr>
            </w:pPr>
            <w:r>
              <w:rPr>
                <w:sz w:val="18"/>
              </w:rPr>
              <w:t>TCP 139</w:t>
            </w:r>
          </w:p>
        </w:tc>
        <w:tc>
          <w:tcPr>
            <w:tcW w:w="1414" w:type="dxa"/>
            <w:vMerge/>
          </w:tcPr>
          <w:p w14:paraId="656CC9E6" w14:textId="77777777" w:rsidR="00FD3DFB" w:rsidRDefault="00FD3DFB"/>
        </w:tc>
        <w:tc>
          <w:tcPr>
            <w:tcW w:w="1830" w:type="dxa"/>
            <w:vMerge/>
          </w:tcPr>
          <w:p w14:paraId="198A7CAF" w14:textId="77777777" w:rsidR="00FD3DFB" w:rsidRDefault="00FD3DFB"/>
        </w:tc>
        <w:tc>
          <w:tcPr>
            <w:tcW w:w="1274" w:type="dxa"/>
            <w:vMerge/>
          </w:tcPr>
          <w:p w14:paraId="70DE1046" w14:textId="77777777" w:rsidR="00FD3DFB" w:rsidRDefault="00FD3DFB"/>
        </w:tc>
        <w:tc>
          <w:tcPr>
            <w:tcW w:w="1970" w:type="dxa"/>
            <w:vMerge/>
          </w:tcPr>
          <w:p w14:paraId="1223514E" w14:textId="77777777" w:rsidR="00FD3DFB" w:rsidRDefault="00FD3DFB"/>
        </w:tc>
      </w:tr>
      <w:tr w:rsidR="00FD3DFB" w14:paraId="7C70EE15" w14:textId="77777777">
        <w:trPr>
          <w:trHeight w:hRule="exact" w:val="333"/>
        </w:trPr>
        <w:tc>
          <w:tcPr>
            <w:tcW w:w="1407" w:type="dxa"/>
            <w:vMerge/>
          </w:tcPr>
          <w:p w14:paraId="55355FB6" w14:textId="77777777" w:rsidR="00FD3DFB" w:rsidRDefault="00FD3DFB"/>
        </w:tc>
        <w:tc>
          <w:tcPr>
            <w:tcW w:w="1125" w:type="dxa"/>
            <w:vMerge/>
          </w:tcPr>
          <w:p w14:paraId="7BA5A9D9" w14:textId="77777777" w:rsidR="00FD3DFB" w:rsidRDefault="00FD3DFB"/>
        </w:tc>
        <w:tc>
          <w:tcPr>
            <w:tcW w:w="1407" w:type="dxa"/>
            <w:vMerge/>
          </w:tcPr>
          <w:p w14:paraId="1D71D6C8" w14:textId="77777777" w:rsidR="00FD3DFB" w:rsidRDefault="00FD3DFB"/>
        </w:tc>
        <w:tc>
          <w:tcPr>
            <w:tcW w:w="1822" w:type="dxa"/>
            <w:vMerge/>
          </w:tcPr>
          <w:p w14:paraId="33496E54" w14:textId="77777777" w:rsidR="00FD3DFB" w:rsidRDefault="00FD3DFB"/>
        </w:tc>
        <w:tc>
          <w:tcPr>
            <w:tcW w:w="984" w:type="dxa"/>
          </w:tcPr>
          <w:p w14:paraId="231A64C9" w14:textId="77777777" w:rsidR="00FD3DFB" w:rsidRDefault="00000630">
            <w:pPr>
              <w:pStyle w:val="TableParagraph"/>
              <w:ind w:left="40" w:right="130"/>
              <w:jc w:val="center"/>
              <w:rPr>
                <w:sz w:val="18"/>
              </w:rPr>
            </w:pPr>
            <w:r>
              <w:rPr>
                <w:sz w:val="18"/>
              </w:rPr>
              <w:t>TCP 389</w:t>
            </w:r>
          </w:p>
        </w:tc>
        <w:tc>
          <w:tcPr>
            <w:tcW w:w="1414" w:type="dxa"/>
            <w:vMerge/>
          </w:tcPr>
          <w:p w14:paraId="46992572" w14:textId="77777777" w:rsidR="00FD3DFB" w:rsidRDefault="00FD3DFB"/>
        </w:tc>
        <w:tc>
          <w:tcPr>
            <w:tcW w:w="1830" w:type="dxa"/>
            <w:vMerge/>
          </w:tcPr>
          <w:p w14:paraId="7C3E699E" w14:textId="77777777" w:rsidR="00FD3DFB" w:rsidRDefault="00FD3DFB"/>
        </w:tc>
        <w:tc>
          <w:tcPr>
            <w:tcW w:w="1274" w:type="dxa"/>
          </w:tcPr>
          <w:p w14:paraId="0166BF20" w14:textId="77777777" w:rsidR="00FD3DFB" w:rsidRDefault="00000630">
            <w:pPr>
              <w:pStyle w:val="TableParagraph"/>
              <w:spacing w:before="48"/>
              <w:rPr>
                <w:sz w:val="18"/>
              </w:rPr>
            </w:pPr>
            <w:r>
              <w:rPr>
                <w:sz w:val="18"/>
              </w:rPr>
              <w:t>LDAP</w:t>
            </w:r>
          </w:p>
        </w:tc>
        <w:tc>
          <w:tcPr>
            <w:tcW w:w="1970" w:type="dxa"/>
            <w:vMerge/>
          </w:tcPr>
          <w:p w14:paraId="5DBED151" w14:textId="77777777" w:rsidR="00FD3DFB" w:rsidRDefault="00FD3DFB"/>
        </w:tc>
      </w:tr>
      <w:tr w:rsidR="00FD3DFB" w14:paraId="2E2D28AF" w14:textId="77777777">
        <w:trPr>
          <w:trHeight w:hRule="exact" w:val="333"/>
        </w:trPr>
        <w:tc>
          <w:tcPr>
            <w:tcW w:w="1407" w:type="dxa"/>
            <w:vMerge/>
          </w:tcPr>
          <w:p w14:paraId="136AA93F" w14:textId="77777777" w:rsidR="00FD3DFB" w:rsidRDefault="00FD3DFB"/>
        </w:tc>
        <w:tc>
          <w:tcPr>
            <w:tcW w:w="1125" w:type="dxa"/>
            <w:vMerge/>
          </w:tcPr>
          <w:p w14:paraId="7DEB950C" w14:textId="77777777" w:rsidR="00FD3DFB" w:rsidRDefault="00FD3DFB"/>
        </w:tc>
        <w:tc>
          <w:tcPr>
            <w:tcW w:w="1407" w:type="dxa"/>
            <w:vMerge/>
          </w:tcPr>
          <w:p w14:paraId="51C1F248" w14:textId="77777777" w:rsidR="00FD3DFB" w:rsidRDefault="00FD3DFB"/>
        </w:tc>
        <w:tc>
          <w:tcPr>
            <w:tcW w:w="1822" w:type="dxa"/>
            <w:vMerge/>
          </w:tcPr>
          <w:p w14:paraId="187896FD" w14:textId="77777777" w:rsidR="00FD3DFB" w:rsidRDefault="00FD3DFB"/>
        </w:tc>
        <w:tc>
          <w:tcPr>
            <w:tcW w:w="984" w:type="dxa"/>
          </w:tcPr>
          <w:p w14:paraId="654531CA" w14:textId="77777777" w:rsidR="00FD3DFB" w:rsidRDefault="00000630">
            <w:pPr>
              <w:pStyle w:val="TableParagraph"/>
              <w:ind w:left="40" w:right="130"/>
              <w:jc w:val="center"/>
              <w:rPr>
                <w:sz w:val="18"/>
              </w:rPr>
            </w:pPr>
            <w:r>
              <w:rPr>
                <w:sz w:val="18"/>
              </w:rPr>
              <w:t>TCP 445</w:t>
            </w:r>
          </w:p>
        </w:tc>
        <w:tc>
          <w:tcPr>
            <w:tcW w:w="1414" w:type="dxa"/>
            <w:vMerge/>
          </w:tcPr>
          <w:p w14:paraId="2A93EFF8" w14:textId="77777777" w:rsidR="00FD3DFB" w:rsidRDefault="00FD3DFB"/>
        </w:tc>
        <w:tc>
          <w:tcPr>
            <w:tcW w:w="1830" w:type="dxa"/>
            <w:vMerge/>
          </w:tcPr>
          <w:p w14:paraId="0869D1EB" w14:textId="77777777" w:rsidR="00FD3DFB" w:rsidRDefault="00FD3DFB"/>
        </w:tc>
        <w:tc>
          <w:tcPr>
            <w:tcW w:w="1274" w:type="dxa"/>
          </w:tcPr>
          <w:p w14:paraId="5EA6C929" w14:textId="77777777" w:rsidR="00FD3DFB" w:rsidRDefault="00000630">
            <w:pPr>
              <w:pStyle w:val="TableParagraph"/>
              <w:rPr>
                <w:sz w:val="18"/>
              </w:rPr>
            </w:pPr>
            <w:r>
              <w:rPr>
                <w:sz w:val="18"/>
              </w:rPr>
              <w:t>NetBIOS</w:t>
            </w:r>
          </w:p>
        </w:tc>
        <w:tc>
          <w:tcPr>
            <w:tcW w:w="1970" w:type="dxa"/>
            <w:vMerge/>
          </w:tcPr>
          <w:p w14:paraId="3F800ADA" w14:textId="77777777" w:rsidR="00FD3DFB" w:rsidRDefault="00FD3DFB"/>
        </w:tc>
      </w:tr>
      <w:tr w:rsidR="00FD3DFB" w14:paraId="23FA5E89" w14:textId="77777777">
        <w:trPr>
          <w:trHeight w:hRule="exact" w:val="333"/>
        </w:trPr>
        <w:tc>
          <w:tcPr>
            <w:tcW w:w="1407" w:type="dxa"/>
            <w:vMerge/>
          </w:tcPr>
          <w:p w14:paraId="157E9319" w14:textId="77777777" w:rsidR="00FD3DFB" w:rsidRDefault="00FD3DFB"/>
        </w:tc>
        <w:tc>
          <w:tcPr>
            <w:tcW w:w="1125" w:type="dxa"/>
            <w:vMerge/>
          </w:tcPr>
          <w:p w14:paraId="33DDF189" w14:textId="77777777" w:rsidR="00FD3DFB" w:rsidRDefault="00FD3DFB"/>
        </w:tc>
        <w:tc>
          <w:tcPr>
            <w:tcW w:w="1407" w:type="dxa"/>
            <w:vMerge/>
          </w:tcPr>
          <w:p w14:paraId="6487EB3C" w14:textId="77777777" w:rsidR="00FD3DFB" w:rsidRDefault="00FD3DFB"/>
        </w:tc>
        <w:tc>
          <w:tcPr>
            <w:tcW w:w="1822" w:type="dxa"/>
            <w:vMerge/>
          </w:tcPr>
          <w:p w14:paraId="4D584E2A" w14:textId="77777777" w:rsidR="00FD3DFB" w:rsidRDefault="00FD3DFB"/>
        </w:tc>
        <w:tc>
          <w:tcPr>
            <w:tcW w:w="984" w:type="dxa"/>
          </w:tcPr>
          <w:p w14:paraId="4FBB7447" w14:textId="77777777" w:rsidR="00FD3DFB" w:rsidRDefault="00000630">
            <w:pPr>
              <w:pStyle w:val="TableParagraph"/>
              <w:ind w:left="40" w:right="130"/>
              <w:jc w:val="center"/>
              <w:rPr>
                <w:sz w:val="18"/>
              </w:rPr>
            </w:pPr>
            <w:r>
              <w:rPr>
                <w:sz w:val="18"/>
              </w:rPr>
              <w:t>TCP 901</w:t>
            </w:r>
          </w:p>
        </w:tc>
        <w:tc>
          <w:tcPr>
            <w:tcW w:w="1414" w:type="dxa"/>
            <w:vMerge/>
          </w:tcPr>
          <w:p w14:paraId="6568AB85" w14:textId="77777777" w:rsidR="00FD3DFB" w:rsidRDefault="00FD3DFB"/>
        </w:tc>
        <w:tc>
          <w:tcPr>
            <w:tcW w:w="1830" w:type="dxa"/>
            <w:vMerge/>
          </w:tcPr>
          <w:p w14:paraId="7B890473" w14:textId="77777777" w:rsidR="00FD3DFB" w:rsidRDefault="00FD3DFB"/>
        </w:tc>
        <w:tc>
          <w:tcPr>
            <w:tcW w:w="1274" w:type="dxa"/>
          </w:tcPr>
          <w:p w14:paraId="527CA8A3" w14:textId="77777777" w:rsidR="00FD3DFB" w:rsidRDefault="00000630">
            <w:pPr>
              <w:pStyle w:val="TableParagraph"/>
              <w:rPr>
                <w:sz w:val="18"/>
              </w:rPr>
            </w:pPr>
            <w:r>
              <w:rPr>
                <w:sz w:val="18"/>
              </w:rPr>
              <w:t>SWAT</w:t>
            </w:r>
          </w:p>
        </w:tc>
        <w:tc>
          <w:tcPr>
            <w:tcW w:w="1970" w:type="dxa"/>
            <w:vMerge/>
          </w:tcPr>
          <w:p w14:paraId="135E4E9B" w14:textId="77777777" w:rsidR="00FD3DFB" w:rsidRDefault="00FD3DFB"/>
        </w:tc>
      </w:tr>
      <w:tr w:rsidR="00FD3DFB" w14:paraId="45940278" w14:textId="77777777">
        <w:trPr>
          <w:trHeight w:hRule="exact" w:val="795"/>
        </w:trPr>
        <w:tc>
          <w:tcPr>
            <w:tcW w:w="1407" w:type="dxa"/>
            <w:vMerge w:val="restart"/>
          </w:tcPr>
          <w:p w14:paraId="57097985" w14:textId="77777777" w:rsidR="00FD3DFB" w:rsidRDefault="00000630">
            <w:pPr>
              <w:pStyle w:val="TableParagraph"/>
              <w:rPr>
                <w:sz w:val="18"/>
              </w:rPr>
            </w:pPr>
            <w:r>
              <w:rPr>
                <w:sz w:val="18"/>
              </w:rPr>
              <w:t>SCOM HWMP</w:t>
            </w:r>
          </w:p>
        </w:tc>
        <w:tc>
          <w:tcPr>
            <w:tcW w:w="1125" w:type="dxa"/>
          </w:tcPr>
          <w:p w14:paraId="2187D5A9"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731C6EE9" w14:textId="77777777" w:rsidR="00FD3DFB" w:rsidRDefault="00000630">
            <w:pPr>
              <w:pStyle w:val="TableParagraph"/>
              <w:spacing w:before="48" w:line="249" w:lineRule="auto"/>
              <w:ind w:left="90" w:right="506"/>
              <w:rPr>
                <w:sz w:val="18"/>
              </w:rPr>
            </w:pPr>
            <w:r>
              <w:rPr>
                <w:sz w:val="18"/>
              </w:rPr>
              <w:t>Lenovo XClarity Integrator</w:t>
            </w:r>
          </w:p>
        </w:tc>
        <w:tc>
          <w:tcPr>
            <w:tcW w:w="1822" w:type="dxa"/>
          </w:tcPr>
          <w:p w14:paraId="24D7DB87" w14:textId="77777777" w:rsidR="00FD3DFB" w:rsidRDefault="00000630">
            <w:pPr>
              <w:pStyle w:val="TableParagraph"/>
              <w:spacing w:line="249" w:lineRule="auto"/>
              <w:rPr>
                <w:sz w:val="18"/>
              </w:rPr>
            </w:pPr>
            <w:r>
              <w:rPr>
                <w:sz w:val="18"/>
              </w:rPr>
              <w:t>Lenovo XClarity Integrator Service</w:t>
            </w:r>
          </w:p>
        </w:tc>
        <w:tc>
          <w:tcPr>
            <w:tcW w:w="984" w:type="dxa"/>
          </w:tcPr>
          <w:p w14:paraId="080D9FB1" w14:textId="77777777" w:rsidR="00FD3DFB" w:rsidRDefault="00000630">
            <w:pPr>
              <w:pStyle w:val="TableParagraph"/>
              <w:spacing w:line="249" w:lineRule="auto"/>
              <w:ind w:right="454"/>
              <w:rPr>
                <w:sz w:val="18"/>
              </w:rPr>
            </w:pPr>
            <w:r>
              <w:rPr>
                <w:sz w:val="18"/>
              </w:rPr>
              <w:t>TCP 5724</w:t>
            </w:r>
          </w:p>
        </w:tc>
        <w:tc>
          <w:tcPr>
            <w:tcW w:w="1414" w:type="dxa"/>
          </w:tcPr>
          <w:p w14:paraId="0DB3EE05" w14:textId="77777777" w:rsidR="00FD3DFB" w:rsidRDefault="00000630">
            <w:pPr>
              <w:pStyle w:val="TableParagraph"/>
              <w:spacing w:before="48" w:line="249" w:lineRule="auto"/>
              <w:ind w:right="234"/>
              <w:rPr>
                <w:sz w:val="18"/>
              </w:rPr>
            </w:pPr>
            <w:r>
              <w:rPr>
                <w:sz w:val="18"/>
              </w:rPr>
              <w:t>Management server</w:t>
            </w:r>
          </w:p>
        </w:tc>
        <w:tc>
          <w:tcPr>
            <w:tcW w:w="1830" w:type="dxa"/>
          </w:tcPr>
          <w:p w14:paraId="4ABEE971" w14:textId="77777777" w:rsidR="00FD3DFB" w:rsidRDefault="00000630">
            <w:pPr>
              <w:pStyle w:val="TableParagraph"/>
              <w:ind w:left="90"/>
              <w:rPr>
                <w:sz w:val="18"/>
              </w:rPr>
            </w:pPr>
            <w:r>
              <w:rPr>
                <w:sz w:val="18"/>
              </w:rPr>
              <w:t>SDK service</w:t>
            </w:r>
          </w:p>
        </w:tc>
        <w:tc>
          <w:tcPr>
            <w:tcW w:w="1274" w:type="dxa"/>
          </w:tcPr>
          <w:p w14:paraId="190E73A9" w14:textId="77777777" w:rsidR="00FD3DFB" w:rsidRDefault="00000630">
            <w:pPr>
              <w:pStyle w:val="TableParagraph"/>
              <w:rPr>
                <w:sz w:val="18"/>
              </w:rPr>
            </w:pPr>
            <w:r>
              <w:rPr>
                <w:sz w:val="18"/>
              </w:rPr>
              <w:t>n/a</w:t>
            </w:r>
          </w:p>
        </w:tc>
        <w:tc>
          <w:tcPr>
            <w:tcW w:w="1970" w:type="dxa"/>
          </w:tcPr>
          <w:p w14:paraId="5A77EB8A" w14:textId="77777777" w:rsidR="00FD3DFB" w:rsidRDefault="00000630">
            <w:pPr>
              <w:pStyle w:val="TableParagraph"/>
              <w:spacing w:line="249" w:lineRule="auto"/>
              <w:ind w:right="129"/>
              <w:rPr>
                <w:sz w:val="18"/>
              </w:rPr>
            </w:pPr>
            <w:r>
              <w:rPr>
                <w:sz w:val="18"/>
              </w:rPr>
              <w:t>Connect to Operations Manager SDK service.</w:t>
            </w:r>
          </w:p>
        </w:tc>
      </w:tr>
      <w:tr w:rsidR="00FD3DFB" w14:paraId="1B14BB60" w14:textId="77777777">
        <w:trPr>
          <w:trHeight w:hRule="exact" w:val="1011"/>
        </w:trPr>
        <w:tc>
          <w:tcPr>
            <w:tcW w:w="1407" w:type="dxa"/>
            <w:vMerge/>
          </w:tcPr>
          <w:p w14:paraId="5A2FA0AA" w14:textId="77777777" w:rsidR="00FD3DFB" w:rsidRDefault="00FD3DFB"/>
        </w:tc>
        <w:tc>
          <w:tcPr>
            <w:tcW w:w="1125" w:type="dxa"/>
          </w:tcPr>
          <w:p w14:paraId="70338940"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042540E2"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 BMC node</w:t>
            </w:r>
          </w:p>
        </w:tc>
        <w:tc>
          <w:tcPr>
            <w:tcW w:w="1822" w:type="dxa"/>
          </w:tcPr>
          <w:p w14:paraId="2436CF7B" w14:textId="77777777" w:rsidR="00FD3DFB" w:rsidRDefault="00000630">
            <w:pPr>
              <w:pStyle w:val="TableParagraph"/>
              <w:spacing w:before="49" w:line="249" w:lineRule="auto"/>
              <w:ind w:right="202"/>
              <w:rPr>
                <w:sz w:val="18"/>
              </w:rPr>
            </w:pPr>
            <w:r>
              <w:rPr>
                <w:sz w:val="18"/>
              </w:rPr>
              <w:t>Lenovo Hardware MP BMC node</w:t>
            </w:r>
          </w:p>
        </w:tc>
        <w:tc>
          <w:tcPr>
            <w:tcW w:w="984" w:type="dxa"/>
          </w:tcPr>
          <w:p w14:paraId="65C2700E" w14:textId="77777777" w:rsidR="00FD3DFB" w:rsidRDefault="00000630">
            <w:pPr>
              <w:pStyle w:val="TableParagraph"/>
              <w:spacing w:before="51" w:line="249" w:lineRule="auto"/>
              <w:ind w:right="408"/>
              <w:rPr>
                <w:sz w:val="18"/>
              </w:rPr>
            </w:pPr>
            <w:r>
              <w:rPr>
                <w:sz w:val="18"/>
              </w:rPr>
              <w:t xml:space="preserve">TCP </w:t>
            </w:r>
            <w:r>
              <w:rPr>
                <w:w w:val="95"/>
                <w:sz w:val="18"/>
              </w:rPr>
              <w:t>9500*</w:t>
            </w:r>
          </w:p>
        </w:tc>
        <w:tc>
          <w:tcPr>
            <w:tcW w:w="1414" w:type="dxa"/>
          </w:tcPr>
          <w:p w14:paraId="6F51C923" w14:textId="77777777" w:rsidR="00FD3DFB" w:rsidRDefault="00000630">
            <w:pPr>
              <w:pStyle w:val="TableParagraph"/>
              <w:spacing w:before="49" w:line="249" w:lineRule="auto"/>
              <w:ind w:right="514"/>
              <w:rPr>
                <w:sz w:val="18"/>
              </w:rPr>
            </w:pPr>
            <w:r>
              <w:rPr>
                <w:sz w:val="18"/>
              </w:rPr>
              <w:t>Lenovo XClarity Integrator</w:t>
            </w:r>
          </w:p>
        </w:tc>
        <w:tc>
          <w:tcPr>
            <w:tcW w:w="1830" w:type="dxa"/>
          </w:tcPr>
          <w:p w14:paraId="2F9E2DD1" w14:textId="77777777" w:rsidR="00FD3DFB" w:rsidRDefault="00000630">
            <w:pPr>
              <w:pStyle w:val="TableParagraph"/>
              <w:spacing w:before="51" w:line="249" w:lineRule="auto"/>
              <w:ind w:left="90"/>
              <w:rPr>
                <w:sz w:val="18"/>
              </w:rPr>
            </w:pPr>
            <w:r>
              <w:rPr>
                <w:sz w:val="18"/>
              </w:rPr>
              <w:t>Lenovo XClarity Integrator Service</w:t>
            </w:r>
          </w:p>
        </w:tc>
        <w:tc>
          <w:tcPr>
            <w:tcW w:w="1274" w:type="dxa"/>
          </w:tcPr>
          <w:p w14:paraId="62506631" w14:textId="77777777" w:rsidR="00FD3DFB" w:rsidRDefault="00000630">
            <w:pPr>
              <w:pStyle w:val="TableParagraph"/>
              <w:spacing w:before="51"/>
              <w:rPr>
                <w:sz w:val="18"/>
              </w:rPr>
            </w:pPr>
            <w:r>
              <w:rPr>
                <w:sz w:val="18"/>
              </w:rPr>
              <w:t>HTTPS</w:t>
            </w:r>
          </w:p>
        </w:tc>
        <w:tc>
          <w:tcPr>
            <w:tcW w:w="1970" w:type="dxa"/>
          </w:tcPr>
          <w:p w14:paraId="416D59A4" w14:textId="77777777" w:rsidR="00FD3DFB" w:rsidRDefault="00000630">
            <w:pPr>
              <w:pStyle w:val="TableParagraph"/>
              <w:spacing w:before="51" w:line="249" w:lineRule="auto"/>
              <w:ind w:right="199"/>
              <w:rPr>
                <w:sz w:val="18"/>
              </w:rPr>
            </w:pPr>
            <w:r>
              <w:rPr>
                <w:sz w:val="18"/>
              </w:rPr>
              <w:t>You can change the port when you install Lenovo XClarity Integrator.</w:t>
            </w:r>
          </w:p>
        </w:tc>
      </w:tr>
      <w:tr w:rsidR="00FD3DFB" w14:paraId="345FEB26" w14:textId="77777777">
        <w:trPr>
          <w:trHeight w:hRule="exact" w:val="795"/>
        </w:trPr>
        <w:tc>
          <w:tcPr>
            <w:tcW w:w="1407" w:type="dxa"/>
            <w:vMerge/>
          </w:tcPr>
          <w:p w14:paraId="056520B4" w14:textId="77777777" w:rsidR="00FD3DFB" w:rsidRDefault="00FD3DFB"/>
        </w:tc>
        <w:tc>
          <w:tcPr>
            <w:tcW w:w="1125" w:type="dxa"/>
          </w:tcPr>
          <w:p w14:paraId="13A4502B"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21A42CA2" w14:textId="77777777" w:rsidR="00FD3DFB" w:rsidRDefault="00000630">
            <w:pPr>
              <w:pStyle w:val="TableParagraph"/>
              <w:spacing w:before="49"/>
              <w:ind w:left="72" w:right="132"/>
              <w:jc w:val="center"/>
              <w:rPr>
                <w:sz w:val="18"/>
              </w:rPr>
            </w:pPr>
            <w:r>
              <w:rPr>
                <w:sz w:val="18"/>
              </w:rPr>
              <w:t>managed host</w:t>
            </w:r>
          </w:p>
        </w:tc>
        <w:tc>
          <w:tcPr>
            <w:tcW w:w="1822" w:type="dxa"/>
          </w:tcPr>
          <w:p w14:paraId="3251005E" w14:textId="77777777" w:rsidR="00FD3DFB" w:rsidRDefault="00000630">
            <w:pPr>
              <w:pStyle w:val="TableParagraph"/>
              <w:spacing w:before="49" w:line="249" w:lineRule="auto"/>
              <w:ind w:right="202"/>
              <w:rPr>
                <w:sz w:val="18"/>
              </w:rPr>
            </w:pPr>
            <w:r>
              <w:rPr>
                <w:sz w:val="18"/>
              </w:rPr>
              <w:t>Lenovo Hardware MP</w:t>
            </w:r>
          </w:p>
        </w:tc>
        <w:tc>
          <w:tcPr>
            <w:tcW w:w="984" w:type="dxa"/>
          </w:tcPr>
          <w:p w14:paraId="6887F4DB" w14:textId="77777777" w:rsidR="00FD3DFB" w:rsidRDefault="00000630">
            <w:pPr>
              <w:pStyle w:val="TableParagraph"/>
              <w:spacing w:line="249" w:lineRule="auto"/>
              <w:ind w:right="408"/>
              <w:rPr>
                <w:sz w:val="18"/>
              </w:rPr>
            </w:pPr>
            <w:r>
              <w:rPr>
                <w:sz w:val="18"/>
              </w:rPr>
              <w:t xml:space="preserve">TCP </w:t>
            </w:r>
            <w:r>
              <w:rPr>
                <w:w w:val="95"/>
                <w:sz w:val="18"/>
              </w:rPr>
              <w:t>9500*</w:t>
            </w:r>
          </w:p>
        </w:tc>
        <w:tc>
          <w:tcPr>
            <w:tcW w:w="1414" w:type="dxa"/>
          </w:tcPr>
          <w:p w14:paraId="42C9662D" w14:textId="77777777" w:rsidR="00FD3DFB" w:rsidRDefault="00000630">
            <w:pPr>
              <w:pStyle w:val="TableParagraph"/>
              <w:spacing w:before="49" w:line="249" w:lineRule="auto"/>
              <w:ind w:right="514"/>
              <w:rPr>
                <w:sz w:val="18"/>
              </w:rPr>
            </w:pPr>
            <w:r>
              <w:rPr>
                <w:sz w:val="18"/>
              </w:rPr>
              <w:t>Lenovo XClarity Integrator</w:t>
            </w:r>
          </w:p>
        </w:tc>
        <w:tc>
          <w:tcPr>
            <w:tcW w:w="1830" w:type="dxa"/>
          </w:tcPr>
          <w:p w14:paraId="4361A669" w14:textId="77777777" w:rsidR="00FD3DFB" w:rsidRDefault="00000630">
            <w:pPr>
              <w:pStyle w:val="TableParagraph"/>
              <w:spacing w:line="249" w:lineRule="auto"/>
              <w:ind w:left="90"/>
              <w:rPr>
                <w:sz w:val="18"/>
              </w:rPr>
            </w:pPr>
            <w:r>
              <w:rPr>
                <w:sz w:val="18"/>
              </w:rPr>
              <w:t>Lenovo XClarity Integrator Service</w:t>
            </w:r>
          </w:p>
        </w:tc>
        <w:tc>
          <w:tcPr>
            <w:tcW w:w="1274" w:type="dxa"/>
          </w:tcPr>
          <w:p w14:paraId="1439F0B9" w14:textId="77777777" w:rsidR="00FD3DFB" w:rsidRDefault="00000630">
            <w:pPr>
              <w:pStyle w:val="TableParagraph"/>
              <w:rPr>
                <w:sz w:val="18"/>
              </w:rPr>
            </w:pPr>
            <w:r>
              <w:rPr>
                <w:sz w:val="18"/>
              </w:rPr>
              <w:t>HTTPS</w:t>
            </w:r>
          </w:p>
        </w:tc>
        <w:tc>
          <w:tcPr>
            <w:tcW w:w="1970" w:type="dxa"/>
          </w:tcPr>
          <w:p w14:paraId="0DD4B63D" w14:textId="77777777" w:rsidR="00FD3DFB" w:rsidRDefault="00000630">
            <w:pPr>
              <w:pStyle w:val="TableParagraph"/>
              <w:spacing w:line="249" w:lineRule="auto"/>
              <w:ind w:right="140"/>
              <w:rPr>
                <w:sz w:val="18"/>
              </w:rPr>
            </w:pPr>
            <w:r>
              <w:rPr>
                <w:sz w:val="18"/>
              </w:rPr>
              <w:t>It is required for BMC auto discovery.</w:t>
            </w:r>
          </w:p>
        </w:tc>
      </w:tr>
      <w:tr w:rsidR="00FD3DFB" w14:paraId="5BDC16D5" w14:textId="77777777">
        <w:trPr>
          <w:trHeight w:hRule="exact" w:val="1011"/>
        </w:trPr>
        <w:tc>
          <w:tcPr>
            <w:tcW w:w="1407" w:type="dxa"/>
            <w:vMerge/>
          </w:tcPr>
          <w:p w14:paraId="5ECCD1FE" w14:textId="77777777" w:rsidR="00FD3DFB" w:rsidRDefault="00FD3DFB"/>
        </w:tc>
        <w:tc>
          <w:tcPr>
            <w:tcW w:w="1125" w:type="dxa"/>
          </w:tcPr>
          <w:p w14:paraId="72A0D829"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1F918366" w14:textId="77777777" w:rsidR="00FD3DFB" w:rsidRDefault="00000630">
            <w:pPr>
              <w:pStyle w:val="TableParagraph"/>
              <w:spacing w:before="48" w:line="249" w:lineRule="auto"/>
              <w:ind w:left="90" w:right="506"/>
              <w:rPr>
                <w:sz w:val="18"/>
              </w:rPr>
            </w:pPr>
            <w:r>
              <w:rPr>
                <w:sz w:val="18"/>
              </w:rPr>
              <w:t>Lenovo XClarity Integrator</w:t>
            </w:r>
          </w:p>
        </w:tc>
        <w:tc>
          <w:tcPr>
            <w:tcW w:w="1822" w:type="dxa"/>
          </w:tcPr>
          <w:p w14:paraId="2C6AA61D" w14:textId="77777777" w:rsidR="00FD3DFB" w:rsidRDefault="00000630">
            <w:pPr>
              <w:pStyle w:val="TableParagraph"/>
              <w:spacing w:before="51" w:line="249" w:lineRule="auto"/>
              <w:ind w:right="202"/>
              <w:rPr>
                <w:sz w:val="18"/>
              </w:rPr>
            </w:pPr>
            <w:r>
              <w:rPr>
                <w:sz w:val="18"/>
              </w:rPr>
              <w:t>Lenovo XClarity Integrator Service (localhost/ 127.0.0.1)</w:t>
            </w:r>
          </w:p>
        </w:tc>
        <w:tc>
          <w:tcPr>
            <w:tcW w:w="984" w:type="dxa"/>
          </w:tcPr>
          <w:p w14:paraId="12737A02" w14:textId="141E1D03" w:rsidR="00FD3DFB" w:rsidRDefault="00000630">
            <w:pPr>
              <w:pStyle w:val="TableParagraph"/>
              <w:spacing w:before="51" w:line="249" w:lineRule="auto"/>
              <w:ind w:right="408"/>
              <w:rPr>
                <w:sz w:val="18"/>
              </w:rPr>
            </w:pPr>
            <w:r>
              <w:rPr>
                <w:sz w:val="18"/>
              </w:rPr>
              <w:t xml:space="preserve">TCP </w:t>
            </w:r>
            <w:ins w:id="341" w:author="Quan Yu" w:date="2018-09-21T15:00:00Z">
              <w:r w:rsidR="00B630E6">
                <w:rPr>
                  <w:w w:val="95"/>
                  <w:sz w:val="18"/>
                </w:rPr>
                <w:t>5432</w:t>
              </w:r>
            </w:ins>
            <w:bookmarkStart w:id="342" w:name="_GoBack"/>
            <w:bookmarkEnd w:id="342"/>
            <w:del w:id="343" w:author="Quan Yu" w:date="2018-09-21T15:00:00Z">
              <w:r w:rsidDel="00B630E6">
                <w:rPr>
                  <w:w w:val="95"/>
                  <w:sz w:val="18"/>
                </w:rPr>
                <w:delText>9501</w:delText>
              </w:r>
            </w:del>
            <w:r>
              <w:rPr>
                <w:w w:val="95"/>
                <w:sz w:val="18"/>
              </w:rPr>
              <w:t>*</w:t>
            </w:r>
          </w:p>
        </w:tc>
        <w:tc>
          <w:tcPr>
            <w:tcW w:w="1414" w:type="dxa"/>
          </w:tcPr>
          <w:p w14:paraId="731C5F89" w14:textId="77777777" w:rsidR="00FD3DFB" w:rsidRDefault="00000630">
            <w:pPr>
              <w:pStyle w:val="TableParagraph"/>
              <w:spacing w:before="48" w:line="249" w:lineRule="auto"/>
              <w:ind w:right="514"/>
              <w:rPr>
                <w:sz w:val="18"/>
              </w:rPr>
            </w:pPr>
            <w:r>
              <w:rPr>
                <w:sz w:val="18"/>
              </w:rPr>
              <w:t>Lenovo XClarity Integrator</w:t>
            </w:r>
          </w:p>
        </w:tc>
        <w:tc>
          <w:tcPr>
            <w:tcW w:w="1830" w:type="dxa"/>
          </w:tcPr>
          <w:p w14:paraId="228A0F8B" w14:textId="77777777" w:rsidR="00FD3DFB" w:rsidRDefault="00000630">
            <w:pPr>
              <w:pStyle w:val="TableParagraph"/>
              <w:spacing w:before="51"/>
              <w:ind w:left="90"/>
              <w:rPr>
                <w:sz w:val="18"/>
              </w:rPr>
            </w:pPr>
            <w:r>
              <w:rPr>
                <w:sz w:val="18"/>
              </w:rPr>
              <w:t>PostgreSQL</w:t>
            </w:r>
          </w:p>
        </w:tc>
        <w:tc>
          <w:tcPr>
            <w:tcW w:w="1274" w:type="dxa"/>
          </w:tcPr>
          <w:p w14:paraId="25831C3E" w14:textId="77777777" w:rsidR="00FD3DFB" w:rsidRDefault="00000630">
            <w:pPr>
              <w:pStyle w:val="TableParagraph"/>
              <w:spacing w:before="51"/>
              <w:rPr>
                <w:sz w:val="18"/>
              </w:rPr>
            </w:pPr>
            <w:r>
              <w:rPr>
                <w:sz w:val="18"/>
              </w:rPr>
              <w:t>n/a</w:t>
            </w:r>
          </w:p>
        </w:tc>
        <w:tc>
          <w:tcPr>
            <w:tcW w:w="1970" w:type="dxa"/>
          </w:tcPr>
          <w:p w14:paraId="31DF3AB6" w14:textId="77777777" w:rsidR="00FD3DFB" w:rsidRDefault="00000630">
            <w:pPr>
              <w:pStyle w:val="TableParagraph"/>
              <w:spacing w:before="48" w:line="249" w:lineRule="auto"/>
              <w:ind w:right="129"/>
              <w:rPr>
                <w:sz w:val="18"/>
              </w:rPr>
            </w:pPr>
            <w:r>
              <w:rPr>
                <w:sz w:val="18"/>
              </w:rPr>
              <w:t>The port can be changed when Lenovo XClarity Integrator is installed.</w:t>
            </w:r>
          </w:p>
        </w:tc>
      </w:tr>
    </w:tbl>
    <w:p w14:paraId="2564C47E" w14:textId="77777777" w:rsidR="00FD3DFB" w:rsidRDefault="00FD3DFB">
      <w:pPr>
        <w:spacing w:line="249" w:lineRule="auto"/>
        <w:rPr>
          <w:sz w:val="18"/>
        </w:rPr>
        <w:sectPr w:rsidR="00FD3DFB">
          <w:footerReference w:type="default" r:id="rId72"/>
          <w:pgSz w:w="15840" w:h="12240" w:orient="landscape"/>
          <w:pgMar w:top="1140" w:right="1180" w:bottom="280" w:left="1180" w:header="0" w:footer="0" w:gutter="0"/>
          <w:cols w:space="720"/>
        </w:sectPr>
      </w:pPr>
    </w:p>
    <w:p w14:paraId="25D2EAD2" w14:textId="77777777" w:rsidR="00FD3DFB" w:rsidRDefault="00006CE7">
      <w:pPr>
        <w:spacing w:before="81"/>
        <w:ind w:left="243"/>
        <w:rPr>
          <w:i/>
          <w:sz w:val="18"/>
        </w:rPr>
      </w:pPr>
      <w:r>
        <w:lastRenderedPageBreak/>
        <w:pict w14:anchorId="2EBB0DEC">
          <v:shape id="_x0000_s1032" type="#_x0000_t202" style="position:absolute;left:0;text-align:left;margin-left:30.55pt;margin-top:58.55pt;width:14.2pt;height:430.9pt;z-index:2608;mso-position-horizontal-relative:page;mso-position-vertical-relative:page" filled="f" stroked="f">
            <v:textbox style="layout-flow:vertical" inset="0,0,0,0">
              <w:txbxContent>
                <w:p w14:paraId="3A509B85" w14:textId="77777777" w:rsidR="00E04B69" w:rsidRDefault="00E04B69">
                  <w:pPr>
                    <w:tabs>
                      <w:tab w:val="left" w:pos="480"/>
                    </w:tabs>
                    <w:spacing w:before="26"/>
                    <w:ind w:left="20"/>
                    <w:rPr>
                      <w:sz w:val="16"/>
                    </w:rPr>
                  </w:pPr>
                  <w:r>
                    <w:rPr>
                      <w:b/>
                      <w:w w:val="99"/>
                      <w:sz w:val="20"/>
                    </w:rPr>
                    <w:t>58</w:t>
                  </w:r>
                  <w:r>
                    <w:rPr>
                      <w:b/>
                      <w:sz w:val="20"/>
                    </w:rPr>
                    <w:tab/>
                  </w:r>
                  <w:r>
                    <w:rPr>
                      <w:sz w:val="16"/>
                    </w:rPr>
                    <w:t>Lenovo</w:t>
                  </w:r>
                  <w:r>
                    <w:rPr>
                      <w:spacing w:val="-5"/>
                      <w:sz w:val="16"/>
                    </w:rPr>
                    <w:t xml:space="preserve"> </w:t>
                  </w:r>
                  <w:r>
                    <w:rPr>
                      <w:w w:val="99"/>
                      <w:sz w:val="16"/>
                    </w:rPr>
                    <w:t>Hardware</w:t>
                  </w:r>
                  <w:r>
                    <w:rPr>
                      <w:spacing w:val="-5"/>
                      <w:sz w:val="16"/>
                    </w:rPr>
                    <w:t xml:space="preserve"> </w:t>
                  </w:r>
                  <w:r>
                    <w:rPr>
                      <w:sz w:val="16"/>
                    </w:rPr>
                    <w:t>Management</w:t>
                  </w:r>
                  <w:r>
                    <w:rPr>
                      <w:spacing w:val="-6"/>
                      <w:sz w:val="16"/>
                    </w:rPr>
                    <w:t xml:space="preserve"> </w:t>
                  </w:r>
                  <w:r>
                    <w:rPr>
                      <w:sz w:val="16"/>
                    </w:rPr>
                    <w:t>Pack</w:t>
                  </w:r>
                  <w:r>
                    <w:rPr>
                      <w:spacing w:val="-4"/>
                      <w:sz w:val="16"/>
                    </w:rPr>
                    <w:t xml:space="preserve"> </w:t>
                  </w:r>
                  <w:r>
                    <w:rPr>
                      <w:w w:val="102"/>
                      <w:sz w:val="16"/>
                    </w:rPr>
                    <w:t>for</w:t>
                  </w:r>
                  <w:r>
                    <w:rPr>
                      <w:spacing w:val="-5"/>
                      <w:sz w:val="16"/>
                    </w:rPr>
                    <w:t xml:space="preserve"> </w:t>
                  </w:r>
                  <w:r>
                    <w:rPr>
                      <w:w w:val="103"/>
                      <w:sz w:val="16"/>
                    </w:rPr>
                    <w:t>Microsoft</w:t>
                  </w:r>
                  <w:r>
                    <w:rPr>
                      <w:spacing w:val="-5"/>
                      <w:sz w:val="16"/>
                    </w:rPr>
                    <w:t xml:space="preserve"> </w:t>
                  </w:r>
                  <w:r>
                    <w:rPr>
                      <w:sz w:val="16"/>
                    </w:rPr>
                    <w:t>System</w:t>
                  </w:r>
                  <w:r>
                    <w:rPr>
                      <w:spacing w:val="-6"/>
                      <w:sz w:val="16"/>
                    </w:rPr>
                    <w:t xml:space="preserve"> </w:t>
                  </w:r>
                  <w:r>
                    <w:rPr>
                      <w:w w:val="99"/>
                      <w:sz w:val="16"/>
                    </w:rPr>
                    <w:t>Center</w:t>
                  </w:r>
                  <w:r>
                    <w:rPr>
                      <w:spacing w:val="-5"/>
                      <w:sz w:val="16"/>
                    </w:rPr>
                    <w:t xml:space="preserve"> </w:t>
                  </w:r>
                  <w:r>
                    <w:rPr>
                      <w:sz w:val="16"/>
                    </w:rPr>
                    <w:t>Operations</w:t>
                  </w:r>
                  <w:r>
                    <w:rPr>
                      <w:spacing w:val="-5"/>
                      <w:sz w:val="16"/>
                    </w:rPr>
                    <w:t xml:space="preserve"> </w:t>
                  </w:r>
                  <w:r>
                    <w:rPr>
                      <w:w w:val="99"/>
                      <w:sz w:val="16"/>
                    </w:rPr>
                    <w:t>Manager</w:t>
                  </w:r>
                  <w:r>
                    <w:rPr>
                      <w:spacing w:val="-5"/>
                      <w:sz w:val="16"/>
                    </w:rPr>
                    <w:t xml:space="preserve"> </w:t>
                  </w:r>
                  <w:r>
                    <w:rPr>
                      <w:sz w:val="16"/>
                    </w:rPr>
                    <w:t>Installation</w:t>
                  </w:r>
                  <w:r>
                    <w:rPr>
                      <w:spacing w:val="-5"/>
                      <w:sz w:val="16"/>
                    </w:rPr>
                    <w:t xml:space="preserve"> </w:t>
                  </w:r>
                  <w:r>
                    <w:rPr>
                      <w:sz w:val="16"/>
                    </w:rPr>
                    <w:t>and</w:t>
                  </w:r>
                  <w:r>
                    <w:rPr>
                      <w:spacing w:val="-5"/>
                      <w:sz w:val="16"/>
                    </w:rPr>
                    <w:t xml:space="preserve"> </w:t>
                  </w:r>
                  <w:r>
                    <w:rPr>
                      <w:w w:val="98"/>
                      <w:sz w:val="16"/>
                    </w:rPr>
                    <w:t>User</w:t>
                  </w:r>
                  <w:r>
                    <w:rPr>
                      <w:spacing w:val="-5"/>
                      <w:sz w:val="16"/>
                    </w:rPr>
                    <w:t xml:space="preserve"> </w:t>
                  </w:r>
                  <w:r>
                    <w:rPr>
                      <w:w w:val="99"/>
                      <w:sz w:val="16"/>
                    </w:rPr>
                    <w:t>Guide</w:t>
                  </w:r>
                </w:p>
              </w:txbxContent>
            </v:textbox>
            <w10:wrap anchorx="page" anchory="page"/>
          </v:shape>
        </w:pict>
      </w:r>
      <w:r w:rsidR="00000630">
        <w:rPr>
          <w:i/>
          <w:sz w:val="18"/>
        </w:rPr>
        <w:t xml:space="preserve">Table 6. Ports used by </w:t>
      </w:r>
      <w:r w:rsidR="00000630">
        <w:rPr>
          <w:sz w:val="18"/>
        </w:rPr>
        <w:t xml:space="preserve">Lenovo XClarity Integrator </w:t>
      </w:r>
      <w:r w:rsidR="00000630">
        <w:rPr>
          <w:i/>
          <w:sz w:val="18"/>
        </w:rPr>
        <w:t>products. (continued)</w:t>
      </w:r>
    </w:p>
    <w:p w14:paraId="278733FC" w14:textId="77777777" w:rsidR="00FD3DFB" w:rsidRDefault="00FD3DFB">
      <w:pPr>
        <w:pStyle w:val="a3"/>
        <w:spacing w:before="5"/>
        <w:rPr>
          <w:i/>
          <w:sz w:val="9"/>
        </w:rPr>
      </w:pPr>
    </w:p>
    <w:tbl>
      <w:tblPr>
        <w:tblW w:w="0" w:type="auto"/>
        <w:tblInd w:w="2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7"/>
        <w:gridCol w:w="1125"/>
        <w:gridCol w:w="1407"/>
        <w:gridCol w:w="1822"/>
        <w:gridCol w:w="984"/>
        <w:gridCol w:w="1414"/>
        <w:gridCol w:w="1830"/>
        <w:gridCol w:w="1274"/>
        <w:gridCol w:w="1970"/>
      </w:tblGrid>
      <w:tr w:rsidR="00FD3DFB" w14:paraId="3BC40D35" w14:textId="77777777">
        <w:trPr>
          <w:trHeight w:hRule="exact" w:val="362"/>
        </w:trPr>
        <w:tc>
          <w:tcPr>
            <w:tcW w:w="1407" w:type="dxa"/>
            <w:vMerge w:val="restart"/>
          </w:tcPr>
          <w:p w14:paraId="08E21F25" w14:textId="77777777" w:rsidR="00FD3DFB" w:rsidRDefault="00000630">
            <w:pPr>
              <w:pStyle w:val="TableParagraph"/>
              <w:spacing w:before="48"/>
              <w:ind w:left="384"/>
              <w:rPr>
                <w:b/>
                <w:sz w:val="18"/>
              </w:rPr>
            </w:pPr>
            <w:r>
              <w:rPr>
                <w:b/>
                <w:sz w:val="18"/>
              </w:rPr>
              <w:t>Project</w:t>
            </w:r>
          </w:p>
        </w:tc>
        <w:tc>
          <w:tcPr>
            <w:tcW w:w="4353" w:type="dxa"/>
            <w:gridSpan w:val="3"/>
          </w:tcPr>
          <w:p w14:paraId="65D184B0" w14:textId="77777777" w:rsidR="00FD3DFB" w:rsidRDefault="00000630">
            <w:pPr>
              <w:pStyle w:val="TableParagraph"/>
              <w:ind w:left="1841" w:right="1841"/>
              <w:jc w:val="center"/>
              <w:rPr>
                <w:b/>
                <w:sz w:val="18"/>
              </w:rPr>
            </w:pPr>
            <w:r>
              <w:rPr>
                <w:b/>
                <w:sz w:val="18"/>
              </w:rPr>
              <w:t>Source</w:t>
            </w:r>
          </w:p>
        </w:tc>
        <w:tc>
          <w:tcPr>
            <w:tcW w:w="4228" w:type="dxa"/>
            <w:gridSpan w:val="3"/>
          </w:tcPr>
          <w:p w14:paraId="31DC4142" w14:textId="77777777" w:rsidR="00FD3DFB" w:rsidRDefault="00000630">
            <w:pPr>
              <w:pStyle w:val="TableParagraph"/>
              <w:spacing w:before="48"/>
              <w:ind w:left="1808" w:right="1809"/>
              <w:jc w:val="center"/>
              <w:rPr>
                <w:b/>
                <w:sz w:val="18"/>
              </w:rPr>
            </w:pPr>
            <w:r>
              <w:rPr>
                <w:b/>
                <w:sz w:val="18"/>
              </w:rPr>
              <w:t>Target</w:t>
            </w:r>
          </w:p>
        </w:tc>
        <w:tc>
          <w:tcPr>
            <w:tcW w:w="1274" w:type="dxa"/>
            <w:vMerge w:val="restart"/>
          </w:tcPr>
          <w:p w14:paraId="69C05B56" w14:textId="77777777" w:rsidR="00FD3DFB" w:rsidRDefault="00000630">
            <w:pPr>
              <w:pStyle w:val="TableParagraph"/>
              <w:spacing w:before="48"/>
              <w:ind w:left="262"/>
              <w:rPr>
                <w:b/>
                <w:sz w:val="18"/>
              </w:rPr>
            </w:pPr>
            <w:r>
              <w:rPr>
                <w:b/>
                <w:sz w:val="18"/>
              </w:rPr>
              <w:t>Protocol</w:t>
            </w:r>
          </w:p>
        </w:tc>
        <w:tc>
          <w:tcPr>
            <w:tcW w:w="1970" w:type="dxa"/>
            <w:vMerge w:val="restart"/>
          </w:tcPr>
          <w:p w14:paraId="137CF4B2" w14:textId="77777777" w:rsidR="00FD3DFB" w:rsidRDefault="00000630">
            <w:pPr>
              <w:pStyle w:val="TableParagraph"/>
              <w:spacing w:before="48"/>
              <w:ind w:left="704" w:right="704"/>
              <w:jc w:val="center"/>
              <w:rPr>
                <w:b/>
                <w:sz w:val="18"/>
              </w:rPr>
            </w:pPr>
            <w:r>
              <w:rPr>
                <w:b/>
                <w:sz w:val="18"/>
              </w:rPr>
              <w:t>Notes</w:t>
            </w:r>
          </w:p>
        </w:tc>
      </w:tr>
      <w:tr w:rsidR="00FD3DFB" w14:paraId="3EBB9531" w14:textId="77777777">
        <w:trPr>
          <w:trHeight w:hRule="exact" w:val="363"/>
        </w:trPr>
        <w:tc>
          <w:tcPr>
            <w:tcW w:w="1407" w:type="dxa"/>
            <w:vMerge/>
          </w:tcPr>
          <w:p w14:paraId="6B3B7B19" w14:textId="77777777" w:rsidR="00FD3DFB" w:rsidRDefault="00FD3DFB"/>
        </w:tc>
        <w:tc>
          <w:tcPr>
            <w:tcW w:w="1125" w:type="dxa"/>
          </w:tcPr>
          <w:p w14:paraId="63EE6DE8" w14:textId="77777777" w:rsidR="00FD3DFB" w:rsidRDefault="00000630">
            <w:pPr>
              <w:pStyle w:val="TableParagraph"/>
              <w:spacing w:before="49"/>
              <w:ind w:left="352" w:right="352"/>
              <w:jc w:val="center"/>
              <w:rPr>
                <w:b/>
                <w:sz w:val="18"/>
              </w:rPr>
            </w:pPr>
            <w:r>
              <w:rPr>
                <w:b/>
                <w:sz w:val="18"/>
              </w:rPr>
              <w:t>Port</w:t>
            </w:r>
          </w:p>
        </w:tc>
        <w:tc>
          <w:tcPr>
            <w:tcW w:w="1407" w:type="dxa"/>
          </w:tcPr>
          <w:p w14:paraId="4CFB58FD" w14:textId="77777777" w:rsidR="00FD3DFB" w:rsidRDefault="00000630">
            <w:pPr>
              <w:pStyle w:val="TableParagraph"/>
              <w:spacing w:before="49"/>
              <w:ind w:left="319"/>
              <w:rPr>
                <w:b/>
                <w:sz w:val="18"/>
              </w:rPr>
            </w:pPr>
            <w:r>
              <w:rPr>
                <w:b/>
                <w:sz w:val="18"/>
              </w:rPr>
              <w:t>Location</w:t>
            </w:r>
          </w:p>
        </w:tc>
        <w:tc>
          <w:tcPr>
            <w:tcW w:w="1822" w:type="dxa"/>
          </w:tcPr>
          <w:p w14:paraId="6191B77A" w14:textId="77777777" w:rsidR="00FD3DFB" w:rsidRDefault="00000630">
            <w:pPr>
              <w:pStyle w:val="TableParagraph"/>
              <w:ind w:left="70" w:right="70"/>
              <w:jc w:val="center"/>
              <w:rPr>
                <w:b/>
                <w:sz w:val="18"/>
              </w:rPr>
            </w:pPr>
            <w:r>
              <w:rPr>
                <w:b/>
                <w:sz w:val="18"/>
              </w:rPr>
              <w:t>Component</w:t>
            </w:r>
          </w:p>
        </w:tc>
        <w:tc>
          <w:tcPr>
            <w:tcW w:w="984" w:type="dxa"/>
          </w:tcPr>
          <w:p w14:paraId="2E38ADCB" w14:textId="77777777" w:rsidR="00FD3DFB" w:rsidRDefault="00000630">
            <w:pPr>
              <w:pStyle w:val="TableParagraph"/>
              <w:spacing w:before="49"/>
              <w:ind w:left="300"/>
              <w:rPr>
                <w:b/>
                <w:sz w:val="18"/>
              </w:rPr>
            </w:pPr>
            <w:r>
              <w:rPr>
                <w:b/>
                <w:sz w:val="18"/>
              </w:rPr>
              <w:t>Port</w:t>
            </w:r>
          </w:p>
        </w:tc>
        <w:tc>
          <w:tcPr>
            <w:tcW w:w="1414" w:type="dxa"/>
          </w:tcPr>
          <w:p w14:paraId="4F7022DB" w14:textId="77777777" w:rsidR="00FD3DFB" w:rsidRDefault="00000630">
            <w:pPr>
              <w:pStyle w:val="TableParagraph"/>
              <w:spacing w:before="49"/>
              <w:ind w:left="323"/>
              <w:rPr>
                <w:b/>
                <w:sz w:val="18"/>
              </w:rPr>
            </w:pPr>
            <w:r>
              <w:rPr>
                <w:b/>
                <w:sz w:val="18"/>
              </w:rPr>
              <w:t>Location</w:t>
            </w:r>
          </w:p>
        </w:tc>
        <w:tc>
          <w:tcPr>
            <w:tcW w:w="1830" w:type="dxa"/>
          </w:tcPr>
          <w:p w14:paraId="1BF60ACC" w14:textId="77777777" w:rsidR="00FD3DFB" w:rsidRDefault="00000630">
            <w:pPr>
              <w:pStyle w:val="TableParagraph"/>
              <w:ind w:left="404"/>
              <w:rPr>
                <w:b/>
                <w:sz w:val="18"/>
              </w:rPr>
            </w:pPr>
            <w:r>
              <w:rPr>
                <w:b/>
                <w:sz w:val="18"/>
              </w:rPr>
              <w:t>Component</w:t>
            </w:r>
          </w:p>
        </w:tc>
        <w:tc>
          <w:tcPr>
            <w:tcW w:w="1274" w:type="dxa"/>
            <w:vMerge/>
          </w:tcPr>
          <w:p w14:paraId="4908E26A" w14:textId="77777777" w:rsidR="00FD3DFB" w:rsidRDefault="00FD3DFB"/>
        </w:tc>
        <w:tc>
          <w:tcPr>
            <w:tcW w:w="1970" w:type="dxa"/>
            <w:vMerge/>
          </w:tcPr>
          <w:p w14:paraId="74E2E016" w14:textId="77777777" w:rsidR="00FD3DFB" w:rsidRDefault="00FD3DFB"/>
        </w:tc>
      </w:tr>
      <w:tr w:rsidR="00FD3DFB" w14:paraId="11B5048A" w14:textId="77777777">
        <w:trPr>
          <w:trHeight w:hRule="exact" w:val="548"/>
        </w:trPr>
        <w:tc>
          <w:tcPr>
            <w:tcW w:w="1407" w:type="dxa"/>
            <w:vMerge w:val="restart"/>
          </w:tcPr>
          <w:p w14:paraId="3D57538A" w14:textId="77777777" w:rsidR="00FD3DFB" w:rsidRDefault="00FD3DFB"/>
        </w:tc>
        <w:tc>
          <w:tcPr>
            <w:tcW w:w="1125" w:type="dxa"/>
            <w:vMerge w:val="restart"/>
          </w:tcPr>
          <w:p w14:paraId="5A2CADB2"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7F107A53" w14:textId="77777777" w:rsidR="00FD3DFB" w:rsidRDefault="00000630">
            <w:pPr>
              <w:pStyle w:val="TableParagraph"/>
              <w:spacing w:before="49" w:line="249" w:lineRule="auto"/>
              <w:ind w:left="90" w:right="506"/>
              <w:rPr>
                <w:sz w:val="18"/>
              </w:rPr>
            </w:pPr>
            <w:r>
              <w:rPr>
                <w:sz w:val="18"/>
              </w:rPr>
              <w:t>Lenovo XClarity Integrator</w:t>
            </w:r>
          </w:p>
        </w:tc>
        <w:tc>
          <w:tcPr>
            <w:tcW w:w="1822" w:type="dxa"/>
            <w:vMerge w:val="restart"/>
          </w:tcPr>
          <w:p w14:paraId="3631BB3D" w14:textId="77777777" w:rsidR="00FD3DFB" w:rsidRDefault="00000630">
            <w:pPr>
              <w:pStyle w:val="TableParagraph"/>
              <w:spacing w:line="249" w:lineRule="auto"/>
              <w:rPr>
                <w:sz w:val="18"/>
              </w:rPr>
            </w:pPr>
            <w:r>
              <w:rPr>
                <w:sz w:val="18"/>
              </w:rPr>
              <w:t>Lenovo XClarity Integrator Service</w:t>
            </w:r>
          </w:p>
        </w:tc>
        <w:tc>
          <w:tcPr>
            <w:tcW w:w="984" w:type="dxa"/>
          </w:tcPr>
          <w:p w14:paraId="2CE8DB05" w14:textId="77777777" w:rsidR="00FD3DFB" w:rsidRDefault="00000630">
            <w:pPr>
              <w:pStyle w:val="TableParagraph"/>
              <w:spacing w:line="249" w:lineRule="auto"/>
              <w:ind w:right="454"/>
              <w:rPr>
                <w:sz w:val="18"/>
              </w:rPr>
            </w:pPr>
            <w:r>
              <w:rPr>
                <w:sz w:val="18"/>
              </w:rPr>
              <w:t>TCP 5988</w:t>
            </w:r>
          </w:p>
        </w:tc>
        <w:tc>
          <w:tcPr>
            <w:tcW w:w="1414" w:type="dxa"/>
            <w:vMerge w:val="restart"/>
          </w:tcPr>
          <w:p w14:paraId="7C2709B5" w14:textId="77777777" w:rsidR="00FD3DFB" w:rsidRDefault="00000630">
            <w:pPr>
              <w:pStyle w:val="TableParagraph"/>
              <w:rPr>
                <w:sz w:val="18"/>
              </w:rPr>
            </w:pPr>
            <w:r>
              <w:rPr>
                <w:sz w:val="18"/>
              </w:rPr>
              <w:t>BMC node</w:t>
            </w:r>
          </w:p>
        </w:tc>
        <w:tc>
          <w:tcPr>
            <w:tcW w:w="1830" w:type="dxa"/>
            <w:vMerge w:val="restart"/>
          </w:tcPr>
          <w:p w14:paraId="00AC5C1E" w14:textId="77777777" w:rsidR="00FD3DFB" w:rsidRDefault="00000630">
            <w:pPr>
              <w:pStyle w:val="TableParagraph"/>
              <w:ind w:left="90"/>
              <w:rPr>
                <w:sz w:val="18"/>
              </w:rPr>
            </w:pPr>
            <w:r>
              <w:rPr>
                <w:sz w:val="18"/>
              </w:rPr>
              <w:t>BMC node</w:t>
            </w:r>
          </w:p>
        </w:tc>
        <w:tc>
          <w:tcPr>
            <w:tcW w:w="1274" w:type="dxa"/>
          </w:tcPr>
          <w:p w14:paraId="6F56AC02" w14:textId="77777777" w:rsidR="00FD3DFB" w:rsidRDefault="00000630">
            <w:pPr>
              <w:pStyle w:val="TableParagraph"/>
              <w:rPr>
                <w:sz w:val="18"/>
              </w:rPr>
            </w:pPr>
            <w:r>
              <w:rPr>
                <w:sz w:val="18"/>
              </w:rPr>
              <w:t>HTTP, CIM</w:t>
            </w:r>
          </w:p>
        </w:tc>
        <w:tc>
          <w:tcPr>
            <w:tcW w:w="1970" w:type="dxa"/>
            <w:vMerge w:val="restart"/>
          </w:tcPr>
          <w:p w14:paraId="6B11C302" w14:textId="77777777" w:rsidR="00FD3DFB" w:rsidRDefault="00000630">
            <w:pPr>
              <w:pStyle w:val="TableParagraph"/>
              <w:rPr>
                <w:sz w:val="18"/>
              </w:rPr>
            </w:pPr>
            <w:r>
              <w:rPr>
                <w:sz w:val="18"/>
              </w:rPr>
              <w:t>The BMC HTTP/</w:t>
            </w:r>
          </w:p>
          <w:p w14:paraId="237319E4" w14:textId="77777777" w:rsidR="00FD3DFB" w:rsidRDefault="00000630">
            <w:pPr>
              <w:pStyle w:val="TableParagraph"/>
              <w:spacing w:before="7" w:line="249" w:lineRule="auto"/>
              <w:rPr>
                <w:sz w:val="18"/>
              </w:rPr>
            </w:pPr>
            <w:r>
              <w:rPr>
                <w:sz w:val="18"/>
              </w:rPr>
              <w:t>HTTPS ports are changeable in BMC portal. SLP is used to discover BMC.</w:t>
            </w:r>
          </w:p>
        </w:tc>
      </w:tr>
      <w:tr w:rsidR="00FD3DFB" w14:paraId="4969978D" w14:textId="77777777">
        <w:trPr>
          <w:trHeight w:hRule="exact" w:val="548"/>
        </w:trPr>
        <w:tc>
          <w:tcPr>
            <w:tcW w:w="1407" w:type="dxa"/>
            <w:vMerge/>
          </w:tcPr>
          <w:p w14:paraId="687BEB43" w14:textId="77777777" w:rsidR="00FD3DFB" w:rsidRDefault="00FD3DFB"/>
        </w:tc>
        <w:tc>
          <w:tcPr>
            <w:tcW w:w="1125" w:type="dxa"/>
            <w:vMerge/>
          </w:tcPr>
          <w:p w14:paraId="74FD4DF7" w14:textId="77777777" w:rsidR="00FD3DFB" w:rsidRDefault="00FD3DFB"/>
        </w:tc>
        <w:tc>
          <w:tcPr>
            <w:tcW w:w="1407" w:type="dxa"/>
            <w:vMerge/>
          </w:tcPr>
          <w:p w14:paraId="34A4FAC3" w14:textId="77777777" w:rsidR="00FD3DFB" w:rsidRDefault="00FD3DFB"/>
        </w:tc>
        <w:tc>
          <w:tcPr>
            <w:tcW w:w="1822" w:type="dxa"/>
            <w:vMerge/>
          </w:tcPr>
          <w:p w14:paraId="3834D266" w14:textId="77777777" w:rsidR="00FD3DFB" w:rsidRDefault="00FD3DFB"/>
        </w:tc>
        <w:tc>
          <w:tcPr>
            <w:tcW w:w="984" w:type="dxa"/>
          </w:tcPr>
          <w:p w14:paraId="5D785870" w14:textId="77777777" w:rsidR="00FD3DFB" w:rsidRDefault="00000630">
            <w:pPr>
              <w:pStyle w:val="TableParagraph"/>
              <w:spacing w:line="249" w:lineRule="auto"/>
              <w:ind w:right="454"/>
              <w:rPr>
                <w:sz w:val="18"/>
              </w:rPr>
            </w:pPr>
            <w:r>
              <w:rPr>
                <w:sz w:val="18"/>
              </w:rPr>
              <w:t>TCP 5989</w:t>
            </w:r>
          </w:p>
        </w:tc>
        <w:tc>
          <w:tcPr>
            <w:tcW w:w="1414" w:type="dxa"/>
            <w:vMerge/>
          </w:tcPr>
          <w:p w14:paraId="6CE5A22B" w14:textId="77777777" w:rsidR="00FD3DFB" w:rsidRDefault="00FD3DFB"/>
        </w:tc>
        <w:tc>
          <w:tcPr>
            <w:tcW w:w="1830" w:type="dxa"/>
            <w:vMerge/>
          </w:tcPr>
          <w:p w14:paraId="408B3186" w14:textId="77777777" w:rsidR="00FD3DFB" w:rsidRDefault="00FD3DFB"/>
        </w:tc>
        <w:tc>
          <w:tcPr>
            <w:tcW w:w="1274" w:type="dxa"/>
          </w:tcPr>
          <w:p w14:paraId="36F7BCB8" w14:textId="77777777" w:rsidR="00FD3DFB" w:rsidRDefault="00000630">
            <w:pPr>
              <w:pStyle w:val="TableParagraph"/>
              <w:rPr>
                <w:sz w:val="18"/>
              </w:rPr>
            </w:pPr>
            <w:r>
              <w:rPr>
                <w:sz w:val="18"/>
              </w:rPr>
              <w:t>HTTPS, CIM</w:t>
            </w:r>
          </w:p>
        </w:tc>
        <w:tc>
          <w:tcPr>
            <w:tcW w:w="1970" w:type="dxa"/>
            <w:vMerge/>
          </w:tcPr>
          <w:p w14:paraId="590FACEB" w14:textId="77777777" w:rsidR="00FD3DFB" w:rsidRDefault="00FD3DFB"/>
        </w:tc>
      </w:tr>
      <w:tr w:rsidR="00FD3DFB" w14:paraId="237FCD24" w14:textId="77777777">
        <w:trPr>
          <w:trHeight w:hRule="exact" w:val="333"/>
        </w:trPr>
        <w:tc>
          <w:tcPr>
            <w:tcW w:w="1407" w:type="dxa"/>
            <w:vMerge/>
          </w:tcPr>
          <w:p w14:paraId="72E7D070" w14:textId="77777777" w:rsidR="00FD3DFB" w:rsidRDefault="00FD3DFB"/>
        </w:tc>
        <w:tc>
          <w:tcPr>
            <w:tcW w:w="1125" w:type="dxa"/>
            <w:vMerge/>
          </w:tcPr>
          <w:p w14:paraId="42345F2F" w14:textId="77777777" w:rsidR="00FD3DFB" w:rsidRDefault="00FD3DFB"/>
        </w:tc>
        <w:tc>
          <w:tcPr>
            <w:tcW w:w="1407" w:type="dxa"/>
            <w:vMerge/>
          </w:tcPr>
          <w:p w14:paraId="6E3469B6" w14:textId="77777777" w:rsidR="00FD3DFB" w:rsidRDefault="00FD3DFB"/>
        </w:tc>
        <w:tc>
          <w:tcPr>
            <w:tcW w:w="1822" w:type="dxa"/>
            <w:vMerge/>
          </w:tcPr>
          <w:p w14:paraId="6BC84A93" w14:textId="77777777" w:rsidR="00FD3DFB" w:rsidRDefault="00FD3DFB"/>
        </w:tc>
        <w:tc>
          <w:tcPr>
            <w:tcW w:w="984" w:type="dxa"/>
          </w:tcPr>
          <w:p w14:paraId="7DE1D31F" w14:textId="77777777" w:rsidR="00FD3DFB" w:rsidRDefault="00000630">
            <w:pPr>
              <w:pStyle w:val="TableParagraph"/>
              <w:spacing w:before="49"/>
              <w:rPr>
                <w:sz w:val="18"/>
              </w:rPr>
            </w:pPr>
            <w:r>
              <w:rPr>
                <w:sz w:val="18"/>
              </w:rPr>
              <w:t>UDP 427</w:t>
            </w:r>
          </w:p>
        </w:tc>
        <w:tc>
          <w:tcPr>
            <w:tcW w:w="1414" w:type="dxa"/>
            <w:vMerge/>
          </w:tcPr>
          <w:p w14:paraId="5B6D57DA" w14:textId="77777777" w:rsidR="00FD3DFB" w:rsidRDefault="00FD3DFB"/>
        </w:tc>
        <w:tc>
          <w:tcPr>
            <w:tcW w:w="1830" w:type="dxa"/>
            <w:vMerge/>
          </w:tcPr>
          <w:p w14:paraId="0CD02F53" w14:textId="77777777" w:rsidR="00FD3DFB" w:rsidRDefault="00FD3DFB"/>
        </w:tc>
        <w:tc>
          <w:tcPr>
            <w:tcW w:w="1274" w:type="dxa"/>
          </w:tcPr>
          <w:p w14:paraId="29B43090" w14:textId="77777777" w:rsidR="00FD3DFB" w:rsidRDefault="00000630">
            <w:pPr>
              <w:pStyle w:val="TableParagraph"/>
              <w:rPr>
                <w:sz w:val="18"/>
              </w:rPr>
            </w:pPr>
            <w:r>
              <w:rPr>
                <w:sz w:val="18"/>
              </w:rPr>
              <w:t>SLP</w:t>
            </w:r>
          </w:p>
        </w:tc>
        <w:tc>
          <w:tcPr>
            <w:tcW w:w="1970" w:type="dxa"/>
            <w:vMerge/>
          </w:tcPr>
          <w:p w14:paraId="00B7BAA4" w14:textId="77777777" w:rsidR="00FD3DFB" w:rsidRDefault="00FD3DFB"/>
        </w:tc>
      </w:tr>
      <w:tr w:rsidR="00FD3DFB" w14:paraId="51C2F408" w14:textId="77777777">
        <w:trPr>
          <w:trHeight w:hRule="exact" w:val="333"/>
        </w:trPr>
        <w:tc>
          <w:tcPr>
            <w:tcW w:w="1407" w:type="dxa"/>
            <w:vMerge/>
          </w:tcPr>
          <w:p w14:paraId="78EDB452" w14:textId="77777777" w:rsidR="00FD3DFB" w:rsidRDefault="00FD3DFB"/>
        </w:tc>
        <w:tc>
          <w:tcPr>
            <w:tcW w:w="1125" w:type="dxa"/>
            <w:vMerge w:val="restart"/>
          </w:tcPr>
          <w:p w14:paraId="522B95C0"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6D1CD4D1"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061D4F9D" w14:textId="77777777" w:rsidR="00FD3DFB" w:rsidRDefault="00000630">
            <w:pPr>
              <w:pStyle w:val="TableParagraph"/>
              <w:spacing w:before="49" w:line="249" w:lineRule="auto"/>
              <w:ind w:right="202"/>
              <w:rPr>
                <w:sz w:val="18"/>
              </w:rPr>
            </w:pPr>
            <w:r>
              <w:rPr>
                <w:sz w:val="18"/>
              </w:rPr>
              <w:t>Lenovo Hardware MP</w:t>
            </w:r>
          </w:p>
        </w:tc>
        <w:tc>
          <w:tcPr>
            <w:tcW w:w="984" w:type="dxa"/>
          </w:tcPr>
          <w:p w14:paraId="2D83ECEA" w14:textId="77777777" w:rsidR="00FD3DFB" w:rsidRDefault="00000630">
            <w:pPr>
              <w:pStyle w:val="TableParagraph"/>
              <w:rPr>
                <w:sz w:val="18"/>
              </w:rPr>
            </w:pPr>
            <w:r>
              <w:rPr>
                <w:sz w:val="18"/>
              </w:rPr>
              <w:t>TCP 161</w:t>
            </w:r>
          </w:p>
        </w:tc>
        <w:tc>
          <w:tcPr>
            <w:tcW w:w="1414" w:type="dxa"/>
            <w:vMerge w:val="restart"/>
          </w:tcPr>
          <w:p w14:paraId="39248D4C" w14:textId="77777777" w:rsidR="00FD3DFB" w:rsidRDefault="00000630">
            <w:pPr>
              <w:pStyle w:val="TableParagraph"/>
              <w:rPr>
                <w:sz w:val="18"/>
              </w:rPr>
            </w:pPr>
            <w:r>
              <w:rPr>
                <w:sz w:val="18"/>
              </w:rPr>
              <w:t>Chassis</w:t>
            </w:r>
          </w:p>
        </w:tc>
        <w:tc>
          <w:tcPr>
            <w:tcW w:w="1830" w:type="dxa"/>
            <w:vMerge w:val="restart"/>
          </w:tcPr>
          <w:p w14:paraId="4A4D709B" w14:textId="77777777" w:rsidR="00FD3DFB" w:rsidRDefault="00000630">
            <w:pPr>
              <w:pStyle w:val="TableParagraph"/>
              <w:ind w:left="90"/>
              <w:rPr>
                <w:sz w:val="18"/>
              </w:rPr>
            </w:pPr>
            <w:r>
              <w:rPr>
                <w:sz w:val="18"/>
              </w:rPr>
              <w:t>CMM or AMM</w:t>
            </w:r>
          </w:p>
        </w:tc>
        <w:tc>
          <w:tcPr>
            <w:tcW w:w="1274" w:type="dxa"/>
          </w:tcPr>
          <w:p w14:paraId="17E5B58A" w14:textId="77777777" w:rsidR="00FD3DFB" w:rsidRDefault="00000630">
            <w:pPr>
              <w:pStyle w:val="TableParagraph"/>
              <w:rPr>
                <w:sz w:val="18"/>
              </w:rPr>
            </w:pPr>
            <w:r>
              <w:rPr>
                <w:sz w:val="18"/>
              </w:rPr>
              <w:t>SNMP</w:t>
            </w:r>
          </w:p>
        </w:tc>
        <w:tc>
          <w:tcPr>
            <w:tcW w:w="1970" w:type="dxa"/>
            <w:vMerge w:val="restart"/>
          </w:tcPr>
          <w:p w14:paraId="627230B1" w14:textId="77777777" w:rsidR="00FD3DFB" w:rsidRDefault="00000630">
            <w:pPr>
              <w:pStyle w:val="TableParagraph"/>
              <w:spacing w:before="49" w:line="249" w:lineRule="auto"/>
              <w:ind w:right="240"/>
              <w:rPr>
                <w:sz w:val="18"/>
              </w:rPr>
            </w:pPr>
            <w:r>
              <w:rPr>
                <w:sz w:val="18"/>
              </w:rPr>
              <w:t>The ports are changeable in CMM portal.</w:t>
            </w:r>
          </w:p>
        </w:tc>
      </w:tr>
      <w:tr w:rsidR="00FD3DFB" w14:paraId="7B961F48" w14:textId="77777777">
        <w:trPr>
          <w:trHeight w:hRule="exact" w:val="460"/>
        </w:trPr>
        <w:tc>
          <w:tcPr>
            <w:tcW w:w="1407" w:type="dxa"/>
            <w:vMerge/>
          </w:tcPr>
          <w:p w14:paraId="3F18A8CE" w14:textId="77777777" w:rsidR="00FD3DFB" w:rsidRDefault="00FD3DFB"/>
        </w:tc>
        <w:tc>
          <w:tcPr>
            <w:tcW w:w="1125" w:type="dxa"/>
            <w:vMerge/>
          </w:tcPr>
          <w:p w14:paraId="3010AEC5" w14:textId="77777777" w:rsidR="00FD3DFB" w:rsidRDefault="00FD3DFB"/>
        </w:tc>
        <w:tc>
          <w:tcPr>
            <w:tcW w:w="1407" w:type="dxa"/>
            <w:vMerge/>
          </w:tcPr>
          <w:p w14:paraId="0B0D7D6F" w14:textId="77777777" w:rsidR="00FD3DFB" w:rsidRDefault="00FD3DFB"/>
        </w:tc>
        <w:tc>
          <w:tcPr>
            <w:tcW w:w="1822" w:type="dxa"/>
            <w:vMerge/>
          </w:tcPr>
          <w:p w14:paraId="1F91B1D7" w14:textId="77777777" w:rsidR="00FD3DFB" w:rsidRDefault="00FD3DFB"/>
        </w:tc>
        <w:tc>
          <w:tcPr>
            <w:tcW w:w="984" w:type="dxa"/>
          </w:tcPr>
          <w:p w14:paraId="33604685" w14:textId="77777777" w:rsidR="00FD3DFB" w:rsidRDefault="00000630">
            <w:pPr>
              <w:pStyle w:val="TableParagraph"/>
              <w:rPr>
                <w:sz w:val="18"/>
              </w:rPr>
            </w:pPr>
            <w:r>
              <w:rPr>
                <w:sz w:val="18"/>
              </w:rPr>
              <w:t>TCP 162</w:t>
            </w:r>
          </w:p>
        </w:tc>
        <w:tc>
          <w:tcPr>
            <w:tcW w:w="1414" w:type="dxa"/>
            <w:vMerge/>
          </w:tcPr>
          <w:p w14:paraId="0F7E25C0" w14:textId="77777777" w:rsidR="00FD3DFB" w:rsidRDefault="00FD3DFB"/>
        </w:tc>
        <w:tc>
          <w:tcPr>
            <w:tcW w:w="1830" w:type="dxa"/>
            <w:vMerge/>
          </w:tcPr>
          <w:p w14:paraId="757AEA86" w14:textId="77777777" w:rsidR="00FD3DFB" w:rsidRDefault="00FD3DFB"/>
        </w:tc>
        <w:tc>
          <w:tcPr>
            <w:tcW w:w="1274" w:type="dxa"/>
          </w:tcPr>
          <w:p w14:paraId="0784043B" w14:textId="77777777" w:rsidR="00FD3DFB" w:rsidRDefault="00000630">
            <w:pPr>
              <w:pStyle w:val="TableParagraph"/>
              <w:rPr>
                <w:sz w:val="18"/>
              </w:rPr>
            </w:pPr>
            <w:r>
              <w:rPr>
                <w:sz w:val="18"/>
              </w:rPr>
              <w:t>SNMP Traps</w:t>
            </w:r>
          </w:p>
        </w:tc>
        <w:tc>
          <w:tcPr>
            <w:tcW w:w="1970" w:type="dxa"/>
            <w:vMerge/>
          </w:tcPr>
          <w:p w14:paraId="6EA2EE1F" w14:textId="77777777" w:rsidR="00FD3DFB" w:rsidRDefault="00FD3DFB"/>
        </w:tc>
      </w:tr>
      <w:tr w:rsidR="00FD3DFB" w14:paraId="384CDF22" w14:textId="77777777">
        <w:trPr>
          <w:trHeight w:hRule="exact" w:val="796"/>
        </w:trPr>
        <w:tc>
          <w:tcPr>
            <w:tcW w:w="1407" w:type="dxa"/>
            <w:vMerge w:val="restart"/>
          </w:tcPr>
          <w:p w14:paraId="493B0F75" w14:textId="77777777" w:rsidR="00FD3DFB" w:rsidRDefault="00000630">
            <w:pPr>
              <w:pStyle w:val="TableParagraph"/>
              <w:spacing w:before="51"/>
              <w:rPr>
                <w:sz w:val="18"/>
              </w:rPr>
            </w:pPr>
            <w:r>
              <w:rPr>
                <w:sz w:val="18"/>
              </w:rPr>
              <w:t>SCCM OSD</w:t>
            </w:r>
          </w:p>
        </w:tc>
        <w:tc>
          <w:tcPr>
            <w:tcW w:w="1125" w:type="dxa"/>
            <w:vMerge w:val="restart"/>
          </w:tcPr>
          <w:p w14:paraId="79CCD08B"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41696AEB"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04378E1E" w14:textId="77777777" w:rsidR="00FD3DFB" w:rsidRDefault="00000630">
            <w:pPr>
              <w:pStyle w:val="TableParagraph"/>
              <w:spacing w:before="51"/>
              <w:rPr>
                <w:sz w:val="18"/>
              </w:rPr>
            </w:pPr>
            <w:r>
              <w:rPr>
                <w:sz w:val="18"/>
              </w:rPr>
              <w:t>SCCM OSD</w:t>
            </w:r>
          </w:p>
          <w:p w14:paraId="6253D915" w14:textId="77777777" w:rsidR="00FD3DFB" w:rsidRDefault="00000630">
            <w:pPr>
              <w:pStyle w:val="TableParagraph"/>
              <w:spacing w:before="8"/>
              <w:rPr>
                <w:sz w:val="18"/>
              </w:rPr>
            </w:pPr>
            <w:r>
              <w:rPr>
                <w:sz w:val="18"/>
              </w:rPr>
              <w:t>console</w:t>
            </w:r>
          </w:p>
        </w:tc>
        <w:tc>
          <w:tcPr>
            <w:tcW w:w="984" w:type="dxa"/>
          </w:tcPr>
          <w:p w14:paraId="45BBDFB5" w14:textId="77777777" w:rsidR="00FD3DFB" w:rsidRDefault="00000630">
            <w:pPr>
              <w:pStyle w:val="TableParagraph"/>
              <w:spacing w:before="49"/>
              <w:rPr>
                <w:sz w:val="18"/>
              </w:rPr>
            </w:pPr>
            <w:r>
              <w:rPr>
                <w:sz w:val="18"/>
              </w:rPr>
              <w:t>UDP 137</w:t>
            </w:r>
          </w:p>
        </w:tc>
        <w:tc>
          <w:tcPr>
            <w:tcW w:w="1414" w:type="dxa"/>
            <w:vMerge w:val="restart"/>
          </w:tcPr>
          <w:p w14:paraId="5381FDDE" w14:textId="77777777" w:rsidR="00FD3DFB" w:rsidRDefault="00000630">
            <w:pPr>
              <w:pStyle w:val="TableParagraph"/>
              <w:spacing w:before="49" w:line="249" w:lineRule="auto"/>
              <w:ind w:right="534"/>
              <w:rPr>
                <w:sz w:val="18"/>
              </w:rPr>
            </w:pPr>
            <w:r>
              <w:rPr>
                <w:sz w:val="18"/>
              </w:rPr>
              <w:t>managed server</w:t>
            </w:r>
          </w:p>
        </w:tc>
        <w:tc>
          <w:tcPr>
            <w:tcW w:w="1830" w:type="dxa"/>
            <w:vMerge w:val="restart"/>
          </w:tcPr>
          <w:p w14:paraId="3CF502B1" w14:textId="77777777" w:rsidR="00FD3DFB" w:rsidRDefault="00000630">
            <w:pPr>
              <w:pStyle w:val="TableParagraph"/>
              <w:spacing w:before="51" w:line="249" w:lineRule="auto"/>
              <w:ind w:left="90"/>
              <w:rPr>
                <w:sz w:val="18"/>
              </w:rPr>
            </w:pPr>
            <w:r>
              <w:rPr>
                <w:sz w:val="18"/>
              </w:rPr>
              <w:t>Preboot OS &amp; Host OS - Samba Server</w:t>
            </w:r>
          </w:p>
        </w:tc>
        <w:tc>
          <w:tcPr>
            <w:tcW w:w="1274" w:type="dxa"/>
          </w:tcPr>
          <w:p w14:paraId="1E75205C" w14:textId="77777777" w:rsidR="00FD3DFB" w:rsidRDefault="00000630">
            <w:pPr>
              <w:pStyle w:val="TableParagraph"/>
              <w:spacing w:before="51"/>
              <w:rPr>
                <w:sz w:val="18"/>
              </w:rPr>
            </w:pPr>
            <w:r>
              <w:rPr>
                <w:sz w:val="18"/>
              </w:rPr>
              <w:t>NetBIOS</w:t>
            </w:r>
          </w:p>
          <w:p w14:paraId="0E673E05" w14:textId="77777777" w:rsidR="00FD3DFB" w:rsidRDefault="00000630">
            <w:pPr>
              <w:pStyle w:val="TableParagraph"/>
              <w:spacing w:before="8" w:line="249" w:lineRule="auto"/>
              <w:rPr>
                <w:sz w:val="18"/>
              </w:rPr>
            </w:pPr>
            <w:r>
              <w:rPr>
                <w:sz w:val="18"/>
              </w:rPr>
              <w:t>name service (NMBD)</w:t>
            </w:r>
          </w:p>
        </w:tc>
        <w:tc>
          <w:tcPr>
            <w:tcW w:w="1970" w:type="dxa"/>
            <w:vMerge w:val="restart"/>
          </w:tcPr>
          <w:p w14:paraId="29C2FC11" w14:textId="77777777" w:rsidR="00FD3DFB" w:rsidRDefault="00000630">
            <w:pPr>
              <w:pStyle w:val="TableParagraph"/>
              <w:spacing w:before="51"/>
              <w:rPr>
                <w:sz w:val="18"/>
              </w:rPr>
            </w:pPr>
            <w:r>
              <w:rPr>
                <w:sz w:val="18"/>
              </w:rPr>
              <w:t>n/a</w:t>
            </w:r>
          </w:p>
        </w:tc>
      </w:tr>
      <w:tr w:rsidR="00FD3DFB" w14:paraId="04512CA9" w14:textId="77777777">
        <w:trPr>
          <w:trHeight w:hRule="exact" w:val="330"/>
        </w:trPr>
        <w:tc>
          <w:tcPr>
            <w:tcW w:w="1407" w:type="dxa"/>
            <w:vMerge/>
          </w:tcPr>
          <w:p w14:paraId="7818F5B6" w14:textId="77777777" w:rsidR="00FD3DFB" w:rsidRDefault="00FD3DFB"/>
        </w:tc>
        <w:tc>
          <w:tcPr>
            <w:tcW w:w="1125" w:type="dxa"/>
            <w:vMerge/>
          </w:tcPr>
          <w:p w14:paraId="70974991" w14:textId="77777777" w:rsidR="00FD3DFB" w:rsidRDefault="00FD3DFB"/>
        </w:tc>
        <w:tc>
          <w:tcPr>
            <w:tcW w:w="1407" w:type="dxa"/>
            <w:vMerge/>
          </w:tcPr>
          <w:p w14:paraId="76EE22A7" w14:textId="77777777" w:rsidR="00FD3DFB" w:rsidRDefault="00FD3DFB"/>
        </w:tc>
        <w:tc>
          <w:tcPr>
            <w:tcW w:w="1822" w:type="dxa"/>
            <w:vMerge/>
          </w:tcPr>
          <w:p w14:paraId="28B45EED" w14:textId="77777777" w:rsidR="00FD3DFB" w:rsidRDefault="00FD3DFB"/>
        </w:tc>
        <w:tc>
          <w:tcPr>
            <w:tcW w:w="984" w:type="dxa"/>
          </w:tcPr>
          <w:p w14:paraId="2AAA601F" w14:textId="77777777" w:rsidR="00FD3DFB" w:rsidRDefault="00000630">
            <w:pPr>
              <w:pStyle w:val="TableParagraph"/>
              <w:spacing w:before="49"/>
              <w:rPr>
                <w:sz w:val="18"/>
              </w:rPr>
            </w:pPr>
            <w:r>
              <w:rPr>
                <w:sz w:val="18"/>
              </w:rPr>
              <w:t>UDP 138</w:t>
            </w:r>
          </w:p>
        </w:tc>
        <w:tc>
          <w:tcPr>
            <w:tcW w:w="1414" w:type="dxa"/>
            <w:vMerge/>
          </w:tcPr>
          <w:p w14:paraId="65365DAD" w14:textId="77777777" w:rsidR="00FD3DFB" w:rsidRDefault="00FD3DFB"/>
        </w:tc>
        <w:tc>
          <w:tcPr>
            <w:tcW w:w="1830" w:type="dxa"/>
            <w:vMerge/>
          </w:tcPr>
          <w:p w14:paraId="71B49C92" w14:textId="77777777" w:rsidR="00FD3DFB" w:rsidRDefault="00FD3DFB"/>
        </w:tc>
        <w:tc>
          <w:tcPr>
            <w:tcW w:w="1274" w:type="dxa"/>
            <w:vMerge w:val="restart"/>
          </w:tcPr>
          <w:p w14:paraId="38E78E5E" w14:textId="77777777" w:rsidR="00FD3DFB" w:rsidRDefault="00000630">
            <w:pPr>
              <w:pStyle w:val="TableParagraph"/>
              <w:spacing w:before="49"/>
              <w:rPr>
                <w:sz w:val="18"/>
              </w:rPr>
            </w:pPr>
            <w:r>
              <w:rPr>
                <w:sz w:val="18"/>
              </w:rPr>
              <w:t>SMB</w:t>
            </w:r>
          </w:p>
        </w:tc>
        <w:tc>
          <w:tcPr>
            <w:tcW w:w="1970" w:type="dxa"/>
            <w:vMerge/>
          </w:tcPr>
          <w:p w14:paraId="264D7368" w14:textId="77777777" w:rsidR="00FD3DFB" w:rsidRDefault="00FD3DFB"/>
        </w:tc>
      </w:tr>
      <w:tr w:rsidR="00FD3DFB" w14:paraId="7927389A" w14:textId="77777777">
        <w:trPr>
          <w:trHeight w:hRule="exact" w:val="333"/>
        </w:trPr>
        <w:tc>
          <w:tcPr>
            <w:tcW w:w="1407" w:type="dxa"/>
            <w:vMerge/>
          </w:tcPr>
          <w:p w14:paraId="392AF4A2" w14:textId="77777777" w:rsidR="00FD3DFB" w:rsidRDefault="00FD3DFB"/>
        </w:tc>
        <w:tc>
          <w:tcPr>
            <w:tcW w:w="1125" w:type="dxa"/>
            <w:vMerge/>
          </w:tcPr>
          <w:p w14:paraId="3FF7CF41" w14:textId="77777777" w:rsidR="00FD3DFB" w:rsidRDefault="00FD3DFB"/>
        </w:tc>
        <w:tc>
          <w:tcPr>
            <w:tcW w:w="1407" w:type="dxa"/>
            <w:vMerge/>
          </w:tcPr>
          <w:p w14:paraId="20D6D9BD" w14:textId="77777777" w:rsidR="00FD3DFB" w:rsidRDefault="00FD3DFB"/>
        </w:tc>
        <w:tc>
          <w:tcPr>
            <w:tcW w:w="1822" w:type="dxa"/>
            <w:vMerge/>
          </w:tcPr>
          <w:p w14:paraId="6D6BFB6D" w14:textId="77777777" w:rsidR="00FD3DFB" w:rsidRDefault="00FD3DFB"/>
        </w:tc>
        <w:tc>
          <w:tcPr>
            <w:tcW w:w="984" w:type="dxa"/>
          </w:tcPr>
          <w:p w14:paraId="629987A5" w14:textId="77777777" w:rsidR="00FD3DFB" w:rsidRDefault="00000630">
            <w:pPr>
              <w:pStyle w:val="TableParagraph"/>
              <w:rPr>
                <w:sz w:val="18"/>
              </w:rPr>
            </w:pPr>
            <w:r>
              <w:rPr>
                <w:sz w:val="18"/>
              </w:rPr>
              <w:t>TCP 139</w:t>
            </w:r>
          </w:p>
        </w:tc>
        <w:tc>
          <w:tcPr>
            <w:tcW w:w="1414" w:type="dxa"/>
            <w:vMerge/>
          </w:tcPr>
          <w:p w14:paraId="36F5B94E" w14:textId="77777777" w:rsidR="00FD3DFB" w:rsidRDefault="00FD3DFB"/>
        </w:tc>
        <w:tc>
          <w:tcPr>
            <w:tcW w:w="1830" w:type="dxa"/>
            <w:vMerge/>
          </w:tcPr>
          <w:p w14:paraId="0BD2C28D" w14:textId="77777777" w:rsidR="00FD3DFB" w:rsidRDefault="00FD3DFB"/>
        </w:tc>
        <w:tc>
          <w:tcPr>
            <w:tcW w:w="1274" w:type="dxa"/>
            <w:vMerge/>
          </w:tcPr>
          <w:p w14:paraId="2F7E4D33" w14:textId="77777777" w:rsidR="00FD3DFB" w:rsidRDefault="00FD3DFB"/>
        </w:tc>
        <w:tc>
          <w:tcPr>
            <w:tcW w:w="1970" w:type="dxa"/>
            <w:vMerge/>
          </w:tcPr>
          <w:p w14:paraId="1B647D4A" w14:textId="77777777" w:rsidR="00FD3DFB" w:rsidRDefault="00FD3DFB"/>
        </w:tc>
      </w:tr>
      <w:tr w:rsidR="00FD3DFB" w14:paraId="0931B2ED" w14:textId="77777777">
        <w:trPr>
          <w:trHeight w:hRule="exact" w:val="333"/>
        </w:trPr>
        <w:tc>
          <w:tcPr>
            <w:tcW w:w="1407" w:type="dxa"/>
            <w:vMerge/>
          </w:tcPr>
          <w:p w14:paraId="70B3590A" w14:textId="77777777" w:rsidR="00FD3DFB" w:rsidRDefault="00FD3DFB"/>
        </w:tc>
        <w:tc>
          <w:tcPr>
            <w:tcW w:w="1125" w:type="dxa"/>
            <w:vMerge/>
          </w:tcPr>
          <w:p w14:paraId="2B6BC075" w14:textId="77777777" w:rsidR="00FD3DFB" w:rsidRDefault="00FD3DFB"/>
        </w:tc>
        <w:tc>
          <w:tcPr>
            <w:tcW w:w="1407" w:type="dxa"/>
            <w:vMerge/>
          </w:tcPr>
          <w:p w14:paraId="5FC30AAA" w14:textId="77777777" w:rsidR="00FD3DFB" w:rsidRDefault="00FD3DFB"/>
        </w:tc>
        <w:tc>
          <w:tcPr>
            <w:tcW w:w="1822" w:type="dxa"/>
            <w:vMerge/>
          </w:tcPr>
          <w:p w14:paraId="587D0482" w14:textId="77777777" w:rsidR="00FD3DFB" w:rsidRDefault="00FD3DFB"/>
        </w:tc>
        <w:tc>
          <w:tcPr>
            <w:tcW w:w="984" w:type="dxa"/>
          </w:tcPr>
          <w:p w14:paraId="4F22C684" w14:textId="77777777" w:rsidR="00FD3DFB" w:rsidRDefault="00000630">
            <w:pPr>
              <w:pStyle w:val="TableParagraph"/>
              <w:rPr>
                <w:sz w:val="18"/>
              </w:rPr>
            </w:pPr>
            <w:r>
              <w:rPr>
                <w:sz w:val="18"/>
              </w:rPr>
              <w:t>TCP 389</w:t>
            </w:r>
          </w:p>
        </w:tc>
        <w:tc>
          <w:tcPr>
            <w:tcW w:w="1414" w:type="dxa"/>
            <w:vMerge/>
          </w:tcPr>
          <w:p w14:paraId="0426A740" w14:textId="77777777" w:rsidR="00FD3DFB" w:rsidRDefault="00FD3DFB"/>
        </w:tc>
        <w:tc>
          <w:tcPr>
            <w:tcW w:w="1830" w:type="dxa"/>
            <w:vMerge/>
          </w:tcPr>
          <w:p w14:paraId="59EAE7F0" w14:textId="77777777" w:rsidR="00FD3DFB" w:rsidRDefault="00FD3DFB"/>
        </w:tc>
        <w:tc>
          <w:tcPr>
            <w:tcW w:w="1274" w:type="dxa"/>
          </w:tcPr>
          <w:p w14:paraId="23D0CA0A" w14:textId="77777777" w:rsidR="00FD3DFB" w:rsidRDefault="00000630">
            <w:pPr>
              <w:pStyle w:val="TableParagraph"/>
              <w:spacing w:before="48"/>
              <w:rPr>
                <w:sz w:val="18"/>
              </w:rPr>
            </w:pPr>
            <w:r>
              <w:rPr>
                <w:sz w:val="18"/>
              </w:rPr>
              <w:t>LDAP</w:t>
            </w:r>
          </w:p>
        </w:tc>
        <w:tc>
          <w:tcPr>
            <w:tcW w:w="1970" w:type="dxa"/>
            <w:vMerge/>
          </w:tcPr>
          <w:p w14:paraId="1BE3B209" w14:textId="77777777" w:rsidR="00FD3DFB" w:rsidRDefault="00FD3DFB"/>
        </w:tc>
      </w:tr>
      <w:tr w:rsidR="00FD3DFB" w14:paraId="144F881B" w14:textId="77777777">
        <w:trPr>
          <w:trHeight w:hRule="exact" w:val="333"/>
        </w:trPr>
        <w:tc>
          <w:tcPr>
            <w:tcW w:w="1407" w:type="dxa"/>
            <w:vMerge/>
          </w:tcPr>
          <w:p w14:paraId="52A9F5A7" w14:textId="77777777" w:rsidR="00FD3DFB" w:rsidRDefault="00FD3DFB"/>
        </w:tc>
        <w:tc>
          <w:tcPr>
            <w:tcW w:w="1125" w:type="dxa"/>
            <w:vMerge/>
          </w:tcPr>
          <w:p w14:paraId="5D41F36A" w14:textId="77777777" w:rsidR="00FD3DFB" w:rsidRDefault="00FD3DFB"/>
        </w:tc>
        <w:tc>
          <w:tcPr>
            <w:tcW w:w="1407" w:type="dxa"/>
            <w:vMerge/>
          </w:tcPr>
          <w:p w14:paraId="46240AFD" w14:textId="77777777" w:rsidR="00FD3DFB" w:rsidRDefault="00FD3DFB"/>
        </w:tc>
        <w:tc>
          <w:tcPr>
            <w:tcW w:w="1822" w:type="dxa"/>
            <w:vMerge/>
          </w:tcPr>
          <w:p w14:paraId="6FC671CF" w14:textId="77777777" w:rsidR="00FD3DFB" w:rsidRDefault="00FD3DFB"/>
        </w:tc>
        <w:tc>
          <w:tcPr>
            <w:tcW w:w="984" w:type="dxa"/>
          </w:tcPr>
          <w:p w14:paraId="2B09139A" w14:textId="77777777" w:rsidR="00FD3DFB" w:rsidRDefault="00000630">
            <w:pPr>
              <w:pStyle w:val="TableParagraph"/>
              <w:rPr>
                <w:sz w:val="18"/>
              </w:rPr>
            </w:pPr>
            <w:r>
              <w:rPr>
                <w:sz w:val="18"/>
              </w:rPr>
              <w:t>TCP 445</w:t>
            </w:r>
          </w:p>
        </w:tc>
        <w:tc>
          <w:tcPr>
            <w:tcW w:w="1414" w:type="dxa"/>
            <w:vMerge/>
          </w:tcPr>
          <w:p w14:paraId="1641C919" w14:textId="77777777" w:rsidR="00FD3DFB" w:rsidRDefault="00FD3DFB"/>
        </w:tc>
        <w:tc>
          <w:tcPr>
            <w:tcW w:w="1830" w:type="dxa"/>
            <w:vMerge/>
          </w:tcPr>
          <w:p w14:paraId="74CC88DD" w14:textId="77777777" w:rsidR="00FD3DFB" w:rsidRDefault="00FD3DFB"/>
        </w:tc>
        <w:tc>
          <w:tcPr>
            <w:tcW w:w="1274" w:type="dxa"/>
          </w:tcPr>
          <w:p w14:paraId="65AB7CBF" w14:textId="77777777" w:rsidR="00FD3DFB" w:rsidRDefault="00000630">
            <w:pPr>
              <w:pStyle w:val="TableParagraph"/>
              <w:rPr>
                <w:sz w:val="18"/>
              </w:rPr>
            </w:pPr>
            <w:r>
              <w:rPr>
                <w:sz w:val="18"/>
              </w:rPr>
              <w:t>NetBIOS</w:t>
            </w:r>
          </w:p>
        </w:tc>
        <w:tc>
          <w:tcPr>
            <w:tcW w:w="1970" w:type="dxa"/>
            <w:vMerge/>
          </w:tcPr>
          <w:p w14:paraId="7EDD8BF7" w14:textId="77777777" w:rsidR="00FD3DFB" w:rsidRDefault="00FD3DFB"/>
        </w:tc>
      </w:tr>
      <w:tr w:rsidR="00FD3DFB" w14:paraId="5247D949" w14:textId="77777777">
        <w:trPr>
          <w:trHeight w:hRule="exact" w:val="333"/>
        </w:trPr>
        <w:tc>
          <w:tcPr>
            <w:tcW w:w="1407" w:type="dxa"/>
            <w:vMerge/>
          </w:tcPr>
          <w:p w14:paraId="4A253393" w14:textId="77777777" w:rsidR="00FD3DFB" w:rsidRDefault="00FD3DFB"/>
        </w:tc>
        <w:tc>
          <w:tcPr>
            <w:tcW w:w="1125" w:type="dxa"/>
            <w:vMerge/>
          </w:tcPr>
          <w:p w14:paraId="103857FC" w14:textId="77777777" w:rsidR="00FD3DFB" w:rsidRDefault="00FD3DFB"/>
        </w:tc>
        <w:tc>
          <w:tcPr>
            <w:tcW w:w="1407" w:type="dxa"/>
            <w:vMerge/>
          </w:tcPr>
          <w:p w14:paraId="5C942042" w14:textId="77777777" w:rsidR="00FD3DFB" w:rsidRDefault="00FD3DFB"/>
        </w:tc>
        <w:tc>
          <w:tcPr>
            <w:tcW w:w="1822" w:type="dxa"/>
            <w:vMerge/>
          </w:tcPr>
          <w:p w14:paraId="39A66948" w14:textId="77777777" w:rsidR="00FD3DFB" w:rsidRDefault="00FD3DFB"/>
        </w:tc>
        <w:tc>
          <w:tcPr>
            <w:tcW w:w="984" w:type="dxa"/>
          </w:tcPr>
          <w:p w14:paraId="4021B8D0" w14:textId="77777777" w:rsidR="00FD3DFB" w:rsidRDefault="00000630">
            <w:pPr>
              <w:pStyle w:val="TableParagraph"/>
              <w:rPr>
                <w:sz w:val="18"/>
              </w:rPr>
            </w:pPr>
            <w:r>
              <w:rPr>
                <w:sz w:val="18"/>
              </w:rPr>
              <w:t>TCP 901</w:t>
            </w:r>
          </w:p>
        </w:tc>
        <w:tc>
          <w:tcPr>
            <w:tcW w:w="1414" w:type="dxa"/>
            <w:vMerge/>
          </w:tcPr>
          <w:p w14:paraId="68BBCC3E" w14:textId="77777777" w:rsidR="00FD3DFB" w:rsidRDefault="00FD3DFB"/>
        </w:tc>
        <w:tc>
          <w:tcPr>
            <w:tcW w:w="1830" w:type="dxa"/>
            <w:vMerge/>
          </w:tcPr>
          <w:p w14:paraId="079747B6" w14:textId="77777777" w:rsidR="00FD3DFB" w:rsidRDefault="00FD3DFB"/>
        </w:tc>
        <w:tc>
          <w:tcPr>
            <w:tcW w:w="1274" w:type="dxa"/>
          </w:tcPr>
          <w:p w14:paraId="51A6B4C8" w14:textId="77777777" w:rsidR="00FD3DFB" w:rsidRDefault="00000630">
            <w:pPr>
              <w:pStyle w:val="TableParagraph"/>
              <w:rPr>
                <w:sz w:val="18"/>
              </w:rPr>
            </w:pPr>
            <w:r>
              <w:rPr>
                <w:sz w:val="18"/>
              </w:rPr>
              <w:t>SWAT</w:t>
            </w:r>
          </w:p>
        </w:tc>
        <w:tc>
          <w:tcPr>
            <w:tcW w:w="1970" w:type="dxa"/>
            <w:vMerge/>
          </w:tcPr>
          <w:p w14:paraId="0372482F" w14:textId="77777777" w:rsidR="00FD3DFB" w:rsidRDefault="00FD3DFB"/>
        </w:tc>
      </w:tr>
      <w:tr w:rsidR="00FD3DFB" w14:paraId="079D84C4" w14:textId="77777777">
        <w:trPr>
          <w:trHeight w:hRule="exact" w:val="330"/>
        </w:trPr>
        <w:tc>
          <w:tcPr>
            <w:tcW w:w="1407" w:type="dxa"/>
            <w:vMerge/>
          </w:tcPr>
          <w:p w14:paraId="2967B7C9" w14:textId="77777777" w:rsidR="00FD3DFB" w:rsidRDefault="00FD3DFB"/>
        </w:tc>
        <w:tc>
          <w:tcPr>
            <w:tcW w:w="1125" w:type="dxa"/>
            <w:vMerge w:val="restart"/>
          </w:tcPr>
          <w:p w14:paraId="0B0273F0"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78267076" w14:textId="77777777" w:rsidR="00FD3DFB" w:rsidRDefault="00000630">
            <w:pPr>
              <w:pStyle w:val="TableParagraph"/>
              <w:spacing w:before="48" w:line="249" w:lineRule="auto"/>
              <w:ind w:left="90" w:right="526"/>
              <w:rPr>
                <w:sz w:val="18"/>
              </w:rPr>
            </w:pPr>
            <w:r>
              <w:rPr>
                <w:sz w:val="18"/>
              </w:rPr>
              <w:t>managed server</w:t>
            </w:r>
          </w:p>
        </w:tc>
        <w:tc>
          <w:tcPr>
            <w:tcW w:w="1822" w:type="dxa"/>
            <w:vMerge w:val="restart"/>
          </w:tcPr>
          <w:p w14:paraId="75B55A7F" w14:textId="77777777" w:rsidR="00FD3DFB" w:rsidRDefault="00000630">
            <w:pPr>
              <w:pStyle w:val="TableParagraph"/>
              <w:spacing w:before="48"/>
              <w:rPr>
                <w:sz w:val="18"/>
              </w:rPr>
            </w:pPr>
            <w:r>
              <w:rPr>
                <w:sz w:val="18"/>
              </w:rPr>
              <w:t>PXE client</w:t>
            </w:r>
          </w:p>
        </w:tc>
        <w:tc>
          <w:tcPr>
            <w:tcW w:w="984" w:type="dxa"/>
          </w:tcPr>
          <w:p w14:paraId="495DAF40" w14:textId="77777777" w:rsidR="00FD3DFB" w:rsidRDefault="00000630">
            <w:pPr>
              <w:pStyle w:val="TableParagraph"/>
              <w:spacing w:before="48"/>
              <w:rPr>
                <w:sz w:val="18"/>
              </w:rPr>
            </w:pPr>
            <w:r>
              <w:rPr>
                <w:sz w:val="18"/>
              </w:rPr>
              <w:t>UDP 67</w:t>
            </w:r>
          </w:p>
        </w:tc>
        <w:tc>
          <w:tcPr>
            <w:tcW w:w="1414" w:type="dxa"/>
            <w:vMerge w:val="restart"/>
          </w:tcPr>
          <w:p w14:paraId="2A19007E" w14:textId="77777777" w:rsidR="00FD3DFB" w:rsidRDefault="00000630">
            <w:pPr>
              <w:pStyle w:val="TableParagraph"/>
              <w:spacing w:before="41" w:line="249" w:lineRule="auto"/>
              <w:ind w:right="234"/>
              <w:rPr>
                <w:sz w:val="18"/>
              </w:rPr>
            </w:pPr>
            <w:r>
              <w:rPr>
                <w:sz w:val="18"/>
              </w:rPr>
              <w:t>management</w:t>
            </w:r>
            <w:r>
              <w:rPr>
                <w:w w:val="99"/>
                <w:sz w:val="18"/>
              </w:rPr>
              <w:t xml:space="preserve"> </w:t>
            </w:r>
            <w:r>
              <w:rPr>
                <w:sz w:val="18"/>
              </w:rPr>
              <w:t>server</w:t>
            </w:r>
          </w:p>
        </w:tc>
        <w:tc>
          <w:tcPr>
            <w:tcW w:w="1830" w:type="dxa"/>
            <w:vMerge w:val="restart"/>
          </w:tcPr>
          <w:p w14:paraId="1C34BE3D" w14:textId="77777777" w:rsidR="00FD3DFB" w:rsidRDefault="00000630">
            <w:pPr>
              <w:pStyle w:val="TableParagraph"/>
              <w:ind w:left="90"/>
              <w:rPr>
                <w:sz w:val="18"/>
              </w:rPr>
            </w:pPr>
            <w:r>
              <w:rPr>
                <w:sz w:val="18"/>
              </w:rPr>
              <w:t>DHCP Server</w:t>
            </w:r>
          </w:p>
        </w:tc>
        <w:tc>
          <w:tcPr>
            <w:tcW w:w="1274" w:type="dxa"/>
            <w:vMerge w:val="restart"/>
          </w:tcPr>
          <w:p w14:paraId="2E72E32F" w14:textId="77777777" w:rsidR="00FD3DFB" w:rsidRDefault="00000630">
            <w:pPr>
              <w:pStyle w:val="TableParagraph"/>
              <w:rPr>
                <w:sz w:val="18"/>
              </w:rPr>
            </w:pPr>
            <w:r>
              <w:rPr>
                <w:sz w:val="18"/>
              </w:rPr>
              <w:t>DHCP</w:t>
            </w:r>
          </w:p>
        </w:tc>
        <w:tc>
          <w:tcPr>
            <w:tcW w:w="1970" w:type="dxa"/>
            <w:vMerge w:val="restart"/>
          </w:tcPr>
          <w:p w14:paraId="08823E52" w14:textId="77777777" w:rsidR="00FD3DFB" w:rsidRDefault="00000630">
            <w:pPr>
              <w:pStyle w:val="TableParagraph"/>
              <w:rPr>
                <w:sz w:val="18"/>
              </w:rPr>
            </w:pPr>
            <w:r>
              <w:rPr>
                <w:sz w:val="18"/>
              </w:rPr>
              <w:t>n/a</w:t>
            </w:r>
          </w:p>
        </w:tc>
      </w:tr>
      <w:tr w:rsidR="00FD3DFB" w14:paraId="1C3D81B9" w14:textId="77777777">
        <w:trPr>
          <w:trHeight w:hRule="exact" w:val="330"/>
        </w:trPr>
        <w:tc>
          <w:tcPr>
            <w:tcW w:w="1407" w:type="dxa"/>
            <w:vMerge/>
          </w:tcPr>
          <w:p w14:paraId="40FB16CA" w14:textId="77777777" w:rsidR="00FD3DFB" w:rsidRDefault="00FD3DFB"/>
        </w:tc>
        <w:tc>
          <w:tcPr>
            <w:tcW w:w="1125" w:type="dxa"/>
            <w:vMerge/>
          </w:tcPr>
          <w:p w14:paraId="7BA61713" w14:textId="77777777" w:rsidR="00FD3DFB" w:rsidRDefault="00FD3DFB"/>
        </w:tc>
        <w:tc>
          <w:tcPr>
            <w:tcW w:w="1407" w:type="dxa"/>
            <w:vMerge/>
          </w:tcPr>
          <w:p w14:paraId="2DD02FFC" w14:textId="77777777" w:rsidR="00FD3DFB" w:rsidRDefault="00FD3DFB"/>
        </w:tc>
        <w:tc>
          <w:tcPr>
            <w:tcW w:w="1822" w:type="dxa"/>
            <w:vMerge/>
          </w:tcPr>
          <w:p w14:paraId="26CDA898" w14:textId="77777777" w:rsidR="00FD3DFB" w:rsidRDefault="00FD3DFB"/>
        </w:tc>
        <w:tc>
          <w:tcPr>
            <w:tcW w:w="984" w:type="dxa"/>
          </w:tcPr>
          <w:p w14:paraId="3AC9A516" w14:textId="77777777" w:rsidR="00FD3DFB" w:rsidRDefault="00000630">
            <w:pPr>
              <w:pStyle w:val="TableParagraph"/>
              <w:spacing w:before="49"/>
              <w:rPr>
                <w:sz w:val="18"/>
              </w:rPr>
            </w:pPr>
            <w:r>
              <w:rPr>
                <w:sz w:val="18"/>
              </w:rPr>
              <w:t>UDP 68</w:t>
            </w:r>
          </w:p>
        </w:tc>
        <w:tc>
          <w:tcPr>
            <w:tcW w:w="1414" w:type="dxa"/>
            <w:vMerge/>
          </w:tcPr>
          <w:p w14:paraId="64CF1CF9" w14:textId="77777777" w:rsidR="00FD3DFB" w:rsidRDefault="00FD3DFB"/>
        </w:tc>
        <w:tc>
          <w:tcPr>
            <w:tcW w:w="1830" w:type="dxa"/>
            <w:vMerge/>
          </w:tcPr>
          <w:p w14:paraId="78977071" w14:textId="77777777" w:rsidR="00FD3DFB" w:rsidRDefault="00FD3DFB"/>
        </w:tc>
        <w:tc>
          <w:tcPr>
            <w:tcW w:w="1274" w:type="dxa"/>
            <w:vMerge/>
          </w:tcPr>
          <w:p w14:paraId="64C1A625" w14:textId="77777777" w:rsidR="00FD3DFB" w:rsidRDefault="00FD3DFB"/>
        </w:tc>
        <w:tc>
          <w:tcPr>
            <w:tcW w:w="1970" w:type="dxa"/>
            <w:vMerge/>
          </w:tcPr>
          <w:p w14:paraId="740FC676" w14:textId="77777777" w:rsidR="00FD3DFB" w:rsidRDefault="00FD3DFB"/>
        </w:tc>
      </w:tr>
      <w:tr w:rsidR="00FD3DFB" w14:paraId="191E5E97" w14:textId="77777777">
        <w:trPr>
          <w:trHeight w:hRule="exact" w:val="333"/>
        </w:trPr>
        <w:tc>
          <w:tcPr>
            <w:tcW w:w="1407" w:type="dxa"/>
            <w:vMerge/>
          </w:tcPr>
          <w:p w14:paraId="7EA65C90" w14:textId="77777777" w:rsidR="00FD3DFB" w:rsidRDefault="00FD3DFB"/>
        </w:tc>
        <w:tc>
          <w:tcPr>
            <w:tcW w:w="1125" w:type="dxa"/>
            <w:vMerge/>
          </w:tcPr>
          <w:p w14:paraId="4F39EFA8" w14:textId="77777777" w:rsidR="00FD3DFB" w:rsidRDefault="00FD3DFB"/>
        </w:tc>
        <w:tc>
          <w:tcPr>
            <w:tcW w:w="1407" w:type="dxa"/>
            <w:vMerge/>
          </w:tcPr>
          <w:p w14:paraId="7CABD6DF" w14:textId="77777777" w:rsidR="00FD3DFB" w:rsidRDefault="00FD3DFB"/>
        </w:tc>
        <w:tc>
          <w:tcPr>
            <w:tcW w:w="1822" w:type="dxa"/>
            <w:vMerge/>
          </w:tcPr>
          <w:p w14:paraId="675F16DB" w14:textId="77777777" w:rsidR="00FD3DFB" w:rsidRDefault="00FD3DFB"/>
        </w:tc>
        <w:tc>
          <w:tcPr>
            <w:tcW w:w="984" w:type="dxa"/>
          </w:tcPr>
          <w:p w14:paraId="45FCB47D" w14:textId="77777777" w:rsidR="00FD3DFB" w:rsidRDefault="00000630">
            <w:pPr>
              <w:pStyle w:val="TableParagraph"/>
              <w:spacing w:before="49"/>
              <w:rPr>
                <w:sz w:val="18"/>
              </w:rPr>
            </w:pPr>
            <w:r>
              <w:rPr>
                <w:sz w:val="18"/>
              </w:rPr>
              <w:t>UDP 69</w:t>
            </w:r>
          </w:p>
        </w:tc>
        <w:tc>
          <w:tcPr>
            <w:tcW w:w="1414" w:type="dxa"/>
            <w:vMerge/>
          </w:tcPr>
          <w:p w14:paraId="0AA4EC97" w14:textId="77777777" w:rsidR="00FD3DFB" w:rsidRDefault="00FD3DFB"/>
        </w:tc>
        <w:tc>
          <w:tcPr>
            <w:tcW w:w="1830" w:type="dxa"/>
          </w:tcPr>
          <w:p w14:paraId="741513C6" w14:textId="77777777" w:rsidR="00FD3DFB" w:rsidRDefault="00000630">
            <w:pPr>
              <w:pStyle w:val="TableParagraph"/>
              <w:ind w:left="90"/>
              <w:rPr>
                <w:sz w:val="18"/>
              </w:rPr>
            </w:pPr>
            <w:r>
              <w:rPr>
                <w:w w:val="95"/>
                <w:sz w:val="18"/>
              </w:rPr>
              <w:t>TFTP Server</w:t>
            </w:r>
          </w:p>
        </w:tc>
        <w:tc>
          <w:tcPr>
            <w:tcW w:w="1274" w:type="dxa"/>
          </w:tcPr>
          <w:p w14:paraId="67A4989A" w14:textId="77777777" w:rsidR="00FD3DFB" w:rsidRDefault="00000630">
            <w:pPr>
              <w:pStyle w:val="TableParagraph"/>
              <w:spacing w:before="49"/>
              <w:rPr>
                <w:sz w:val="18"/>
              </w:rPr>
            </w:pPr>
            <w:r>
              <w:rPr>
                <w:sz w:val="18"/>
              </w:rPr>
              <w:t>TFTP</w:t>
            </w:r>
          </w:p>
        </w:tc>
        <w:tc>
          <w:tcPr>
            <w:tcW w:w="1970" w:type="dxa"/>
            <w:vMerge/>
          </w:tcPr>
          <w:p w14:paraId="307F2795" w14:textId="77777777" w:rsidR="00FD3DFB" w:rsidRDefault="00FD3DFB"/>
        </w:tc>
      </w:tr>
      <w:tr w:rsidR="00FD3DFB" w14:paraId="534F4727" w14:textId="77777777">
        <w:trPr>
          <w:trHeight w:hRule="exact" w:val="570"/>
        </w:trPr>
        <w:tc>
          <w:tcPr>
            <w:tcW w:w="1407" w:type="dxa"/>
            <w:vMerge w:val="restart"/>
          </w:tcPr>
          <w:p w14:paraId="3D1F8A11" w14:textId="77777777" w:rsidR="00FD3DFB" w:rsidRDefault="00000630">
            <w:pPr>
              <w:pStyle w:val="TableParagraph"/>
              <w:rPr>
                <w:sz w:val="18"/>
              </w:rPr>
            </w:pPr>
            <w:r>
              <w:rPr>
                <w:sz w:val="18"/>
              </w:rPr>
              <w:t>SCCM Update</w:t>
            </w:r>
          </w:p>
        </w:tc>
        <w:tc>
          <w:tcPr>
            <w:tcW w:w="1125" w:type="dxa"/>
          </w:tcPr>
          <w:p w14:paraId="7E008564"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tcPr>
          <w:p w14:paraId="750A37A6"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tcPr>
          <w:p w14:paraId="2405D1EB" w14:textId="77777777" w:rsidR="00FD3DFB" w:rsidRDefault="00000630">
            <w:pPr>
              <w:pStyle w:val="TableParagraph"/>
              <w:ind w:left="70" w:right="130"/>
              <w:jc w:val="center"/>
              <w:rPr>
                <w:sz w:val="18"/>
              </w:rPr>
            </w:pPr>
            <w:r>
              <w:rPr>
                <w:sz w:val="18"/>
              </w:rPr>
              <w:t>SCCM Update Tool</w:t>
            </w:r>
          </w:p>
        </w:tc>
        <w:tc>
          <w:tcPr>
            <w:tcW w:w="984" w:type="dxa"/>
          </w:tcPr>
          <w:p w14:paraId="0E52EC88" w14:textId="77777777" w:rsidR="00FD3DFB" w:rsidRDefault="00000630">
            <w:pPr>
              <w:pStyle w:val="TableParagraph"/>
              <w:rPr>
                <w:sz w:val="18"/>
              </w:rPr>
            </w:pPr>
            <w:r>
              <w:rPr>
                <w:sz w:val="18"/>
              </w:rPr>
              <w:t>TCP 80</w:t>
            </w:r>
          </w:p>
        </w:tc>
        <w:tc>
          <w:tcPr>
            <w:tcW w:w="1414" w:type="dxa"/>
            <w:vMerge w:val="restart"/>
          </w:tcPr>
          <w:p w14:paraId="1E48CDD0" w14:textId="77777777" w:rsidR="00FD3DFB" w:rsidRDefault="00000630">
            <w:pPr>
              <w:pStyle w:val="TableParagraph"/>
              <w:spacing w:before="49" w:line="249" w:lineRule="auto"/>
              <w:ind w:right="584"/>
              <w:rPr>
                <w:sz w:val="18"/>
              </w:rPr>
            </w:pPr>
            <w:r>
              <w:rPr>
                <w:sz w:val="18"/>
              </w:rPr>
              <w:t>external resource</w:t>
            </w:r>
          </w:p>
        </w:tc>
        <w:tc>
          <w:tcPr>
            <w:tcW w:w="1830" w:type="dxa"/>
            <w:vMerge w:val="restart"/>
          </w:tcPr>
          <w:p w14:paraId="6A0C6513" w14:textId="77777777" w:rsidR="00FD3DFB" w:rsidRDefault="00000630">
            <w:pPr>
              <w:pStyle w:val="TableParagraph"/>
              <w:ind w:left="90"/>
              <w:rPr>
                <w:sz w:val="18"/>
              </w:rPr>
            </w:pPr>
            <w:r>
              <w:rPr>
                <w:sz w:val="18"/>
              </w:rPr>
              <w:t>WSUS Server</w:t>
            </w:r>
          </w:p>
        </w:tc>
        <w:tc>
          <w:tcPr>
            <w:tcW w:w="1274" w:type="dxa"/>
          </w:tcPr>
          <w:p w14:paraId="788E72CC" w14:textId="77777777" w:rsidR="00FD3DFB" w:rsidRDefault="00000630">
            <w:pPr>
              <w:pStyle w:val="TableParagraph"/>
              <w:spacing w:before="49"/>
              <w:rPr>
                <w:sz w:val="18"/>
              </w:rPr>
            </w:pPr>
            <w:r>
              <w:rPr>
                <w:sz w:val="18"/>
              </w:rPr>
              <w:t>HTTP</w:t>
            </w:r>
          </w:p>
        </w:tc>
        <w:tc>
          <w:tcPr>
            <w:tcW w:w="1970" w:type="dxa"/>
            <w:vMerge w:val="restart"/>
          </w:tcPr>
          <w:p w14:paraId="0BD707B4" w14:textId="77777777" w:rsidR="00FD3DFB" w:rsidRDefault="00000630">
            <w:pPr>
              <w:pStyle w:val="TableParagraph"/>
              <w:rPr>
                <w:sz w:val="18"/>
              </w:rPr>
            </w:pPr>
            <w:r>
              <w:rPr>
                <w:sz w:val="18"/>
              </w:rPr>
              <w:t>n/a</w:t>
            </w:r>
          </w:p>
        </w:tc>
      </w:tr>
      <w:tr w:rsidR="00FD3DFB" w14:paraId="1D4A1F0E" w14:textId="77777777">
        <w:trPr>
          <w:trHeight w:hRule="exact" w:val="333"/>
        </w:trPr>
        <w:tc>
          <w:tcPr>
            <w:tcW w:w="1407" w:type="dxa"/>
            <w:vMerge/>
          </w:tcPr>
          <w:p w14:paraId="236976F1" w14:textId="77777777" w:rsidR="00FD3DFB" w:rsidRDefault="00FD3DFB"/>
        </w:tc>
        <w:tc>
          <w:tcPr>
            <w:tcW w:w="1125" w:type="dxa"/>
            <w:vMerge w:val="restart"/>
          </w:tcPr>
          <w:p w14:paraId="2004B1E0" w14:textId="77777777" w:rsidR="00FD3DFB" w:rsidRDefault="00FD3DFB"/>
        </w:tc>
        <w:tc>
          <w:tcPr>
            <w:tcW w:w="1407" w:type="dxa"/>
            <w:vMerge w:val="restart"/>
          </w:tcPr>
          <w:p w14:paraId="6F28AC4C" w14:textId="77777777" w:rsidR="00FD3DFB" w:rsidRDefault="00FD3DFB"/>
        </w:tc>
        <w:tc>
          <w:tcPr>
            <w:tcW w:w="1822" w:type="dxa"/>
            <w:vMerge w:val="restart"/>
          </w:tcPr>
          <w:p w14:paraId="0666DC38" w14:textId="77777777" w:rsidR="00FD3DFB" w:rsidRDefault="00FD3DFB"/>
        </w:tc>
        <w:tc>
          <w:tcPr>
            <w:tcW w:w="984" w:type="dxa"/>
          </w:tcPr>
          <w:p w14:paraId="331B0685" w14:textId="77777777" w:rsidR="00FD3DFB" w:rsidRDefault="00000630">
            <w:pPr>
              <w:pStyle w:val="TableParagraph"/>
              <w:rPr>
                <w:sz w:val="18"/>
              </w:rPr>
            </w:pPr>
            <w:r>
              <w:rPr>
                <w:sz w:val="18"/>
              </w:rPr>
              <w:t>TCP 443</w:t>
            </w:r>
          </w:p>
        </w:tc>
        <w:tc>
          <w:tcPr>
            <w:tcW w:w="1414" w:type="dxa"/>
            <w:vMerge/>
          </w:tcPr>
          <w:p w14:paraId="2ED5DC4E" w14:textId="77777777" w:rsidR="00FD3DFB" w:rsidRDefault="00FD3DFB"/>
        </w:tc>
        <w:tc>
          <w:tcPr>
            <w:tcW w:w="1830" w:type="dxa"/>
            <w:vMerge/>
          </w:tcPr>
          <w:p w14:paraId="5D717AD2" w14:textId="77777777" w:rsidR="00FD3DFB" w:rsidRDefault="00FD3DFB"/>
        </w:tc>
        <w:tc>
          <w:tcPr>
            <w:tcW w:w="1274" w:type="dxa"/>
          </w:tcPr>
          <w:p w14:paraId="6581A600" w14:textId="77777777" w:rsidR="00FD3DFB" w:rsidRDefault="00000630">
            <w:pPr>
              <w:pStyle w:val="TableParagraph"/>
              <w:rPr>
                <w:sz w:val="18"/>
              </w:rPr>
            </w:pPr>
            <w:r>
              <w:rPr>
                <w:sz w:val="18"/>
              </w:rPr>
              <w:t>HTTPS</w:t>
            </w:r>
          </w:p>
        </w:tc>
        <w:tc>
          <w:tcPr>
            <w:tcW w:w="1970" w:type="dxa"/>
            <w:vMerge/>
          </w:tcPr>
          <w:p w14:paraId="39CA346D" w14:textId="77777777" w:rsidR="00FD3DFB" w:rsidRDefault="00FD3DFB"/>
        </w:tc>
      </w:tr>
      <w:tr w:rsidR="00FD3DFB" w14:paraId="7AC026FA" w14:textId="77777777">
        <w:trPr>
          <w:trHeight w:hRule="exact" w:val="548"/>
        </w:trPr>
        <w:tc>
          <w:tcPr>
            <w:tcW w:w="1407" w:type="dxa"/>
            <w:vMerge/>
          </w:tcPr>
          <w:p w14:paraId="3F960D50" w14:textId="77777777" w:rsidR="00FD3DFB" w:rsidRDefault="00FD3DFB"/>
        </w:tc>
        <w:tc>
          <w:tcPr>
            <w:tcW w:w="1125" w:type="dxa"/>
            <w:vMerge/>
          </w:tcPr>
          <w:p w14:paraId="7A899CDC" w14:textId="77777777" w:rsidR="00FD3DFB" w:rsidRDefault="00FD3DFB"/>
        </w:tc>
        <w:tc>
          <w:tcPr>
            <w:tcW w:w="1407" w:type="dxa"/>
            <w:vMerge/>
          </w:tcPr>
          <w:p w14:paraId="0C53AC38" w14:textId="77777777" w:rsidR="00FD3DFB" w:rsidRDefault="00FD3DFB"/>
        </w:tc>
        <w:tc>
          <w:tcPr>
            <w:tcW w:w="1822" w:type="dxa"/>
            <w:vMerge/>
          </w:tcPr>
          <w:p w14:paraId="0102A369" w14:textId="77777777" w:rsidR="00FD3DFB" w:rsidRDefault="00FD3DFB"/>
        </w:tc>
        <w:tc>
          <w:tcPr>
            <w:tcW w:w="984" w:type="dxa"/>
          </w:tcPr>
          <w:p w14:paraId="5D43960F" w14:textId="77777777" w:rsidR="00FD3DFB" w:rsidRDefault="00000630">
            <w:pPr>
              <w:pStyle w:val="TableParagraph"/>
              <w:spacing w:line="249" w:lineRule="auto"/>
              <w:ind w:right="454"/>
              <w:rPr>
                <w:sz w:val="18"/>
              </w:rPr>
            </w:pPr>
            <w:r>
              <w:rPr>
                <w:sz w:val="18"/>
              </w:rPr>
              <w:t>TCP 8530</w:t>
            </w:r>
          </w:p>
        </w:tc>
        <w:tc>
          <w:tcPr>
            <w:tcW w:w="1414" w:type="dxa"/>
            <w:vMerge w:val="restart"/>
          </w:tcPr>
          <w:p w14:paraId="04E0B005" w14:textId="77777777" w:rsidR="00FD3DFB" w:rsidRDefault="00000630">
            <w:pPr>
              <w:pStyle w:val="TableParagraph"/>
              <w:spacing w:before="48" w:line="249" w:lineRule="auto"/>
              <w:ind w:right="584"/>
              <w:rPr>
                <w:sz w:val="18"/>
              </w:rPr>
            </w:pPr>
            <w:r>
              <w:rPr>
                <w:sz w:val="18"/>
              </w:rPr>
              <w:t>external resource</w:t>
            </w:r>
          </w:p>
        </w:tc>
        <w:tc>
          <w:tcPr>
            <w:tcW w:w="1830" w:type="dxa"/>
            <w:vMerge w:val="restart"/>
          </w:tcPr>
          <w:p w14:paraId="3ACD6457" w14:textId="77777777" w:rsidR="00FD3DFB" w:rsidRDefault="00000630">
            <w:pPr>
              <w:pStyle w:val="TableParagraph"/>
              <w:spacing w:line="249" w:lineRule="auto"/>
              <w:ind w:left="90"/>
              <w:rPr>
                <w:sz w:val="18"/>
              </w:rPr>
            </w:pPr>
            <w:r>
              <w:rPr>
                <w:sz w:val="18"/>
              </w:rPr>
              <w:t>WSUS Server (Windows Server</w:t>
            </w:r>
            <w:r>
              <w:rPr>
                <w:w w:val="97"/>
                <w:sz w:val="18"/>
              </w:rPr>
              <w:t xml:space="preserve"> </w:t>
            </w:r>
            <w:r>
              <w:rPr>
                <w:sz w:val="18"/>
              </w:rPr>
              <w:t>2012 and later version)</w:t>
            </w:r>
          </w:p>
        </w:tc>
        <w:tc>
          <w:tcPr>
            <w:tcW w:w="1274" w:type="dxa"/>
          </w:tcPr>
          <w:p w14:paraId="748F441B" w14:textId="77777777" w:rsidR="00FD3DFB" w:rsidRDefault="00000630">
            <w:pPr>
              <w:pStyle w:val="TableParagraph"/>
              <w:spacing w:before="48"/>
              <w:rPr>
                <w:sz w:val="18"/>
              </w:rPr>
            </w:pPr>
            <w:r>
              <w:rPr>
                <w:sz w:val="18"/>
              </w:rPr>
              <w:t>HTTP</w:t>
            </w:r>
          </w:p>
        </w:tc>
        <w:tc>
          <w:tcPr>
            <w:tcW w:w="1970" w:type="dxa"/>
            <w:vMerge w:val="restart"/>
          </w:tcPr>
          <w:p w14:paraId="3734AC3B" w14:textId="77777777" w:rsidR="00FD3DFB" w:rsidRDefault="00000630">
            <w:pPr>
              <w:pStyle w:val="TableParagraph"/>
              <w:rPr>
                <w:sz w:val="18"/>
              </w:rPr>
            </w:pPr>
            <w:r>
              <w:rPr>
                <w:sz w:val="18"/>
              </w:rPr>
              <w:t>n/a</w:t>
            </w:r>
          </w:p>
        </w:tc>
      </w:tr>
      <w:tr w:rsidR="00FD3DFB" w14:paraId="632C4CD5" w14:textId="77777777">
        <w:trPr>
          <w:trHeight w:hRule="exact" w:val="548"/>
        </w:trPr>
        <w:tc>
          <w:tcPr>
            <w:tcW w:w="1407" w:type="dxa"/>
            <w:vMerge/>
          </w:tcPr>
          <w:p w14:paraId="38A432F7" w14:textId="77777777" w:rsidR="00FD3DFB" w:rsidRDefault="00FD3DFB"/>
        </w:tc>
        <w:tc>
          <w:tcPr>
            <w:tcW w:w="1125" w:type="dxa"/>
            <w:vMerge/>
          </w:tcPr>
          <w:p w14:paraId="0E44082C" w14:textId="77777777" w:rsidR="00FD3DFB" w:rsidRDefault="00FD3DFB"/>
        </w:tc>
        <w:tc>
          <w:tcPr>
            <w:tcW w:w="1407" w:type="dxa"/>
            <w:vMerge/>
          </w:tcPr>
          <w:p w14:paraId="62FA3CAD" w14:textId="77777777" w:rsidR="00FD3DFB" w:rsidRDefault="00FD3DFB"/>
        </w:tc>
        <w:tc>
          <w:tcPr>
            <w:tcW w:w="1822" w:type="dxa"/>
            <w:vMerge/>
          </w:tcPr>
          <w:p w14:paraId="34F697A2" w14:textId="77777777" w:rsidR="00FD3DFB" w:rsidRDefault="00FD3DFB"/>
        </w:tc>
        <w:tc>
          <w:tcPr>
            <w:tcW w:w="984" w:type="dxa"/>
          </w:tcPr>
          <w:p w14:paraId="7323F312" w14:textId="77777777" w:rsidR="00FD3DFB" w:rsidRDefault="00000630">
            <w:pPr>
              <w:pStyle w:val="TableParagraph"/>
              <w:spacing w:line="249" w:lineRule="auto"/>
              <w:ind w:right="454"/>
              <w:rPr>
                <w:sz w:val="18"/>
              </w:rPr>
            </w:pPr>
            <w:r>
              <w:rPr>
                <w:sz w:val="18"/>
              </w:rPr>
              <w:t>TCP 8531</w:t>
            </w:r>
          </w:p>
        </w:tc>
        <w:tc>
          <w:tcPr>
            <w:tcW w:w="1414" w:type="dxa"/>
            <w:vMerge/>
          </w:tcPr>
          <w:p w14:paraId="4530F5D8" w14:textId="77777777" w:rsidR="00FD3DFB" w:rsidRDefault="00FD3DFB"/>
        </w:tc>
        <w:tc>
          <w:tcPr>
            <w:tcW w:w="1830" w:type="dxa"/>
            <w:vMerge/>
          </w:tcPr>
          <w:p w14:paraId="02544680" w14:textId="77777777" w:rsidR="00FD3DFB" w:rsidRDefault="00FD3DFB"/>
        </w:tc>
        <w:tc>
          <w:tcPr>
            <w:tcW w:w="1274" w:type="dxa"/>
          </w:tcPr>
          <w:p w14:paraId="7621469B" w14:textId="77777777" w:rsidR="00FD3DFB" w:rsidRDefault="00000630">
            <w:pPr>
              <w:pStyle w:val="TableParagraph"/>
              <w:rPr>
                <w:sz w:val="18"/>
              </w:rPr>
            </w:pPr>
            <w:r>
              <w:rPr>
                <w:sz w:val="18"/>
              </w:rPr>
              <w:t>HTTPS</w:t>
            </w:r>
          </w:p>
        </w:tc>
        <w:tc>
          <w:tcPr>
            <w:tcW w:w="1970" w:type="dxa"/>
            <w:vMerge/>
          </w:tcPr>
          <w:p w14:paraId="759EABA8" w14:textId="77777777" w:rsidR="00FD3DFB" w:rsidRDefault="00FD3DFB"/>
        </w:tc>
      </w:tr>
      <w:tr w:rsidR="00FD3DFB" w14:paraId="519E7D5A" w14:textId="77777777">
        <w:trPr>
          <w:trHeight w:hRule="exact" w:val="796"/>
        </w:trPr>
        <w:tc>
          <w:tcPr>
            <w:tcW w:w="1407" w:type="dxa"/>
            <w:vMerge/>
          </w:tcPr>
          <w:p w14:paraId="358C6A83" w14:textId="77777777" w:rsidR="00FD3DFB" w:rsidRDefault="00FD3DFB"/>
        </w:tc>
        <w:tc>
          <w:tcPr>
            <w:tcW w:w="1125" w:type="dxa"/>
            <w:vMerge/>
          </w:tcPr>
          <w:p w14:paraId="66DEE2FA" w14:textId="77777777" w:rsidR="00FD3DFB" w:rsidRDefault="00FD3DFB"/>
        </w:tc>
        <w:tc>
          <w:tcPr>
            <w:tcW w:w="1407" w:type="dxa"/>
            <w:vMerge/>
          </w:tcPr>
          <w:p w14:paraId="0FB6844A" w14:textId="77777777" w:rsidR="00FD3DFB" w:rsidRDefault="00FD3DFB"/>
        </w:tc>
        <w:tc>
          <w:tcPr>
            <w:tcW w:w="1822" w:type="dxa"/>
            <w:vMerge/>
          </w:tcPr>
          <w:p w14:paraId="67FDBAD6" w14:textId="77777777" w:rsidR="00FD3DFB" w:rsidRDefault="00FD3DFB"/>
        </w:tc>
        <w:tc>
          <w:tcPr>
            <w:tcW w:w="984" w:type="dxa"/>
          </w:tcPr>
          <w:p w14:paraId="0BF5872D" w14:textId="77777777" w:rsidR="00FD3DFB" w:rsidRDefault="00000630">
            <w:pPr>
              <w:pStyle w:val="TableParagraph"/>
              <w:spacing w:before="48"/>
              <w:rPr>
                <w:sz w:val="18"/>
              </w:rPr>
            </w:pPr>
            <w:r>
              <w:rPr>
                <w:sz w:val="18"/>
              </w:rPr>
              <w:t>UDP 137</w:t>
            </w:r>
          </w:p>
        </w:tc>
        <w:tc>
          <w:tcPr>
            <w:tcW w:w="1414" w:type="dxa"/>
          </w:tcPr>
          <w:p w14:paraId="654F7E3F" w14:textId="77777777" w:rsidR="00FD3DFB" w:rsidRDefault="00000630">
            <w:pPr>
              <w:pStyle w:val="TableParagraph"/>
              <w:spacing w:before="48" w:line="249" w:lineRule="auto"/>
              <w:ind w:right="534"/>
              <w:rPr>
                <w:sz w:val="18"/>
              </w:rPr>
            </w:pPr>
            <w:r>
              <w:rPr>
                <w:sz w:val="18"/>
              </w:rPr>
              <w:t>managed server</w:t>
            </w:r>
          </w:p>
        </w:tc>
        <w:tc>
          <w:tcPr>
            <w:tcW w:w="1830" w:type="dxa"/>
          </w:tcPr>
          <w:p w14:paraId="35AB19DE" w14:textId="77777777" w:rsidR="00FD3DFB" w:rsidRDefault="00000630">
            <w:pPr>
              <w:pStyle w:val="TableParagraph"/>
              <w:spacing w:line="249" w:lineRule="auto"/>
              <w:ind w:left="90"/>
              <w:rPr>
                <w:sz w:val="18"/>
              </w:rPr>
            </w:pPr>
            <w:r>
              <w:rPr>
                <w:sz w:val="18"/>
              </w:rPr>
              <w:t>Host OS - Samba Server</w:t>
            </w:r>
          </w:p>
        </w:tc>
        <w:tc>
          <w:tcPr>
            <w:tcW w:w="1274" w:type="dxa"/>
          </w:tcPr>
          <w:p w14:paraId="000C3178" w14:textId="77777777" w:rsidR="00FD3DFB" w:rsidRDefault="00000630">
            <w:pPr>
              <w:pStyle w:val="TableParagraph"/>
              <w:rPr>
                <w:sz w:val="18"/>
              </w:rPr>
            </w:pPr>
            <w:r>
              <w:rPr>
                <w:sz w:val="18"/>
              </w:rPr>
              <w:t>NetBIOS</w:t>
            </w:r>
          </w:p>
          <w:p w14:paraId="6ED27792" w14:textId="77777777" w:rsidR="00FD3DFB" w:rsidRDefault="00000630">
            <w:pPr>
              <w:pStyle w:val="TableParagraph"/>
              <w:spacing w:before="8" w:line="249" w:lineRule="auto"/>
              <w:rPr>
                <w:sz w:val="18"/>
              </w:rPr>
            </w:pPr>
            <w:r>
              <w:rPr>
                <w:sz w:val="18"/>
              </w:rPr>
              <w:t>name service (NMBD)</w:t>
            </w:r>
          </w:p>
        </w:tc>
        <w:tc>
          <w:tcPr>
            <w:tcW w:w="1970" w:type="dxa"/>
          </w:tcPr>
          <w:p w14:paraId="1B4217F9" w14:textId="77777777" w:rsidR="00FD3DFB" w:rsidRDefault="00000630">
            <w:pPr>
              <w:pStyle w:val="TableParagraph"/>
              <w:rPr>
                <w:sz w:val="18"/>
              </w:rPr>
            </w:pPr>
            <w:r>
              <w:rPr>
                <w:sz w:val="18"/>
              </w:rPr>
              <w:t>n/a</w:t>
            </w:r>
          </w:p>
        </w:tc>
      </w:tr>
    </w:tbl>
    <w:p w14:paraId="483BD3FD" w14:textId="77777777" w:rsidR="00FD3DFB" w:rsidRDefault="00FD3DFB">
      <w:pPr>
        <w:rPr>
          <w:sz w:val="18"/>
        </w:rPr>
        <w:sectPr w:rsidR="00FD3DFB">
          <w:footerReference w:type="even" r:id="rId73"/>
          <w:pgSz w:w="15840" w:h="12240" w:orient="landscape"/>
          <w:pgMar w:top="1140" w:right="1180" w:bottom="280" w:left="1060" w:header="0" w:footer="0" w:gutter="0"/>
          <w:cols w:space="720"/>
        </w:sectPr>
      </w:pPr>
    </w:p>
    <w:p w14:paraId="3A407923" w14:textId="77777777" w:rsidR="00FD3DFB" w:rsidRDefault="00006CE7">
      <w:pPr>
        <w:pStyle w:val="a3"/>
        <w:spacing w:before="6"/>
        <w:rPr>
          <w:i/>
          <w:sz w:val="17"/>
        </w:rPr>
      </w:pPr>
      <w:r>
        <w:lastRenderedPageBreak/>
        <w:pict w14:anchorId="5911E3FC">
          <v:shape id="_x0000_s1031" type="#_x0000_t202" style="position:absolute;margin-left:30.55pt;margin-top:396.6pt;width:14.2pt;height:156.95pt;z-index:2632;mso-position-horizontal-relative:page;mso-position-vertical-relative:page" filled="f" stroked="f">
            <v:textbox style="layout-flow:vertical" inset="0,0,0,0">
              <w:txbxContent>
                <w:p w14:paraId="408FF74E" w14:textId="77777777" w:rsidR="00E04B69" w:rsidRDefault="00E04B69">
                  <w:pPr>
                    <w:spacing w:before="26"/>
                    <w:ind w:left="20" w:right="-430"/>
                    <w:rPr>
                      <w:b/>
                      <w:sz w:val="20"/>
                    </w:rPr>
                  </w:pPr>
                  <w:r>
                    <w:rPr>
                      <w:w w:val="101"/>
                      <w:sz w:val="16"/>
                    </w:rPr>
                    <w:t>Appendix</w:t>
                  </w:r>
                  <w:r>
                    <w:rPr>
                      <w:spacing w:val="-5"/>
                      <w:sz w:val="16"/>
                    </w:rPr>
                    <w:t xml:space="preserve"> </w:t>
                  </w:r>
                  <w:r>
                    <w:rPr>
                      <w:w w:val="99"/>
                      <w:sz w:val="16"/>
                    </w:rPr>
                    <w:t>C.</w:t>
                  </w:r>
                  <w:r>
                    <w:rPr>
                      <w:sz w:val="16"/>
                    </w:rPr>
                    <w:t xml:space="preserve"> </w:t>
                  </w:r>
                  <w:r>
                    <w:rPr>
                      <w:spacing w:val="-4"/>
                      <w:sz w:val="16"/>
                    </w:rPr>
                    <w:t xml:space="preserve"> </w:t>
                  </w:r>
                  <w:r>
                    <w:rPr>
                      <w:sz w:val="16"/>
                    </w:rPr>
                    <w:t>System</w:t>
                  </w:r>
                  <w:r>
                    <w:rPr>
                      <w:spacing w:val="-6"/>
                      <w:sz w:val="16"/>
                    </w:rPr>
                    <w:t xml:space="preserve"> </w:t>
                  </w:r>
                  <w:r>
                    <w:rPr>
                      <w:sz w:val="16"/>
                    </w:rPr>
                    <w:t>firewall</w:t>
                  </w:r>
                  <w:r>
                    <w:rPr>
                      <w:spacing w:val="-5"/>
                      <w:sz w:val="16"/>
                    </w:rPr>
                    <w:t xml:space="preserve"> </w:t>
                  </w:r>
                  <w:r>
                    <w:rPr>
                      <w:w w:val="101"/>
                      <w:sz w:val="16"/>
                    </w:rPr>
                    <w:t>settings</w:t>
                  </w:r>
                  <w:r>
                    <w:rPr>
                      <w:sz w:val="16"/>
                    </w:rPr>
                    <w:t xml:space="preserve">   </w:t>
                  </w:r>
                  <w:r>
                    <w:rPr>
                      <w:spacing w:val="13"/>
                      <w:sz w:val="16"/>
                    </w:rPr>
                    <w:t xml:space="preserve"> </w:t>
                  </w:r>
                  <w:r>
                    <w:rPr>
                      <w:b/>
                      <w:w w:val="99"/>
                      <w:sz w:val="20"/>
                    </w:rPr>
                    <w:t>59</w:t>
                  </w:r>
                </w:p>
              </w:txbxContent>
            </v:textbox>
            <w10:wrap anchorx="page" anchory="page"/>
          </v:shape>
        </w:pict>
      </w:r>
    </w:p>
    <w:p w14:paraId="56740097" w14:textId="77777777" w:rsidR="00FD3DFB" w:rsidRDefault="00000630">
      <w:pPr>
        <w:spacing w:before="106"/>
        <w:ind w:left="123"/>
        <w:rPr>
          <w:i/>
          <w:sz w:val="18"/>
        </w:rPr>
      </w:pPr>
      <w:r>
        <w:rPr>
          <w:i/>
          <w:sz w:val="18"/>
        </w:rPr>
        <w:t xml:space="preserve">Table 6. Ports used by </w:t>
      </w:r>
      <w:r>
        <w:rPr>
          <w:sz w:val="18"/>
        </w:rPr>
        <w:t xml:space="preserve">Lenovo XClarity Integrator </w:t>
      </w:r>
      <w:r>
        <w:rPr>
          <w:i/>
          <w:sz w:val="18"/>
        </w:rPr>
        <w:t>products. (continued)</w:t>
      </w:r>
    </w:p>
    <w:p w14:paraId="3B4788A2" w14:textId="77777777" w:rsidR="00FD3DFB" w:rsidRDefault="00FD3DFB">
      <w:pPr>
        <w:pStyle w:val="a3"/>
        <w:spacing w:before="4"/>
        <w:rPr>
          <w:i/>
          <w:sz w:val="9"/>
        </w:rPr>
      </w:pPr>
    </w:p>
    <w:tbl>
      <w:tblPr>
        <w:tblW w:w="0" w:type="auto"/>
        <w:tblInd w:w="11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407"/>
        <w:gridCol w:w="1125"/>
        <w:gridCol w:w="1407"/>
        <w:gridCol w:w="1822"/>
        <w:gridCol w:w="984"/>
        <w:gridCol w:w="1414"/>
        <w:gridCol w:w="1830"/>
        <w:gridCol w:w="1274"/>
        <w:gridCol w:w="1970"/>
      </w:tblGrid>
      <w:tr w:rsidR="00FD3DFB" w14:paraId="0D0C405C" w14:textId="77777777">
        <w:trPr>
          <w:trHeight w:hRule="exact" w:val="362"/>
        </w:trPr>
        <w:tc>
          <w:tcPr>
            <w:tcW w:w="1407" w:type="dxa"/>
            <w:vMerge w:val="restart"/>
          </w:tcPr>
          <w:p w14:paraId="42517848" w14:textId="77777777" w:rsidR="00FD3DFB" w:rsidRDefault="00000630">
            <w:pPr>
              <w:pStyle w:val="TableParagraph"/>
              <w:spacing w:before="48"/>
              <w:ind w:left="384"/>
              <w:rPr>
                <w:b/>
                <w:sz w:val="18"/>
              </w:rPr>
            </w:pPr>
            <w:r>
              <w:rPr>
                <w:b/>
                <w:sz w:val="18"/>
              </w:rPr>
              <w:t>Project</w:t>
            </w:r>
          </w:p>
        </w:tc>
        <w:tc>
          <w:tcPr>
            <w:tcW w:w="4353" w:type="dxa"/>
            <w:gridSpan w:val="3"/>
          </w:tcPr>
          <w:p w14:paraId="4A803C4B" w14:textId="77777777" w:rsidR="00FD3DFB" w:rsidRDefault="00000630">
            <w:pPr>
              <w:pStyle w:val="TableParagraph"/>
              <w:ind w:left="1841" w:right="1841"/>
              <w:jc w:val="center"/>
              <w:rPr>
                <w:b/>
                <w:sz w:val="18"/>
              </w:rPr>
            </w:pPr>
            <w:r>
              <w:rPr>
                <w:b/>
                <w:sz w:val="18"/>
              </w:rPr>
              <w:t>Source</w:t>
            </w:r>
          </w:p>
        </w:tc>
        <w:tc>
          <w:tcPr>
            <w:tcW w:w="4228" w:type="dxa"/>
            <w:gridSpan w:val="3"/>
          </w:tcPr>
          <w:p w14:paraId="3495F6CB" w14:textId="77777777" w:rsidR="00FD3DFB" w:rsidRDefault="00000630">
            <w:pPr>
              <w:pStyle w:val="TableParagraph"/>
              <w:spacing w:before="48"/>
              <w:ind w:left="1808" w:right="1809"/>
              <w:jc w:val="center"/>
              <w:rPr>
                <w:b/>
                <w:sz w:val="18"/>
              </w:rPr>
            </w:pPr>
            <w:r>
              <w:rPr>
                <w:b/>
                <w:sz w:val="18"/>
              </w:rPr>
              <w:t>Target</w:t>
            </w:r>
          </w:p>
        </w:tc>
        <w:tc>
          <w:tcPr>
            <w:tcW w:w="1274" w:type="dxa"/>
            <w:vMerge w:val="restart"/>
          </w:tcPr>
          <w:p w14:paraId="782992A6" w14:textId="77777777" w:rsidR="00FD3DFB" w:rsidRDefault="00000630">
            <w:pPr>
              <w:pStyle w:val="TableParagraph"/>
              <w:spacing w:before="48"/>
              <w:ind w:left="262"/>
              <w:rPr>
                <w:b/>
                <w:sz w:val="18"/>
              </w:rPr>
            </w:pPr>
            <w:r>
              <w:rPr>
                <w:b/>
                <w:sz w:val="18"/>
              </w:rPr>
              <w:t>Protocol</w:t>
            </w:r>
          </w:p>
        </w:tc>
        <w:tc>
          <w:tcPr>
            <w:tcW w:w="1970" w:type="dxa"/>
            <w:vMerge w:val="restart"/>
          </w:tcPr>
          <w:p w14:paraId="6DEBE064" w14:textId="77777777" w:rsidR="00FD3DFB" w:rsidRDefault="00000630">
            <w:pPr>
              <w:pStyle w:val="TableParagraph"/>
              <w:spacing w:before="48"/>
              <w:ind w:left="704" w:right="704"/>
              <w:jc w:val="center"/>
              <w:rPr>
                <w:b/>
                <w:sz w:val="18"/>
              </w:rPr>
            </w:pPr>
            <w:r>
              <w:rPr>
                <w:b/>
                <w:sz w:val="18"/>
              </w:rPr>
              <w:t>Notes</w:t>
            </w:r>
          </w:p>
        </w:tc>
      </w:tr>
      <w:tr w:rsidR="00FD3DFB" w14:paraId="6F3C2B95" w14:textId="77777777">
        <w:trPr>
          <w:trHeight w:hRule="exact" w:val="363"/>
        </w:trPr>
        <w:tc>
          <w:tcPr>
            <w:tcW w:w="1407" w:type="dxa"/>
            <w:vMerge/>
          </w:tcPr>
          <w:p w14:paraId="2A0DCFC8" w14:textId="77777777" w:rsidR="00FD3DFB" w:rsidRDefault="00FD3DFB"/>
        </w:tc>
        <w:tc>
          <w:tcPr>
            <w:tcW w:w="1125" w:type="dxa"/>
          </w:tcPr>
          <w:p w14:paraId="6EE8F4A2" w14:textId="77777777" w:rsidR="00FD3DFB" w:rsidRDefault="00000630">
            <w:pPr>
              <w:pStyle w:val="TableParagraph"/>
              <w:spacing w:before="49"/>
              <w:ind w:left="352" w:right="352"/>
              <w:jc w:val="center"/>
              <w:rPr>
                <w:b/>
                <w:sz w:val="18"/>
              </w:rPr>
            </w:pPr>
            <w:r>
              <w:rPr>
                <w:b/>
                <w:sz w:val="18"/>
              </w:rPr>
              <w:t>Port</w:t>
            </w:r>
          </w:p>
        </w:tc>
        <w:tc>
          <w:tcPr>
            <w:tcW w:w="1407" w:type="dxa"/>
          </w:tcPr>
          <w:p w14:paraId="79FDE7E7" w14:textId="77777777" w:rsidR="00FD3DFB" w:rsidRDefault="00000630">
            <w:pPr>
              <w:pStyle w:val="TableParagraph"/>
              <w:spacing w:before="49"/>
              <w:ind w:left="319"/>
              <w:rPr>
                <w:b/>
                <w:sz w:val="18"/>
              </w:rPr>
            </w:pPr>
            <w:r>
              <w:rPr>
                <w:b/>
                <w:sz w:val="18"/>
              </w:rPr>
              <w:t>Location</w:t>
            </w:r>
          </w:p>
        </w:tc>
        <w:tc>
          <w:tcPr>
            <w:tcW w:w="1822" w:type="dxa"/>
          </w:tcPr>
          <w:p w14:paraId="1CB68F44" w14:textId="77777777" w:rsidR="00FD3DFB" w:rsidRDefault="00000630">
            <w:pPr>
              <w:pStyle w:val="TableParagraph"/>
              <w:ind w:left="399"/>
              <w:rPr>
                <w:b/>
                <w:sz w:val="18"/>
              </w:rPr>
            </w:pPr>
            <w:r>
              <w:rPr>
                <w:b/>
                <w:sz w:val="18"/>
              </w:rPr>
              <w:t>Component</w:t>
            </w:r>
          </w:p>
        </w:tc>
        <w:tc>
          <w:tcPr>
            <w:tcW w:w="984" w:type="dxa"/>
          </w:tcPr>
          <w:p w14:paraId="22A2F168" w14:textId="77777777" w:rsidR="00FD3DFB" w:rsidRDefault="00000630">
            <w:pPr>
              <w:pStyle w:val="TableParagraph"/>
              <w:spacing w:before="49"/>
              <w:ind w:left="300"/>
              <w:rPr>
                <w:b/>
                <w:sz w:val="18"/>
              </w:rPr>
            </w:pPr>
            <w:r>
              <w:rPr>
                <w:b/>
                <w:sz w:val="18"/>
              </w:rPr>
              <w:t>Port</w:t>
            </w:r>
          </w:p>
        </w:tc>
        <w:tc>
          <w:tcPr>
            <w:tcW w:w="1414" w:type="dxa"/>
          </w:tcPr>
          <w:p w14:paraId="6013E41E" w14:textId="77777777" w:rsidR="00FD3DFB" w:rsidRDefault="00000630">
            <w:pPr>
              <w:pStyle w:val="TableParagraph"/>
              <w:spacing w:before="49"/>
              <w:ind w:left="323"/>
              <w:rPr>
                <w:b/>
                <w:sz w:val="18"/>
              </w:rPr>
            </w:pPr>
            <w:r>
              <w:rPr>
                <w:b/>
                <w:sz w:val="18"/>
              </w:rPr>
              <w:t>Location</w:t>
            </w:r>
          </w:p>
        </w:tc>
        <w:tc>
          <w:tcPr>
            <w:tcW w:w="1830" w:type="dxa"/>
          </w:tcPr>
          <w:p w14:paraId="76233BB8" w14:textId="77777777" w:rsidR="00FD3DFB" w:rsidRDefault="00000630">
            <w:pPr>
              <w:pStyle w:val="TableParagraph"/>
              <w:ind w:left="404"/>
              <w:rPr>
                <w:b/>
                <w:sz w:val="18"/>
              </w:rPr>
            </w:pPr>
            <w:r>
              <w:rPr>
                <w:b/>
                <w:sz w:val="18"/>
              </w:rPr>
              <w:t>Component</w:t>
            </w:r>
          </w:p>
        </w:tc>
        <w:tc>
          <w:tcPr>
            <w:tcW w:w="1274" w:type="dxa"/>
            <w:vMerge/>
          </w:tcPr>
          <w:p w14:paraId="40B70678" w14:textId="77777777" w:rsidR="00FD3DFB" w:rsidRDefault="00FD3DFB"/>
        </w:tc>
        <w:tc>
          <w:tcPr>
            <w:tcW w:w="1970" w:type="dxa"/>
            <w:vMerge/>
          </w:tcPr>
          <w:p w14:paraId="487FF08D" w14:textId="77777777" w:rsidR="00FD3DFB" w:rsidRDefault="00FD3DFB"/>
        </w:tc>
      </w:tr>
      <w:tr w:rsidR="00FD3DFB" w14:paraId="7ECE6FFF" w14:textId="77777777">
        <w:trPr>
          <w:trHeight w:hRule="exact" w:val="330"/>
        </w:trPr>
        <w:tc>
          <w:tcPr>
            <w:tcW w:w="1407" w:type="dxa"/>
            <w:vMerge w:val="restart"/>
          </w:tcPr>
          <w:p w14:paraId="7260F594" w14:textId="77777777" w:rsidR="00FD3DFB" w:rsidRDefault="00FD3DFB"/>
        </w:tc>
        <w:tc>
          <w:tcPr>
            <w:tcW w:w="1125" w:type="dxa"/>
            <w:vMerge w:val="restart"/>
          </w:tcPr>
          <w:p w14:paraId="0CBA11C0" w14:textId="77777777" w:rsidR="00FD3DFB" w:rsidRDefault="00FD3DFB"/>
        </w:tc>
        <w:tc>
          <w:tcPr>
            <w:tcW w:w="1407" w:type="dxa"/>
            <w:vMerge w:val="restart"/>
          </w:tcPr>
          <w:p w14:paraId="5947A447" w14:textId="77777777" w:rsidR="00FD3DFB" w:rsidRDefault="00FD3DFB"/>
        </w:tc>
        <w:tc>
          <w:tcPr>
            <w:tcW w:w="1822" w:type="dxa"/>
            <w:vMerge w:val="restart"/>
          </w:tcPr>
          <w:p w14:paraId="2C76141B" w14:textId="77777777" w:rsidR="00FD3DFB" w:rsidRDefault="00FD3DFB"/>
        </w:tc>
        <w:tc>
          <w:tcPr>
            <w:tcW w:w="984" w:type="dxa"/>
          </w:tcPr>
          <w:p w14:paraId="48EE2141" w14:textId="77777777" w:rsidR="00FD3DFB" w:rsidRDefault="00000630">
            <w:pPr>
              <w:pStyle w:val="TableParagraph"/>
              <w:spacing w:before="49"/>
              <w:rPr>
                <w:sz w:val="18"/>
              </w:rPr>
            </w:pPr>
            <w:r>
              <w:rPr>
                <w:sz w:val="18"/>
              </w:rPr>
              <w:t>UDP 138</w:t>
            </w:r>
          </w:p>
        </w:tc>
        <w:tc>
          <w:tcPr>
            <w:tcW w:w="1414" w:type="dxa"/>
            <w:vMerge w:val="restart"/>
          </w:tcPr>
          <w:p w14:paraId="727EA575" w14:textId="77777777" w:rsidR="00FD3DFB" w:rsidRDefault="00FD3DFB"/>
        </w:tc>
        <w:tc>
          <w:tcPr>
            <w:tcW w:w="1830" w:type="dxa"/>
            <w:vMerge w:val="restart"/>
          </w:tcPr>
          <w:p w14:paraId="7F9E7A74" w14:textId="77777777" w:rsidR="00FD3DFB" w:rsidRDefault="00FD3DFB"/>
        </w:tc>
        <w:tc>
          <w:tcPr>
            <w:tcW w:w="1274" w:type="dxa"/>
            <w:vMerge w:val="restart"/>
          </w:tcPr>
          <w:p w14:paraId="7DCCA534" w14:textId="77777777" w:rsidR="00FD3DFB" w:rsidRDefault="00000630">
            <w:pPr>
              <w:pStyle w:val="TableParagraph"/>
              <w:rPr>
                <w:sz w:val="18"/>
              </w:rPr>
            </w:pPr>
            <w:r>
              <w:rPr>
                <w:sz w:val="18"/>
              </w:rPr>
              <w:t>SMB</w:t>
            </w:r>
          </w:p>
        </w:tc>
        <w:tc>
          <w:tcPr>
            <w:tcW w:w="1970" w:type="dxa"/>
            <w:vMerge w:val="restart"/>
          </w:tcPr>
          <w:p w14:paraId="2EEABFD7" w14:textId="77777777" w:rsidR="00FD3DFB" w:rsidRDefault="00FD3DFB"/>
        </w:tc>
      </w:tr>
      <w:tr w:rsidR="00FD3DFB" w14:paraId="732C4898" w14:textId="77777777">
        <w:trPr>
          <w:trHeight w:hRule="exact" w:val="333"/>
        </w:trPr>
        <w:tc>
          <w:tcPr>
            <w:tcW w:w="1407" w:type="dxa"/>
            <w:vMerge/>
          </w:tcPr>
          <w:p w14:paraId="50AB821F" w14:textId="77777777" w:rsidR="00FD3DFB" w:rsidRDefault="00FD3DFB"/>
        </w:tc>
        <w:tc>
          <w:tcPr>
            <w:tcW w:w="1125" w:type="dxa"/>
            <w:vMerge/>
          </w:tcPr>
          <w:p w14:paraId="5EABBC19" w14:textId="77777777" w:rsidR="00FD3DFB" w:rsidRDefault="00FD3DFB"/>
        </w:tc>
        <w:tc>
          <w:tcPr>
            <w:tcW w:w="1407" w:type="dxa"/>
            <w:vMerge/>
          </w:tcPr>
          <w:p w14:paraId="7D5BE6F1" w14:textId="77777777" w:rsidR="00FD3DFB" w:rsidRDefault="00FD3DFB"/>
        </w:tc>
        <w:tc>
          <w:tcPr>
            <w:tcW w:w="1822" w:type="dxa"/>
            <w:vMerge/>
          </w:tcPr>
          <w:p w14:paraId="49B79FEA" w14:textId="77777777" w:rsidR="00FD3DFB" w:rsidRDefault="00FD3DFB"/>
        </w:tc>
        <w:tc>
          <w:tcPr>
            <w:tcW w:w="984" w:type="dxa"/>
          </w:tcPr>
          <w:p w14:paraId="247EB14C" w14:textId="77777777" w:rsidR="00FD3DFB" w:rsidRDefault="00000630">
            <w:pPr>
              <w:pStyle w:val="TableParagraph"/>
              <w:rPr>
                <w:sz w:val="18"/>
              </w:rPr>
            </w:pPr>
            <w:r>
              <w:rPr>
                <w:sz w:val="18"/>
              </w:rPr>
              <w:t>TCP 139</w:t>
            </w:r>
          </w:p>
        </w:tc>
        <w:tc>
          <w:tcPr>
            <w:tcW w:w="1414" w:type="dxa"/>
            <w:vMerge/>
          </w:tcPr>
          <w:p w14:paraId="2B64698E" w14:textId="77777777" w:rsidR="00FD3DFB" w:rsidRDefault="00FD3DFB"/>
        </w:tc>
        <w:tc>
          <w:tcPr>
            <w:tcW w:w="1830" w:type="dxa"/>
            <w:vMerge/>
          </w:tcPr>
          <w:p w14:paraId="46324839" w14:textId="77777777" w:rsidR="00FD3DFB" w:rsidRDefault="00FD3DFB"/>
        </w:tc>
        <w:tc>
          <w:tcPr>
            <w:tcW w:w="1274" w:type="dxa"/>
            <w:vMerge/>
          </w:tcPr>
          <w:p w14:paraId="1209922B" w14:textId="77777777" w:rsidR="00FD3DFB" w:rsidRDefault="00FD3DFB"/>
        </w:tc>
        <w:tc>
          <w:tcPr>
            <w:tcW w:w="1970" w:type="dxa"/>
            <w:vMerge/>
          </w:tcPr>
          <w:p w14:paraId="14393ED6" w14:textId="77777777" w:rsidR="00FD3DFB" w:rsidRDefault="00FD3DFB"/>
        </w:tc>
      </w:tr>
      <w:tr w:rsidR="00FD3DFB" w14:paraId="16185798" w14:textId="77777777">
        <w:trPr>
          <w:trHeight w:hRule="exact" w:val="333"/>
        </w:trPr>
        <w:tc>
          <w:tcPr>
            <w:tcW w:w="1407" w:type="dxa"/>
            <w:vMerge/>
          </w:tcPr>
          <w:p w14:paraId="04E9D98C" w14:textId="77777777" w:rsidR="00FD3DFB" w:rsidRDefault="00FD3DFB"/>
        </w:tc>
        <w:tc>
          <w:tcPr>
            <w:tcW w:w="1125" w:type="dxa"/>
            <w:vMerge/>
          </w:tcPr>
          <w:p w14:paraId="1A4B79BF" w14:textId="77777777" w:rsidR="00FD3DFB" w:rsidRDefault="00FD3DFB"/>
        </w:tc>
        <w:tc>
          <w:tcPr>
            <w:tcW w:w="1407" w:type="dxa"/>
            <w:vMerge/>
          </w:tcPr>
          <w:p w14:paraId="5C8A5C77" w14:textId="77777777" w:rsidR="00FD3DFB" w:rsidRDefault="00FD3DFB"/>
        </w:tc>
        <w:tc>
          <w:tcPr>
            <w:tcW w:w="1822" w:type="dxa"/>
            <w:vMerge/>
          </w:tcPr>
          <w:p w14:paraId="430A3764" w14:textId="77777777" w:rsidR="00FD3DFB" w:rsidRDefault="00FD3DFB"/>
        </w:tc>
        <w:tc>
          <w:tcPr>
            <w:tcW w:w="984" w:type="dxa"/>
          </w:tcPr>
          <w:p w14:paraId="79FBE253" w14:textId="77777777" w:rsidR="00FD3DFB" w:rsidRDefault="00000630">
            <w:pPr>
              <w:pStyle w:val="TableParagraph"/>
              <w:rPr>
                <w:sz w:val="18"/>
              </w:rPr>
            </w:pPr>
            <w:r>
              <w:rPr>
                <w:sz w:val="18"/>
              </w:rPr>
              <w:t>TCP 389</w:t>
            </w:r>
          </w:p>
        </w:tc>
        <w:tc>
          <w:tcPr>
            <w:tcW w:w="1414" w:type="dxa"/>
            <w:vMerge/>
          </w:tcPr>
          <w:p w14:paraId="4F2672AD" w14:textId="77777777" w:rsidR="00FD3DFB" w:rsidRDefault="00FD3DFB"/>
        </w:tc>
        <w:tc>
          <w:tcPr>
            <w:tcW w:w="1830" w:type="dxa"/>
            <w:vMerge/>
          </w:tcPr>
          <w:p w14:paraId="110A3FAD" w14:textId="77777777" w:rsidR="00FD3DFB" w:rsidRDefault="00FD3DFB"/>
        </w:tc>
        <w:tc>
          <w:tcPr>
            <w:tcW w:w="1274" w:type="dxa"/>
          </w:tcPr>
          <w:p w14:paraId="513987BE" w14:textId="77777777" w:rsidR="00FD3DFB" w:rsidRDefault="00000630">
            <w:pPr>
              <w:pStyle w:val="TableParagraph"/>
              <w:spacing w:before="48"/>
              <w:rPr>
                <w:sz w:val="18"/>
              </w:rPr>
            </w:pPr>
            <w:r>
              <w:rPr>
                <w:sz w:val="18"/>
              </w:rPr>
              <w:t>LDAP</w:t>
            </w:r>
          </w:p>
        </w:tc>
        <w:tc>
          <w:tcPr>
            <w:tcW w:w="1970" w:type="dxa"/>
            <w:vMerge/>
          </w:tcPr>
          <w:p w14:paraId="27197132" w14:textId="77777777" w:rsidR="00FD3DFB" w:rsidRDefault="00FD3DFB"/>
        </w:tc>
      </w:tr>
      <w:tr w:rsidR="00FD3DFB" w14:paraId="564A2F4D" w14:textId="77777777">
        <w:trPr>
          <w:trHeight w:hRule="exact" w:val="333"/>
        </w:trPr>
        <w:tc>
          <w:tcPr>
            <w:tcW w:w="1407" w:type="dxa"/>
            <w:vMerge/>
          </w:tcPr>
          <w:p w14:paraId="3EE5202F" w14:textId="77777777" w:rsidR="00FD3DFB" w:rsidRDefault="00FD3DFB"/>
        </w:tc>
        <w:tc>
          <w:tcPr>
            <w:tcW w:w="1125" w:type="dxa"/>
            <w:vMerge/>
          </w:tcPr>
          <w:p w14:paraId="77108D3A" w14:textId="77777777" w:rsidR="00FD3DFB" w:rsidRDefault="00FD3DFB"/>
        </w:tc>
        <w:tc>
          <w:tcPr>
            <w:tcW w:w="1407" w:type="dxa"/>
            <w:vMerge/>
          </w:tcPr>
          <w:p w14:paraId="5106E853" w14:textId="77777777" w:rsidR="00FD3DFB" w:rsidRDefault="00FD3DFB"/>
        </w:tc>
        <w:tc>
          <w:tcPr>
            <w:tcW w:w="1822" w:type="dxa"/>
            <w:vMerge/>
          </w:tcPr>
          <w:p w14:paraId="110B948B" w14:textId="77777777" w:rsidR="00FD3DFB" w:rsidRDefault="00FD3DFB"/>
        </w:tc>
        <w:tc>
          <w:tcPr>
            <w:tcW w:w="984" w:type="dxa"/>
          </w:tcPr>
          <w:p w14:paraId="044E4A8D" w14:textId="77777777" w:rsidR="00FD3DFB" w:rsidRDefault="00000630">
            <w:pPr>
              <w:pStyle w:val="TableParagraph"/>
              <w:rPr>
                <w:sz w:val="18"/>
              </w:rPr>
            </w:pPr>
            <w:r>
              <w:rPr>
                <w:sz w:val="18"/>
              </w:rPr>
              <w:t>TCP 445</w:t>
            </w:r>
          </w:p>
        </w:tc>
        <w:tc>
          <w:tcPr>
            <w:tcW w:w="1414" w:type="dxa"/>
            <w:vMerge/>
          </w:tcPr>
          <w:p w14:paraId="4A8EC396" w14:textId="77777777" w:rsidR="00FD3DFB" w:rsidRDefault="00FD3DFB"/>
        </w:tc>
        <w:tc>
          <w:tcPr>
            <w:tcW w:w="1830" w:type="dxa"/>
            <w:vMerge/>
          </w:tcPr>
          <w:p w14:paraId="61F22C74" w14:textId="77777777" w:rsidR="00FD3DFB" w:rsidRDefault="00FD3DFB"/>
        </w:tc>
        <w:tc>
          <w:tcPr>
            <w:tcW w:w="1274" w:type="dxa"/>
          </w:tcPr>
          <w:p w14:paraId="22A04B9D" w14:textId="77777777" w:rsidR="00FD3DFB" w:rsidRDefault="00000630">
            <w:pPr>
              <w:pStyle w:val="TableParagraph"/>
              <w:rPr>
                <w:sz w:val="18"/>
              </w:rPr>
            </w:pPr>
            <w:r>
              <w:rPr>
                <w:sz w:val="18"/>
              </w:rPr>
              <w:t>NetBIOS</w:t>
            </w:r>
          </w:p>
        </w:tc>
        <w:tc>
          <w:tcPr>
            <w:tcW w:w="1970" w:type="dxa"/>
            <w:vMerge/>
          </w:tcPr>
          <w:p w14:paraId="7A8187F8" w14:textId="77777777" w:rsidR="00FD3DFB" w:rsidRDefault="00FD3DFB"/>
        </w:tc>
      </w:tr>
      <w:tr w:rsidR="00FD3DFB" w14:paraId="13000ABC" w14:textId="77777777">
        <w:trPr>
          <w:trHeight w:hRule="exact" w:val="333"/>
        </w:trPr>
        <w:tc>
          <w:tcPr>
            <w:tcW w:w="1407" w:type="dxa"/>
            <w:vMerge/>
          </w:tcPr>
          <w:p w14:paraId="770580B3" w14:textId="77777777" w:rsidR="00FD3DFB" w:rsidRDefault="00FD3DFB"/>
        </w:tc>
        <w:tc>
          <w:tcPr>
            <w:tcW w:w="1125" w:type="dxa"/>
            <w:vMerge/>
          </w:tcPr>
          <w:p w14:paraId="29274A2A" w14:textId="77777777" w:rsidR="00FD3DFB" w:rsidRDefault="00FD3DFB"/>
        </w:tc>
        <w:tc>
          <w:tcPr>
            <w:tcW w:w="1407" w:type="dxa"/>
            <w:vMerge/>
          </w:tcPr>
          <w:p w14:paraId="6354FFE7" w14:textId="77777777" w:rsidR="00FD3DFB" w:rsidRDefault="00FD3DFB"/>
        </w:tc>
        <w:tc>
          <w:tcPr>
            <w:tcW w:w="1822" w:type="dxa"/>
            <w:vMerge/>
          </w:tcPr>
          <w:p w14:paraId="4EEA282B" w14:textId="77777777" w:rsidR="00FD3DFB" w:rsidRDefault="00FD3DFB"/>
        </w:tc>
        <w:tc>
          <w:tcPr>
            <w:tcW w:w="984" w:type="dxa"/>
          </w:tcPr>
          <w:p w14:paraId="0813DF01" w14:textId="77777777" w:rsidR="00FD3DFB" w:rsidRDefault="00000630">
            <w:pPr>
              <w:pStyle w:val="TableParagraph"/>
              <w:rPr>
                <w:sz w:val="18"/>
              </w:rPr>
            </w:pPr>
            <w:r>
              <w:rPr>
                <w:sz w:val="18"/>
              </w:rPr>
              <w:t>TCP 901</w:t>
            </w:r>
          </w:p>
        </w:tc>
        <w:tc>
          <w:tcPr>
            <w:tcW w:w="1414" w:type="dxa"/>
            <w:vMerge/>
          </w:tcPr>
          <w:p w14:paraId="7D5ED39F" w14:textId="77777777" w:rsidR="00FD3DFB" w:rsidRDefault="00FD3DFB"/>
        </w:tc>
        <w:tc>
          <w:tcPr>
            <w:tcW w:w="1830" w:type="dxa"/>
            <w:vMerge/>
          </w:tcPr>
          <w:p w14:paraId="39E965AF" w14:textId="77777777" w:rsidR="00FD3DFB" w:rsidRDefault="00FD3DFB"/>
        </w:tc>
        <w:tc>
          <w:tcPr>
            <w:tcW w:w="1274" w:type="dxa"/>
          </w:tcPr>
          <w:p w14:paraId="49EECC35" w14:textId="77777777" w:rsidR="00FD3DFB" w:rsidRDefault="00000630">
            <w:pPr>
              <w:pStyle w:val="TableParagraph"/>
              <w:rPr>
                <w:sz w:val="18"/>
              </w:rPr>
            </w:pPr>
            <w:r>
              <w:rPr>
                <w:sz w:val="18"/>
              </w:rPr>
              <w:t>SWAT</w:t>
            </w:r>
          </w:p>
        </w:tc>
        <w:tc>
          <w:tcPr>
            <w:tcW w:w="1970" w:type="dxa"/>
            <w:vMerge/>
          </w:tcPr>
          <w:p w14:paraId="691CDABA" w14:textId="77777777" w:rsidR="00FD3DFB" w:rsidRDefault="00FD3DFB"/>
        </w:tc>
      </w:tr>
      <w:tr w:rsidR="00FD3DFB" w14:paraId="4895EDD9" w14:textId="77777777">
        <w:trPr>
          <w:trHeight w:hRule="exact" w:val="549"/>
        </w:trPr>
        <w:tc>
          <w:tcPr>
            <w:tcW w:w="1407" w:type="dxa"/>
            <w:vMerge w:val="restart"/>
          </w:tcPr>
          <w:p w14:paraId="03A876C3" w14:textId="77777777" w:rsidR="00FD3DFB" w:rsidRDefault="00000630">
            <w:pPr>
              <w:pStyle w:val="TableParagraph"/>
              <w:rPr>
                <w:sz w:val="18"/>
              </w:rPr>
            </w:pPr>
            <w:r>
              <w:rPr>
                <w:sz w:val="18"/>
              </w:rPr>
              <w:t>SCCM</w:t>
            </w:r>
          </w:p>
          <w:p w14:paraId="70E0CD9C" w14:textId="77777777" w:rsidR="00FD3DFB" w:rsidRDefault="00000630">
            <w:pPr>
              <w:pStyle w:val="TableParagraph"/>
              <w:spacing w:before="8"/>
              <w:rPr>
                <w:sz w:val="18"/>
              </w:rPr>
            </w:pPr>
            <w:r>
              <w:rPr>
                <w:sz w:val="18"/>
              </w:rPr>
              <w:t>Inventory</w:t>
            </w:r>
          </w:p>
        </w:tc>
        <w:tc>
          <w:tcPr>
            <w:tcW w:w="1125" w:type="dxa"/>
            <w:vMerge w:val="restart"/>
          </w:tcPr>
          <w:p w14:paraId="7B3CD167" w14:textId="77777777" w:rsidR="00FD3DFB" w:rsidRDefault="00000630">
            <w:pPr>
              <w:pStyle w:val="TableParagraph"/>
              <w:spacing w:before="41" w:line="249" w:lineRule="auto"/>
              <w:ind w:right="285"/>
              <w:rPr>
                <w:sz w:val="18"/>
              </w:rPr>
            </w:pPr>
            <w:r>
              <w:rPr>
                <w:w w:val="105"/>
                <w:sz w:val="18"/>
              </w:rPr>
              <w:t xml:space="preserve">not </w:t>
            </w:r>
            <w:r>
              <w:rPr>
                <w:sz w:val="18"/>
              </w:rPr>
              <w:t>specified</w:t>
            </w:r>
          </w:p>
        </w:tc>
        <w:tc>
          <w:tcPr>
            <w:tcW w:w="1407" w:type="dxa"/>
            <w:vMerge w:val="restart"/>
          </w:tcPr>
          <w:p w14:paraId="673A66CF" w14:textId="77777777" w:rsidR="00FD3DFB" w:rsidRDefault="00000630">
            <w:pPr>
              <w:pStyle w:val="TableParagraph"/>
              <w:spacing w:before="41" w:line="249" w:lineRule="auto"/>
              <w:ind w:left="90" w:right="226"/>
              <w:rPr>
                <w:sz w:val="18"/>
              </w:rPr>
            </w:pPr>
            <w:r>
              <w:rPr>
                <w:sz w:val="18"/>
              </w:rPr>
              <w:t>management</w:t>
            </w:r>
            <w:r>
              <w:rPr>
                <w:w w:val="99"/>
                <w:sz w:val="18"/>
              </w:rPr>
              <w:t xml:space="preserve"> </w:t>
            </w:r>
            <w:r>
              <w:rPr>
                <w:sz w:val="18"/>
              </w:rPr>
              <w:t>server</w:t>
            </w:r>
          </w:p>
        </w:tc>
        <w:tc>
          <w:tcPr>
            <w:tcW w:w="1822" w:type="dxa"/>
            <w:vMerge w:val="restart"/>
          </w:tcPr>
          <w:p w14:paraId="4686FFEC" w14:textId="77777777" w:rsidR="00FD3DFB" w:rsidRDefault="00000630">
            <w:pPr>
              <w:pStyle w:val="TableParagraph"/>
              <w:spacing w:line="249" w:lineRule="auto"/>
              <w:ind w:right="202"/>
              <w:rPr>
                <w:sz w:val="18"/>
              </w:rPr>
            </w:pPr>
            <w:r>
              <w:rPr>
                <w:sz w:val="18"/>
              </w:rPr>
              <w:t>SCCM Inventory Tool</w:t>
            </w:r>
          </w:p>
        </w:tc>
        <w:tc>
          <w:tcPr>
            <w:tcW w:w="984" w:type="dxa"/>
          </w:tcPr>
          <w:p w14:paraId="4414C9B7" w14:textId="77777777" w:rsidR="00FD3DFB" w:rsidRDefault="00000630">
            <w:pPr>
              <w:pStyle w:val="TableParagraph"/>
              <w:spacing w:line="249" w:lineRule="auto"/>
              <w:ind w:right="454"/>
              <w:rPr>
                <w:sz w:val="18"/>
              </w:rPr>
            </w:pPr>
            <w:r>
              <w:rPr>
                <w:sz w:val="18"/>
              </w:rPr>
              <w:t>TCP 5988</w:t>
            </w:r>
          </w:p>
        </w:tc>
        <w:tc>
          <w:tcPr>
            <w:tcW w:w="1414" w:type="dxa"/>
            <w:vMerge w:val="restart"/>
          </w:tcPr>
          <w:p w14:paraId="6C8B482C" w14:textId="77777777" w:rsidR="00FD3DFB" w:rsidRDefault="00000630">
            <w:pPr>
              <w:pStyle w:val="TableParagraph"/>
              <w:spacing w:before="48" w:line="249" w:lineRule="auto"/>
              <w:ind w:right="534"/>
              <w:rPr>
                <w:sz w:val="18"/>
              </w:rPr>
            </w:pPr>
            <w:r>
              <w:rPr>
                <w:sz w:val="18"/>
              </w:rPr>
              <w:t>managed server</w:t>
            </w:r>
          </w:p>
        </w:tc>
        <w:tc>
          <w:tcPr>
            <w:tcW w:w="1830" w:type="dxa"/>
            <w:vMerge w:val="restart"/>
          </w:tcPr>
          <w:p w14:paraId="365C9FE5" w14:textId="77777777" w:rsidR="00FD3DFB" w:rsidRDefault="00000630">
            <w:pPr>
              <w:pStyle w:val="TableParagraph"/>
              <w:ind w:left="90"/>
              <w:rPr>
                <w:sz w:val="18"/>
              </w:rPr>
            </w:pPr>
            <w:r>
              <w:rPr>
                <w:sz w:val="18"/>
              </w:rPr>
              <w:t>BMC</w:t>
            </w:r>
          </w:p>
        </w:tc>
        <w:tc>
          <w:tcPr>
            <w:tcW w:w="1274" w:type="dxa"/>
          </w:tcPr>
          <w:p w14:paraId="1A6EDADA" w14:textId="77777777" w:rsidR="00FD3DFB" w:rsidRDefault="00000630">
            <w:pPr>
              <w:pStyle w:val="TableParagraph"/>
              <w:spacing w:line="249" w:lineRule="auto"/>
              <w:rPr>
                <w:sz w:val="18"/>
              </w:rPr>
            </w:pPr>
            <w:r>
              <w:rPr>
                <w:sz w:val="18"/>
              </w:rPr>
              <w:t>HTTP, CIM, SLP</w:t>
            </w:r>
          </w:p>
        </w:tc>
        <w:tc>
          <w:tcPr>
            <w:tcW w:w="1970" w:type="dxa"/>
            <w:vMerge w:val="restart"/>
          </w:tcPr>
          <w:p w14:paraId="29CE9BB0" w14:textId="77777777" w:rsidR="00FD3DFB" w:rsidRDefault="00000630">
            <w:pPr>
              <w:pStyle w:val="TableParagraph"/>
              <w:rPr>
                <w:sz w:val="18"/>
              </w:rPr>
            </w:pPr>
            <w:r>
              <w:rPr>
                <w:sz w:val="18"/>
              </w:rPr>
              <w:t>The BMC HTTP/</w:t>
            </w:r>
          </w:p>
          <w:p w14:paraId="76377524" w14:textId="77777777" w:rsidR="00FD3DFB" w:rsidRDefault="00000630">
            <w:pPr>
              <w:pStyle w:val="TableParagraph"/>
              <w:spacing w:before="8" w:line="249" w:lineRule="auto"/>
              <w:ind w:right="129"/>
              <w:rPr>
                <w:sz w:val="18"/>
              </w:rPr>
            </w:pPr>
            <w:r>
              <w:rPr>
                <w:sz w:val="18"/>
              </w:rPr>
              <w:t>HTTPS ports are changeable in BMC portal.</w:t>
            </w:r>
          </w:p>
        </w:tc>
      </w:tr>
      <w:tr w:rsidR="00FD3DFB" w14:paraId="5AC907CA" w14:textId="77777777">
        <w:trPr>
          <w:trHeight w:hRule="exact" w:val="549"/>
        </w:trPr>
        <w:tc>
          <w:tcPr>
            <w:tcW w:w="1407" w:type="dxa"/>
            <w:vMerge/>
          </w:tcPr>
          <w:p w14:paraId="3AD27CC4" w14:textId="77777777" w:rsidR="00FD3DFB" w:rsidRDefault="00FD3DFB"/>
        </w:tc>
        <w:tc>
          <w:tcPr>
            <w:tcW w:w="1125" w:type="dxa"/>
            <w:vMerge/>
          </w:tcPr>
          <w:p w14:paraId="38094A5D" w14:textId="77777777" w:rsidR="00FD3DFB" w:rsidRDefault="00FD3DFB"/>
        </w:tc>
        <w:tc>
          <w:tcPr>
            <w:tcW w:w="1407" w:type="dxa"/>
            <w:vMerge/>
          </w:tcPr>
          <w:p w14:paraId="57769F7C" w14:textId="77777777" w:rsidR="00FD3DFB" w:rsidRDefault="00FD3DFB"/>
        </w:tc>
        <w:tc>
          <w:tcPr>
            <w:tcW w:w="1822" w:type="dxa"/>
            <w:vMerge/>
          </w:tcPr>
          <w:p w14:paraId="7CD13FBF" w14:textId="77777777" w:rsidR="00FD3DFB" w:rsidRDefault="00FD3DFB"/>
        </w:tc>
        <w:tc>
          <w:tcPr>
            <w:tcW w:w="984" w:type="dxa"/>
          </w:tcPr>
          <w:p w14:paraId="02876B37" w14:textId="77777777" w:rsidR="00FD3DFB" w:rsidRDefault="00000630">
            <w:pPr>
              <w:pStyle w:val="TableParagraph"/>
              <w:spacing w:line="249" w:lineRule="auto"/>
              <w:ind w:right="454"/>
              <w:rPr>
                <w:sz w:val="18"/>
              </w:rPr>
            </w:pPr>
            <w:r>
              <w:rPr>
                <w:sz w:val="18"/>
              </w:rPr>
              <w:t>TCP 5989</w:t>
            </w:r>
          </w:p>
        </w:tc>
        <w:tc>
          <w:tcPr>
            <w:tcW w:w="1414" w:type="dxa"/>
            <w:vMerge/>
          </w:tcPr>
          <w:p w14:paraId="2028D4F4" w14:textId="77777777" w:rsidR="00FD3DFB" w:rsidRDefault="00FD3DFB"/>
        </w:tc>
        <w:tc>
          <w:tcPr>
            <w:tcW w:w="1830" w:type="dxa"/>
            <w:vMerge/>
          </w:tcPr>
          <w:p w14:paraId="597E626B" w14:textId="77777777" w:rsidR="00FD3DFB" w:rsidRDefault="00FD3DFB"/>
        </w:tc>
        <w:tc>
          <w:tcPr>
            <w:tcW w:w="1274" w:type="dxa"/>
          </w:tcPr>
          <w:p w14:paraId="6092822E" w14:textId="77777777" w:rsidR="00FD3DFB" w:rsidRDefault="00000630">
            <w:pPr>
              <w:pStyle w:val="TableParagraph"/>
              <w:spacing w:line="249" w:lineRule="auto"/>
              <w:rPr>
                <w:sz w:val="18"/>
              </w:rPr>
            </w:pPr>
            <w:r>
              <w:rPr>
                <w:sz w:val="18"/>
              </w:rPr>
              <w:t>HTTPS, CIM, SLP</w:t>
            </w:r>
          </w:p>
        </w:tc>
        <w:tc>
          <w:tcPr>
            <w:tcW w:w="1970" w:type="dxa"/>
            <w:vMerge/>
          </w:tcPr>
          <w:p w14:paraId="6F98FA58" w14:textId="77777777" w:rsidR="00FD3DFB" w:rsidRDefault="00FD3DFB"/>
        </w:tc>
      </w:tr>
      <w:tr w:rsidR="00FD3DFB" w14:paraId="14C06BC5" w14:textId="77777777">
        <w:trPr>
          <w:trHeight w:hRule="exact" w:val="583"/>
        </w:trPr>
        <w:tc>
          <w:tcPr>
            <w:tcW w:w="1407" w:type="dxa"/>
          </w:tcPr>
          <w:p w14:paraId="6D3CBA1B" w14:textId="77777777" w:rsidR="00FD3DFB" w:rsidRDefault="00000630">
            <w:pPr>
              <w:pStyle w:val="TableParagraph"/>
              <w:rPr>
                <w:sz w:val="18"/>
              </w:rPr>
            </w:pPr>
            <w:r>
              <w:rPr>
                <w:sz w:val="18"/>
              </w:rPr>
              <w:t>SCCM</w:t>
            </w:r>
          </w:p>
          <w:p w14:paraId="4DBC82F6" w14:textId="77777777" w:rsidR="00FD3DFB" w:rsidRDefault="00000630">
            <w:pPr>
              <w:pStyle w:val="TableParagraph"/>
              <w:spacing w:before="7"/>
              <w:rPr>
                <w:sz w:val="18"/>
              </w:rPr>
            </w:pPr>
            <w:r>
              <w:rPr>
                <w:sz w:val="18"/>
              </w:rPr>
              <w:t>Configuration</w:t>
            </w:r>
          </w:p>
        </w:tc>
        <w:tc>
          <w:tcPr>
            <w:tcW w:w="1125" w:type="dxa"/>
          </w:tcPr>
          <w:p w14:paraId="53F8F999" w14:textId="77777777" w:rsidR="00FD3DFB" w:rsidRDefault="00000630">
            <w:pPr>
              <w:pStyle w:val="TableParagraph"/>
              <w:rPr>
                <w:sz w:val="18"/>
              </w:rPr>
            </w:pPr>
            <w:r>
              <w:rPr>
                <w:sz w:val="18"/>
              </w:rPr>
              <w:t>n/a</w:t>
            </w:r>
          </w:p>
        </w:tc>
        <w:tc>
          <w:tcPr>
            <w:tcW w:w="1407" w:type="dxa"/>
          </w:tcPr>
          <w:p w14:paraId="118C4172" w14:textId="77777777" w:rsidR="00FD3DFB" w:rsidRDefault="00000630">
            <w:pPr>
              <w:pStyle w:val="TableParagraph"/>
              <w:ind w:left="90"/>
              <w:rPr>
                <w:sz w:val="18"/>
              </w:rPr>
            </w:pPr>
            <w:r>
              <w:rPr>
                <w:sz w:val="18"/>
              </w:rPr>
              <w:t>n/a</w:t>
            </w:r>
          </w:p>
        </w:tc>
        <w:tc>
          <w:tcPr>
            <w:tcW w:w="1822" w:type="dxa"/>
          </w:tcPr>
          <w:p w14:paraId="4CB7643E" w14:textId="77777777" w:rsidR="00FD3DFB" w:rsidRDefault="00000630">
            <w:pPr>
              <w:pStyle w:val="TableParagraph"/>
              <w:rPr>
                <w:sz w:val="18"/>
              </w:rPr>
            </w:pPr>
            <w:r>
              <w:rPr>
                <w:sz w:val="18"/>
              </w:rPr>
              <w:t>n/a</w:t>
            </w:r>
          </w:p>
        </w:tc>
        <w:tc>
          <w:tcPr>
            <w:tcW w:w="984" w:type="dxa"/>
          </w:tcPr>
          <w:p w14:paraId="328D7059" w14:textId="77777777" w:rsidR="00FD3DFB" w:rsidRDefault="00000630">
            <w:pPr>
              <w:pStyle w:val="TableParagraph"/>
              <w:rPr>
                <w:sz w:val="18"/>
              </w:rPr>
            </w:pPr>
            <w:r>
              <w:rPr>
                <w:sz w:val="18"/>
              </w:rPr>
              <w:t>n/a</w:t>
            </w:r>
          </w:p>
        </w:tc>
        <w:tc>
          <w:tcPr>
            <w:tcW w:w="1414" w:type="dxa"/>
          </w:tcPr>
          <w:p w14:paraId="771BC74B" w14:textId="77777777" w:rsidR="00FD3DFB" w:rsidRDefault="00000630">
            <w:pPr>
              <w:pStyle w:val="TableParagraph"/>
              <w:rPr>
                <w:sz w:val="18"/>
              </w:rPr>
            </w:pPr>
            <w:r>
              <w:rPr>
                <w:sz w:val="18"/>
              </w:rPr>
              <w:t>n/a</w:t>
            </w:r>
          </w:p>
        </w:tc>
        <w:tc>
          <w:tcPr>
            <w:tcW w:w="1830" w:type="dxa"/>
          </w:tcPr>
          <w:p w14:paraId="7FB97497" w14:textId="77777777" w:rsidR="00FD3DFB" w:rsidRDefault="00000630">
            <w:pPr>
              <w:pStyle w:val="TableParagraph"/>
              <w:ind w:left="90"/>
              <w:rPr>
                <w:sz w:val="18"/>
              </w:rPr>
            </w:pPr>
            <w:r>
              <w:rPr>
                <w:sz w:val="18"/>
              </w:rPr>
              <w:t>n/a</w:t>
            </w:r>
          </w:p>
        </w:tc>
        <w:tc>
          <w:tcPr>
            <w:tcW w:w="1274" w:type="dxa"/>
          </w:tcPr>
          <w:p w14:paraId="08BAB7E0" w14:textId="77777777" w:rsidR="00FD3DFB" w:rsidRDefault="00000630">
            <w:pPr>
              <w:pStyle w:val="TableParagraph"/>
              <w:rPr>
                <w:sz w:val="18"/>
              </w:rPr>
            </w:pPr>
            <w:r>
              <w:rPr>
                <w:sz w:val="18"/>
              </w:rPr>
              <w:t>n/a</w:t>
            </w:r>
          </w:p>
        </w:tc>
        <w:tc>
          <w:tcPr>
            <w:tcW w:w="1970" w:type="dxa"/>
          </w:tcPr>
          <w:p w14:paraId="7E2CB8F4" w14:textId="77777777" w:rsidR="00FD3DFB" w:rsidRDefault="00000630">
            <w:pPr>
              <w:pStyle w:val="TableParagraph"/>
              <w:rPr>
                <w:sz w:val="18"/>
              </w:rPr>
            </w:pPr>
            <w:r>
              <w:rPr>
                <w:sz w:val="18"/>
              </w:rPr>
              <w:t>n/a</w:t>
            </w:r>
          </w:p>
        </w:tc>
      </w:tr>
      <w:tr w:rsidR="00FD3DFB" w14:paraId="6C3637F1" w14:textId="77777777">
        <w:trPr>
          <w:trHeight w:hRule="exact" w:val="368"/>
        </w:trPr>
        <w:tc>
          <w:tcPr>
            <w:tcW w:w="13232" w:type="dxa"/>
            <w:gridSpan w:val="9"/>
          </w:tcPr>
          <w:p w14:paraId="34F3133F" w14:textId="77777777" w:rsidR="00FD3DFB" w:rsidRDefault="00000630">
            <w:pPr>
              <w:pStyle w:val="TableParagraph"/>
              <w:rPr>
                <w:sz w:val="18"/>
              </w:rPr>
            </w:pPr>
            <w:r>
              <w:rPr>
                <w:sz w:val="18"/>
              </w:rPr>
              <w:t>*The ports marked with an asterisk are registered by Lenovo XClarity Integrator. The others are only used to access specific services in Lenovo XClarity Integrator.</w:t>
            </w:r>
          </w:p>
        </w:tc>
      </w:tr>
    </w:tbl>
    <w:p w14:paraId="770D1381" w14:textId="77777777" w:rsidR="00FD3DFB" w:rsidRDefault="00FD3DFB">
      <w:pPr>
        <w:rPr>
          <w:sz w:val="18"/>
        </w:rPr>
        <w:sectPr w:rsidR="00FD3DFB">
          <w:footerReference w:type="default" r:id="rId74"/>
          <w:pgSz w:w="15840" w:h="12240" w:orient="landscape"/>
          <w:pgMar w:top="1140" w:right="1180" w:bottom="280" w:left="1180" w:header="0" w:footer="0" w:gutter="0"/>
          <w:cols w:space="720"/>
        </w:sectPr>
      </w:pPr>
    </w:p>
    <w:p w14:paraId="4BB23EEA" w14:textId="77777777" w:rsidR="00FD3DFB" w:rsidRDefault="00FD3DFB">
      <w:pPr>
        <w:pStyle w:val="a3"/>
        <w:spacing w:before="4"/>
        <w:rPr>
          <w:rFonts w:ascii="Times New Roman"/>
          <w:sz w:val="17"/>
        </w:rPr>
      </w:pPr>
    </w:p>
    <w:p w14:paraId="10246503" w14:textId="77777777" w:rsidR="00FD3DFB" w:rsidRDefault="00FD3DFB">
      <w:pPr>
        <w:rPr>
          <w:rFonts w:ascii="Times New Roman"/>
          <w:sz w:val="17"/>
        </w:rPr>
        <w:sectPr w:rsidR="00FD3DFB">
          <w:footerReference w:type="even" r:id="rId75"/>
          <w:pgSz w:w="12240" w:h="15840"/>
          <w:pgMar w:top="1500" w:right="1720" w:bottom="800" w:left="1080" w:header="0" w:footer="614" w:gutter="0"/>
          <w:pgNumType w:start="60"/>
          <w:cols w:space="720"/>
        </w:sectPr>
      </w:pPr>
    </w:p>
    <w:p w14:paraId="5F43DAF0" w14:textId="001D4308" w:rsidR="00FD3DFB" w:rsidRDefault="00006CE7">
      <w:pPr>
        <w:pStyle w:val="a3"/>
        <w:spacing w:line="40" w:lineRule="exact"/>
        <w:ind w:left="117"/>
        <w:rPr>
          <w:rFonts w:ascii="Times New Roman"/>
          <w:sz w:val="4"/>
        </w:rPr>
      </w:pPr>
      <w:r>
        <w:rPr>
          <w:rFonts w:ascii="Times New Roman"/>
          <w:sz w:val="4"/>
        </w:rPr>
      </w:r>
      <w:r>
        <w:rPr>
          <w:rFonts w:ascii="Times New Roman"/>
          <w:sz w:val="4"/>
        </w:rPr>
        <w:pict w14:anchorId="01FE79AA">
          <v:group id="_x0000_s1029" style="width:483.65pt;height:2pt;mso-position-horizontal-relative:char;mso-position-vertical-relative:line" coordsize="9673,40">
            <v:line id="_x0000_s1030" style="position:absolute" from="20,20" to="9652,20" strokeweight=".69992mm"/>
            <w10:anchorlock/>
          </v:group>
        </w:pict>
      </w:r>
    </w:p>
    <w:p w14:paraId="49330187" w14:textId="77777777" w:rsidR="00FD3DFB" w:rsidRDefault="00FD3DFB">
      <w:pPr>
        <w:pStyle w:val="a3"/>
        <w:rPr>
          <w:rFonts w:ascii="Times New Roman"/>
        </w:rPr>
      </w:pPr>
    </w:p>
    <w:p w14:paraId="44CE77CD" w14:textId="77777777" w:rsidR="00FD3DFB" w:rsidRDefault="00000630">
      <w:pPr>
        <w:pStyle w:val="1"/>
        <w:tabs>
          <w:tab w:val="left" w:pos="2208"/>
        </w:tabs>
        <w:spacing w:before="239"/>
      </w:pPr>
      <w:bookmarkStart w:id="344" w:name="Appendix_D.__Notices_"/>
      <w:bookmarkStart w:id="345" w:name="_bookmark85"/>
      <w:bookmarkEnd w:id="344"/>
      <w:bookmarkEnd w:id="345"/>
      <w:r>
        <w:t>Appendix</w:t>
      </w:r>
      <w:r>
        <w:rPr>
          <w:spacing w:val="-18"/>
        </w:rPr>
        <w:t xml:space="preserve"> </w:t>
      </w:r>
      <w:r>
        <w:t>D.</w:t>
      </w:r>
      <w:r>
        <w:tab/>
        <w:t>Notices</w:t>
      </w:r>
    </w:p>
    <w:p w14:paraId="3FD6D28F" w14:textId="77777777" w:rsidR="00FD3DFB" w:rsidRDefault="00000630">
      <w:pPr>
        <w:pStyle w:val="a3"/>
        <w:spacing w:before="271" w:line="228" w:lineRule="auto"/>
        <w:ind w:left="137" w:right="237"/>
      </w:pPr>
      <w:r>
        <w:t>Lenovo might not offer the products, services, or features discussed in this document in all countries. Consult your local Lenovo representative for information on the products and services currently available in your area.</w:t>
      </w:r>
    </w:p>
    <w:p w14:paraId="2F587EAF" w14:textId="77777777" w:rsidR="00FD3DFB" w:rsidRDefault="00FD3DFB">
      <w:pPr>
        <w:pStyle w:val="a3"/>
        <w:spacing w:before="7"/>
        <w:rPr>
          <w:sz w:val="21"/>
        </w:rPr>
      </w:pPr>
    </w:p>
    <w:p w14:paraId="7100C508" w14:textId="77777777" w:rsidR="00FD3DFB" w:rsidRDefault="00000630">
      <w:pPr>
        <w:pStyle w:val="a3"/>
        <w:spacing w:line="249" w:lineRule="auto"/>
        <w:ind w:left="137" w:right="169"/>
      </w:pPr>
      <w:r>
        <w:t>Any reference to a Lenovo product, program, or service is not intended to state or imply that only that Lenovo product, program, or service might be used. Any functionally equivalent product, program, or service that does not infringe any Lenovo intellectual property right might be used instead. However, it is the user's responsibility to evaluate and verify the operation of any other product, program, or</w:t>
      </w:r>
      <w:r>
        <w:rPr>
          <w:spacing w:val="-2"/>
        </w:rPr>
        <w:t xml:space="preserve"> </w:t>
      </w:r>
      <w:r>
        <w:t>service.</w:t>
      </w:r>
    </w:p>
    <w:p w14:paraId="4593AC5B" w14:textId="77777777" w:rsidR="00FD3DFB" w:rsidRDefault="00FD3DFB">
      <w:pPr>
        <w:pStyle w:val="a3"/>
        <w:spacing w:before="9"/>
      </w:pPr>
    </w:p>
    <w:p w14:paraId="4D4800FD" w14:textId="77777777" w:rsidR="00FD3DFB" w:rsidRDefault="00000630">
      <w:pPr>
        <w:pStyle w:val="a3"/>
        <w:spacing w:line="249" w:lineRule="auto"/>
        <w:ind w:left="137" w:right="237"/>
      </w:pPr>
      <w:r>
        <w:t>Lenovo might have patents or pending patent applications covering subject matter described in this document. The furnishing of this document does not give you any license to these patents. You can send license inquiries, in writing, to:</w:t>
      </w:r>
    </w:p>
    <w:p w14:paraId="5E5AD342" w14:textId="77777777" w:rsidR="00FD3DFB" w:rsidRDefault="00000630">
      <w:pPr>
        <w:spacing w:before="120" w:line="249" w:lineRule="auto"/>
        <w:ind w:left="420" w:right="6575"/>
        <w:rPr>
          <w:i/>
          <w:sz w:val="20"/>
        </w:rPr>
      </w:pPr>
      <w:r>
        <w:rPr>
          <w:i/>
          <w:sz w:val="20"/>
        </w:rPr>
        <w:t>Lenovo (United States), Inc. 1009 Think Place - Building One Morrisville, NC 27560</w:t>
      </w:r>
    </w:p>
    <w:p w14:paraId="5D6773A6" w14:textId="77777777" w:rsidR="00FD3DFB" w:rsidRDefault="00000630">
      <w:pPr>
        <w:spacing w:line="229" w:lineRule="exact"/>
        <w:ind w:left="420"/>
        <w:rPr>
          <w:i/>
          <w:sz w:val="20"/>
        </w:rPr>
      </w:pPr>
      <w:r>
        <w:rPr>
          <w:i/>
          <w:sz w:val="20"/>
        </w:rPr>
        <w:t>U.S.A.</w:t>
      </w:r>
    </w:p>
    <w:p w14:paraId="64CC9DFD" w14:textId="77777777" w:rsidR="00FD3DFB" w:rsidRDefault="00000630">
      <w:pPr>
        <w:spacing w:before="9"/>
        <w:ind w:left="420"/>
        <w:rPr>
          <w:i/>
          <w:sz w:val="20"/>
        </w:rPr>
      </w:pPr>
      <w:r>
        <w:rPr>
          <w:i/>
          <w:sz w:val="20"/>
        </w:rPr>
        <w:t>Attention: Lenovo Director of Licensing</w:t>
      </w:r>
    </w:p>
    <w:p w14:paraId="18D5E853" w14:textId="77777777" w:rsidR="00FD3DFB" w:rsidRDefault="00FD3DFB">
      <w:pPr>
        <w:pStyle w:val="a3"/>
        <w:spacing w:before="6"/>
        <w:rPr>
          <w:i/>
          <w:sz w:val="21"/>
        </w:rPr>
      </w:pPr>
    </w:p>
    <w:p w14:paraId="613E83D4" w14:textId="77777777" w:rsidR="00FD3DFB" w:rsidRDefault="00000630">
      <w:pPr>
        <w:pStyle w:val="a3"/>
        <w:spacing w:line="249" w:lineRule="auto"/>
        <w:ind w:left="137" w:right="236"/>
      </w:pPr>
      <w:r>
        <w:t>LENOVO</w:t>
      </w:r>
      <w:r>
        <w:rPr>
          <w:spacing w:val="-32"/>
        </w:rPr>
        <w:t xml:space="preserve"> </w:t>
      </w:r>
      <w:r>
        <w:t>PROVIDES</w:t>
      </w:r>
      <w:r>
        <w:rPr>
          <w:spacing w:val="-32"/>
        </w:rPr>
        <w:t xml:space="preserve"> </w:t>
      </w:r>
      <w:r>
        <w:t>THIS</w:t>
      </w:r>
      <w:r>
        <w:rPr>
          <w:spacing w:val="-32"/>
        </w:rPr>
        <w:t xml:space="preserve"> </w:t>
      </w:r>
      <w:r>
        <w:t>PUBLICATION</w:t>
      </w:r>
      <w:r>
        <w:rPr>
          <w:spacing w:val="-32"/>
        </w:rPr>
        <w:t xml:space="preserve"> </w:t>
      </w:r>
      <w:r>
        <w:t>“AS</w:t>
      </w:r>
      <w:r>
        <w:rPr>
          <w:spacing w:val="-32"/>
        </w:rPr>
        <w:t xml:space="preserve"> </w:t>
      </w:r>
      <w:r>
        <w:t>IS”</w:t>
      </w:r>
      <w:r>
        <w:rPr>
          <w:spacing w:val="-32"/>
        </w:rPr>
        <w:t xml:space="preserve"> </w:t>
      </w:r>
      <w:r>
        <w:t>WITHOUT</w:t>
      </w:r>
      <w:r>
        <w:rPr>
          <w:spacing w:val="-32"/>
        </w:rPr>
        <w:t xml:space="preserve"> </w:t>
      </w:r>
      <w:r>
        <w:t>WARRANTY</w:t>
      </w:r>
      <w:r>
        <w:rPr>
          <w:spacing w:val="-32"/>
        </w:rPr>
        <w:t xml:space="preserve"> </w:t>
      </w:r>
      <w:r>
        <w:t>OF</w:t>
      </w:r>
      <w:r>
        <w:rPr>
          <w:spacing w:val="-32"/>
        </w:rPr>
        <w:t xml:space="preserve"> </w:t>
      </w:r>
      <w:r>
        <w:t>ANY</w:t>
      </w:r>
      <w:r>
        <w:rPr>
          <w:spacing w:val="-32"/>
        </w:rPr>
        <w:t xml:space="preserve"> </w:t>
      </w:r>
      <w:r>
        <w:t>KIND,</w:t>
      </w:r>
      <w:r>
        <w:rPr>
          <w:spacing w:val="-32"/>
        </w:rPr>
        <w:t xml:space="preserve"> </w:t>
      </w:r>
      <w:r>
        <w:t>EITHER</w:t>
      </w:r>
      <w:r>
        <w:rPr>
          <w:spacing w:val="-32"/>
        </w:rPr>
        <w:t xml:space="preserve"> </w:t>
      </w:r>
      <w:r>
        <w:t>EXPRESS OR</w:t>
      </w:r>
      <w:r>
        <w:rPr>
          <w:spacing w:val="-31"/>
        </w:rPr>
        <w:t xml:space="preserve"> </w:t>
      </w:r>
      <w:r>
        <w:t>IMPLIED,</w:t>
      </w:r>
      <w:r>
        <w:rPr>
          <w:spacing w:val="-31"/>
        </w:rPr>
        <w:t xml:space="preserve"> </w:t>
      </w:r>
      <w:r>
        <w:t>INCLUDING,</w:t>
      </w:r>
      <w:r>
        <w:rPr>
          <w:spacing w:val="-30"/>
        </w:rPr>
        <w:t xml:space="preserve"> </w:t>
      </w:r>
      <w:r>
        <w:t>BUT</w:t>
      </w:r>
      <w:r>
        <w:rPr>
          <w:spacing w:val="-31"/>
        </w:rPr>
        <w:t xml:space="preserve"> </w:t>
      </w:r>
      <w:r>
        <w:t>NOT</w:t>
      </w:r>
      <w:r>
        <w:rPr>
          <w:spacing w:val="-31"/>
        </w:rPr>
        <w:t xml:space="preserve"> </w:t>
      </w:r>
      <w:r>
        <w:t>LIMITED</w:t>
      </w:r>
      <w:r>
        <w:rPr>
          <w:spacing w:val="-31"/>
        </w:rPr>
        <w:t xml:space="preserve"> </w:t>
      </w:r>
      <w:r>
        <w:t>TO,</w:t>
      </w:r>
      <w:r>
        <w:rPr>
          <w:spacing w:val="-30"/>
        </w:rPr>
        <w:t xml:space="preserve"> </w:t>
      </w:r>
      <w:r>
        <w:t>THE</w:t>
      </w:r>
      <w:r>
        <w:rPr>
          <w:spacing w:val="-31"/>
        </w:rPr>
        <w:t xml:space="preserve"> </w:t>
      </w:r>
      <w:r>
        <w:t>IMPLIED</w:t>
      </w:r>
      <w:r>
        <w:rPr>
          <w:spacing w:val="-31"/>
        </w:rPr>
        <w:t xml:space="preserve"> </w:t>
      </w:r>
      <w:r>
        <w:t>WARRANTIES</w:t>
      </w:r>
      <w:r>
        <w:rPr>
          <w:spacing w:val="-31"/>
        </w:rPr>
        <w:t xml:space="preserve"> </w:t>
      </w:r>
      <w:r>
        <w:t>OF</w:t>
      </w:r>
      <w:r>
        <w:rPr>
          <w:spacing w:val="-31"/>
        </w:rPr>
        <w:t xml:space="preserve"> </w:t>
      </w:r>
      <w:r>
        <w:t>NON-INFRINGEMENT,</w:t>
      </w:r>
    </w:p>
    <w:p w14:paraId="36544764" w14:textId="77777777" w:rsidR="00FD3DFB" w:rsidRDefault="00000630">
      <w:pPr>
        <w:pStyle w:val="a3"/>
        <w:spacing w:line="249" w:lineRule="auto"/>
        <w:ind w:left="137" w:right="283"/>
      </w:pPr>
      <w:r>
        <w:t>MERCHANTABILITY OR FITNESS FOR A PARTICULAR PURPOSE. Some jurisdictions do not allow disclaimer of express or implied warranties in certain transactions, therefore, this statement might not apply to you.</w:t>
      </w:r>
    </w:p>
    <w:p w14:paraId="5A4385F8" w14:textId="77777777" w:rsidR="00FD3DFB" w:rsidRDefault="00FD3DFB">
      <w:pPr>
        <w:pStyle w:val="a3"/>
        <w:spacing w:before="8"/>
      </w:pPr>
    </w:p>
    <w:p w14:paraId="6B774F3C" w14:textId="77777777" w:rsidR="00FD3DFB" w:rsidRDefault="00000630">
      <w:pPr>
        <w:pStyle w:val="a3"/>
        <w:spacing w:line="249" w:lineRule="auto"/>
        <w:ind w:left="137" w:right="127"/>
      </w:pPr>
      <w:r>
        <w:t>This information could include technical inaccuracies or typographical errors. Changes are periodically made to the information herein; these changes will be incorporated in new editions of the publication. Lenovo might make improvements or changes in the product(s) or the program(s) described in this publication at any time without notice.</w:t>
      </w:r>
    </w:p>
    <w:p w14:paraId="5B27B053" w14:textId="77777777" w:rsidR="00FD3DFB" w:rsidRDefault="00FD3DFB">
      <w:pPr>
        <w:pStyle w:val="a3"/>
        <w:spacing w:before="8"/>
      </w:pPr>
    </w:p>
    <w:p w14:paraId="1CA43FFD" w14:textId="77777777" w:rsidR="00FD3DFB" w:rsidRDefault="00000630">
      <w:pPr>
        <w:pStyle w:val="a3"/>
        <w:spacing w:before="1" w:line="249" w:lineRule="auto"/>
        <w:ind w:left="137" w:right="127"/>
      </w:pPr>
      <w:r>
        <w:t>The products described in this document are not intended for use in implantation or other life support applications where malfunction might result in injury or death to persons. The information contained in this document does not affect or change Lenovo product specifications or warranties. Nothing in this document shall operate as an express or implied license or indemnity under the intellectual property rights of Lenovo or third parties. All information contained in this document was obtained in specific environments and is presented as an illustration. The result obtained in other operating environments might vary.</w:t>
      </w:r>
    </w:p>
    <w:p w14:paraId="64378C99" w14:textId="77777777" w:rsidR="00FD3DFB" w:rsidRDefault="00FD3DFB">
      <w:pPr>
        <w:pStyle w:val="a3"/>
        <w:spacing w:before="9"/>
      </w:pPr>
    </w:p>
    <w:p w14:paraId="4219B28F" w14:textId="77777777" w:rsidR="00FD3DFB" w:rsidRDefault="00000630">
      <w:pPr>
        <w:pStyle w:val="a3"/>
        <w:spacing w:line="249" w:lineRule="auto"/>
        <w:ind w:left="137" w:right="371"/>
      </w:pPr>
      <w:r>
        <w:t>Lenovo might use or distribute any of the information you supply in any way it believes appropriate without incurring any obligation to you.</w:t>
      </w:r>
    </w:p>
    <w:p w14:paraId="6EE3DDC8" w14:textId="77777777" w:rsidR="00FD3DFB" w:rsidRDefault="00FD3DFB">
      <w:pPr>
        <w:pStyle w:val="a3"/>
        <w:spacing w:before="7"/>
      </w:pPr>
    </w:p>
    <w:p w14:paraId="36C02696" w14:textId="77777777" w:rsidR="00FD3DFB" w:rsidRDefault="00000630">
      <w:pPr>
        <w:pStyle w:val="a3"/>
        <w:spacing w:before="1" w:line="249" w:lineRule="auto"/>
        <w:ind w:left="137" w:right="138"/>
      </w:pPr>
      <w:r>
        <w:t>Any references in this publication to non-Lenovo Web sites are provided for convenience only and do not in any</w:t>
      </w:r>
      <w:r>
        <w:rPr>
          <w:spacing w:val="-6"/>
        </w:rPr>
        <w:t xml:space="preserve"> </w:t>
      </w:r>
      <w:r>
        <w:t>manner</w:t>
      </w:r>
      <w:r>
        <w:rPr>
          <w:spacing w:val="-7"/>
        </w:rPr>
        <w:t xml:space="preserve"> </w:t>
      </w:r>
      <w:r>
        <w:t>serve</w:t>
      </w:r>
      <w:r>
        <w:rPr>
          <w:spacing w:val="-6"/>
        </w:rPr>
        <w:t xml:space="preserve"> </w:t>
      </w:r>
      <w:r>
        <w:t>as</w:t>
      </w:r>
      <w:r>
        <w:rPr>
          <w:spacing w:val="-6"/>
        </w:rPr>
        <w:t xml:space="preserve"> </w:t>
      </w:r>
      <w:r>
        <w:t>an</w:t>
      </w:r>
      <w:r>
        <w:rPr>
          <w:spacing w:val="-6"/>
        </w:rPr>
        <w:t xml:space="preserve"> </w:t>
      </w:r>
      <w:r>
        <w:t>endorsement</w:t>
      </w:r>
      <w:r>
        <w:rPr>
          <w:spacing w:val="-5"/>
        </w:rPr>
        <w:t xml:space="preserve"> </w:t>
      </w:r>
      <w:r>
        <w:t>of</w:t>
      </w:r>
      <w:r>
        <w:rPr>
          <w:spacing w:val="-7"/>
        </w:rPr>
        <w:t xml:space="preserve"> </w:t>
      </w:r>
      <w:r>
        <w:t>those</w:t>
      </w:r>
      <w:r>
        <w:rPr>
          <w:spacing w:val="-6"/>
        </w:rPr>
        <w:t xml:space="preserve"> </w:t>
      </w:r>
      <w:r>
        <w:t>Web</w:t>
      </w:r>
      <w:r>
        <w:rPr>
          <w:spacing w:val="-5"/>
        </w:rPr>
        <w:t xml:space="preserve"> </w:t>
      </w:r>
      <w:r>
        <w:t>sites.</w:t>
      </w:r>
      <w:r>
        <w:rPr>
          <w:spacing w:val="-7"/>
        </w:rPr>
        <w:t xml:space="preserve"> </w:t>
      </w:r>
      <w:r>
        <w:t>The</w:t>
      </w:r>
      <w:r>
        <w:rPr>
          <w:spacing w:val="-6"/>
        </w:rPr>
        <w:t xml:space="preserve"> </w:t>
      </w:r>
      <w:r>
        <w:t>materials</w:t>
      </w:r>
      <w:r>
        <w:rPr>
          <w:spacing w:val="-6"/>
        </w:rPr>
        <w:t xml:space="preserve"> </w:t>
      </w:r>
      <w:r>
        <w:t>at</w:t>
      </w:r>
      <w:r>
        <w:rPr>
          <w:spacing w:val="-7"/>
        </w:rPr>
        <w:t xml:space="preserve"> </w:t>
      </w:r>
      <w:r>
        <w:t>those</w:t>
      </w:r>
      <w:r>
        <w:rPr>
          <w:spacing w:val="-6"/>
        </w:rPr>
        <w:t xml:space="preserve"> </w:t>
      </w:r>
      <w:r>
        <w:t>Web</w:t>
      </w:r>
      <w:r>
        <w:rPr>
          <w:spacing w:val="-6"/>
        </w:rPr>
        <w:t xml:space="preserve"> </w:t>
      </w:r>
      <w:r>
        <w:t>sites</w:t>
      </w:r>
      <w:r>
        <w:rPr>
          <w:spacing w:val="-6"/>
        </w:rPr>
        <w:t xml:space="preserve"> </w:t>
      </w:r>
      <w:r>
        <w:t>are</w:t>
      </w:r>
      <w:r>
        <w:rPr>
          <w:spacing w:val="-6"/>
        </w:rPr>
        <w:t xml:space="preserve"> </w:t>
      </w:r>
      <w:r>
        <w:t>not</w:t>
      </w:r>
      <w:r>
        <w:rPr>
          <w:spacing w:val="-6"/>
        </w:rPr>
        <w:t xml:space="preserve"> </w:t>
      </w:r>
      <w:r>
        <w:t>part</w:t>
      </w:r>
      <w:r>
        <w:rPr>
          <w:spacing w:val="-7"/>
        </w:rPr>
        <w:t xml:space="preserve"> </w:t>
      </w:r>
      <w:r>
        <w:t>of</w:t>
      </w:r>
      <w:r>
        <w:rPr>
          <w:spacing w:val="-6"/>
        </w:rPr>
        <w:t xml:space="preserve"> </w:t>
      </w:r>
      <w:r>
        <w:t>the materials for this Lenovo product, and use of those Web sites is at your own</w:t>
      </w:r>
      <w:r>
        <w:rPr>
          <w:spacing w:val="-28"/>
        </w:rPr>
        <w:t xml:space="preserve"> </w:t>
      </w:r>
      <w:r>
        <w:t>risk.</w:t>
      </w:r>
    </w:p>
    <w:p w14:paraId="049515BF" w14:textId="77777777" w:rsidR="00FD3DFB" w:rsidRDefault="00FD3DFB">
      <w:pPr>
        <w:pStyle w:val="a3"/>
        <w:spacing w:before="9"/>
      </w:pPr>
    </w:p>
    <w:p w14:paraId="666FFE47" w14:textId="77777777" w:rsidR="00FD3DFB" w:rsidRDefault="00000630">
      <w:pPr>
        <w:pStyle w:val="a3"/>
        <w:spacing w:line="249" w:lineRule="auto"/>
        <w:ind w:left="137" w:right="82"/>
      </w:pPr>
      <w:r>
        <w:t>Any performance data contained herein was determined in a controlled environment. Therefore, the result obtained in other operating environments might vary significantly. Some measurements might have been made on development-level systems and there is no guarantee that these measurements will be the same on generally available systems. Furthermore, some measurements might have been estimated through extrapolation. Actual results might vary. Users of this document shall verify the applicable data for their specific environment.</w:t>
      </w:r>
    </w:p>
    <w:p w14:paraId="717AC4FA" w14:textId="77777777" w:rsidR="00FD3DFB" w:rsidRDefault="00000630">
      <w:pPr>
        <w:tabs>
          <w:tab w:val="right" w:pos="9769"/>
        </w:tabs>
        <w:spacing w:before="816"/>
        <w:ind w:left="137"/>
        <w:rPr>
          <w:b/>
          <w:sz w:val="20"/>
        </w:rPr>
      </w:pPr>
      <w:r>
        <w:rPr>
          <w:sz w:val="16"/>
        </w:rPr>
        <w:t>© Copyright Lenovo</w:t>
      </w:r>
      <w:r>
        <w:rPr>
          <w:spacing w:val="-16"/>
          <w:sz w:val="16"/>
        </w:rPr>
        <w:t xml:space="preserve"> </w:t>
      </w:r>
      <w:r>
        <w:rPr>
          <w:sz w:val="16"/>
        </w:rPr>
        <w:t>2014,</w:t>
      </w:r>
      <w:r>
        <w:rPr>
          <w:spacing w:val="-5"/>
          <w:sz w:val="16"/>
        </w:rPr>
        <w:t xml:space="preserve"> </w:t>
      </w:r>
      <w:r>
        <w:rPr>
          <w:sz w:val="16"/>
        </w:rPr>
        <w:t>2018</w:t>
      </w:r>
      <w:r>
        <w:rPr>
          <w:rFonts w:ascii="Times New Roman" w:hAnsi="Times New Roman"/>
          <w:sz w:val="20"/>
        </w:rPr>
        <w:tab/>
      </w:r>
      <w:r>
        <w:rPr>
          <w:b/>
          <w:sz w:val="20"/>
        </w:rPr>
        <w:t>61</w:t>
      </w:r>
    </w:p>
    <w:p w14:paraId="0DE3AD33" w14:textId="77777777" w:rsidR="00FD3DFB" w:rsidRDefault="00FD3DFB">
      <w:pPr>
        <w:rPr>
          <w:sz w:val="20"/>
        </w:rPr>
        <w:sectPr w:rsidR="00FD3DFB">
          <w:footerReference w:type="default" r:id="rId76"/>
          <w:pgSz w:w="12240" w:h="15840"/>
          <w:pgMar w:top="1220" w:right="1060" w:bottom="280" w:left="1280" w:header="0" w:footer="0" w:gutter="0"/>
          <w:cols w:space="720"/>
        </w:sectPr>
      </w:pPr>
    </w:p>
    <w:p w14:paraId="72783319" w14:textId="77777777" w:rsidR="00FD3DFB" w:rsidRDefault="00FD3DFB">
      <w:pPr>
        <w:pStyle w:val="a3"/>
        <w:spacing w:before="2"/>
        <w:rPr>
          <w:b/>
          <w:sz w:val="3"/>
        </w:rPr>
      </w:pPr>
    </w:p>
    <w:p w14:paraId="084D416B" w14:textId="2E944094" w:rsidR="00FD3DFB" w:rsidRDefault="00006CE7">
      <w:pPr>
        <w:pStyle w:val="a3"/>
        <w:spacing w:line="20" w:lineRule="exact"/>
        <w:ind w:left="105"/>
        <w:rPr>
          <w:sz w:val="2"/>
        </w:rPr>
      </w:pPr>
      <w:r>
        <w:rPr>
          <w:sz w:val="2"/>
        </w:rPr>
      </w:r>
      <w:r>
        <w:rPr>
          <w:sz w:val="2"/>
        </w:rPr>
        <w:pict w14:anchorId="5A1785B8">
          <v:group id="_x0000_s1027" style="width:482.2pt;height:.55pt;mso-position-horizontal-relative:char;mso-position-vertical-relative:line" coordsize="9644,11">
            <v:line id="_x0000_s1028" style="position:absolute" from="6,6" to="9638,6" strokeweight=".18028mm"/>
            <w10:anchorlock/>
          </v:group>
        </w:pict>
      </w:r>
    </w:p>
    <w:p w14:paraId="16D358C0" w14:textId="77777777" w:rsidR="00FD3DFB" w:rsidRDefault="00000630">
      <w:pPr>
        <w:pStyle w:val="2"/>
        <w:spacing w:before="30"/>
      </w:pPr>
      <w:bookmarkStart w:id="346" w:name="Trademarks_"/>
      <w:bookmarkStart w:id="347" w:name="_bookmark86"/>
      <w:bookmarkEnd w:id="346"/>
      <w:bookmarkEnd w:id="347"/>
      <w:r>
        <w:t>Trademarks</w:t>
      </w:r>
    </w:p>
    <w:p w14:paraId="45007E0A" w14:textId="77777777" w:rsidR="00FD3DFB" w:rsidRDefault="00000630">
      <w:pPr>
        <w:pStyle w:val="a3"/>
        <w:spacing w:before="131"/>
        <w:ind w:left="110"/>
      </w:pPr>
      <w:r>
        <w:rPr>
          <w:w w:val="95"/>
        </w:rPr>
        <w:t>LENOVO, BLADECENTER, THINKSERVER, THINKSYSTEM, SYSTEM X, XCLARITY, and  NEXTSCALE</w:t>
      </w:r>
    </w:p>
    <w:p w14:paraId="3EF019A1" w14:textId="77777777" w:rsidR="00FD3DFB" w:rsidRDefault="00000630">
      <w:pPr>
        <w:pStyle w:val="a3"/>
        <w:spacing w:before="9"/>
        <w:ind w:left="110"/>
      </w:pPr>
      <w:r>
        <w:t>SYSTEM are trademarks of Lenovo.</w:t>
      </w:r>
    </w:p>
    <w:p w14:paraId="1C1400B8" w14:textId="77777777" w:rsidR="00FD3DFB" w:rsidRDefault="00FD3DFB">
      <w:pPr>
        <w:pStyle w:val="a3"/>
        <w:spacing w:before="7"/>
        <w:rPr>
          <w:sz w:val="21"/>
        </w:rPr>
      </w:pPr>
    </w:p>
    <w:p w14:paraId="466C5468" w14:textId="77777777" w:rsidR="00FD3DFB" w:rsidRDefault="00000630">
      <w:pPr>
        <w:pStyle w:val="a3"/>
        <w:ind w:left="110"/>
      </w:pPr>
      <w:r>
        <w:t>Internet Explorer, Microsoft, and Windows are trademarks of the Microsoft group of companies.</w:t>
      </w:r>
    </w:p>
    <w:p w14:paraId="44EEF126" w14:textId="77777777" w:rsidR="00FD3DFB" w:rsidRDefault="00FD3DFB">
      <w:pPr>
        <w:pStyle w:val="a3"/>
        <w:spacing w:before="7"/>
        <w:rPr>
          <w:sz w:val="21"/>
        </w:rPr>
      </w:pPr>
    </w:p>
    <w:p w14:paraId="1DA610B4" w14:textId="77777777" w:rsidR="00FD3DFB" w:rsidRDefault="00000630">
      <w:pPr>
        <w:pStyle w:val="a3"/>
        <w:spacing w:line="249" w:lineRule="auto"/>
        <w:ind w:left="110"/>
      </w:pPr>
      <w:r>
        <w:t>IBM is the trademark of International Business Machines Corporation, registered in many jurisdictions worldwide.</w:t>
      </w:r>
    </w:p>
    <w:p w14:paraId="06DB9153" w14:textId="77777777" w:rsidR="00FD3DFB" w:rsidRDefault="00FD3DFB">
      <w:pPr>
        <w:pStyle w:val="a3"/>
        <w:spacing w:before="9"/>
      </w:pPr>
    </w:p>
    <w:p w14:paraId="3062DF04" w14:textId="77777777" w:rsidR="00FD3DFB" w:rsidRDefault="00000630">
      <w:pPr>
        <w:pStyle w:val="a3"/>
        <w:ind w:left="110"/>
      </w:pPr>
      <w:bookmarkStart w:id="348" w:name="Important_notes_"/>
      <w:bookmarkStart w:id="349" w:name="_bookmark87"/>
      <w:bookmarkEnd w:id="348"/>
      <w:bookmarkEnd w:id="349"/>
      <w:r>
        <w:t>All other trademarks are the property of their respective owners. © 2018 Lenovo.</w:t>
      </w:r>
    </w:p>
    <w:p w14:paraId="5C126954" w14:textId="77777777" w:rsidR="00FD3DFB" w:rsidRDefault="00006CE7">
      <w:pPr>
        <w:pStyle w:val="a3"/>
        <w:spacing w:before="7"/>
        <w:rPr>
          <w:sz w:val="22"/>
        </w:rPr>
      </w:pPr>
      <w:r>
        <w:pict w14:anchorId="5371CFD1">
          <v:line id="_x0000_s1026" style="position:absolute;z-index:2704;mso-wrap-distance-left:0;mso-wrap-distance-right:0;mso-position-horizontal-relative:page" from="59.55pt,15.2pt" to="541.15pt,15.2pt" strokeweight=".15981mm">
            <w10:wrap type="topAndBottom" anchorx="page"/>
          </v:line>
        </w:pict>
      </w:r>
    </w:p>
    <w:p w14:paraId="495FA34B" w14:textId="77777777" w:rsidR="00FD3DFB" w:rsidRDefault="00000630">
      <w:pPr>
        <w:pStyle w:val="2"/>
        <w:spacing w:before="10"/>
      </w:pPr>
      <w:r>
        <w:t>Important notes</w:t>
      </w:r>
    </w:p>
    <w:p w14:paraId="75083DAC" w14:textId="77777777" w:rsidR="00FD3DFB" w:rsidRDefault="00000630">
      <w:pPr>
        <w:pStyle w:val="a3"/>
        <w:spacing w:before="124" w:line="218" w:lineRule="exact"/>
        <w:ind w:left="110" w:right="409"/>
      </w:pPr>
      <w:r>
        <w:t>Processor speed indicates the internal clock speed of the microprocessor; other factors also affect application performance.</w:t>
      </w:r>
    </w:p>
    <w:p w14:paraId="5832EFFC" w14:textId="77777777" w:rsidR="00FD3DFB" w:rsidRDefault="00FD3DFB">
      <w:pPr>
        <w:pStyle w:val="a3"/>
        <w:spacing w:before="5"/>
        <w:rPr>
          <w:sz w:val="21"/>
        </w:rPr>
      </w:pPr>
    </w:p>
    <w:p w14:paraId="352D842B" w14:textId="77777777" w:rsidR="00FD3DFB" w:rsidRDefault="00000630">
      <w:pPr>
        <w:pStyle w:val="a3"/>
        <w:spacing w:before="1" w:line="249" w:lineRule="auto"/>
        <w:ind w:left="110" w:right="180"/>
      </w:pPr>
      <w:r>
        <w:t>When referring to processor storage, real and virtual storage, or channel volume, KB stands for 1 024 bytes, MB stands for 1 048 576 bytes, and GB stands for 1 073 741 824 bytes.</w:t>
      </w:r>
    </w:p>
    <w:p w14:paraId="2E34357F" w14:textId="77777777" w:rsidR="00FD3DFB" w:rsidRDefault="00FD3DFB">
      <w:pPr>
        <w:pStyle w:val="a3"/>
        <w:spacing w:before="9"/>
      </w:pPr>
    </w:p>
    <w:p w14:paraId="23F514BE" w14:textId="77777777" w:rsidR="00FD3DFB" w:rsidRDefault="00000630">
      <w:pPr>
        <w:pStyle w:val="a3"/>
        <w:spacing w:line="249" w:lineRule="auto"/>
        <w:ind w:left="110" w:right="336"/>
      </w:pPr>
      <w:r>
        <w:t>When referring to hard disk drive capacity or communications volume, MB stands for 1 000 000 bytes, and GB stands for 1 000 000 000 bytes. Total user-accessible capacity can vary depending on operating environments.</w:t>
      </w:r>
    </w:p>
    <w:p w14:paraId="0C297B11" w14:textId="77777777" w:rsidR="00FD3DFB" w:rsidRDefault="00FD3DFB">
      <w:pPr>
        <w:pStyle w:val="a3"/>
        <w:spacing w:before="8"/>
      </w:pPr>
    </w:p>
    <w:p w14:paraId="2E62FDF0" w14:textId="77777777" w:rsidR="00FD3DFB" w:rsidRDefault="00000630">
      <w:pPr>
        <w:pStyle w:val="a3"/>
        <w:spacing w:before="1" w:line="249" w:lineRule="auto"/>
        <w:ind w:left="110" w:right="144"/>
      </w:pPr>
      <w:r>
        <w:t>Lenovo makes no representations or warranties with respect to non-Lenovo products. Support (if any) for the non-Lenovo products is provided by the third party, not Lenovo.</w:t>
      </w:r>
    </w:p>
    <w:p w14:paraId="26B4B3F6" w14:textId="77777777" w:rsidR="00FD3DFB" w:rsidRDefault="00FD3DFB">
      <w:pPr>
        <w:pStyle w:val="a3"/>
        <w:spacing w:before="9"/>
      </w:pPr>
    </w:p>
    <w:p w14:paraId="7D689AB0" w14:textId="77777777" w:rsidR="00FD3DFB" w:rsidRDefault="00000630">
      <w:pPr>
        <w:pStyle w:val="a3"/>
        <w:spacing w:line="249" w:lineRule="auto"/>
        <w:ind w:left="110" w:right="614"/>
      </w:pPr>
      <w:r>
        <w:t>Some software might differ from its retail version (if available) and might not include user manuals or all program functionality.</w:t>
      </w:r>
    </w:p>
    <w:p w14:paraId="3103463A" w14:textId="77777777" w:rsidR="00FD3DFB" w:rsidRDefault="00FD3DFB">
      <w:pPr>
        <w:spacing w:line="249" w:lineRule="auto"/>
        <w:sectPr w:rsidR="00FD3DFB">
          <w:footerReference w:type="even" r:id="rId77"/>
          <w:pgSz w:w="12240" w:h="15840"/>
          <w:pgMar w:top="1460" w:right="1300" w:bottom="800" w:left="1080" w:header="0" w:footer="614" w:gutter="0"/>
          <w:pgNumType w:start="62"/>
          <w:cols w:space="720"/>
        </w:sectPr>
      </w:pPr>
    </w:p>
    <w:p w14:paraId="65A9F550" w14:textId="77777777" w:rsidR="00FD3DFB" w:rsidRDefault="00FD3DFB">
      <w:pPr>
        <w:pStyle w:val="a3"/>
        <w:spacing w:before="4"/>
        <w:rPr>
          <w:rFonts w:ascii="Times New Roman"/>
          <w:sz w:val="17"/>
        </w:rPr>
      </w:pPr>
    </w:p>
    <w:p w14:paraId="4434DA86" w14:textId="77777777" w:rsidR="00FD3DFB" w:rsidRDefault="00FD3DFB">
      <w:pPr>
        <w:rPr>
          <w:rFonts w:ascii="Times New Roman"/>
          <w:sz w:val="17"/>
        </w:rPr>
        <w:sectPr w:rsidR="00FD3DFB">
          <w:footerReference w:type="default" r:id="rId78"/>
          <w:pgSz w:w="12240" w:h="15840"/>
          <w:pgMar w:top="1500" w:right="1720" w:bottom="280" w:left="1720" w:header="0" w:footer="0" w:gutter="0"/>
          <w:cols w:space="720"/>
        </w:sectPr>
      </w:pPr>
    </w:p>
    <w:p w14:paraId="3AB02610" w14:textId="77777777" w:rsidR="00FD3DFB" w:rsidRDefault="00000630">
      <w:pPr>
        <w:spacing w:before="76"/>
        <w:ind w:left="118"/>
        <w:rPr>
          <w:sz w:val="41"/>
        </w:rPr>
      </w:pPr>
      <w:r>
        <w:rPr>
          <w:color w:val="FFFFFF"/>
          <w:w w:val="110"/>
          <w:sz w:val="41"/>
          <w:shd w:val="clear" w:color="auto" w:fill="000000"/>
        </w:rPr>
        <w:lastRenderedPageBreak/>
        <w:t>Lenovo</w:t>
      </w:r>
    </w:p>
    <w:sectPr w:rsidR="00FD3DFB">
      <w:footerReference w:type="even" r:id="rId79"/>
      <w:pgSz w:w="12240" w:h="15840"/>
      <w:pgMar w:top="1440" w:right="1720" w:bottom="280" w:left="122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7" w:author="Sophie Yan30 Chen" w:date="2018-09-19T13:02:00Z" w:initials="SYC">
    <w:p w14:paraId="024DC7D2" w14:textId="77777777" w:rsidR="00E04B69" w:rsidRDefault="00E04B69">
      <w:pPr>
        <w:pStyle w:val="a6"/>
      </w:pPr>
      <w:r>
        <w:rPr>
          <w:rStyle w:val="a5"/>
        </w:rPr>
        <w:annotationRef/>
      </w:r>
      <w:r>
        <w:rPr>
          <w:rFonts w:asciiTheme="minorEastAsia" w:eastAsiaTheme="minorEastAsia" w:hAnsiTheme="minorEastAsia"/>
          <w:lang w:eastAsia="zh-CN"/>
        </w:rPr>
        <w:t>U</w:t>
      </w:r>
      <w:r>
        <w:rPr>
          <w:rFonts w:asciiTheme="minorEastAsia" w:eastAsiaTheme="minorEastAsia" w:hAnsiTheme="minorEastAsia" w:hint="eastAsia"/>
          <w:lang w:eastAsia="zh-CN"/>
        </w:rPr>
        <w:t>pdate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4DC7D2"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DAA035" w14:textId="77777777" w:rsidR="00006CE7" w:rsidRDefault="00006CE7">
      <w:r>
        <w:separator/>
      </w:r>
    </w:p>
  </w:endnote>
  <w:endnote w:type="continuationSeparator" w:id="0">
    <w:p w14:paraId="63C4A934" w14:textId="77777777" w:rsidR="00006CE7" w:rsidRDefault="00006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0C436" w14:textId="77777777" w:rsidR="00E04B69" w:rsidRDefault="00006CE7">
    <w:pPr>
      <w:pStyle w:val="a3"/>
      <w:spacing w:line="14" w:lineRule="auto"/>
    </w:pPr>
    <w:r>
      <w:pict w14:anchorId="0AC6F06E">
        <v:shapetype id="_x0000_t202" coordsize="21600,21600" o:spt="202" path="m,l,21600r21600,l21600,xe">
          <v:stroke joinstyle="miter"/>
          <v:path gradientshapeok="t" o:connecttype="rect"/>
        </v:shapetype>
        <v:shape id="_x0000_s2094" type="#_x0000_t202" style="position:absolute;margin-left:58.55pt;margin-top:735.95pt;width:424.95pt;height:14.2pt;z-index:-136792;mso-position-horizontal-relative:page;mso-position-vertical-relative:page" filled="f" stroked="f">
          <v:textbox inset="0,0,0,0">
            <w:txbxContent>
              <w:p w14:paraId="03D46D9B" w14:textId="77777777" w:rsidR="00E04B69" w:rsidRDefault="00E04B69">
                <w:pPr>
                  <w:tabs>
                    <w:tab w:val="left" w:pos="362"/>
                  </w:tabs>
                  <w:spacing w:before="26"/>
                  <w:ind w:left="20"/>
                  <w:rPr>
                    <w:sz w:val="16"/>
                  </w:rPr>
                </w:pPr>
                <w:r>
                  <w:rPr>
                    <w:b/>
                    <w:sz w:val="20"/>
                  </w:rPr>
                  <w:t>ii</w:t>
                </w:r>
                <w:r>
                  <w:rPr>
                    <w:b/>
                    <w:sz w:val="20"/>
                  </w:rPr>
                  <w:tab/>
                </w:r>
                <w:r>
                  <w:rPr>
                    <w:sz w:val="16"/>
                  </w:rPr>
                  <w:t>Lenovo</w:t>
                </w:r>
                <w:r>
                  <w:rPr>
                    <w:spacing w:val="-4"/>
                    <w:sz w:val="16"/>
                  </w:rPr>
                  <w:t xml:space="preserve"> </w:t>
                </w:r>
                <w:r>
                  <w:rPr>
                    <w:sz w:val="16"/>
                  </w:rPr>
                  <w:t>Hardware</w:t>
                </w:r>
                <w:r>
                  <w:rPr>
                    <w:spacing w:val="-3"/>
                    <w:sz w:val="16"/>
                  </w:rPr>
                  <w:t xml:space="preserve"> </w:t>
                </w:r>
                <w:r>
                  <w:rPr>
                    <w:sz w:val="16"/>
                  </w:rPr>
                  <w:t>Management</w:t>
                </w:r>
                <w:r>
                  <w:rPr>
                    <w:spacing w:val="-3"/>
                    <w:sz w:val="16"/>
                  </w:rPr>
                  <w:t xml:space="preserve"> </w:t>
                </w:r>
                <w:r>
                  <w:rPr>
                    <w:sz w:val="16"/>
                  </w:rPr>
                  <w:t>Pack</w:t>
                </w:r>
                <w:r>
                  <w:rPr>
                    <w:spacing w:val="-3"/>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89130A" w14:textId="77777777" w:rsidR="00E04B69" w:rsidRDefault="00006CE7">
    <w:pPr>
      <w:pStyle w:val="a3"/>
      <w:spacing w:line="14" w:lineRule="auto"/>
    </w:pPr>
    <w:r>
      <w:pict w14:anchorId="51AD4FBE">
        <v:shapetype id="_x0000_t202" coordsize="21600,21600" o:spt="202" path="m,l,21600r21600,l21600,xe">
          <v:stroke joinstyle="miter"/>
          <v:path gradientshapeok="t" o:connecttype="rect"/>
        </v:shapetype>
        <v:shape id="_x0000_s2082" type="#_x0000_t202" style="position:absolute;margin-left:57.55pt;margin-top:747.3pt;width:431.9pt;height:14.2pt;z-index:-136504;mso-position-horizontal-relative:page;mso-position-vertical-relative:page" filled="f" stroked="f">
          <v:textbox inset="0,0,0,0">
            <w:txbxContent>
              <w:p w14:paraId="106DD770" w14:textId="53805BAD"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16</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C03DDD" w14:textId="77777777" w:rsidR="00E04B69" w:rsidRDefault="00006CE7">
    <w:pPr>
      <w:pStyle w:val="a3"/>
      <w:spacing w:line="14" w:lineRule="auto"/>
    </w:pPr>
    <w:r>
      <w:pict w14:anchorId="00D90531">
        <v:shapetype id="_x0000_t202" coordsize="21600,21600" o:spt="202" path="m,l,21600r21600,l21600,xe">
          <v:stroke joinstyle="miter"/>
          <v:path gradientshapeok="t" o:connecttype="rect"/>
        </v:shapetype>
        <v:shape id="_x0000_s2084" type="#_x0000_t202" style="position:absolute;margin-left:539.4pt;margin-top:747.3pt;width:15.1pt;height:14.2pt;z-index:-136552;mso-position-horizontal-relative:page;mso-position-vertical-relative:page" filled="f" stroked="f">
          <v:textbox inset="0,0,0,0">
            <w:txbxContent>
              <w:p w14:paraId="6858C4F8" w14:textId="0C72C822"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15</w:t>
                </w:r>
                <w:r>
                  <w:fldChar w:fldCharType="end"/>
                </w:r>
              </w:p>
            </w:txbxContent>
          </v:textbox>
          <w10:wrap anchorx="page" anchory="page"/>
        </v:shape>
      </w:pict>
    </w:r>
    <w:r>
      <w:pict w14:anchorId="20A8E220">
        <v:shape id="_x0000_s2083" type="#_x0000_t202" style="position:absolute;margin-left:69.85pt;margin-top:749.25pt;width:115.3pt;height:11.75pt;z-index:-136528;mso-position-horizontal-relative:page;mso-position-vertical-relative:page" filled="f" stroked="f">
          <v:textbox inset="0,0,0,0">
            <w:txbxContent>
              <w:p w14:paraId="1BE015BD"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83194" w14:textId="77777777" w:rsidR="00E04B69" w:rsidRDefault="00006CE7">
    <w:pPr>
      <w:pStyle w:val="a3"/>
      <w:spacing w:line="14" w:lineRule="auto"/>
    </w:pPr>
    <w:r>
      <w:pict w14:anchorId="09F79762">
        <v:shapetype id="_x0000_t202" coordsize="21600,21600" o:spt="202" path="m,l,21600r21600,l21600,xe">
          <v:stroke joinstyle="miter"/>
          <v:path gradientshapeok="t" o:connecttype="rect"/>
        </v:shapetype>
        <v:shape id="_x0000_s2080" type="#_x0000_t202" style="position:absolute;margin-left:57.55pt;margin-top:747.3pt;width:431.9pt;height:14.2pt;z-index:-136456;mso-position-horizontal-relative:page;mso-position-vertical-relative:page" filled="f" stroked="f">
          <v:textbox inset="0,0,0,0">
            <w:txbxContent>
              <w:p w14:paraId="03A10C67" w14:textId="5DCF1923"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22</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07CB9" w14:textId="77777777" w:rsidR="00E04B69" w:rsidRDefault="00006CE7">
    <w:pPr>
      <w:pStyle w:val="a3"/>
      <w:spacing w:line="14" w:lineRule="auto"/>
    </w:pPr>
    <w:r>
      <w:pict w14:anchorId="7A773A97">
        <v:shapetype id="_x0000_t202" coordsize="21600,21600" o:spt="202" path="m,l,21600r21600,l21600,xe">
          <v:stroke joinstyle="miter"/>
          <v:path gradientshapeok="t" o:connecttype="rect"/>
        </v:shapetype>
        <v:shape id="_x0000_s2081" type="#_x0000_t202" style="position:absolute;margin-left:299.15pt;margin-top:747.3pt;width:255.4pt;height:14.2pt;z-index:-136480;mso-position-horizontal-relative:page;mso-position-vertical-relative:page" filled="f" stroked="f">
          <v:textbox inset="0,0,0,0">
            <w:txbxContent>
              <w:p w14:paraId="3CE1EFA7" w14:textId="322414B7" w:rsidR="00E04B69" w:rsidRDefault="00006CE7">
                <w:pPr>
                  <w:spacing w:before="26"/>
                  <w:ind w:left="20"/>
                  <w:rPr>
                    <w:b/>
                    <w:sz w:val="20"/>
                  </w:rPr>
                </w:pPr>
                <w:hyperlink w:anchor="_bookmark19" w:history="1">
                  <w:r w:rsidR="00E04B69">
                    <w:rPr>
                      <w:sz w:val="16"/>
                    </w:rPr>
                    <w:t>Chapter 3</w:t>
                  </w:r>
                </w:hyperlink>
                <w:r w:rsidR="00E04B69">
                  <w:rPr>
                    <w:sz w:val="20"/>
                  </w:rPr>
                  <w:t xml:space="preserve">. </w:t>
                </w:r>
                <w:hyperlink w:anchor="_bookmark19" w:history="1">
                  <w:r w:rsidR="00E04B69">
                    <w:rPr>
                      <w:sz w:val="16"/>
                    </w:rPr>
                    <w:t>Managing servers through XClarity Integrator Service</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21</w:t>
                </w:r>
                <w:r w:rsidR="00E04B69">
                  <w:fldChar w:fldCharType="end"/>
                </w:r>
              </w:p>
            </w:txbxContent>
          </v:textbox>
          <w10:wrap anchorx="page" anchory="page"/>
        </v:shape>
      </w:pict>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1148C" w14:textId="77777777" w:rsidR="00E04B69" w:rsidRDefault="00006CE7">
    <w:pPr>
      <w:pStyle w:val="a3"/>
      <w:spacing w:line="14" w:lineRule="auto"/>
    </w:pPr>
    <w:r>
      <w:pict w14:anchorId="4B0FACF3">
        <v:shapetype id="_x0000_t202" coordsize="21600,21600" o:spt="202" path="m,l,21600r21600,l21600,xe">
          <v:stroke joinstyle="miter"/>
          <v:path gradientshapeok="t" o:connecttype="rect"/>
        </v:shapetype>
        <v:shape id="_x0000_s2077" type="#_x0000_t202" style="position:absolute;margin-left:57.55pt;margin-top:747.3pt;width:431.9pt;height:14.2pt;z-index:-136384;mso-position-horizontal-relative:page;mso-position-vertical-relative:page" filled="f" stroked="f">
          <v:textbox inset="0,0,0,0">
            <w:txbxContent>
              <w:p w14:paraId="5BA0329C" w14:textId="6543803C"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632715">
                  <w:rPr>
                    <w:b/>
                    <w:noProof/>
                    <w:sz w:val="20"/>
                  </w:rPr>
                  <w:t>24</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698C2" w14:textId="77777777" w:rsidR="00E04B69" w:rsidRDefault="00006CE7">
    <w:pPr>
      <w:pStyle w:val="a3"/>
      <w:spacing w:line="14" w:lineRule="auto"/>
    </w:pPr>
    <w:r>
      <w:pict w14:anchorId="336AD2B3">
        <v:shapetype id="_x0000_t202" coordsize="21600,21600" o:spt="202" path="m,l,21600r21600,l21600,xe">
          <v:stroke joinstyle="miter"/>
          <v:path gradientshapeok="t" o:connecttype="rect"/>
        </v:shapetype>
        <v:shape id="_x0000_s2079" type="#_x0000_t202" style="position:absolute;margin-left:539.4pt;margin-top:747.3pt;width:15.1pt;height:14.2pt;z-index:-136432;mso-position-horizontal-relative:page;mso-position-vertical-relative:page" filled="f" stroked="f">
          <v:textbox inset="0,0,0,0">
            <w:txbxContent>
              <w:p w14:paraId="535D78E6" w14:textId="5431F3CF"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23</w:t>
                </w:r>
                <w:r>
                  <w:fldChar w:fldCharType="end"/>
                </w:r>
              </w:p>
            </w:txbxContent>
          </v:textbox>
          <w10:wrap anchorx="page" anchory="page"/>
        </v:shape>
      </w:pict>
    </w:r>
    <w:r>
      <w:pict w14:anchorId="2421F080">
        <v:shape id="_x0000_s2078" type="#_x0000_t202" style="position:absolute;margin-left:69.85pt;margin-top:749.25pt;width:115.3pt;height:11.75pt;z-index:-136408;mso-position-horizontal-relative:page;mso-position-vertical-relative:page" filled="f" stroked="f">
          <v:textbox inset="0,0,0,0">
            <w:txbxContent>
              <w:p w14:paraId="0113C4EF"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18931A" w14:textId="77777777" w:rsidR="00E04B69" w:rsidRDefault="00006CE7">
    <w:pPr>
      <w:pStyle w:val="a3"/>
      <w:spacing w:line="14" w:lineRule="auto"/>
    </w:pPr>
    <w:r>
      <w:pict w14:anchorId="45141F50">
        <v:shapetype id="_x0000_t202" coordsize="21600,21600" o:spt="202" path="m,l,21600r21600,l21600,xe">
          <v:stroke joinstyle="miter"/>
          <v:path gradientshapeok="t" o:connecttype="rect"/>
        </v:shapetype>
        <v:shape id="_x0000_s2075" type="#_x0000_t202" style="position:absolute;margin-left:57.55pt;margin-top:747.3pt;width:431.9pt;height:14.2pt;z-index:-136336;mso-position-horizontal-relative:page;mso-position-vertical-relative:page" filled="f" stroked="f">
          <v:textbox inset="0,0,0,0">
            <w:txbxContent>
              <w:p w14:paraId="610D76C4" w14:textId="70330A44"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28</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A6FE6" w14:textId="77777777" w:rsidR="00E04B69" w:rsidRDefault="00006CE7">
    <w:pPr>
      <w:pStyle w:val="a3"/>
      <w:spacing w:line="14" w:lineRule="auto"/>
    </w:pPr>
    <w:r>
      <w:pict w14:anchorId="30021E79">
        <v:shapetype id="_x0000_t202" coordsize="21600,21600" o:spt="202" path="m,l,21600r21600,l21600,xe">
          <v:stroke joinstyle="miter"/>
          <v:path gradientshapeok="t" o:connecttype="rect"/>
        </v:shapetype>
        <v:shape id="_x0000_s2076" type="#_x0000_t202" style="position:absolute;margin-left:314.25pt;margin-top:747.3pt;width:240.25pt;height:14.2pt;z-index:-136360;mso-position-horizontal-relative:page;mso-position-vertical-relative:page" filled="f" stroked="f">
          <v:textbox inset="0,0,0,0">
            <w:txbxContent>
              <w:p w14:paraId="5E0F2ACF" w14:textId="0D131F74" w:rsidR="00E04B69" w:rsidRDefault="00006CE7">
                <w:pPr>
                  <w:spacing w:before="26"/>
                  <w:ind w:left="20"/>
                  <w:rPr>
                    <w:b/>
                    <w:sz w:val="20"/>
                  </w:rPr>
                </w:pPr>
                <w:hyperlink w:anchor="_bookmark33" w:history="1">
                  <w:r w:rsidR="00E04B69">
                    <w:rPr>
                      <w:sz w:val="16"/>
                    </w:rPr>
                    <w:t>Chapter 4</w:t>
                  </w:r>
                </w:hyperlink>
                <w:r w:rsidR="00E04B69">
                  <w:rPr>
                    <w:sz w:val="20"/>
                  </w:rPr>
                  <w:t xml:space="preserve">.  </w:t>
                </w:r>
                <w:hyperlink w:anchor="_bookmark33" w:history="1">
                  <w:r w:rsidR="00E04B69">
                    <w:rPr>
                      <w:sz w:val="16"/>
                    </w:rPr>
                    <w:t>Managing servers through XClarity Administrator</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27</w:t>
                </w:r>
                <w:r w:rsidR="00E04B69">
                  <w:fldChar w:fldCharType="end"/>
                </w:r>
              </w:p>
            </w:txbxContent>
          </v:textbox>
          <w10:wrap anchorx="page" anchory="page"/>
        </v:shape>
      </w:pict>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CA546" w14:textId="77777777" w:rsidR="00E04B69" w:rsidRDefault="00E04B69">
    <w:pPr>
      <w:pStyle w:val="a3"/>
      <w:spacing w:line="14" w:lineRule="auto"/>
      <w:rPr>
        <w:sz w:val="2"/>
      </w:rPr>
    </w:pP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5CA13" w14:textId="77777777" w:rsidR="00E04B69" w:rsidRDefault="00006CE7">
    <w:pPr>
      <w:pStyle w:val="a3"/>
      <w:spacing w:line="14" w:lineRule="auto"/>
    </w:pPr>
    <w:r>
      <w:pict w14:anchorId="5C57DCB3">
        <v:shapetype id="_x0000_t202" coordsize="21600,21600" o:spt="202" path="m,l,21600r21600,l21600,xe">
          <v:stroke joinstyle="miter"/>
          <v:path gradientshapeok="t" o:connecttype="rect"/>
        </v:shapetype>
        <v:shape id="_x0000_s2074" type="#_x0000_t202" style="position:absolute;margin-left:57.55pt;margin-top:747.3pt;width:431.9pt;height:14.2pt;z-index:-136312;mso-position-horizontal-relative:page;mso-position-vertical-relative:page" filled="f" stroked="f">
          <v:textbox inset="0,0,0,0">
            <w:txbxContent>
              <w:p w14:paraId="6E0EB5B2" w14:textId="51CD4719"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34</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19298C" w14:textId="77777777" w:rsidR="00E04B69" w:rsidRDefault="00006CE7">
    <w:pPr>
      <w:pStyle w:val="a3"/>
      <w:spacing w:line="14" w:lineRule="auto"/>
    </w:pPr>
    <w:r>
      <w:pict w14:anchorId="0D025301">
        <v:shapetype id="_x0000_t202" coordsize="21600,21600" o:spt="202" path="m,l,21600r21600,l21600,xe">
          <v:stroke joinstyle="miter"/>
          <v:path gradientshapeok="t" o:connecttype="rect"/>
        </v:shapetype>
        <v:shape id="_x0000_s2093" type="#_x0000_t202" style="position:absolute;margin-left:543.75pt;margin-top:747.3pt;width:9.75pt;height:14.2pt;z-index:-136768;mso-position-horizontal-relative:page;mso-position-vertical-relative:page" filled="f" stroked="f">
          <v:textbox inset="0,0,0,0">
            <w:txbxContent>
              <w:p w14:paraId="7583405F" w14:textId="77777777" w:rsidR="00E04B69" w:rsidRDefault="00E04B69">
                <w:pPr>
                  <w:spacing w:before="26"/>
                  <w:ind w:left="20"/>
                  <w:rPr>
                    <w:b/>
                    <w:sz w:val="20"/>
                  </w:rPr>
                </w:pPr>
                <w:r>
                  <w:rPr>
                    <w:b/>
                    <w:sz w:val="20"/>
                  </w:rPr>
                  <w:t>iii</w:t>
                </w:r>
              </w:p>
            </w:txbxContent>
          </v:textbox>
          <w10:wrap anchorx="page" anchory="page"/>
        </v:shape>
      </w:pict>
    </w:r>
    <w:r>
      <w:pict w14:anchorId="2D36F2D4">
        <v:shape id="_x0000_s2092" type="#_x0000_t202" style="position:absolute;margin-left:69.85pt;margin-top:749.25pt;width:115.3pt;height:11.75pt;z-index:-136744;mso-position-horizontal-relative:page;mso-position-vertical-relative:page" filled="f" stroked="f">
          <v:textbox inset="0,0,0,0">
            <w:txbxContent>
              <w:p w14:paraId="65B8D2E3"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63993" w14:textId="77777777" w:rsidR="00E04B69" w:rsidRDefault="00006CE7">
    <w:pPr>
      <w:pStyle w:val="a3"/>
      <w:spacing w:line="14" w:lineRule="auto"/>
    </w:pPr>
    <w:r>
      <w:pict w14:anchorId="31BAA994">
        <v:shapetype id="_x0000_t202" coordsize="21600,21600" o:spt="202" path="m,l,21600r21600,l21600,xe">
          <v:stroke joinstyle="miter"/>
          <v:path gradientshapeok="t" o:connecttype="rect"/>
        </v:shapetype>
        <v:shape id="_x0000_s2073" type="#_x0000_t202" style="position:absolute;margin-left:365.75pt;margin-top:747.3pt;width:188.75pt;height:14.2pt;z-index:-136288;mso-position-horizontal-relative:page;mso-position-vertical-relative:page" filled="f" stroked="f">
          <v:textbox inset="0,0,0,0">
            <w:txbxContent>
              <w:p w14:paraId="2BDF7450" w14:textId="555B58D8" w:rsidR="00E04B69" w:rsidRDefault="00006CE7">
                <w:pPr>
                  <w:tabs>
                    <w:tab w:val="left" w:pos="3513"/>
                  </w:tabs>
                  <w:spacing w:before="26"/>
                  <w:ind w:left="20"/>
                  <w:rPr>
                    <w:b/>
                    <w:sz w:val="20"/>
                  </w:rPr>
                </w:pPr>
                <w:hyperlink w:anchor="_bookmark38" w:history="1">
                  <w:r w:rsidR="00E04B69">
                    <w:rPr>
                      <w:sz w:val="16"/>
                    </w:rPr>
                    <w:t>Chapter 5</w:t>
                  </w:r>
                </w:hyperlink>
                <w:r w:rsidR="00E04B69">
                  <w:rPr>
                    <w:sz w:val="20"/>
                  </w:rPr>
                  <w:t xml:space="preserve">. </w:t>
                </w:r>
                <w:hyperlink w:anchor="_bookmark38" w:history="1">
                  <w:r w:rsidR="00E04B69">
                    <w:rPr>
                      <w:sz w:val="16"/>
                    </w:rPr>
                    <w:t>Managing chassis</w:t>
                  </w:r>
                  <w:r w:rsidR="00E04B69">
                    <w:rPr>
                      <w:spacing w:val="19"/>
                      <w:sz w:val="16"/>
                    </w:rPr>
                    <w:t xml:space="preserve"> </w:t>
                  </w:r>
                  <w:r w:rsidR="00E04B69">
                    <w:rPr>
                      <w:sz w:val="16"/>
                    </w:rPr>
                    <w:t>through</w:t>
                  </w:r>
                  <w:r w:rsidR="00E04B69">
                    <w:rPr>
                      <w:spacing w:val="-4"/>
                      <w:sz w:val="16"/>
                    </w:rPr>
                    <w:t xml:space="preserve"> </w:t>
                  </w:r>
                  <w:r w:rsidR="00E04B69">
                    <w:rPr>
                      <w:sz w:val="16"/>
                    </w:rPr>
                    <w:t>SNMP</w:t>
                  </w:r>
                </w:hyperlink>
                <w:r w:rsidR="00E04B69">
                  <w:rPr>
                    <w:sz w:val="16"/>
                  </w:rPr>
                  <w:tab/>
                </w:r>
                <w:r w:rsidR="00E04B69">
                  <w:fldChar w:fldCharType="begin"/>
                </w:r>
                <w:r w:rsidR="00E04B69">
                  <w:rPr>
                    <w:b/>
                    <w:sz w:val="20"/>
                  </w:rPr>
                  <w:instrText xml:space="preserve"> PAGE </w:instrText>
                </w:r>
                <w:r w:rsidR="00E04B69">
                  <w:fldChar w:fldCharType="separate"/>
                </w:r>
                <w:r w:rsidR="00461B44">
                  <w:rPr>
                    <w:b/>
                    <w:noProof/>
                    <w:sz w:val="20"/>
                  </w:rPr>
                  <w:t>33</w:t>
                </w:r>
                <w:r w:rsidR="00E04B69">
                  <w:fldChar w:fldCharType="end"/>
                </w:r>
              </w:p>
            </w:txbxContent>
          </v:textbox>
          <w10:wrap anchorx="page" anchory="page"/>
        </v:shape>
      </w:pict>
    </w: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D38DC9" w14:textId="77777777" w:rsidR="00E04B69" w:rsidRDefault="00006CE7">
    <w:pPr>
      <w:pStyle w:val="a3"/>
      <w:spacing w:line="14" w:lineRule="auto"/>
    </w:pPr>
    <w:r>
      <w:pict w14:anchorId="6108517B">
        <v:shapetype id="_x0000_t202" coordsize="21600,21600" o:spt="202" path="m,l,21600r21600,l21600,xe">
          <v:stroke joinstyle="miter"/>
          <v:path gradientshapeok="t" o:connecttype="rect"/>
        </v:shapetype>
        <v:shape id="_x0000_s2070" type="#_x0000_t202" style="position:absolute;margin-left:57.55pt;margin-top:747.3pt;width:431.9pt;height:14.2pt;z-index:-136216;mso-position-horizontal-relative:page;mso-position-vertical-relative:page" filled="f" stroked="f">
          <v:textbox inset="0,0,0,0">
            <w:txbxContent>
              <w:p w14:paraId="3342C7B2" w14:textId="15E24580"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36</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2FAE47" w14:textId="77777777" w:rsidR="00E04B69" w:rsidRDefault="00006CE7">
    <w:pPr>
      <w:pStyle w:val="a3"/>
      <w:spacing w:line="14" w:lineRule="auto"/>
    </w:pPr>
    <w:r>
      <w:pict w14:anchorId="172AB6CD">
        <v:shapetype id="_x0000_t202" coordsize="21600,21600" o:spt="202" path="m,l,21600r21600,l21600,xe">
          <v:stroke joinstyle="miter"/>
          <v:path gradientshapeok="t" o:connecttype="rect"/>
        </v:shapetype>
        <v:shape id="_x0000_s2072" type="#_x0000_t202" style="position:absolute;margin-left:539.4pt;margin-top:747.3pt;width:15.1pt;height:14.2pt;z-index:-136264;mso-position-horizontal-relative:page;mso-position-vertical-relative:page" filled="f" stroked="f">
          <v:textbox inset="0,0,0,0">
            <w:txbxContent>
              <w:p w14:paraId="15C25320" w14:textId="668CE096"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37</w:t>
                </w:r>
                <w:r>
                  <w:fldChar w:fldCharType="end"/>
                </w:r>
              </w:p>
            </w:txbxContent>
          </v:textbox>
          <w10:wrap anchorx="page" anchory="page"/>
        </v:shape>
      </w:pict>
    </w:r>
    <w:r>
      <w:pict w14:anchorId="5CB38527">
        <v:shape id="_x0000_s2071" type="#_x0000_t202" style="position:absolute;margin-left:69.85pt;margin-top:749.25pt;width:115.3pt;height:11.75pt;z-index:-136240;mso-position-horizontal-relative:page;mso-position-vertical-relative:page" filled="f" stroked="f">
          <v:textbox inset="0,0,0,0">
            <w:txbxContent>
              <w:p w14:paraId="03E09C75"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8AB6B" w14:textId="77777777" w:rsidR="00E04B69" w:rsidRDefault="00006CE7">
    <w:pPr>
      <w:pStyle w:val="a3"/>
      <w:spacing w:line="14" w:lineRule="auto"/>
    </w:pPr>
    <w:r>
      <w:pict w14:anchorId="6E080939">
        <v:shapetype id="_x0000_t202" coordsize="21600,21600" o:spt="202" path="m,l,21600r21600,l21600,xe">
          <v:stroke joinstyle="miter"/>
          <v:path gradientshapeok="t" o:connecttype="rect"/>
        </v:shapetype>
        <v:shape id="_x0000_s2068" type="#_x0000_t202" style="position:absolute;margin-left:57.55pt;margin-top:747.3pt;width:431.9pt;height:14.2pt;z-index:-136168;mso-position-horizontal-relative:page;mso-position-vertical-relative:page" filled="f" stroked="f">
          <v:textbox inset="0,0,0,0">
            <w:txbxContent>
              <w:p w14:paraId="54F11563" w14:textId="2622A14C"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38</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17B2F" w14:textId="77777777" w:rsidR="00E04B69" w:rsidRDefault="00006CE7">
    <w:pPr>
      <w:pStyle w:val="a3"/>
      <w:spacing w:line="14" w:lineRule="auto"/>
    </w:pPr>
    <w:r>
      <w:pict w14:anchorId="4556CAAA">
        <v:shapetype id="_x0000_t202" coordsize="21600,21600" o:spt="202" path="m,l,21600r21600,l21600,xe">
          <v:stroke joinstyle="miter"/>
          <v:path gradientshapeok="t" o:connecttype="rect"/>
        </v:shapetype>
        <v:shape id="_x0000_s2069" type="#_x0000_t202" style="position:absolute;margin-left:322.15pt;margin-top:747.3pt;width:232.35pt;height:14.2pt;z-index:-136192;mso-position-horizontal-relative:page;mso-position-vertical-relative:page" filled="f" stroked="f">
          <v:textbox inset="0,0,0,0">
            <w:txbxContent>
              <w:p w14:paraId="58BF55CE" w14:textId="765E01A5" w:rsidR="00E04B69" w:rsidRDefault="00006CE7">
                <w:pPr>
                  <w:spacing w:before="26"/>
                  <w:ind w:left="20"/>
                  <w:rPr>
                    <w:b/>
                    <w:sz w:val="20"/>
                  </w:rPr>
                </w:pPr>
                <w:hyperlink w:anchor="_bookmark52" w:history="1">
                  <w:r w:rsidR="00E04B69">
                    <w:rPr>
                      <w:sz w:val="16"/>
                    </w:rPr>
                    <w:t>Chapter 6</w:t>
                  </w:r>
                </w:hyperlink>
                <w:r w:rsidR="00E04B69">
                  <w:rPr>
                    <w:sz w:val="20"/>
                  </w:rPr>
                  <w:t xml:space="preserve">.  </w:t>
                </w:r>
                <w:hyperlink w:anchor="_bookmark52" w:history="1">
                  <w:r w:rsidR="00E04B69">
                    <w:rPr>
                      <w:sz w:val="16"/>
                    </w:rPr>
                    <w:t>Managing servers through IBM Platform Agent</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37</w:t>
                </w:r>
                <w:r w:rsidR="00E04B69">
                  <w:fldChar w:fldCharType="end"/>
                </w:r>
              </w:p>
            </w:txbxContent>
          </v:textbox>
          <w10:wrap anchorx="page" anchory="page"/>
        </v:shape>
      </w:pict>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B785A" w14:textId="77777777" w:rsidR="00E04B69" w:rsidRDefault="00006CE7">
    <w:pPr>
      <w:pStyle w:val="a3"/>
      <w:spacing w:line="14" w:lineRule="auto"/>
    </w:pPr>
    <w:r>
      <w:pict w14:anchorId="2DA9B872">
        <v:shapetype id="_x0000_t202" coordsize="21600,21600" o:spt="202" path="m,l,21600r21600,l21600,xe">
          <v:stroke joinstyle="miter"/>
          <v:path gradientshapeok="t" o:connecttype="rect"/>
        </v:shapetype>
        <v:shape id="_x0000_s2065" type="#_x0000_t202" style="position:absolute;margin-left:57.55pt;margin-top:747.3pt;width:431.9pt;height:14.2pt;z-index:-136096;mso-position-horizontal-relative:page;mso-position-vertical-relative:page" filled="f" stroked="f">
          <v:textbox inset="0,0,0,0">
            <w:txbxContent>
              <w:p w14:paraId="3C548EAE" w14:textId="7EC3FFE6"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40</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B9EA57" w14:textId="77777777" w:rsidR="00E04B69" w:rsidRDefault="00006CE7">
    <w:pPr>
      <w:pStyle w:val="a3"/>
      <w:spacing w:line="14" w:lineRule="auto"/>
    </w:pPr>
    <w:r>
      <w:pict w14:anchorId="6315BB56">
        <v:shapetype id="_x0000_t202" coordsize="21600,21600" o:spt="202" path="m,l,21600r21600,l21600,xe">
          <v:stroke joinstyle="miter"/>
          <v:path gradientshapeok="t" o:connecttype="rect"/>
        </v:shapetype>
        <v:shape id="_x0000_s2067" type="#_x0000_t202" style="position:absolute;margin-left:539.4pt;margin-top:747.3pt;width:15.1pt;height:14.2pt;z-index:-136144;mso-position-horizontal-relative:page;mso-position-vertical-relative:page" filled="f" stroked="f">
          <v:textbox inset="0,0,0,0">
            <w:txbxContent>
              <w:p w14:paraId="68C26339" w14:textId="2AD158EE"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39</w:t>
                </w:r>
                <w:r>
                  <w:fldChar w:fldCharType="end"/>
                </w:r>
              </w:p>
            </w:txbxContent>
          </v:textbox>
          <w10:wrap anchorx="page" anchory="page"/>
        </v:shape>
      </w:pict>
    </w:r>
    <w:r>
      <w:pict w14:anchorId="53C0CED9">
        <v:shape id="_x0000_s2066" type="#_x0000_t202" style="position:absolute;margin-left:69.85pt;margin-top:749.25pt;width:115.3pt;height:11.75pt;z-index:-136120;mso-position-horizontal-relative:page;mso-position-vertical-relative:page" filled="f" stroked="f">
          <v:textbox inset="0,0,0,0">
            <w:txbxContent>
              <w:p w14:paraId="40DD2B5E"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DAC22D" w14:textId="77777777" w:rsidR="00E04B69" w:rsidRDefault="00006CE7">
    <w:pPr>
      <w:pStyle w:val="a3"/>
      <w:spacing w:line="14" w:lineRule="auto"/>
    </w:pPr>
    <w:r>
      <w:pict w14:anchorId="26CC374C">
        <v:shapetype id="_x0000_t202" coordsize="21600,21600" o:spt="202" path="m,l,21600r21600,l21600,xe">
          <v:stroke joinstyle="miter"/>
          <v:path gradientshapeok="t" o:connecttype="rect"/>
        </v:shapetype>
        <v:shape id="_x0000_s2063" type="#_x0000_t202" style="position:absolute;margin-left:57.55pt;margin-top:747.3pt;width:431.9pt;height:14.2pt;z-index:-136048;mso-position-horizontal-relative:page;mso-position-vertical-relative:page" filled="f" stroked="f">
          <v:textbox inset="0,0,0,0">
            <w:txbxContent>
              <w:p w14:paraId="5974A38E" w14:textId="787FB7C4"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42</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377330" w14:textId="77777777" w:rsidR="00E04B69" w:rsidRDefault="00006CE7">
    <w:pPr>
      <w:pStyle w:val="a3"/>
      <w:spacing w:line="14" w:lineRule="auto"/>
    </w:pPr>
    <w:r>
      <w:pict w14:anchorId="037217A2">
        <v:shapetype id="_x0000_t202" coordsize="21600,21600" o:spt="202" path="m,l,21600r21600,l21600,xe">
          <v:stroke joinstyle="miter"/>
          <v:path gradientshapeok="t" o:connecttype="rect"/>
        </v:shapetype>
        <v:shape id="_x0000_s2064" type="#_x0000_t202" style="position:absolute;margin-left:369.25pt;margin-top:747.3pt;width:185.25pt;height:14.2pt;z-index:-136072;mso-position-horizontal-relative:page;mso-position-vertical-relative:page" filled="f" stroked="f">
          <v:textbox inset="0,0,0,0">
            <w:txbxContent>
              <w:p w14:paraId="7D8610C9" w14:textId="0197890E" w:rsidR="00E04B69" w:rsidRDefault="00006CE7">
                <w:pPr>
                  <w:spacing w:before="26"/>
                  <w:ind w:left="20"/>
                  <w:rPr>
                    <w:b/>
                    <w:sz w:val="20"/>
                  </w:rPr>
                </w:pPr>
                <w:hyperlink w:anchor="_bookmark59" w:history="1">
                  <w:r w:rsidR="00E04B69">
                    <w:rPr>
                      <w:sz w:val="16"/>
                    </w:rPr>
                    <w:t>Chapter 7</w:t>
                  </w:r>
                </w:hyperlink>
                <w:r w:rsidR="00E04B69">
                  <w:rPr>
                    <w:sz w:val="20"/>
                  </w:rPr>
                  <w:t xml:space="preserve">.  </w:t>
                </w:r>
                <w:hyperlink w:anchor="_bookmark59" w:history="1">
                  <w:r w:rsidR="00E04B69">
                    <w:rPr>
                      <w:sz w:val="16"/>
                    </w:rPr>
                    <w:t>Working with security certificates</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41</w:t>
                </w:r>
                <w:r w:rsidR="00E04B69">
                  <w:fldChar w:fldCharType="end"/>
                </w:r>
              </w:p>
            </w:txbxContent>
          </v:textbox>
          <w10:wrap anchorx="page" anchory="page"/>
        </v:shape>
      </w:pict>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85D01" w14:textId="77777777" w:rsidR="00E04B69" w:rsidRDefault="00006CE7">
    <w:pPr>
      <w:pStyle w:val="a3"/>
      <w:spacing w:line="14" w:lineRule="auto"/>
    </w:pPr>
    <w:r>
      <w:pict w14:anchorId="4B015E18">
        <v:shapetype id="_x0000_t202" coordsize="21600,21600" o:spt="202" path="m,l,21600r21600,l21600,xe">
          <v:stroke joinstyle="miter"/>
          <v:path gradientshapeok="t" o:connecttype="rect"/>
        </v:shapetype>
        <v:shape id="_x0000_s2060" type="#_x0000_t202" style="position:absolute;margin-left:57.55pt;margin-top:747.3pt;width:431.9pt;height:14.2pt;z-index:-135976;mso-position-horizontal-relative:page;mso-position-vertical-relative:page" filled="f" stroked="f">
          <v:textbox inset="0,0,0,0">
            <w:txbxContent>
              <w:p w14:paraId="3426291C" w14:textId="1ADBEA2D"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46</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5D3AE" w14:textId="77777777" w:rsidR="00E04B69" w:rsidRDefault="00006CE7">
    <w:pPr>
      <w:pStyle w:val="a3"/>
      <w:spacing w:line="14" w:lineRule="auto"/>
    </w:pPr>
    <w:r>
      <w:pict w14:anchorId="300E81F6">
        <v:shapetype id="_x0000_t202" coordsize="21600,21600" o:spt="202" path="m,l,21600r21600,l21600,xe">
          <v:stroke joinstyle="miter"/>
          <v:path gradientshapeok="t" o:connecttype="rect"/>
        </v:shapetype>
        <v:shape id="_x0000_s2091" type="#_x0000_t202" style="position:absolute;margin-left:58.55pt;margin-top:747.3pt;width:427.55pt;height:14.2pt;z-index:-136720;mso-position-horizontal-relative:page;mso-position-vertical-relative:page" filled="f" stroked="f">
          <v:textbox inset="0,0,0,0">
            <w:txbxContent>
              <w:p w14:paraId="73F9F34D" w14:textId="77777777" w:rsidR="00E04B69" w:rsidRDefault="00E04B69">
                <w:pPr>
                  <w:tabs>
                    <w:tab w:val="left" w:pos="414"/>
                  </w:tabs>
                  <w:spacing w:before="26"/>
                  <w:ind w:left="20"/>
                  <w:rPr>
                    <w:sz w:val="16"/>
                  </w:rPr>
                </w:pPr>
                <w:r>
                  <w:rPr>
                    <w:b/>
                    <w:sz w:val="20"/>
                  </w:rPr>
                  <w:t>iv</w:t>
                </w:r>
                <w:r>
                  <w:rPr>
                    <w:b/>
                    <w:sz w:val="20"/>
                  </w:rPr>
                  <w:tab/>
                </w:r>
                <w:r>
                  <w:rPr>
                    <w:sz w:val="16"/>
                  </w:rPr>
                  <w:t>Lenovo</w:t>
                </w:r>
                <w:r>
                  <w:rPr>
                    <w:spacing w:val="-4"/>
                    <w:sz w:val="16"/>
                  </w:rPr>
                  <w:t xml:space="preserve"> </w:t>
                </w:r>
                <w:r>
                  <w:rPr>
                    <w:sz w:val="16"/>
                  </w:rPr>
                  <w:t>Hardware</w:t>
                </w:r>
                <w:r>
                  <w:rPr>
                    <w:spacing w:val="-3"/>
                    <w:sz w:val="16"/>
                  </w:rPr>
                  <w:t xml:space="preserve"> </w:t>
                </w:r>
                <w:r>
                  <w:rPr>
                    <w:sz w:val="16"/>
                  </w:rPr>
                  <w:t>Management</w:t>
                </w:r>
                <w:r>
                  <w:rPr>
                    <w:spacing w:val="-3"/>
                    <w:sz w:val="16"/>
                  </w:rPr>
                  <w:t xml:space="preserve"> </w:t>
                </w:r>
                <w:r>
                  <w:rPr>
                    <w:sz w:val="16"/>
                  </w:rPr>
                  <w:t>Pack</w:t>
                </w:r>
                <w:r>
                  <w:rPr>
                    <w:spacing w:val="-3"/>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19C2D7" w14:textId="77777777" w:rsidR="00E04B69" w:rsidRDefault="00006CE7">
    <w:pPr>
      <w:pStyle w:val="a3"/>
      <w:spacing w:line="14" w:lineRule="auto"/>
    </w:pPr>
    <w:r>
      <w:pict w14:anchorId="0E839A0F">
        <v:shapetype id="_x0000_t202" coordsize="21600,21600" o:spt="202" path="m,l,21600r21600,l21600,xe">
          <v:stroke joinstyle="miter"/>
          <v:path gradientshapeok="t" o:connecttype="rect"/>
        </v:shapetype>
        <v:shape id="_x0000_s2062" type="#_x0000_t202" style="position:absolute;margin-left:539.4pt;margin-top:747.3pt;width:15.1pt;height:14.2pt;z-index:-136024;mso-position-horizontal-relative:page;mso-position-vertical-relative:page" filled="f" stroked="f">
          <v:textbox inset="0,0,0,0">
            <w:txbxContent>
              <w:p w14:paraId="7EFAAC41" w14:textId="0B8A19E4"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45</w:t>
                </w:r>
                <w:r>
                  <w:fldChar w:fldCharType="end"/>
                </w:r>
              </w:p>
            </w:txbxContent>
          </v:textbox>
          <w10:wrap anchorx="page" anchory="page"/>
        </v:shape>
      </w:pict>
    </w:r>
    <w:r>
      <w:pict w14:anchorId="69B9F508">
        <v:shape id="_x0000_s2061" type="#_x0000_t202" style="position:absolute;margin-left:69.85pt;margin-top:749.25pt;width:115.3pt;height:11.75pt;z-index:-136000;mso-position-horizontal-relative:page;mso-position-vertical-relative:page" filled="f" stroked="f">
          <v:textbox inset="0,0,0,0">
            <w:txbxContent>
              <w:p w14:paraId="6B6C2B89"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3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5BBF5" w14:textId="77777777" w:rsidR="00E04B69" w:rsidRDefault="00006CE7">
    <w:pPr>
      <w:pStyle w:val="a3"/>
      <w:spacing w:line="14" w:lineRule="auto"/>
    </w:pPr>
    <w:r>
      <w:pict w14:anchorId="1DFA2DF8">
        <v:shapetype id="_x0000_t202" coordsize="21600,21600" o:spt="202" path="m,l,21600r21600,l21600,xe">
          <v:stroke joinstyle="miter"/>
          <v:path gradientshapeok="t" o:connecttype="rect"/>
        </v:shapetype>
        <v:shape id="_x0000_s2058" type="#_x0000_t202" style="position:absolute;margin-left:57.55pt;margin-top:747.3pt;width:431.9pt;height:14.2pt;z-index:-135928;mso-position-horizontal-relative:page;mso-position-vertical-relative:page" filled="f" stroked="f">
          <v:textbox inset="0,0,0,0">
            <w:txbxContent>
              <w:p w14:paraId="0DDDBE10" w14:textId="20393910"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48</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3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12BC4" w14:textId="77777777" w:rsidR="00E04B69" w:rsidRDefault="00006CE7">
    <w:pPr>
      <w:pStyle w:val="a3"/>
      <w:spacing w:line="14" w:lineRule="auto"/>
    </w:pPr>
    <w:r>
      <w:pict w14:anchorId="21C23273">
        <v:shapetype id="_x0000_t202" coordsize="21600,21600" o:spt="202" path="m,l,21600r21600,l21600,xe">
          <v:stroke joinstyle="miter"/>
          <v:path gradientshapeok="t" o:connecttype="rect"/>
        </v:shapetype>
        <v:shape id="_x0000_s2059" type="#_x0000_t202" style="position:absolute;margin-left:428.5pt;margin-top:747.3pt;width:126pt;height:14.2pt;z-index:-135952;mso-position-horizontal-relative:page;mso-position-vertical-relative:page" filled="f" stroked="f">
          <v:textbox inset="0,0,0,0">
            <w:txbxContent>
              <w:p w14:paraId="2A031723" w14:textId="5C2D1A4C" w:rsidR="00E04B69" w:rsidRDefault="00006CE7">
                <w:pPr>
                  <w:spacing w:before="26"/>
                  <w:ind w:left="20"/>
                  <w:rPr>
                    <w:b/>
                    <w:sz w:val="20"/>
                  </w:rPr>
                </w:pPr>
                <w:hyperlink w:anchor="_bookmark75" w:history="1">
                  <w:r w:rsidR="00E04B69">
                    <w:rPr>
                      <w:sz w:val="16"/>
                    </w:rPr>
                    <w:t>Chapter 9</w:t>
                  </w:r>
                </w:hyperlink>
                <w:r w:rsidR="00E04B69">
                  <w:rPr>
                    <w:sz w:val="20"/>
                  </w:rPr>
                  <w:t xml:space="preserve">.  </w:t>
                </w:r>
                <w:hyperlink w:anchor="_bookmark75" w:history="1">
                  <w:r w:rsidR="00E04B69">
                    <w:rPr>
                      <w:sz w:val="16"/>
                    </w:rPr>
                    <w:t>Troubleshooting</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47</w:t>
                </w:r>
                <w:r w:rsidR="00E04B69">
                  <w:fldChar w:fldCharType="end"/>
                </w:r>
              </w:p>
            </w:txbxContent>
          </v:textbox>
          <w10:wrap anchorx="page" anchory="page"/>
        </v:shape>
      </w:pict>
    </w:r>
  </w:p>
</w:ftr>
</file>

<file path=word/footer3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E5687" w14:textId="77777777" w:rsidR="00E04B69" w:rsidRDefault="00006CE7">
    <w:pPr>
      <w:pStyle w:val="a3"/>
      <w:spacing w:line="14" w:lineRule="auto"/>
    </w:pPr>
    <w:r>
      <w:pict w14:anchorId="321637D3">
        <v:shapetype id="_x0000_t202" coordsize="21600,21600" o:spt="202" path="m,l,21600r21600,l21600,xe">
          <v:stroke joinstyle="miter"/>
          <v:path gradientshapeok="t" o:connecttype="rect"/>
        </v:shapetype>
        <v:shape id="_x0000_s2055" type="#_x0000_t202" style="position:absolute;margin-left:57.55pt;margin-top:747.3pt;width:431.9pt;height:14.2pt;z-index:-135856;mso-position-horizontal-relative:page;mso-position-vertical-relative:page" filled="f" stroked="f">
          <v:textbox inset="0,0,0,0">
            <w:txbxContent>
              <w:p w14:paraId="2F63F5C0" w14:textId="52FB8F7B"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52</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3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EA96B" w14:textId="77777777" w:rsidR="00E04B69" w:rsidRDefault="00006CE7">
    <w:pPr>
      <w:pStyle w:val="a3"/>
      <w:spacing w:line="14" w:lineRule="auto"/>
    </w:pPr>
    <w:r>
      <w:pict w14:anchorId="19686F86">
        <v:shapetype id="_x0000_t202" coordsize="21600,21600" o:spt="202" path="m,l,21600r21600,l21600,xe">
          <v:stroke joinstyle="miter"/>
          <v:path gradientshapeok="t" o:connecttype="rect"/>
        </v:shapetype>
        <v:shape id="_x0000_s2057" type="#_x0000_t202" style="position:absolute;margin-left:539.4pt;margin-top:747.3pt;width:15.1pt;height:14.2pt;z-index:-135904;mso-position-horizontal-relative:page;mso-position-vertical-relative:page" filled="f" stroked="f">
          <v:textbox inset="0,0,0,0">
            <w:txbxContent>
              <w:p w14:paraId="0898C0D3" w14:textId="43F73B30"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51</w:t>
                </w:r>
                <w:r>
                  <w:fldChar w:fldCharType="end"/>
                </w:r>
              </w:p>
            </w:txbxContent>
          </v:textbox>
          <w10:wrap anchorx="page" anchory="page"/>
        </v:shape>
      </w:pict>
    </w:r>
    <w:r>
      <w:pict w14:anchorId="568B214C">
        <v:shape id="_x0000_s2056" type="#_x0000_t202" style="position:absolute;margin-left:69.85pt;margin-top:749.25pt;width:115.3pt;height:11.75pt;z-index:-135880;mso-position-horizontal-relative:page;mso-position-vertical-relative:page" filled="f" stroked="f">
          <v:textbox inset="0,0,0,0">
            <w:txbxContent>
              <w:p w14:paraId="5470A8E0"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3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5817B" w14:textId="77777777" w:rsidR="00E04B69" w:rsidRDefault="00006CE7">
    <w:pPr>
      <w:pStyle w:val="a3"/>
      <w:spacing w:line="14" w:lineRule="auto"/>
    </w:pPr>
    <w:r>
      <w:pict w14:anchorId="32895499">
        <v:shapetype id="_x0000_t202" coordsize="21600,21600" o:spt="202" path="m,l,21600r21600,l21600,xe">
          <v:stroke joinstyle="miter"/>
          <v:path gradientshapeok="t" o:connecttype="rect"/>
        </v:shapetype>
        <v:shape id="_x0000_s2053" type="#_x0000_t202" style="position:absolute;margin-left:57.55pt;margin-top:747.3pt;width:431.9pt;height:14.2pt;z-index:-135808;mso-position-horizontal-relative:page;mso-position-vertical-relative:page" filled="f" stroked="f">
          <v:textbox inset="0,0,0,0">
            <w:txbxContent>
              <w:p w14:paraId="1DF85586" w14:textId="79C51888"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54</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3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6F088E" w14:textId="77777777" w:rsidR="00E04B69" w:rsidRDefault="00006CE7">
    <w:pPr>
      <w:pStyle w:val="a3"/>
      <w:spacing w:line="14" w:lineRule="auto"/>
    </w:pPr>
    <w:r>
      <w:pict w14:anchorId="597F5250">
        <v:shapetype id="_x0000_t202" coordsize="21600,21600" o:spt="202" path="m,l,21600r21600,l21600,xe">
          <v:stroke joinstyle="miter"/>
          <v:path gradientshapeok="t" o:connecttype="rect"/>
        </v:shapetype>
        <v:shape id="_x0000_s2054" type="#_x0000_t202" style="position:absolute;margin-left:429.6pt;margin-top:747.3pt;width:124.95pt;height:14.2pt;z-index:-135832;mso-position-horizontal-relative:page;mso-position-vertical-relative:page" filled="f" stroked="f">
          <v:textbox inset="0,0,0,0">
            <w:txbxContent>
              <w:p w14:paraId="6ED4B098" w14:textId="2EFEAA6B" w:rsidR="00E04B69" w:rsidRDefault="00006CE7">
                <w:pPr>
                  <w:spacing w:before="26"/>
                  <w:ind w:left="20"/>
                  <w:rPr>
                    <w:b/>
                    <w:sz w:val="20"/>
                  </w:rPr>
                </w:pPr>
                <w:hyperlink w:anchor="_bookmark80" w:history="1">
                  <w:r w:rsidR="00E04B69">
                    <w:rPr>
                      <w:sz w:val="16"/>
                    </w:rPr>
                    <w:t>Appendix</w:t>
                  </w:r>
                </w:hyperlink>
                <w:r w:rsidR="00E04B69">
                  <w:rPr>
                    <w:sz w:val="16"/>
                  </w:rPr>
                  <w:t xml:space="preserve"> B.  </w:t>
                </w:r>
                <w:hyperlink w:anchor="_bookmark80" w:history="1">
                  <w:r w:rsidR="00E04B69">
                    <w:rPr>
                      <w:sz w:val="16"/>
                    </w:rPr>
                    <w:t>Best practices</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53</w:t>
                </w:r>
                <w:r w:rsidR="00E04B69">
                  <w:fldChar w:fldCharType="end"/>
                </w:r>
              </w:p>
            </w:txbxContent>
          </v:textbox>
          <w10:wrap anchorx="page" anchory="page"/>
        </v:shape>
      </w:pict>
    </w:r>
  </w:p>
</w:ftr>
</file>

<file path=word/footer3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53FC40" w14:textId="77777777" w:rsidR="00E04B69" w:rsidRDefault="00006CE7">
    <w:pPr>
      <w:pStyle w:val="a3"/>
      <w:spacing w:line="14" w:lineRule="auto"/>
    </w:pPr>
    <w:r>
      <w:pict w14:anchorId="0485B403">
        <v:shapetype id="_x0000_t202" coordsize="21600,21600" o:spt="202" path="m,l,21600r21600,l21600,xe">
          <v:stroke joinstyle="miter"/>
          <v:path gradientshapeok="t" o:connecttype="rect"/>
        </v:shapetype>
        <v:shape id="_x0000_s2052" type="#_x0000_t202" style="position:absolute;margin-left:539.4pt;margin-top:747.3pt;width:15.1pt;height:14.2pt;z-index:-135784;mso-position-horizontal-relative:page;mso-position-vertical-relative:page" filled="f" stroked="f">
          <v:textbox inset="0,0,0,0">
            <w:txbxContent>
              <w:p w14:paraId="20F38C57" w14:textId="625A15E8" w:rsidR="00E04B69" w:rsidRDefault="00E04B69">
                <w:pPr>
                  <w:spacing w:before="26"/>
                  <w:ind w:left="40"/>
                  <w:rPr>
                    <w:b/>
                    <w:sz w:val="20"/>
                  </w:rPr>
                </w:pPr>
                <w:r>
                  <w:fldChar w:fldCharType="begin"/>
                </w:r>
                <w:r>
                  <w:rPr>
                    <w:b/>
                    <w:sz w:val="20"/>
                  </w:rPr>
                  <w:instrText xml:space="preserve"> PAGE </w:instrText>
                </w:r>
                <w:r>
                  <w:fldChar w:fldCharType="separate"/>
                </w:r>
                <w:r w:rsidR="00461B44">
                  <w:rPr>
                    <w:b/>
                    <w:noProof/>
                    <w:sz w:val="20"/>
                  </w:rPr>
                  <w:t>55</w:t>
                </w:r>
                <w:r>
                  <w:fldChar w:fldCharType="end"/>
                </w:r>
              </w:p>
            </w:txbxContent>
          </v:textbox>
          <w10:wrap anchorx="page" anchory="page"/>
        </v:shape>
      </w:pict>
    </w:r>
    <w:r>
      <w:pict w14:anchorId="18578E9D">
        <v:shape id="_x0000_s2051" type="#_x0000_t202" style="position:absolute;margin-left:69.85pt;margin-top:749.25pt;width:115.3pt;height:11.75pt;z-index:-135760;mso-position-horizontal-relative:page;mso-position-vertical-relative:page" filled="f" stroked="f">
          <v:textbox inset="0,0,0,0">
            <w:txbxContent>
              <w:p w14:paraId="674BC974"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3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15780" w14:textId="77777777" w:rsidR="00E04B69" w:rsidRDefault="00E04B69">
    <w:pPr>
      <w:pStyle w:val="a3"/>
      <w:spacing w:line="14" w:lineRule="auto"/>
      <w:rPr>
        <w:sz w:val="2"/>
      </w:rPr>
    </w:pPr>
  </w:p>
</w:ftr>
</file>

<file path=word/footer3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BC4A0" w14:textId="77777777" w:rsidR="00E04B69" w:rsidRDefault="00E04B69">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CEBE4" w14:textId="77777777" w:rsidR="00E04B69" w:rsidRDefault="00006CE7">
    <w:pPr>
      <w:pStyle w:val="a3"/>
      <w:spacing w:line="14" w:lineRule="auto"/>
    </w:pPr>
    <w:r>
      <w:pict w14:anchorId="379C9721">
        <v:shapetype id="_x0000_t202" coordsize="21600,21600" o:spt="202" path="m,l,21600r21600,l21600,xe">
          <v:stroke joinstyle="miter"/>
          <v:path gradientshapeok="t" o:connecttype="rect"/>
        </v:shapetype>
        <v:shape id="_x0000_s2090" type="#_x0000_t202" style="position:absolute;margin-left:544.9pt;margin-top:747.3pt;width:9.55pt;height:14.2pt;z-index:-136696;mso-position-horizontal-relative:page;mso-position-vertical-relative:page" filled="f" stroked="f">
          <v:textbox inset="0,0,0,0">
            <w:txbxContent>
              <w:p w14:paraId="798B5AD6" w14:textId="77777777" w:rsidR="00E04B69" w:rsidRDefault="00E04B69">
                <w:pPr>
                  <w:spacing w:before="26"/>
                  <w:ind w:left="40"/>
                  <w:rPr>
                    <w:b/>
                    <w:sz w:val="20"/>
                  </w:rPr>
                </w:pPr>
                <w:r>
                  <w:rPr>
                    <w:b/>
                    <w:w w:val="99"/>
                    <w:sz w:val="20"/>
                  </w:rPr>
                  <w:t>1</w:t>
                </w:r>
              </w:p>
            </w:txbxContent>
          </v:textbox>
          <w10:wrap anchorx="page" anchory="page"/>
        </v:shape>
      </w:pict>
    </w:r>
    <w:r>
      <w:pict w14:anchorId="0D5EA1E3">
        <v:shape id="_x0000_s2089" type="#_x0000_t202" style="position:absolute;margin-left:69.85pt;margin-top:749.25pt;width:115.3pt;height:11.75pt;z-index:-136672;mso-position-horizontal-relative:page;mso-position-vertical-relative:page" filled="f" stroked="f">
          <v:textbox inset="0,0,0,0">
            <w:txbxContent>
              <w:p w14:paraId="203CD4BC" w14:textId="77777777" w:rsidR="00E04B69" w:rsidRDefault="00E04B69">
                <w:pPr>
                  <w:spacing w:before="25"/>
                  <w:ind w:left="20"/>
                  <w:rPr>
                    <w:sz w:val="16"/>
                  </w:rPr>
                </w:pPr>
                <w:r>
                  <w:rPr>
                    <w:sz w:val="16"/>
                  </w:rPr>
                  <w:t>© Copyright Lenovo 2014, 2018</w:t>
                </w:r>
              </w:p>
            </w:txbxContent>
          </v:textbox>
          <w10:wrap anchorx="page" anchory="page"/>
        </v:shape>
      </w:pict>
    </w:r>
  </w:p>
</w:ftr>
</file>

<file path=word/footer4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9FBE0" w14:textId="77777777" w:rsidR="00E04B69" w:rsidRDefault="00E04B69">
    <w:pPr>
      <w:pStyle w:val="a3"/>
      <w:spacing w:line="14" w:lineRule="auto"/>
      <w:rPr>
        <w:sz w:val="2"/>
      </w:rPr>
    </w:pPr>
  </w:p>
</w:ftr>
</file>

<file path=word/footer4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95285" w14:textId="77777777" w:rsidR="00E04B69" w:rsidRDefault="00E04B69">
    <w:pPr>
      <w:pStyle w:val="a3"/>
      <w:spacing w:line="14" w:lineRule="auto"/>
      <w:rPr>
        <w:sz w:val="2"/>
      </w:rPr>
    </w:pPr>
  </w:p>
</w:ftr>
</file>

<file path=word/footer4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0DE66" w14:textId="77777777" w:rsidR="00E04B69" w:rsidRDefault="00006CE7">
    <w:pPr>
      <w:pStyle w:val="a3"/>
      <w:spacing w:line="14" w:lineRule="auto"/>
    </w:pPr>
    <w:r>
      <w:pict w14:anchorId="7206E75C">
        <v:shapetype id="_x0000_t202" coordsize="21600,21600" o:spt="202" path="m,l,21600r21600,l21600,xe">
          <v:stroke joinstyle="miter"/>
          <v:path gradientshapeok="t" o:connecttype="rect"/>
        </v:shapetype>
        <v:shape id="_x0000_s2050" type="#_x0000_t202" style="position:absolute;margin-left:57.55pt;margin-top:747.3pt;width:431.9pt;height:14.2pt;z-index:-135736;mso-position-horizontal-relative:page;mso-position-vertical-relative:page" filled="f" stroked="f">
          <v:textbox inset="0,0,0,0">
            <w:txbxContent>
              <w:p w14:paraId="7A6D8578" w14:textId="2AFDC608"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60</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4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9B1FA" w14:textId="77777777" w:rsidR="00E04B69" w:rsidRDefault="00E04B69">
    <w:pPr>
      <w:pStyle w:val="a3"/>
      <w:spacing w:line="14" w:lineRule="auto"/>
      <w:rPr>
        <w:sz w:val="2"/>
      </w:rPr>
    </w:pPr>
  </w:p>
</w:ftr>
</file>

<file path=word/footer4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DD4EB" w14:textId="77777777" w:rsidR="00E04B69" w:rsidRDefault="00006CE7">
    <w:pPr>
      <w:pStyle w:val="a3"/>
      <w:spacing w:line="14" w:lineRule="auto"/>
    </w:pPr>
    <w:r>
      <w:pict w14:anchorId="0DE6BBD2">
        <v:shapetype id="_x0000_t202" coordsize="21600,21600" o:spt="202" path="m,l,21600r21600,l21600,xe">
          <v:stroke joinstyle="miter"/>
          <v:path gradientshapeok="t" o:connecttype="rect"/>
        </v:shapetype>
        <v:shape id="_x0000_s2049" type="#_x0000_t202" style="position:absolute;margin-left:57.55pt;margin-top:747.3pt;width:431.9pt;height:14.2pt;z-index:-135712;mso-position-horizontal-relative:page;mso-position-vertical-relative:page" filled="f" stroked="f">
          <v:textbox inset="0,0,0,0">
            <w:txbxContent>
              <w:p w14:paraId="42A3D976" w14:textId="58B44300"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62</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4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BBD28" w14:textId="77777777" w:rsidR="00E04B69" w:rsidRDefault="00E04B69">
    <w:pPr>
      <w:pStyle w:val="a3"/>
      <w:spacing w:line="14" w:lineRule="auto"/>
      <w:rPr>
        <w:sz w:val="2"/>
      </w:rPr>
    </w:pPr>
  </w:p>
</w:ftr>
</file>

<file path=word/footer4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912C6B" w14:textId="77777777" w:rsidR="00E04B69" w:rsidRDefault="00E04B69">
    <w:pPr>
      <w:pStyle w:val="a3"/>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72D261" w14:textId="77777777" w:rsidR="00E04B69" w:rsidRDefault="00006CE7">
    <w:pPr>
      <w:pStyle w:val="a3"/>
      <w:spacing w:line="14" w:lineRule="auto"/>
    </w:pPr>
    <w:r>
      <w:pict w14:anchorId="02752D3A">
        <v:shapetype id="_x0000_t202" coordsize="21600,21600" o:spt="202" path="m,l,21600r21600,l21600,xe">
          <v:stroke joinstyle="miter"/>
          <v:path gradientshapeok="t" o:connecttype="rect"/>
        </v:shapetype>
        <v:shape id="_x0000_s2088" type="#_x0000_t202" style="position:absolute;margin-left:57.55pt;margin-top:747.3pt;width:431.9pt;height:14.2pt;z-index:-136648;mso-position-horizontal-relative:page;mso-position-vertical-relative:page" filled="f" stroked="f">
          <v:textbox inset="0,0,0,0">
            <w:txbxContent>
              <w:p w14:paraId="72BF426C" w14:textId="21D6F298"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10</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98291" w14:textId="77777777" w:rsidR="00E04B69" w:rsidRDefault="00006CE7">
    <w:pPr>
      <w:pStyle w:val="a3"/>
      <w:spacing w:line="14" w:lineRule="auto"/>
    </w:pPr>
    <w:r>
      <w:pict w14:anchorId="6454C08B">
        <v:shapetype id="_x0000_t202" coordsize="21600,21600" o:spt="202" path="m,l,21600r21600,l21600,xe">
          <v:stroke joinstyle="miter"/>
          <v:path gradientshapeok="t" o:connecttype="rect"/>
        </v:shapetype>
        <v:shape id="_x0000_s2087" type="#_x0000_t202" style="position:absolute;margin-left:458.85pt;margin-top:747.3pt;width:95.65pt;height:14.2pt;z-index:-136624;mso-position-horizontal-relative:page;mso-position-vertical-relative:page" filled="f" stroked="f">
          <v:textbox inset="0,0,0,0">
            <w:txbxContent>
              <w:p w14:paraId="4F9CED37" w14:textId="59186CBC" w:rsidR="00E04B69" w:rsidRDefault="00006CE7">
                <w:pPr>
                  <w:spacing w:before="26"/>
                  <w:ind w:left="20"/>
                  <w:rPr>
                    <w:b/>
                    <w:sz w:val="20"/>
                  </w:rPr>
                </w:pPr>
                <w:hyperlink w:anchor="_bookmark3" w:history="1">
                  <w:r w:rsidR="00E04B69">
                    <w:rPr>
                      <w:sz w:val="16"/>
                    </w:rPr>
                    <w:t>Chapter 1</w:t>
                  </w:r>
                </w:hyperlink>
                <w:r w:rsidR="00E04B69">
                  <w:rPr>
                    <w:sz w:val="20"/>
                  </w:rPr>
                  <w:t xml:space="preserve">. </w:t>
                </w:r>
                <w:hyperlink w:anchor="_bookmark3" w:history="1">
                  <w:r w:rsidR="00E04B69">
                    <w:rPr>
                      <w:sz w:val="16"/>
                    </w:rPr>
                    <w:t>Overview</w:t>
                  </w:r>
                </w:hyperlink>
                <w:r w:rsidR="00E04B69">
                  <w:rPr>
                    <w:sz w:val="16"/>
                  </w:rPr>
                  <w:t xml:space="preserve">    </w:t>
                </w:r>
                <w:r w:rsidR="00E04B69">
                  <w:fldChar w:fldCharType="begin"/>
                </w:r>
                <w:r w:rsidR="00E04B69">
                  <w:rPr>
                    <w:b/>
                    <w:sz w:val="20"/>
                  </w:rPr>
                  <w:instrText xml:space="preserve"> PAGE </w:instrText>
                </w:r>
                <w:r w:rsidR="00E04B69">
                  <w:fldChar w:fldCharType="separate"/>
                </w:r>
                <w:r w:rsidR="00461B44">
                  <w:rPr>
                    <w:b/>
                    <w:noProof/>
                    <w:sz w:val="20"/>
                  </w:rPr>
                  <w:t>9</w:t>
                </w:r>
                <w:r w:rsidR="00E04B69">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D5F86A" w14:textId="77777777" w:rsidR="00E04B69" w:rsidRDefault="00E04B69">
    <w:pPr>
      <w:pStyle w:val="a3"/>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91677" w14:textId="77777777" w:rsidR="00E04B69" w:rsidRDefault="00006CE7">
    <w:pPr>
      <w:pStyle w:val="a3"/>
      <w:spacing w:line="14" w:lineRule="auto"/>
    </w:pPr>
    <w:r>
      <w:pict w14:anchorId="226B705D">
        <v:shapetype id="_x0000_t202" coordsize="21600,21600" o:spt="202" path="m,l,21600r21600,l21600,xe">
          <v:stroke joinstyle="miter"/>
          <v:path gradientshapeok="t" o:connecttype="rect"/>
        </v:shapetype>
        <v:shape id="_x0000_s2086" type="#_x0000_t202" style="position:absolute;margin-left:57.55pt;margin-top:747.3pt;width:431.9pt;height:14.2pt;z-index:-136600;mso-position-horizontal-relative:page;mso-position-vertical-relative:page" filled="f" stroked="f">
          <v:textbox inset="0,0,0,0">
            <w:txbxContent>
              <w:p w14:paraId="44910CE6" w14:textId="6244FA31" w:rsidR="00E04B69" w:rsidRDefault="00E04B69">
                <w:pPr>
                  <w:tabs>
                    <w:tab w:val="left" w:pos="500"/>
                  </w:tabs>
                  <w:spacing w:before="26"/>
                  <w:ind w:left="40"/>
                  <w:rPr>
                    <w:sz w:val="16"/>
                  </w:rPr>
                </w:pPr>
                <w:r>
                  <w:fldChar w:fldCharType="begin"/>
                </w:r>
                <w:r>
                  <w:rPr>
                    <w:b/>
                    <w:sz w:val="20"/>
                  </w:rPr>
                  <w:instrText xml:space="preserve"> PAGE </w:instrText>
                </w:r>
                <w:r>
                  <w:fldChar w:fldCharType="separate"/>
                </w:r>
                <w:r w:rsidR="00461B44">
                  <w:rPr>
                    <w:b/>
                    <w:noProof/>
                    <w:sz w:val="20"/>
                  </w:rPr>
                  <w:t>14</w:t>
                </w:r>
                <w:r>
                  <w:fldChar w:fldCharType="end"/>
                </w:r>
                <w:r>
                  <w:rPr>
                    <w:b/>
                    <w:sz w:val="20"/>
                  </w:rPr>
                  <w:tab/>
                </w:r>
                <w:r>
                  <w:rPr>
                    <w:sz w:val="16"/>
                  </w:rPr>
                  <w:t>Lenovo</w:t>
                </w:r>
                <w:r>
                  <w:rPr>
                    <w:spacing w:val="-3"/>
                    <w:sz w:val="16"/>
                  </w:rPr>
                  <w:t xml:space="preserve"> </w:t>
                </w:r>
                <w:r>
                  <w:rPr>
                    <w:sz w:val="16"/>
                  </w:rPr>
                  <w:t>Hardware</w:t>
                </w:r>
                <w:r>
                  <w:rPr>
                    <w:spacing w:val="-3"/>
                    <w:sz w:val="16"/>
                  </w:rPr>
                  <w:t xml:space="preserve"> </w:t>
                </w:r>
                <w:r>
                  <w:rPr>
                    <w:sz w:val="16"/>
                  </w:rPr>
                  <w:t>Management</w:t>
                </w:r>
                <w:r>
                  <w:rPr>
                    <w:spacing w:val="-4"/>
                    <w:sz w:val="16"/>
                  </w:rPr>
                  <w:t xml:space="preserve"> </w:t>
                </w:r>
                <w:r>
                  <w:rPr>
                    <w:sz w:val="16"/>
                  </w:rPr>
                  <w:t>Pack</w:t>
                </w:r>
                <w:r>
                  <w:rPr>
                    <w:spacing w:val="-2"/>
                    <w:sz w:val="16"/>
                  </w:rPr>
                  <w:t xml:space="preserve"> </w:t>
                </w:r>
                <w:r>
                  <w:rPr>
                    <w:sz w:val="16"/>
                  </w:rPr>
                  <w:t>for</w:t>
                </w:r>
                <w:r>
                  <w:rPr>
                    <w:spacing w:val="-3"/>
                    <w:sz w:val="16"/>
                  </w:rPr>
                  <w:t xml:space="preserve"> </w:t>
                </w:r>
                <w:r>
                  <w:rPr>
                    <w:sz w:val="16"/>
                  </w:rPr>
                  <w:t>Microsoft</w:t>
                </w:r>
                <w:r>
                  <w:rPr>
                    <w:spacing w:val="-3"/>
                    <w:sz w:val="16"/>
                  </w:rPr>
                  <w:t xml:space="preserve"> </w:t>
                </w:r>
                <w:r>
                  <w:rPr>
                    <w:sz w:val="16"/>
                  </w:rPr>
                  <w:t>System</w:t>
                </w:r>
                <w:r>
                  <w:rPr>
                    <w:spacing w:val="-4"/>
                    <w:sz w:val="16"/>
                  </w:rPr>
                  <w:t xml:space="preserve"> </w:t>
                </w:r>
                <w:r>
                  <w:rPr>
                    <w:sz w:val="16"/>
                  </w:rPr>
                  <w:t>Center</w:t>
                </w:r>
                <w:r>
                  <w:rPr>
                    <w:spacing w:val="-3"/>
                    <w:sz w:val="16"/>
                  </w:rPr>
                  <w:t xml:space="preserve"> </w:t>
                </w:r>
                <w:r>
                  <w:rPr>
                    <w:sz w:val="16"/>
                  </w:rPr>
                  <w:t>Operations</w:t>
                </w:r>
                <w:r>
                  <w:rPr>
                    <w:spacing w:val="-3"/>
                    <w:sz w:val="16"/>
                  </w:rPr>
                  <w:t xml:space="preserve"> </w:t>
                </w:r>
                <w:r>
                  <w:rPr>
                    <w:sz w:val="16"/>
                  </w:rPr>
                  <w:t>Manager</w:t>
                </w:r>
                <w:r>
                  <w:rPr>
                    <w:spacing w:val="-3"/>
                    <w:sz w:val="16"/>
                  </w:rPr>
                  <w:t xml:space="preserve"> </w:t>
                </w:r>
                <w:r>
                  <w:rPr>
                    <w:sz w:val="16"/>
                  </w:rPr>
                  <w:t>Installation</w:t>
                </w:r>
                <w:r>
                  <w:rPr>
                    <w:spacing w:val="-3"/>
                    <w:sz w:val="16"/>
                  </w:rPr>
                  <w:t xml:space="preserve"> </w:t>
                </w:r>
                <w:r>
                  <w:rPr>
                    <w:sz w:val="16"/>
                  </w:rPr>
                  <w:t>and</w:t>
                </w:r>
                <w:r>
                  <w:rPr>
                    <w:spacing w:val="-3"/>
                    <w:sz w:val="16"/>
                  </w:rPr>
                  <w:t xml:space="preserve"> </w:t>
                </w:r>
                <w:r>
                  <w:rPr>
                    <w:sz w:val="16"/>
                  </w:rPr>
                  <w:t>User</w:t>
                </w:r>
                <w:r>
                  <w:rPr>
                    <w:spacing w:val="-3"/>
                    <w:sz w:val="16"/>
                  </w:rPr>
                  <w:t xml:space="preserve"> </w:t>
                </w:r>
                <w:r>
                  <w:rPr>
                    <w:sz w:val="16"/>
                  </w:rPr>
                  <w:t>Guide</w:t>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59955" w14:textId="77777777" w:rsidR="00E04B69" w:rsidRDefault="00006CE7">
    <w:pPr>
      <w:pStyle w:val="a3"/>
      <w:spacing w:line="14" w:lineRule="auto"/>
    </w:pPr>
    <w:r>
      <w:pict w14:anchorId="0EC25E6E">
        <v:shapetype id="_x0000_t202" coordsize="21600,21600" o:spt="202" path="m,l,21600r21600,l21600,xe">
          <v:stroke joinstyle="miter"/>
          <v:path gradientshapeok="t" o:connecttype="rect"/>
        </v:shapetype>
        <v:shape id="_x0000_s2085" type="#_x0000_t202" style="position:absolute;margin-left:321.2pt;margin-top:747.3pt;width:232.35pt;height:14.2pt;z-index:-136576;mso-position-horizontal-relative:page;mso-position-vertical-relative:page" filled="f" stroked="f">
          <v:textbox inset="0,0,0,0">
            <w:txbxContent>
              <w:p w14:paraId="61DCE42E" w14:textId="77777777" w:rsidR="00E04B69" w:rsidRDefault="00006CE7">
                <w:pPr>
                  <w:spacing w:before="26"/>
                  <w:ind w:left="20"/>
                  <w:rPr>
                    <w:b/>
                    <w:sz w:val="20"/>
                  </w:rPr>
                </w:pPr>
                <w:hyperlink w:anchor="_bookmark12" w:history="1">
                  <w:r w:rsidR="00E04B69">
                    <w:rPr>
                      <w:sz w:val="16"/>
                    </w:rPr>
                    <w:t>Chapter 2</w:t>
                  </w:r>
                </w:hyperlink>
                <w:r w:rsidR="00E04B69">
                  <w:rPr>
                    <w:sz w:val="20"/>
                  </w:rPr>
                  <w:t xml:space="preserve">.  </w:t>
                </w:r>
                <w:hyperlink w:anchor="_bookmark12" w:history="1">
                  <w:r w:rsidR="00E04B69">
                    <w:rPr>
                      <w:sz w:val="16"/>
                    </w:rPr>
                    <w:t>Installing Lenovo Hardware Management Pack</w:t>
                  </w:r>
                </w:hyperlink>
                <w:r w:rsidR="00E04B69">
                  <w:rPr>
                    <w:sz w:val="16"/>
                  </w:rPr>
                  <w:t xml:space="preserve">   </w:t>
                </w:r>
                <w:r w:rsidR="00E04B69">
                  <w:rPr>
                    <w:b/>
                    <w:sz w:val="20"/>
                  </w:rPr>
                  <w:t>13</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66D6B6" w14:textId="77777777" w:rsidR="00006CE7" w:rsidRDefault="00006CE7">
      <w:r>
        <w:separator/>
      </w:r>
    </w:p>
  </w:footnote>
  <w:footnote w:type="continuationSeparator" w:id="0">
    <w:p w14:paraId="48F03625" w14:textId="77777777" w:rsidR="00006CE7" w:rsidRDefault="00006C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56EA"/>
    <w:multiLevelType w:val="hybridMultilevel"/>
    <w:tmpl w:val="4E04635C"/>
    <w:lvl w:ilvl="0" w:tplc="2A6CE842">
      <w:numFmt w:val="bullet"/>
      <w:lvlText w:val="•"/>
      <w:lvlJc w:val="left"/>
      <w:pPr>
        <w:ind w:left="1210" w:hanging="250"/>
      </w:pPr>
      <w:rPr>
        <w:rFonts w:ascii="Arial" w:eastAsia="Arial" w:hAnsi="Arial" w:cs="Arial" w:hint="default"/>
        <w:w w:val="142"/>
        <w:sz w:val="20"/>
        <w:szCs w:val="20"/>
      </w:rPr>
    </w:lvl>
    <w:lvl w:ilvl="1" w:tplc="E7983BCE">
      <w:numFmt w:val="bullet"/>
      <w:lvlText w:val="•"/>
      <w:lvlJc w:val="left"/>
      <w:pPr>
        <w:ind w:left="2088" w:hanging="250"/>
      </w:pPr>
      <w:rPr>
        <w:rFonts w:hint="default"/>
      </w:rPr>
    </w:lvl>
    <w:lvl w:ilvl="2" w:tplc="B1FE0D70">
      <w:numFmt w:val="bullet"/>
      <w:lvlText w:val="•"/>
      <w:lvlJc w:val="left"/>
      <w:pPr>
        <w:ind w:left="2956" w:hanging="250"/>
      </w:pPr>
      <w:rPr>
        <w:rFonts w:hint="default"/>
      </w:rPr>
    </w:lvl>
    <w:lvl w:ilvl="3" w:tplc="E7B250E4">
      <w:numFmt w:val="bullet"/>
      <w:lvlText w:val="•"/>
      <w:lvlJc w:val="left"/>
      <w:pPr>
        <w:ind w:left="3824" w:hanging="250"/>
      </w:pPr>
      <w:rPr>
        <w:rFonts w:hint="default"/>
      </w:rPr>
    </w:lvl>
    <w:lvl w:ilvl="4" w:tplc="C610FA78">
      <w:numFmt w:val="bullet"/>
      <w:lvlText w:val="•"/>
      <w:lvlJc w:val="left"/>
      <w:pPr>
        <w:ind w:left="4692" w:hanging="250"/>
      </w:pPr>
      <w:rPr>
        <w:rFonts w:hint="default"/>
      </w:rPr>
    </w:lvl>
    <w:lvl w:ilvl="5" w:tplc="9634F42C">
      <w:numFmt w:val="bullet"/>
      <w:lvlText w:val="•"/>
      <w:lvlJc w:val="left"/>
      <w:pPr>
        <w:ind w:left="5560" w:hanging="250"/>
      </w:pPr>
      <w:rPr>
        <w:rFonts w:hint="default"/>
      </w:rPr>
    </w:lvl>
    <w:lvl w:ilvl="6" w:tplc="C94C20EA">
      <w:numFmt w:val="bullet"/>
      <w:lvlText w:val="•"/>
      <w:lvlJc w:val="left"/>
      <w:pPr>
        <w:ind w:left="6428" w:hanging="250"/>
      </w:pPr>
      <w:rPr>
        <w:rFonts w:hint="default"/>
      </w:rPr>
    </w:lvl>
    <w:lvl w:ilvl="7" w:tplc="FC0E5DE2">
      <w:numFmt w:val="bullet"/>
      <w:lvlText w:val="•"/>
      <w:lvlJc w:val="left"/>
      <w:pPr>
        <w:ind w:left="7296" w:hanging="250"/>
      </w:pPr>
      <w:rPr>
        <w:rFonts w:hint="default"/>
      </w:rPr>
    </w:lvl>
    <w:lvl w:ilvl="8" w:tplc="2294EDF4">
      <w:numFmt w:val="bullet"/>
      <w:lvlText w:val="•"/>
      <w:lvlJc w:val="left"/>
      <w:pPr>
        <w:ind w:left="8164" w:hanging="250"/>
      </w:pPr>
      <w:rPr>
        <w:rFonts w:hint="default"/>
      </w:rPr>
    </w:lvl>
  </w:abstractNum>
  <w:abstractNum w:abstractNumId="1" w15:restartNumberingAfterBreak="0">
    <w:nsid w:val="0271615C"/>
    <w:multiLevelType w:val="hybridMultilevel"/>
    <w:tmpl w:val="B28C4628"/>
    <w:lvl w:ilvl="0" w:tplc="F4F4F150">
      <w:start w:val="1"/>
      <w:numFmt w:val="lowerLetter"/>
      <w:lvlText w:val="%1."/>
      <w:lvlJc w:val="left"/>
      <w:pPr>
        <w:ind w:left="1365" w:hanging="398"/>
      </w:pPr>
      <w:rPr>
        <w:rFonts w:ascii="Arial" w:eastAsia="Arial" w:hAnsi="Arial" w:cs="Arial" w:hint="default"/>
        <w:w w:val="97"/>
        <w:sz w:val="20"/>
        <w:szCs w:val="20"/>
      </w:rPr>
    </w:lvl>
    <w:lvl w:ilvl="1" w:tplc="21D2C046">
      <w:numFmt w:val="bullet"/>
      <w:lvlText w:val="•"/>
      <w:lvlJc w:val="left"/>
      <w:pPr>
        <w:ind w:left="2210" w:hanging="398"/>
      </w:pPr>
      <w:rPr>
        <w:rFonts w:hint="default"/>
      </w:rPr>
    </w:lvl>
    <w:lvl w:ilvl="2" w:tplc="CFBAB82A">
      <w:numFmt w:val="bullet"/>
      <w:lvlText w:val="•"/>
      <w:lvlJc w:val="left"/>
      <w:pPr>
        <w:ind w:left="3060" w:hanging="398"/>
      </w:pPr>
      <w:rPr>
        <w:rFonts w:hint="default"/>
      </w:rPr>
    </w:lvl>
    <w:lvl w:ilvl="3" w:tplc="93965AA0">
      <w:numFmt w:val="bullet"/>
      <w:lvlText w:val="•"/>
      <w:lvlJc w:val="left"/>
      <w:pPr>
        <w:ind w:left="3910" w:hanging="398"/>
      </w:pPr>
      <w:rPr>
        <w:rFonts w:hint="default"/>
      </w:rPr>
    </w:lvl>
    <w:lvl w:ilvl="4" w:tplc="3970E2AC">
      <w:numFmt w:val="bullet"/>
      <w:lvlText w:val="•"/>
      <w:lvlJc w:val="left"/>
      <w:pPr>
        <w:ind w:left="4760" w:hanging="398"/>
      </w:pPr>
      <w:rPr>
        <w:rFonts w:hint="default"/>
      </w:rPr>
    </w:lvl>
    <w:lvl w:ilvl="5" w:tplc="5B6E16B2">
      <w:numFmt w:val="bullet"/>
      <w:lvlText w:val="•"/>
      <w:lvlJc w:val="left"/>
      <w:pPr>
        <w:ind w:left="5610" w:hanging="398"/>
      </w:pPr>
      <w:rPr>
        <w:rFonts w:hint="default"/>
      </w:rPr>
    </w:lvl>
    <w:lvl w:ilvl="6" w:tplc="0E16BB46">
      <w:numFmt w:val="bullet"/>
      <w:lvlText w:val="•"/>
      <w:lvlJc w:val="left"/>
      <w:pPr>
        <w:ind w:left="6460" w:hanging="398"/>
      </w:pPr>
      <w:rPr>
        <w:rFonts w:hint="default"/>
      </w:rPr>
    </w:lvl>
    <w:lvl w:ilvl="7" w:tplc="1196ED86">
      <w:numFmt w:val="bullet"/>
      <w:lvlText w:val="•"/>
      <w:lvlJc w:val="left"/>
      <w:pPr>
        <w:ind w:left="7310" w:hanging="398"/>
      </w:pPr>
      <w:rPr>
        <w:rFonts w:hint="default"/>
      </w:rPr>
    </w:lvl>
    <w:lvl w:ilvl="8" w:tplc="B8A0739C">
      <w:numFmt w:val="bullet"/>
      <w:lvlText w:val="•"/>
      <w:lvlJc w:val="left"/>
      <w:pPr>
        <w:ind w:left="8160" w:hanging="398"/>
      </w:pPr>
      <w:rPr>
        <w:rFonts w:hint="default"/>
      </w:rPr>
    </w:lvl>
  </w:abstractNum>
  <w:abstractNum w:abstractNumId="2" w15:restartNumberingAfterBreak="0">
    <w:nsid w:val="052332AC"/>
    <w:multiLevelType w:val="hybridMultilevel"/>
    <w:tmpl w:val="4AB46106"/>
    <w:lvl w:ilvl="0" w:tplc="C082DD5E">
      <w:start w:val="1"/>
      <w:numFmt w:val="lowerLetter"/>
      <w:lvlText w:val="%1."/>
      <w:lvlJc w:val="left"/>
      <w:pPr>
        <w:ind w:left="1358" w:hanging="398"/>
      </w:pPr>
      <w:rPr>
        <w:rFonts w:ascii="Arial" w:eastAsia="Arial" w:hAnsi="Arial" w:cs="Arial" w:hint="default"/>
        <w:w w:val="97"/>
        <w:sz w:val="20"/>
        <w:szCs w:val="20"/>
      </w:rPr>
    </w:lvl>
    <w:lvl w:ilvl="1" w:tplc="E08627D8">
      <w:numFmt w:val="bullet"/>
      <w:lvlText w:val="•"/>
      <w:lvlJc w:val="left"/>
      <w:pPr>
        <w:ind w:left="1608" w:hanging="250"/>
      </w:pPr>
      <w:rPr>
        <w:rFonts w:ascii="Arial" w:eastAsia="Arial" w:hAnsi="Arial" w:cs="Arial" w:hint="default"/>
        <w:w w:val="142"/>
        <w:sz w:val="20"/>
        <w:szCs w:val="20"/>
      </w:rPr>
    </w:lvl>
    <w:lvl w:ilvl="2" w:tplc="093C8A00">
      <w:numFmt w:val="bullet"/>
      <w:lvlText w:val="•"/>
      <w:lvlJc w:val="left"/>
      <w:pPr>
        <w:ind w:left="2517" w:hanging="250"/>
      </w:pPr>
      <w:rPr>
        <w:rFonts w:hint="default"/>
      </w:rPr>
    </w:lvl>
    <w:lvl w:ilvl="3" w:tplc="BD3AF0C4">
      <w:numFmt w:val="bullet"/>
      <w:lvlText w:val="•"/>
      <w:lvlJc w:val="left"/>
      <w:pPr>
        <w:ind w:left="3435" w:hanging="250"/>
      </w:pPr>
      <w:rPr>
        <w:rFonts w:hint="default"/>
      </w:rPr>
    </w:lvl>
    <w:lvl w:ilvl="4" w:tplc="31340F8C">
      <w:numFmt w:val="bullet"/>
      <w:lvlText w:val="•"/>
      <w:lvlJc w:val="left"/>
      <w:pPr>
        <w:ind w:left="4353" w:hanging="250"/>
      </w:pPr>
      <w:rPr>
        <w:rFonts w:hint="default"/>
      </w:rPr>
    </w:lvl>
    <w:lvl w:ilvl="5" w:tplc="C3F415E8">
      <w:numFmt w:val="bullet"/>
      <w:lvlText w:val="•"/>
      <w:lvlJc w:val="left"/>
      <w:pPr>
        <w:ind w:left="5271" w:hanging="250"/>
      </w:pPr>
      <w:rPr>
        <w:rFonts w:hint="default"/>
      </w:rPr>
    </w:lvl>
    <w:lvl w:ilvl="6" w:tplc="EE8630AC">
      <w:numFmt w:val="bullet"/>
      <w:lvlText w:val="•"/>
      <w:lvlJc w:val="left"/>
      <w:pPr>
        <w:ind w:left="6188" w:hanging="250"/>
      </w:pPr>
      <w:rPr>
        <w:rFonts w:hint="default"/>
      </w:rPr>
    </w:lvl>
    <w:lvl w:ilvl="7" w:tplc="B3D21990">
      <w:numFmt w:val="bullet"/>
      <w:lvlText w:val="•"/>
      <w:lvlJc w:val="left"/>
      <w:pPr>
        <w:ind w:left="7106" w:hanging="250"/>
      </w:pPr>
      <w:rPr>
        <w:rFonts w:hint="default"/>
      </w:rPr>
    </w:lvl>
    <w:lvl w:ilvl="8" w:tplc="F15E55AE">
      <w:numFmt w:val="bullet"/>
      <w:lvlText w:val="•"/>
      <w:lvlJc w:val="left"/>
      <w:pPr>
        <w:ind w:left="8024" w:hanging="250"/>
      </w:pPr>
      <w:rPr>
        <w:rFonts w:hint="default"/>
      </w:rPr>
    </w:lvl>
  </w:abstractNum>
  <w:abstractNum w:abstractNumId="3" w15:restartNumberingAfterBreak="0">
    <w:nsid w:val="08067812"/>
    <w:multiLevelType w:val="hybridMultilevel"/>
    <w:tmpl w:val="39920B4E"/>
    <w:lvl w:ilvl="0" w:tplc="F8DA4650">
      <w:numFmt w:val="bullet"/>
      <w:lvlText w:val="•"/>
      <w:lvlJc w:val="left"/>
      <w:pPr>
        <w:ind w:left="386" w:hanging="250"/>
      </w:pPr>
      <w:rPr>
        <w:rFonts w:ascii="Arial" w:eastAsia="Arial" w:hAnsi="Arial" w:cs="Arial" w:hint="default"/>
        <w:w w:val="142"/>
        <w:sz w:val="20"/>
        <w:szCs w:val="20"/>
      </w:rPr>
    </w:lvl>
    <w:lvl w:ilvl="1" w:tplc="E6BC5E94">
      <w:numFmt w:val="bullet"/>
      <w:lvlText w:val="–"/>
      <w:lvlJc w:val="left"/>
      <w:pPr>
        <w:ind w:left="608" w:hanging="249"/>
      </w:pPr>
      <w:rPr>
        <w:rFonts w:ascii="Arial" w:eastAsia="Arial" w:hAnsi="Arial" w:cs="Arial" w:hint="default"/>
        <w:w w:val="89"/>
        <w:sz w:val="20"/>
        <w:szCs w:val="20"/>
      </w:rPr>
    </w:lvl>
    <w:lvl w:ilvl="2" w:tplc="CE985806">
      <w:numFmt w:val="bullet"/>
      <w:lvlText w:val="–"/>
      <w:lvlJc w:val="left"/>
      <w:pPr>
        <w:ind w:left="857" w:hanging="250"/>
      </w:pPr>
      <w:rPr>
        <w:rFonts w:ascii="Arial" w:eastAsia="Arial" w:hAnsi="Arial" w:cs="Arial" w:hint="default"/>
        <w:w w:val="89"/>
        <w:sz w:val="20"/>
        <w:szCs w:val="20"/>
      </w:rPr>
    </w:lvl>
    <w:lvl w:ilvl="3" w:tplc="3E3ABCC8">
      <w:numFmt w:val="bullet"/>
      <w:lvlText w:val="•"/>
      <w:lvlJc w:val="left"/>
      <w:pPr>
        <w:ind w:left="860" w:hanging="250"/>
      </w:pPr>
      <w:rPr>
        <w:rFonts w:hint="default"/>
      </w:rPr>
    </w:lvl>
    <w:lvl w:ilvl="4" w:tplc="D70C9206">
      <w:numFmt w:val="bullet"/>
      <w:lvlText w:val="•"/>
      <w:lvlJc w:val="left"/>
      <w:pPr>
        <w:ind w:left="2108" w:hanging="250"/>
      </w:pPr>
      <w:rPr>
        <w:rFonts w:hint="default"/>
      </w:rPr>
    </w:lvl>
    <w:lvl w:ilvl="5" w:tplc="6444070E">
      <w:numFmt w:val="bullet"/>
      <w:lvlText w:val="•"/>
      <w:lvlJc w:val="left"/>
      <w:pPr>
        <w:ind w:left="3357" w:hanging="250"/>
      </w:pPr>
      <w:rPr>
        <w:rFonts w:hint="default"/>
      </w:rPr>
    </w:lvl>
    <w:lvl w:ilvl="6" w:tplc="F516EFE6">
      <w:numFmt w:val="bullet"/>
      <w:lvlText w:val="•"/>
      <w:lvlJc w:val="left"/>
      <w:pPr>
        <w:ind w:left="4605" w:hanging="250"/>
      </w:pPr>
      <w:rPr>
        <w:rFonts w:hint="default"/>
      </w:rPr>
    </w:lvl>
    <w:lvl w:ilvl="7" w:tplc="0BC4B4A8">
      <w:numFmt w:val="bullet"/>
      <w:lvlText w:val="•"/>
      <w:lvlJc w:val="left"/>
      <w:pPr>
        <w:ind w:left="5854" w:hanging="250"/>
      </w:pPr>
      <w:rPr>
        <w:rFonts w:hint="default"/>
      </w:rPr>
    </w:lvl>
    <w:lvl w:ilvl="8" w:tplc="057CB80A">
      <w:numFmt w:val="bullet"/>
      <w:lvlText w:val="•"/>
      <w:lvlJc w:val="left"/>
      <w:pPr>
        <w:ind w:left="7102" w:hanging="250"/>
      </w:pPr>
      <w:rPr>
        <w:rFonts w:hint="default"/>
      </w:rPr>
    </w:lvl>
  </w:abstractNum>
  <w:abstractNum w:abstractNumId="4" w15:restartNumberingAfterBreak="0">
    <w:nsid w:val="0E9D4220"/>
    <w:multiLevelType w:val="hybridMultilevel"/>
    <w:tmpl w:val="335A8F5C"/>
    <w:lvl w:ilvl="0" w:tplc="3C82A198">
      <w:start w:val="1"/>
      <w:numFmt w:val="decimal"/>
      <w:lvlText w:val="%1."/>
      <w:lvlJc w:val="left"/>
      <w:pPr>
        <w:ind w:left="447" w:hanging="240"/>
      </w:pPr>
      <w:rPr>
        <w:rFonts w:ascii="Arial" w:eastAsia="Arial" w:hAnsi="Arial" w:cs="Arial" w:hint="default"/>
        <w:w w:val="99"/>
        <w:sz w:val="18"/>
        <w:szCs w:val="18"/>
      </w:rPr>
    </w:lvl>
    <w:lvl w:ilvl="1" w:tplc="E384EC0A">
      <w:numFmt w:val="bullet"/>
      <w:lvlText w:val="•"/>
      <w:lvlJc w:val="left"/>
      <w:pPr>
        <w:ind w:left="909" w:hanging="240"/>
      </w:pPr>
      <w:rPr>
        <w:rFonts w:hint="default"/>
      </w:rPr>
    </w:lvl>
    <w:lvl w:ilvl="2" w:tplc="04349E06">
      <w:numFmt w:val="bullet"/>
      <w:lvlText w:val="•"/>
      <w:lvlJc w:val="left"/>
      <w:pPr>
        <w:ind w:left="1378" w:hanging="240"/>
      </w:pPr>
      <w:rPr>
        <w:rFonts w:hint="default"/>
      </w:rPr>
    </w:lvl>
    <w:lvl w:ilvl="3" w:tplc="BA468C8E">
      <w:numFmt w:val="bullet"/>
      <w:lvlText w:val="•"/>
      <w:lvlJc w:val="left"/>
      <w:pPr>
        <w:ind w:left="1847" w:hanging="240"/>
      </w:pPr>
      <w:rPr>
        <w:rFonts w:hint="default"/>
      </w:rPr>
    </w:lvl>
    <w:lvl w:ilvl="4" w:tplc="A80E8D00">
      <w:numFmt w:val="bullet"/>
      <w:lvlText w:val="•"/>
      <w:lvlJc w:val="left"/>
      <w:pPr>
        <w:ind w:left="2317" w:hanging="240"/>
      </w:pPr>
      <w:rPr>
        <w:rFonts w:hint="default"/>
      </w:rPr>
    </w:lvl>
    <w:lvl w:ilvl="5" w:tplc="B776A92C">
      <w:numFmt w:val="bullet"/>
      <w:lvlText w:val="•"/>
      <w:lvlJc w:val="left"/>
      <w:pPr>
        <w:ind w:left="2786" w:hanging="240"/>
      </w:pPr>
      <w:rPr>
        <w:rFonts w:hint="default"/>
      </w:rPr>
    </w:lvl>
    <w:lvl w:ilvl="6" w:tplc="A9CC6612">
      <w:numFmt w:val="bullet"/>
      <w:lvlText w:val="•"/>
      <w:lvlJc w:val="left"/>
      <w:pPr>
        <w:ind w:left="3255" w:hanging="240"/>
      </w:pPr>
      <w:rPr>
        <w:rFonts w:hint="default"/>
      </w:rPr>
    </w:lvl>
    <w:lvl w:ilvl="7" w:tplc="5D0CFC92">
      <w:numFmt w:val="bullet"/>
      <w:lvlText w:val="•"/>
      <w:lvlJc w:val="left"/>
      <w:pPr>
        <w:ind w:left="3725" w:hanging="240"/>
      </w:pPr>
      <w:rPr>
        <w:rFonts w:hint="default"/>
      </w:rPr>
    </w:lvl>
    <w:lvl w:ilvl="8" w:tplc="0F6CFA80">
      <w:numFmt w:val="bullet"/>
      <w:lvlText w:val="•"/>
      <w:lvlJc w:val="left"/>
      <w:pPr>
        <w:ind w:left="4194" w:hanging="240"/>
      </w:pPr>
      <w:rPr>
        <w:rFonts w:hint="default"/>
      </w:rPr>
    </w:lvl>
  </w:abstractNum>
  <w:abstractNum w:abstractNumId="5" w15:restartNumberingAfterBreak="0">
    <w:nsid w:val="12295D2A"/>
    <w:multiLevelType w:val="hybridMultilevel"/>
    <w:tmpl w:val="AE20A538"/>
    <w:lvl w:ilvl="0" w:tplc="CA607778">
      <w:start w:val="1"/>
      <w:numFmt w:val="lowerLetter"/>
      <w:lvlText w:val="%1."/>
      <w:lvlJc w:val="left"/>
      <w:pPr>
        <w:ind w:left="1358" w:hanging="398"/>
      </w:pPr>
      <w:rPr>
        <w:rFonts w:ascii="Arial" w:eastAsia="Arial" w:hAnsi="Arial" w:cs="Arial" w:hint="default"/>
        <w:w w:val="97"/>
        <w:sz w:val="20"/>
        <w:szCs w:val="20"/>
      </w:rPr>
    </w:lvl>
    <w:lvl w:ilvl="1" w:tplc="A9AE21D0">
      <w:numFmt w:val="bullet"/>
      <w:lvlText w:val="•"/>
      <w:lvlJc w:val="left"/>
      <w:pPr>
        <w:ind w:left="2206" w:hanging="398"/>
      </w:pPr>
      <w:rPr>
        <w:rFonts w:hint="default"/>
      </w:rPr>
    </w:lvl>
    <w:lvl w:ilvl="2" w:tplc="8690E004">
      <w:numFmt w:val="bullet"/>
      <w:lvlText w:val="•"/>
      <w:lvlJc w:val="left"/>
      <w:pPr>
        <w:ind w:left="3052" w:hanging="398"/>
      </w:pPr>
      <w:rPr>
        <w:rFonts w:hint="default"/>
      </w:rPr>
    </w:lvl>
    <w:lvl w:ilvl="3" w:tplc="7C3456FE">
      <w:numFmt w:val="bullet"/>
      <w:lvlText w:val="•"/>
      <w:lvlJc w:val="left"/>
      <w:pPr>
        <w:ind w:left="3898" w:hanging="398"/>
      </w:pPr>
      <w:rPr>
        <w:rFonts w:hint="default"/>
      </w:rPr>
    </w:lvl>
    <w:lvl w:ilvl="4" w:tplc="EAAECC7A">
      <w:numFmt w:val="bullet"/>
      <w:lvlText w:val="•"/>
      <w:lvlJc w:val="left"/>
      <w:pPr>
        <w:ind w:left="4744" w:hanging="398"/>
      </w:pPr>
      <w:rPr>
        <w:rFonts w:hint="default"/>
      </w:rPr>
    </w:lvl>
    <w:lvl w:ilvl="5" w:tplc="07A009F0">
      <w:numFmt w:val="bullet"/>
      <w:lvlText w:val="•"/>
      <w:lvlJc w:val="left"/>
      <w:pPr>
        <w:ind w:left="5590" w:hanging="398"/>
      </w:pPr>
      <w:rPr>
        <w:rFonts w:hint="default"/>
      </w:rPr>
    </w:lvl>
    <w:lvl w:ilvl="6" w:tplc="7C3C81F8">
      <w:numFmt w:val="bullet"/>
      <w:lvlText w:val="•"/>
      <w:lvlJc w:val="left"/>
      <w:pPr>
        <w:ind w:left="6436" w:hanging="398"/>
      </w:pPr>
      <w:rPr>
        <w:rFonts w:hint="default"/>
      </w:rPr>
    </w:lvl>
    <w:lvl w:ilvl="7" w:tplc="84E24BEC">
      <w:numFmt w:val="bullet"/>
      <w:lvlText w:val="•"/>
      <w:lvlJc w:val="left"/>
      <w:pPr>
        <w:ind w:left="7282" w:hanging="398"/>
      </w:pPr>
      <w:rPr>
        <w:rFonts w:hint="default"/>
      </w:rPr>
    </w:lvl>
    <w:lvl w:ilvl="8" w:tplc="27B6FF84">
      <w:numFmt w:val="bullet"/>
      <w:lvlText w:val="•"/>
      <w:lvlJc w:val="left"/>
      <w:pPr>
        <w:ind w:left="8128" w:hanging="398"/>
      </w:pPr>
      <w:rPr>
        <w:rFonts w:hint="default"/>
      </w:rPr>
    </w:lvl>
  </w:abstractNum>
  <w:abstractNum w:abstractNumId="6" w15:restartNumberingAfterBreak="0">
    <w:nsid w:val="14081FC2"/>
    <w:multiLevelType w:val="hybridMultilevel"/>
    <w:tmpl w:val="03DA161C"/>
    <w:lvl w:ilvl="0" w:tplc="8B687B2A">
      <w:numFmt w:val="bullet"/>
      <w:lvlText w:val="•"/>
      <w:lvlJc w:val="left"/>
      <w:pPr>
        <w:ind w:left="1210" w:hanging="250"/>
      </w:pPr>
      <w:rPr>
        <w:rFonts w:ascii="Arial" w:eastAsia="Arial" w:hAnsi="Arial" w:cs="Arial" w:hint="default"/>
        <w:w w:val="142"/>
        <w:sz w:val="20"/>
        <w:szCs w:val="20"/>
      </w:rPr>
    </w:lvl>
    <w:lvl w:ilvl="1" w:tplc="707A6AA2">
      <w:numFmt w:val="bullet"/>
      <w:lvlText w:val="•"/>
      <w:lvlJc w:val="left"/>
      <w:pPr>
        <w:ind w:left="2086" w:hanging="250"/>
      </w:pPr>
      <w:rPr>
        <w:rFonts w:hint="default"/>
      </w:rPr>
    </w:lvl>
    <w:lvl w:ilvl="2" w:tplc="5FFA8130">
      <w:numFmt w:val="bullet"/>
      <w:lvlText w:val="•"/>
      <w:lvlJc w:val="left"/>
      <w:pPr>
        <w:ind w:left="2952" w:hanging="250"/>
      </w:pPr>
      <w:rPr>
        <w:rFonts w:hint="default"/>
      </w:rPr>
    </w:lvl>
    <w:lvl w:ilvl="3" w:tplc="76507608">
      <w:numFmt w:val="bullet"/>
      <w:lvlText w:val="•"/>
      <w:lvlJc w:val="left"/>
      <w:pPr>
        <w:ind w:left="3818" w:hanging="250"/>
      </w:pPr>
      <w:rPr>
        <w:rFonts w:hint="default"/>
      </w:rPr>
    </w:lvl>
    <w:lvl w:ilvl="4" w:tplc="82A8026E">
      <w:numFmt w:val="bullet"/>
      <w:lvlText w:val="•"/>
      <w:lvlJc w:val="left"/>
      <w:pPr>
        <w:ind w:left="4684" w:hanging="250"/>
      </w:pPr>
      <w:rPr>
        <w:rFonts w:hint="default"/>
      </w:rPr>
    </w:lvl>
    <w:lvl w:ilvl="5" w:tplc="AE069EE4">
      <w:numFmt w:val="bullet"/>
      <w:lvlText w:val="•"/>
      <w:lvlJc w:val="left"/>
      <w:pPr>
        <w:ind w:left="5550" w:hanging="250"/>
      </w:pPr>
      <w:rPr>
        <w:rFonts w:hint="default"/>
      </w:rPr>
    </w:lvl>
    <w:lvl w:ilvl="6" w:tplc="3EAE0738">
      <w:numFmt w:val="bullet"/>
      <w:lvlText w:val="•"/>
      <w:lvlJc w:val="left"/>
      <w:pPr>
        <w:ind w:left="6416" w:hanging="250"/>
      </w:pPr>
      <w:rPr>
        <w:rFonts w:hint="default"/>
      </w:rPr>
    </w:lvl>
    <w:lvl w:ilvl="7" w:tplc="32CAF91C">
      <w:numFmt w:val="bullet"/>
      <w:lvlText w:val="•"/>
      <w:lvlJc w:val="left"/>
      <w:pPr>
        <w:ind w:left="7282" w:hanging="250"/>
      </w:pPr>
      <w:rPr>
        <w:rFonts w:hint="default"/>
      </w:rPr>
    </w:lvl>
    <w:lvl w:ilvl="8" w:tplc="4558C150">
      <w:numFmt w:val="bullet"/>
      <w:lvlText w:val="•"/>
      <w:lvlJc w:val="left"/>
      <w:pPr>
        <w:ind w:left="8148" w:hanging="250"/>
      </w:pPr>
      <w:rPr>
        <w:rFonts w:hint="default"/>
      </w:rPr>
    </w:lvl>
  </w:abstractNum>
  <w:abstractNum w:abstractNumId="7" w15:restartNumberingAfterBreak="0">
    <w:nsid w:val="19EC16DD"/>
    <w:multiLevelType w:val="hybridMultilevel"/>
    <w:tmpl w:val="A692A996"/>
    <w:lvl w:ilvl="0" w:tplc="5E987200">
      <w:start w:val="1"/>
      <w:numFmt w:val="lowerLetter"/>
      <w:lvlText w:val="%1."/>
      <w:lvlJc w:val="left"/>
      <w:pPr>
        <w:ind w:left="1358" w:hanging="398"/>
      </w:pPr>
      <w:rPr>
        <w:rFonts w:ascii="Arial" w:eastAsia="Arial" w:hAnsi="Arial" w:cs="Arial" w:hint="default"/>
        <w:w w:val="97"/>
        <w:sz w:val="20"/>
        <w:szCs w:val="20"/>
      </w:rPr>
    </w:lvl>
    <w:lvl w:ilvl="1" w:tplc="015A1D52">
      <w:numFmt w:val="bullet"/>
      <w:lvlText w:val="•"/>
      <w:lvlJc w:val="left"/>
      <w:pPr>
        <w:ind w:left="2206" w:hanging="398"/>
      </w:pPr>
      <w:rPr>
        <w:rFonts w:hint="default"/>
      </w:rPr>
    </w:lvl>
    <w:lvl w:ilvl="2" w:tplc="55228B7E">
      <w:numFmt w:val="bullet"/>
      <w:lvlText w:val="•"/>
      <w:lvlJc w:val="left"/>
      <w:pPr>
        <w:ind w:left="3052" w:hanging="398"/>
      </w:pPr>
      <w:rPr>
        <w:rFonts w:hint="default"/>
      </w:rPr>
    </w:lvl>
    <w:lvl w:ilvl="3" w:tplc="F4C4B4FE">
      <w:numFmt w:val="bullet"/>
      <w:lvlText w:val="•"/>
      <w:lvlJc w:val="left"/>
      <w:pPr>
        <w:ind w:left="3898" w:hanging="398"/>
      </w:pPr>
      <w:rPr>
        <w:rFonts w:hint="default"/>
      </w:rPr>
    </w:lvl>
    <w:lvl w:ilvl="4" w:tplc="0ABC2032">
      <w:numFmt w:val="bullet"/>
      <w:lvlText w:val="•"/>
      <w:lvlJc w:val="left"/>
      <w:pPr>
        <w:ind w:left="4744" w:hanging="398"/>
      </w:pPr>
      <w:rPr>
        <w:rFonts w:hint="default"/>
      </w:rPr>
    </w:lvl>
    <w:lvl w:ilvl="5" w:tplc="7F52FD40">
      <w:numFmt w:val="bullet"/>
      <w:lvlText w:val="•"/>
      <w:lvlJc w:val="left"/>
      <w:pPr>
        <w:ind w:left="5590" w:hanging="398"/>
      </w:pPr>
      <w:rPr>
        <w:rFonts w:hint="default"/>
      </w:rPr>
    </w:lvl>
    <w:lvl w:ilvl="6" w:tplc="1F72C8F4">
      <w:numFmt w:val="bullet"/>
      <w:lvlText w:val="•"/>
      <w:lvlJc w:val="left"/>
      <w:pPr>
        <w:ind w:left="6436" w:hanging="398"/>
      </w:pPr>
      <w:rPr>
        <w:rFonts w:hint="default"/>
      </w:rPr>
    </w:lvl>
    <w:lvl w:ilvl="7" w:tplc="F1E2FE9E">
      <w:numFmt w:val="bullet"/>
      <w:lvlText w:val="•"/>
      <w:lvlJc w:val="left"/>
      <w:pPr>
        <w:ind w:left="7282" w:hanging="398"/>
      </w:pPr>
      <w:rPr>
        <w:rFonts w:hint="default"/>
      </w:rPr>
    </w:lvl>
    <w:lvl w:ilvl="8" w:tplc="A2A29CEE">
      <w:numFmt w:val="bullet"/>
      <w:lvlText w:val="•"/>
      <w:lvlJc w:val="left"/>
      <w:pPr>
        <w:ind w:left="8128" w:hanging="398"/>
      </w:pPr>
      <w:rPr>
        <w:rFonts w:hint="default"/>
      </w:rPr>
    </w:lvl>
  </w:abstractNum>
  <w:abstractNum w:abstractNumId="8" w15:restartNumberingAfterBreak="0">
    <w:nsid w:val="1D4068D6"/>
    <w:multiLevelType w:val="hybridMultilevel"/>
    <w:tmpl w:val="737495A2"/>
    <w:lvl w:ilvl="0" w:tplc="EAA8CF38">
      <w:numFmt w:val="bullet"/>
      <w:lvlText w:val="•"/>
      <w:lvlJc w:val="left"/>
      <w:pPr>
        <w:ind w:left="313" w:hanging="224"/>
      </w:pPr>
      <w:rPr>
        <w:rFonts w:ascii="Arial" w:eastAsia="Arial" w:hAnsi="Arial" w:cs="Arial" w:hint="default"/>
        <w:w w:val="142"/>
        <w:sz w:val="18"/>
        <w:szCs w:val="18"/>
      </w:rPr>
    </w:lvl>
    <w:lvl w:ilvl="1" w:tplc="392EF80A">
      <w:numFmt w:val="bullet"/>
      <w:lvlText w:val="•"/>
      <w:lvlJc w:val="left"/>
      <w:pPr>
        <w:ind w:left="496" w:hanging="224"/>
      </w:pPr>
      <w:rPr>
        <w:rFonts w:hint="default"/>
      </w:rPr>
    </w:lvl>
    <w:lvl w:ilvl="2" w:tplc="52A4C190">
      <w:numFmt w:val="bullet"/>
      <w:lvlText w:val="•"/>
      <w:lvlJc w:val="left"/>
      <w:pPr>
        <w:ind w:left="673" w:hanging="224"/>
      </w:pPr>
      <w:rPr>
        <w:rFonts w:hint="default"/>
      </w:rPr>
    </w:lvl>
    <w:lvl w:ilvl="3" w:tplc="435ECB6E">
      <w:numFmt w:val="bullet"/>
      <w:lvlText w:val="•"/>
      <w:lvlJc w:val="left"/>
      <w:pPr>
        <w:ind w:left="849" w:hanging="224"/>
      </w:pPr>
      <w:rPr>
        <w:rFonts w:hint="default"/>
      </w:rPr>
    </w:lvl>
    <w:lvl w:ilvl="4" w:tplc="C6E852D8">
      <w:numFmt w:val="bullet"/>
      <w:lvlText w:val="•"/>
      <w:lvlJc w:val="left"/>
      <w:pPr>
        <w:ind w:left="1026" w:hanging="224"/>
      </w:pPr>
      <w:rPr>
        <w:rFonts w:hint="default"/>
      </w:rPr>
    </w:lvl>
    <w:lvl w:ilvl="5" w:tplc="B3729110">
      <w:numFmt w:val="bullet"/>
      <w:lvlText w:val="•"/>
      <w:lvlJc w:val="left"/>
      <w:pPr>
        <w:ind w:left="1203" w:hanging="224"/>
      </w:pPr>
      <w:rPr>
        <w:rFonts w:hint="default"/>
      </w:rPr>
    </w:lvl>
    <w:lvl w:ilvl="6" w:tplc="8B7A3A90">
      <w:numFmt w:val="bullet"/>
      <w:lvlText w:val="•"/>
      <w:lvlJc w:val="left"/>
      <w:pPr>
        <w:ind w:left="1379" w:hanging="224"/>
      </w:pPr>
      <w:rPr>
        <w:rFonts w:hint="default"/>
      </w:rPr>
    </w:lvl>
    <w:lvl w:ilvl="7" w:tplc="F9BE75BA">
      <w:numFmt w:val="bullet"/>
      <w:lvlText w:val="•"/>
      <w:lvlJc w:val="left"/>
      <w:pPr>
        <w:ind w:left="1556" w:hanging="224"/>
      </w:pPr>
      <w:rPr>
        <w:rFonts w:hint="default"/>
      </w:rPr>
    </w:lvl>
    <w:lvl w:ilvl="8" w:tplc="D16840BA">
      <w:numFmt w:val="bullet"/>
      <w:lvlText w:val="•"/>
      <w:lvlJc w:val="left"/>
      <w:pPr>
        <w:ind w:left="1732" w:hanging="224"/>
      </w:pPr>
      <w:rPr>
        <w:rFonts w:hint="default"/>
      </w:rPr>
    </w:lvl>
  </w:abstractNum>
  <w:abstractNum w:abstractNumId="9" w15:restartNumberingAfterBreak="0">
    <w:nsid w:val="258221C4"/>
    <w:multiLevelType w:val="hybridMultilevel"/>
    <w:tmpl w:val="357C2C22"/>
    <w:lvl w:ilvl="0" w:tplc="8222E924">
      <w:start w:val="1"/>
      <w:numFmt w:val="lowerLetter"/>
      <w:lvlText w:val="%1."/>
      <w:lvlJc w:val="left"/>
      <w:pPr>
        <w:ind w:left="1385" w:hanging="398"/>
      </w:pPr>
      <w:rPr>
        <w:rFonts w:ascii="Arial" w:eastAsia="Arial" w:hAnsi="Arial" w:cs="Arial" w:hint="default"/>
        <w:w w:val="97"/>
        <w:sz w:val="20"/>
        <w:szCs w:val="20"/>
      </w:rPr>
    </w:lvl>
    <w:lvl w:ilvl="1" w:tplc="B4B875AE">
      <w:numFmt w:val="bullet"/>
      <w:lvlText w:val="•"/>
      <w:lvlJc w:val="left"/>
      <w:pPr>
        <w:ind w:left="2232" w:hanging="398"/>
      </w:pPr>
      <w:rPr>
        <w:rFonts w:hint="default"/>
      </w:rPr>
    </w:lvl>
    <w:lvl w:ilvl="2" w:tplc="2E68C2B0">
      <w:numFmt w:val="bullet"/>
      <w:lvlText w:val="•"/>
      <w:lvlJc w:val="left"/>
      <w:pPr>
        <w:ind w:left="3084" w:hanging="398"/>
      </w:pPr>
      <w:rPr>
        <w:rFonts w:hint="default"/>
      </w:rPr>
    </w:lvl>
    <w:lvl w:ilvl="3" w:tplc="4F8E94A2">
      <w:numFmt w:val="bullet"/>
      <w:lvlText w:val="•"/>
      <w:lvlJc w:val="left"/>
      <w:pPr>
        <w:ind w:left="3936" w:hanging="398"/>
      </w:pPr>
      <w:rPr>
        <w:rFonts w:hint="default"/>
      </w:rPr>
    </w:lvl>
    <w:lvl w:ilvl="4" w:tplc="85CED1C8">
      <w:numFmt w:val="bullet"/>
      <w:lvlText w:val="•"/>
      <w:lvlJc w:val="left"/>
      <w:pPr>
        <w:ind w:left="4788" w:hanging="398"/>
      </w:pPr>
      <w:rPr>
        <w:rFonts w:hint="default"/>
      </w:rPr>
    </w:lvl>
    <w:lvl w:ilvl="5" w:tplc="97A885F6">
      <w:numFmt w:val="bullet"/>
      <w:lvlText w:val="•"/>
      <w:lvlJc w:val="left"/>
      <w:pPr>
        <w:ind w:left="5640" w:hanging="398"/>
      </w:pPr>
      <w:rPr>
        <w:rFonts w:hint="default"/>
      </w:rPr>
    </w:lvl>
    <w:lvl w:ilvl="6" w:tplc="A2C84E94">
      <w:numFmt w:val="bullet"/>
      <w:lvlText w:val="•"/>
      <w:lvlJc w:val="left"/>
      <w:pPr>
        <w:ind w:left="6492" w:hanging="398"/>
      </w:pPr>
      <w:rPr>
        <w:rFonts w:hint="default"/>
      </w:rPr>
    </w:lvl>
    <w:lvl w:ilvl="7" w:tplc="EA14AEE4">
      <w:numFmt w:val="bullet"/>
      <w:lvlText w:val="•"/>
      <w:lvlJc w:val="left"/>
      <w:pPr>
        <w:ind w:left="7344" w:hanging="398"/>
      </w:pPr>
      <w:rPr>
        <w:rFonts w:hint="default"/>
      </w:rPr>
    </w:lvl>
    <w:lvl w:ilvl="8" w:tplc="17F6A4CA">
      <w:numFmt w:val="bullet"/>
      <w:lvlText w:val="•"/>
      <w:lvlJc w:val="left"/>
      <w:pPr>
        <w:ind w:left="8196" w:hanging="398"/>
      </w:pPr>
      <w:rPr>
        <w:rFonts w:hint="default"/>
      </w:rPr>
    </w:lvl>
  </w:abstractNum>
  <w:abstractNum w:abstractNumId="10" w15:restartNumberingAfterBreak="0">
    <w:nsid w:val="269549FC"/>
    <w:multiLevelType w:val="hybridMultilevel"/>
    <w:tmpl w:val="29E225B6"/>
    <w:lvl w:ilvl="0" w:tplc="10CCC3B8">
      <w:start w:val="1"/>
      <w:numFmt w:val="lowerLetter"/>
      <w:lvlText w:val="%1."/>
      <w:lvlJc w:val="left"/>
      <w:pPr>
        <w:ind w:left="1358" w:hanging="398"/>
      </w:pPr>
      <w:rPr>
        <w:rFonts w:ascii="Arial" w:eastAsia="Arial" w:hAnsi="Arial" w:cs="Arial" w:hint="default"/>
        <w:w w:val="97"/>
        <w:sz w:val="20"/>
        <w:szCs w:val="20"/>
      </w:rPr>
    </w:lvl>
    <w:lvl w:ilvl="1" w:tplc="DF569888">
      <w:numFmt w:val="bullet"/>
      <w:lvlText w:val="•"/>
      <w:lvlJc w:val="left"/>
      <w:pPr>
        <w:ind w:left="2210" w:hanging="398"/>
      </w:pPr>
      <w:rPr>
        <w:rFonts w:hint="default"/>
      </w:rPr>
    </w:lvl>
    <w:lvl w:ilvl="2" w:tplc="2CF62980">
      <w:numFmt w:val="bullet"/>
      <w:lvlText w:val="•"/>
      <w:lvlJc w:val="left"/>
      <w:pPr>
        <w:ind w:left="3060" w:hanging="398"/>
      </w:pPr>
      <w:rPr>
        <w:rFonts w:hint="default"/>
      </w:rPr>
    </w:lvl>
    <w:lvl w:ilvl="3" w:tplc="69EACB94">
      <w:numFmt w:val="bullet"/>
      <w:lvlText w:val="•"/>
      <w:lvlJc w:val="left"/>
      <w:pPr>
        <w:ind w:left="3910" w:hanging="398"/>
      </w:pPr>
      <w:rPr>
        <w:rFonts w:hint="default"/>
      </w:rPr>
    </w:lvl>
    <w:lvl w:ilvl="4" w:tplc="82A69702">
      <w:numFmt w:val="bullet"/>
      <w:lvlText w:val="•"/>
      <w:lvlJc w:val="left"/>
      <w:pPr>
        <w:ind w:left="4760" w:hanging="398"/>
      </w:pPr>
      <w:rPr>
        <w:rFonts w:hint="default"/>
      </w:rPr>
    </w:lvl>
    <w:lvl w:ilvl="5" w:tplc="D66C6CA0">
      <w:numFmt w:val="bullet"/>
      <w:lvlText w:val="•"/>
      <w:lvlJc w:val="left"/>
      <w:pPr>
        <w:ind w:left="5610" w:hanging="398"/>
      </w:pPr>
      <w:rPr>
        <w:rFonts w:hint="default"/>
      </w:rPr>
    </w:lvl>
    <w:lvl w:ilvl="6" w:tplc="929E2BD8">
      <w:numFmt w:val="bullet"/>
      <w:lvlText w:val="•"/>
      <w:lvlJc w:val="left"/>
      <w:pPr>
        <w:ind w:left="6460" w:hanging="398"/>
      </w:pPr>
      <w:rPr>
        <w:rFonts w:hint="default"/>
      </w:rPr>
    </w:lvl>
    <w:lvl w:ilvl="7" w:tplc="8D464E84">
      <w:numFmt w:val="bullet"/>
      <w:lvlText w:val="•"/>
      <w:lvlJc w:val="left"/>
      <w:pPr>
        <w:ind w:left="7310" w:hanging="398"/>
      </w:pPr>
      <w:rPr>
        <w:rFonts w:hint="default"/>
      </w:rPr>
    </w:lvl>
    <w:lvl w:ilvl="8" w:tplc="8FECBD22">
      <w:numFmt w:val="bullet"/>
      <w:lvlText w:val="•"/>
      <w:lvlJc w:val="left"/>
      <w:pPr>
        <w:ind w:left="8160" w:hanging="398"/>
      </w:pPr>
      <w:rPr>
        <w:rFonts w:hint="default"/>
      </w:rPr>
    </w:lvl>
  </w:abstractNum>
  <w:abstractNum w:abstractNumId="11" w15:restartNumberingAfterBreak="0">
    <w:nsid w:val="2C0C7EC4"/>
    <w:multiLevelType w:val="hybridMultilevel"/>
    <w:tmpl w:val="14D20FA4"/>
    <w:lvl w:ilvl="0" w:tplc="65B40BBA">
      <w:start w:val="1"/>
      <w:numFmt w:val="decimal"/>
      <w:lvlText w:val="%1."/>
      <w:lvlJc w:val="left"/>
      <w:pPr>
        <w:ind w:left="447" w:hanging="240"/>
      </w:pPr>
      <w:rPr>
        <w:rFonts w:ascii="Arial" w:eastAsia="Arial" w:hAnsi="Arial" w:cs="Arial" w:hint="default"/>
        <w:w w:val="99"/>
        <w:sz w:val="18"/>
        <w:szCs w:val="18"/>
      </w:rPr>
    </w:lvl>
    <w:lvl w:ilvl="1" w:tplc="199259C0">
      <w:numFmt w:val="bullet"/>
      <w:lvlText w:val="•"/>
      <w:lvlJc w:val="left"/>
      <w:pPr>
        <w:ind w:left="909" w:hanging="240"/>
      </w:pPr>
      <w:rPr>
        <w:rFonts w:hint="default"/>
      </w:rPr>
    </w:lvl>
    <w:lvl w:ilvl="2" w:tplc="8B5CECAE">
      <w:numFmt w:val="bullet"/>
      <w:lvlText w:val="•"/>
      <w:lvlJc w:val="left"/>
      <w:pPr>
        <w:ind w:left="1378" w:hanging="240"/>
      </w:pPr>
      <w:rPr>
        <w:rFonts w:hint="default"/>
      </w:rPr>
    </w:lvl>
    <w:lvl w:ilvl="3" w:tplc="6792D7F0">
      <w:numFmt w:val="bullet"/>
      <w:lvlText w:val="•"/>
      <w:lvlJc w:val="left"/>
      <w:pPr>
        <w:ind w:left="1847" w:hanging="240"/>
      </w:pPr>
      <w:rPr>
        <w:rFonts w:hint="default"/>
      </w:rPr>
    </w:lvl>
    <w:lvl w:ilvl="4" w:tplc="CBD2F56E">
      <w:numFmt w:val="bullet"/>
      <w:lvlText w:val="•"/>
      <w:lvlJc w:val="left"/>
      <w:pPr>
        <w:ind w:left="2317" w:hanging="240"/>
      </w:pPr>
      <w:rPr>
        <w:rFonts w:hint="default"/>
      </w:rPr>
    </w:lvl>
    <w:lvl w:ilvl="5" w:tplc="186689C2">
      <w:numFmt w:val="bullet"/>
      <w:lvlText w:val="•"/>
      <w:lvlJc w:val="left"/>
      <w:pPr>
        <w:ind w:left="2786" w:hanging="240"/>
      </w:pPr>
      <w:rPr>
        <w:rFonts w:hint="default"/>
      </w:rPr>
    </w:lvl>
    <w:lvl w:ilvl="6" w:tplc="59E8980E">
      <w:numFmt w:val="bullet"/>
      <w:lvlText w:val="•"/>
      <w:lvlJc w:val="left"/>
      <w:pPr>
        <w:ind w:left="3255" w:hanging="240"/>
      </w:pPr>
      <w:rPr>
        <w:rFonts w:hint="default"/>
      </w:rPr>
    </w:lvl>
    <w:lvl w:ilvl="7" w:tplc="B76C325E">
      <w:numFmt w:val="bullet"/>
      <w:lvlText w:val="•"/>
      <w:lvlJc w:val="left"/>
      <w:pPr>
        <w:ind w:left="3725" w:hanging="240"/>
      </w:pPr>
      <w:rPr>
        <w:rFonts w:hint="default"/>
      </w:rPr>
    </w:lvl>
    <w:lvl w:ilvl="8" w:tplc="B740CABE">
      <w:numFmt w:val="bullet"/>
      <w:lvlText w:val="•"/>
      <w:lvlJc w:val="left"/>
      <w:pPr>
        <w:ind w:left="4194" w:hanging="240"/>
      </w:pPr>
      <w:rPr>
        <w:rFonts w:hint="default"/>
      </w:rPr>
    </w:lvl>
  </w:abstractNum>
  <w:abstractNum w:abstractNumId="12" w15:restartNumberingAfterBreak="0">
    <w:nsid w:val="2DA13C1A"/>
    <w:multiLevelType w:val="hybridMultilevel"/>
    <w:tmpl w:val="DD9E9ADA"/>
    <w:lvl w:ilvl="0" w:tplc="1578F480">
      <w:numFmt w:val="bullet"/>
      <w:lvlText w:val="•"/>
      <w:lvlJc w:val="left"/>
      <w:pPr>
        <w:ind w:left="1210" w:hanging="250"/>
      </w:pPr>
      <w:rPr>
        <w:rFonts w:ascii="Arial" w:eastAsia="Arial" w:hAnsi="Arial" w:cs="Arial" w:hint="default"/>
        <w:w w:val="142"/>
        <w:sz w:val="20"/>
        <w:szCs w:val="20"/>
      </w:rPr>
    </w:lvl>
    <w:lvl w:ilvl="1" w:tplc="6282B1A2">
      <w:numFmt w:val="bullet"/>
      <w:lvlText w:val="•"/>
      <w:lvlJc w:val="left"/>
      <w:pPr>
        <w:ind w:left="2084" w:hanging="250"/>
      </w:pPr>
      <w:rPr>
        <w:rFonts w:hint="default"/>
      </w:rPr>
    </w:lvl>
    <w:lvl w:ilvl="2" w:tplc="07EAD6BC">
      <w:numFmt w:val="bullet"/>
      <w:lvlText w:val="•"/>
      <w:lvlJc w:val="left"/>
      <w:pPr>
        <w:ind w:left="2948" w:hanging="250"/>
      </w:pPr>
      <w:rPr>
        <w:rFonts w:hint="default"/>
      </w:rPr>
    </w:lvl>
    <w:lvl w:ilvl="3" w:tplc="6E423BF8">
      <w:numFmt w:val="bullet"/>
      <w:lvlText w:val="•"/>
      <w:lvlJc w:val="left"/>
      <w:pPr>
        <w:ind w:left="3812" w:hanging="250"/>
      </w:pPr>
      <w:rPr>
        <w:rFonts w:hint="default"/>
      </w:rPr>
    </w:lvl>
    <w:lvl w:ilvl="4" w:tplc="F426E358">
      <w:numFmt w:val="bullet"/>
      <w:lvlText w:val="•"/>
      <w:lvlJc w:val="left"/>
      <w:pPr>
        <w:ind w:left="4676" w:hanging="250"/>
      </w:pPr>
      <w:rPr>
        <w:rFonts w:hint="default"/>
      </w:rPr>
    </w:lvl>
    <w:lvl w:ilvl="5" w:tplc="41CC9F54">
      <w:numFmt w:val="bullet"/>
      <w:lvlText w:val="•"/>
      <w:lvlJc w:val="left"/>
      <w:pPr>
        <w:ind w:left="5540" w:hanging="250"/>
      </w:pPr>
      <w:rPr>
        <w:rFonts w:hint="default"/>
      </w:rPr>
    </w:lvl>
    <w:lvl w:ilvl="6" w:tplc="F3326A02">
      <w:numFmt w:val="bullet"/>
      <w:lvlText w:val="•"/>
      <w:lvlJc w:val="left"/>
      <w:pPr>
        <w:ind w:left="6404" w:hanging="250"/>
      </w:pPr>
      <w:rPr>
        <w:rFonts w:hint="default"/>
      </w:rPr>
    </w:lvl>
    <w:lvl w:ilvl="7" w:tplc="4E80DED2">
      <w:numFmt w:val="bullet"/>
      <w:lvlText w:val="•"/>
      <w:lvlJc w:val="left"/>
      <w:pPr>
        <w:ind w:left="7268" w:hanging="250"/>
      </w:pPr>
      <w:rPr>
        <w:rFonts w:hint="default"/>
      </w:rPr>
    </w:lvl>
    <w:lvl w:ilvl="8" w:tplc="D3E6D3A0">
      <w:numFmt w:val="bullet"/>
      <w:lvlText w:val="•"/>
      <w:lvlJc w:val="left"/>
      <w:pPr>
        <w:ind w:left="8132" w:hanging="250"/>
      </w:pPr>
      <w:rPr>
        <w:rFonts w:hint="default"/>
      </w:rPr>
    </w:lvl>
  </w:abstractNum>
  <w:abstractNum w:abstractNumId="13" w15:restartNumberingAfterBreak="0">
    <w:nsid w:val="310559FE"/>
    <w:multiLevelType w:val="hybridMultilevel"/>
    <w:tmpl w:val="408EFD3A"/>
    <w:lvl w:ilvl="0" w:tplc="33464CD6">
      <w:start w:val="1"/>
      <w:numFmt w:val="lowerLetter"/>
      <w:lvlText w:val="%1."/>
      <w:lvlJc w:val="left"/>
      <w:pPr>
        <w:ind w:left="1358" w:hanging="398"/>
      </w:pPr>
      <w:rPr>
        <w:rFonts w:ascii="Arial" w:eastAsia="Arial" w:hAnsi="Arial" w:cs="Arial" w:hint="default"/>
        <w:w w:val="97"/>
        <w:sz w:val="20"/>
        <w:szCs w:val="20"/>
      </w:rPr>
    </w:lvl>
    <w:lvl w:ilvl="1" w:tplc="066CD2D8">
      <w:numFmt w:val="bullet"/>
      <w:lvlText w:val="•"/>
      <w:lvlJc w:val="left"/>
      <w:pPr>
        <w:ind w:left="2210" w:hanging="398"/>
      </w:pPr>
      <w:rPr>
        <w:rFonts w:hint="default"/>
      </w:rPr>
    </w:lvl>
    <w:lvl w:ilvl="2" w:tplc="55C614C2">
      <w:numFmt w:val="bullet"/>
      <w:lvlText w:val="•"/>
      <w:lvlJc w:val="left"/>
      <w:pPr>
        <w:ind w:left="3060" w:hanging="398"/>
      </w:pPr>
      <w:rPr>
        <w:rFonts w:hint="default"/>
      </w:rPr>
    </w:lvl>
    <w:lvl w:ilvl="3" w:tplc="D97E5604">
      <w:numFmt w:val="bullet"/>
      <w:lvlText w:val="•"/>
      <w:lvlJc w:val="left"/>
      <w:pPr>
        <w:ind w:left="3910" w:hanging="398"/>
      </w:pPr>
      <w:rPr>
        <w:rFonts w:hint="default"/>
      </w:rPr>
    </w:lvl>
    <w:lvl w:ilvl="4" w:tplc="5FEC721E">
      <w:numFmt w:val="bullet"/>
      <w:lvlText w:val="•"/>
      <w:lvlJc w:val="left"/>
      <w:pPr>
        <w:ind w:left="4760" w:hanging="398"/>
      </w:pPr>
      <w:rPr>
        <w:rFonts w:hint="default"/>
      </w:rPr>
    </w:lvl>
    <w:lvl w:ilvl="5" w:tplc="89B0BF6C">
      <w:numFmt w:val="bullet"/>
      <w:lvlText w:val="•"/>
      <w:lvlJc w:val="left"/>
      <w:pPr>
        <w:ind w:left="5610" w:hanging="398"/>
      </w:pPr>
      <w:rPr>
        <w:rFonts w:hint="default"/>
      </w:rPr>
    </w:lvl>
    <w:lvl w:ilvl="6" w:tplc="0E5AD062">
      <w:numFmt w:val="bullet"/>
      <w:lvlText w:val="•"/>
      <w:lvlJc w:val="left"/>
      <w:pPr>
        <w:ind w:left="6460" w:hanging="398"/>
      </w:pPr>
      <w:rPr>
        <w:rFonts w:hint="default"/>
      </w:rPr>
    </w:lvl>
    <w:lvl w:ilvl="7" w:tplc="EE4EAF8C">
      <w:numFmt w:val="bullet"/>
      <w:lvlText w:val="•"/>
      <w:lvlJc w:val="left"/>
      <w:pPr>
        <w:ind w:left="7310" w:hanging="398"/>
      </w:pPr>
      <w:rPr>
        <w:rFonts w:hint="default"/>
      </w:rPr>
    </w:lvl>
    <w:lvl w:ilvl="8" w:tplc="019AF0EA">
      <w:numFmt w:val="bullet"/>
      <w:lvlText w:val="•"/>
      <w:lvlJc w:val="left"/>
      <w:pPr>
        <w:ind w:left="8160" w:hanging="398"/>
      </w:pPr>
      <w:rPr>
        <w:rFonts w:hint="default"/>
      </w:rPr>
    </w:lvl>
  </w:abstractNum>
  <w:abstractNum w:abstractNumId="14" w15:restartNumberingAfterBreak="0">
    <w:nsid w:val="371442AE"/>
    <w:multiLevelType w:val="hybridMultilevel"/>
    <w:tmpl w:val="7D9648D0"/>
    <w:lvl w:ilvl="0" w:tplc="BA585FCA">
      <w:start w:val="1"/>
      <w:numFmt w:val="decimal"/>
      <w:lvlText w:val="%1."/>
      <w:lvlJc w:val="left"/>
      <w:pPr>
        <w:ind w:left="1608" w:hanging="266"/>
      </w:pPr>
      <w:rPr>
        <w:rFonts w:ascii="Arial" w:eastAsia="Arial" w:hAnsi="Arial" w:cs="Arial" w:hint="default"/>
        <w:w w:val="99"/>
        <w:sz w:val="20"/>
        <w:szCs w:val="20"/>
      </w:rPr>
    </w:lvl>
    <w:lvl w:ilvl="1" w:tplc="497EF226">
      <w:numFmt w:val="bullet"/>
      <w:lvlText w:val="•"/>
      <w:lvlJc w:val="left"/>
      <w:pPr>
        <w:ind w:left="2424" w:hanging="266"/>
      </w:pPr>
      <w:rPr>
        <w:rFonts w:hint="default"/>
      </w:rPr>
    </w:lvl>
    <w:lvl w:ilvl="2" w:tplc="47EEF5E4">
      <w:numFmt w:val="bullet"/>
      <w:lvlText w:val="•"/>
      <w:lvlJc w:val="left"/>
      <w:pPr>
        <w:ind w:left="3248" w:hanging="266"/>
      </w:pPr>
      <w:rPr>
        <w:rFonts w:hint="default"/>
      </w:rPr>
    </w:lvl>
    <w:lvl w:ilvl="3" w:tplc="BE543F28">
      <w:numFmt w:val="bullet"/>
      <w:lvlText w:val="•"/>
      <w:lvlJc w:val="left"/>
      <w:pPr>
        <w:ind w:left="4072" w:hanging="266"/>
      </w:pPr>
      <w:rPr>
        <w:rFonts w:hint="default"/>
      </w:rPr>
    </w:lvl>
    <w:lvl w:ilvl="4" w:tplc="3A2AE672">
      <w:numFmt w:val="bullet"/>
      <w:lvlText w:val="•"/>
      <w:lvlJc w:val="left"/>
      <w:pPr>
        <w:ind w:left="4896" w:hanging="266"/>
      </w:pPr>
      <w:rPr>
        <w:rFonts w:hint="default"/>
      </w:rPr>
    </w:lvl>
    <w:lvl w:ilvl="5" w:tplc="23E4298A">
      <w:numFmt w:val="bullet"/>
      <w:lvlText w:val="•"/>
      <w:lvlJc w:val="left"/>
      <w:pPr>
        <w:ind w:left="5720" w:hanging="266"/>
      </w:pPr>
      <w:rPr>
        <w:rFonts w:hint="default"/>
      </w:rPr>
    </w:lvl>
    <w:lvl w:ilvl="6" w:tplc="F8822202">
      <w:numFmt w:val="bullet"/>
      <w:lvlText w:val="•"/>
      <w:lvlJc w:val="left"/>
      <w:pPr>
        <w:ind w:left="6544" w:hanging="266"/>
      </w:pPr>
      <w:rPr>
        <w:rFonts w:hint="default"/>
      </w:rPr>
    </w:lvl>
    <w:lvl w:ilvl="7" w:tplc="EFA4F634">
      <w:numFmt w:val="bullet"/>
      <w:lvlText w:val="•"/>
      <w:lvlJc w:val="left"/>
      <w:pPr>
        <w:ind w:left="7368" w:hanging="266"/>
      </w:pPr>
      <w:rPr>
        <w:rFonts w:hint="default"/>
      </w:rPr>
    </w:lvl>
    <w:lvl w:ilvl="8" w:tplc="DDBC1B20">
      <w:numFmt w:val="bullet"/>
      <w:lvlText w:val="•"/>
      <w:lvlJc w:val="left"/>
      <w:pPr>
        <w:ind w:left="8192" w:hanging="266"/>
      </w:pPr>
      <w:rPr>
        <w:rFonts w:hint="default"/>
      </w:rPr>
    </w:lvl>
  </w:abstractNum>
  <w:abstractNum w:abstractNumId="15" w15:restartNumberingAfterBreak="0">
    <w:nsid w:val="3B9C0029"/>
    <w:multiLevelType w:val="hybridMultilevel"/>
    <w:tmpl w:val="8A0EBDA8"/>
    <w:lvl w:ilvl="0" w:tplc="7570C386">
      <w:numFmt w:val="bullet"/>
      <w:lvlText w:val="•"/>
      <w:lvlJc w:val="left"/>
      <w:pPr>
        <w:ind w:left="1210" w:hanging="250"/>
      </w:pPr>
      <w:rPr>
        <w:rFonts w:ascii="Arial" w:eastAsia="Arial" w:hAnsi="Arial" w:cs="Arial" w:hint="default"/>
        <w:w w:val="142"/>
        <w:sz w:val="20"/>
        <w:szCs w:val="20"/>
      </w:rPr>
    </w:lvl>
    <w:lvl w:ilvl="1" w:tplc="79DE9FD6">
      <w:numFmt w:val="bullet"/>
      <w:lvlText w:val="•"/>
      <w:lvlJc w:val="left"/>
      <w:pPr>
        <w:ind w:left="2084" w:hanging="250"/>
      </w:pPr>
      <w:rPr>
        <w:rFonts w:hint="default"/>
      </w:rPr>
    </w:lvl>
    <w:lvl w:ilvl="2" w:tplc="78D8670A">
      <w:numFmt w:val="bullet"/>
      <w:lvlText w:val="•"/>
      <w:lvlJc w:val="left"/>
      <w:pPr>
        <w:ind w:left="2948" w:hanging="250"/>
      </w:pPr>
      <w:rPr>
        <w:rFonts w:hint="default"/>
      </w:rPr>
    </w:lvl>
    <w:lvl w:ilvl="3" w:tplc="49A84598">
      <w:numFmt w:val="bullet"/>
      <w:lvlText w:val="•"/>
      <w:lvlJc w:val="left"/>
      <w:pPr>
        <w:ind w:left="3812" w:hanging="250"/>
      </w:pPr>
      <w:rPr>
        <w:rFonts w:hint="default"/>
      </w:rPr>
    </w:lvl>
    <w:lvl w:ilvl="4" w:tplc="479EF100">
      <w:numFmt w:val="bullet"/>
      <w:lvlText w:val="•"/>
      <w:lvlJc w:val="left"/>
      <w:pPr>
        <w:ind w:left="4676" w:hanging="250"/>
      </w:pPr>
      <w:rPr>
        <w:rFonts w:hint="default"/>
      </w:rPr>
    </w:lvl>
    <w:lvl w:ilvl="5" w:tplc="2FD20422">
      <w:numFmt w:val="bullet"/>
      <w:lvlText w:val="•"/>
      <w:lvlJc w:val="left"/>
      <w:pPr>
        <w:ind w:left="5540" w:hanging="250"/>
      </w:pPr>
      <w:rPr>
        <w:rFonts w:hint="default"/>
      </w:rPr>
    </w:lvl>
    <w:lvl w:ilvl="6" w:tplc="F5264C34">
      <w:numFmt w:val="bullet"/>
      <w:lvlText w:val="•"/>
      <w:lvlJc w:val="left"/>
      <w:pPr>
        <w:ind w:left="6404" w:hanging="250"/>
      </w:pPr>
      <w:rPr>
        <w:rFonts w:hint="default"/>
      </w:rPr>
    </w:lvl>
    <w:lvl w:ilvl="7" w:tplc="EB467596">
      <w:numFmt w:val="bullet"/>
      <w:lvlText w:val="•"/>
      <w:lvlJc w:val="left"/>
      <w:pPr>
        <w:ind w:left="7268" w:hanging="250"/>
      </w:pPr>
      <w:rPr>
        <w:rFonts w:hint="default"/>
      </w:rPr>
    </w:lvl>
    <w:lvl w:ilvl="8" w:tplc="77847430">
      <w:numFmt w:val="bullet"/>
      <w:lvlText w:val="•"/>
      <w:lvlJc w:val="left"/>
      <w:pPr>
        <w:ind w:left="8132" w:hanging="250"/>
      </w:pPr>
      <w:rPr>
        <w:rFonts w:hint="default"/>
      </w:rPr>
    </w:lvl>
  </w:abstractNum>
  <w:abstractNum w:abstractNumId="16" w15:restartNumberingAfterBreak="0">
    <w:nsid w:val="3C0C6ABE"/>
    <w:multiLevelType w:val="hybridMultilevel"/>
    <w:tmpl w:val="AF48F814"/>
    <w:lvl w:ilvl="0" w:tplc="9B1C057A">
      <w:start w:val="1"/>
      <w:numFmt w:val="decimal"/>
      <w:lvlText w:val="%1."/>
      <w:lvlJc w:val="left"/>
      <w:pPr>
        <w:ind w:left="447" w:hanging="240"/>
      </w:pPr>
      <w:rPr>
        <w:rFonts w:ascii="Arial" w:eastAsia="Arial" w:hAnsi="Arial" w:cs="Arial" w:hint="default"/>
        <w:w w:val="99"/>
        <w:sz w:val="18"/>
        <w:szCs w:val="18"/>
      </w:rPr>
    </w:lvl>
    <w:lvl w:ilvl="1" w:tplc="8700861A">
      <w:numFmt w:val="bullet"/>
      <w:lvlText w:val="•"/>
      <w:lvlJc w:val="left"/>
      <w:pPr>
        <w:ind w:left="909" w:hanging="240"/>
      </w:pPr>
      <w:rPr>
        <w:rFonts w:hint="default"/>
      </w:rPr>
    </w:lvl>
    <w:lvl w:ilvl="2" w:tplc="FF9E1F9A">
      <w:numFmt w:val="bullet"/>
      <w:lvlText w:val="•"/>
      <w:lvlJc w:val="left"/>
      <w:pPr>
        <w:ind w:left="1378" w:hanging="240"/>
      </w:pPr>
      <w:rPr>
        <w:rFonts w:hint="default"/>
      </w:rPr>
    </w:lvl>
    <w:lvl w:ilvl="3" w:tplc="A4748302">
      <w:numFmt w:val="bullet"/>
      <w:lvlText w:val="•"/>
      <w:lvlJc w:val="left"/>
      <w:pPr>
        <w:ind w:left="1847" w:hanging="240"/>
      </w:pPr>
      <w:rPr>
        <w:rFonts w:hint="default"/>
      </w:rPr>
    </w:lvl>
    <w:lvl w:ilvl="4" w:tplc="6C9AD098">
      <w:numFmt w:val="bullet"/>
      <w:lvlText w:val="•"/>
      <w:lvlJc w:val="left"/>
      <w:pPr>
        <w:ind w:left="2317" w:hanging="240"/>
      </w:pPr>
      <w:rPr>
        <w:rFonts w:hint="default"/>
      </w:rPr>
    </w:lvl>
    <w:lvl w:ilvl="5" w:tplc="EE6436E0">
      <w:numFmt w:val="bullet"/>
      <w:lvlText w:val="•"/>
      <w:lvlJc w:val="left"/>
      <w:pPr>
        <w:ind w:left="2786" w:hanging="240"/>
      </w:pPr>
      <w:rPr>
        <w:rFonts w:hint="default"/>
      </w:rPr>
    </w:lvl>
    <w:lvl w:ilvl="6" w:tplc="ABCA1402">
      <w:numFmt w:val="bullet"/>
      <w:lvlText w:val="•"/>
      <w:lvlJc w:val="left"/>
      <w:pPr>
        <w:ind w:left="3255" w:hanging="240"/>
      </w:pPr>
      <w:rPr>
        <w:rFonts w:hint="default"/>
      </w:rPr>
    </w:lvl>
    <w:lvl w:ilvl="7" w:tplc="E724DEB0">
      <w:numFmt w:val="bullet"/>
      <w:lvlText w:val="•"/>
      <w:lvlJc w:val="left"/>
      <w:pPr>
        <w:ind w:left="3725" w:hanging="240"/>
      </w:pPr>
      <w:rPr>
        <w:rFonts w:hint="default"/>
      </w:rPr>
    </w:lvl>
    <w:lvl w:ilvl="8" w:tplc="94A85C54">
      <w:numFmt w:val="bullet"/>
      <w:lvlText w:val="•"/>
      <w:lvlJc w:val="left"/>
      <w:pPr>
        <w:ind w:left="4194" w:hanging="240"/>
      </w:pPr>
      <w:rPr>
        <w:rFonts w:hint="default"/>
      </w:rPr>
    </w:lvl>
  </w:abstractNum>
  <w:abstractNum w:abstractNumId="17" w15:restartNumberingAfterBreak="0">
    <w:nsid w:val="3EF15A79"/>
    <w:multiLevelType w:val="hybridMultilevel"/>
    <w:tmpl w:val="4A42284A"/>
    <w:lvl w:ilvl="0" w:tplc="F7BEE0E8">
      <w:numFmt w:val="bullet"/>
      <w:lvlText w:val="•"/>
      <w:lvlJc w:val="left"/>
      <w:pPr>
        <w:ind w:left="313" w:hanging="224"/>
      </w:pPr>
      <w:rPr>
        <w:rFonts w:ascii="Arial" w:eastAsia="Arial" w:hAnsi="Arial" w:cs="Arial" w:hint="default"/>
        <w:w w:val="142"/>
        <w:sz w:val="18"/>
        <w:szCs w:val="18"/>
      </w:rPr>
    </w:lvl>
    <w:lvl w:ilvl="1" w:tplc="B9521A1A">
      <w:numFmt w:val="bullet"/>
      <w:lvlText w:val="•"/>
      <w:lvlJc w:val="left"/>
      <w:pPr>
        <w:ind w:left="496" w:hanging="224"/>
      </w:pPr>
      <w:rPr>
        <w:rFonts w:hint="default"/>
      </w:rPr>
    </w:lvl>
    <w:lvl w:ilvl="2" w:tplc="DD6CFEA0">
      <w:numFmt w:val="bullet"/>
      <w:lvlText w:val="•"/>
      <w:lvlJc w:val="left"/>
      <w:pPr>
        <w:ind w:left="673" w:hanging="224"/>
      </w:pPr>
      <w:rPr>
        <w:rFonts w:hint="default"/>
      </w:rPr>
    </w:lvl>
    <w:lvl w:ilvl="3" w:tplc="DE36647E">
      <w:numFmt w:val="bullet"/>
      <w:lvlText w:val="•"/>
      <w:lvlJc w:val="left"/>
      <w:pPr>
        <w:ind w:left="849" w:hanging="224"/>
      </w:pPr>
      <w:rPr>
        <w:rFonts w:hint="default"/>
      </w:rPr>
    </w:lvl>
    <w:lvl w:ilvl="4" w:tplc="AB7052CA">
      <w:numFmt w:val="bullet"/>
      <w:lvlText w:val="•"/>
      <w:lvlJc w:val="left"/>
      <w:pPr>
        <w:ind w:left="1026" w:hanging="224"/>
      </w:pPr>
      <w:rPr>
        <w:rFonts w:hint="default"/>
      </w:rPr>
    </w:lvl>
    <w:lvl w:ilvl="5" w:tplc="69BE225E">
      <w:numFmt w:val="bullet"/>
      <w:lvlText w:val="•"/>
      <w:lvlJc w:val="left"/>
      <w:pPr>
        <w:ind w:left="1203" w:hanging="224"/>
      </w:pPr>
      <w:rPr>
        <w:rFonts w:hint="default"/>
      </w:rPr>
    </w:lvl>
    <w:lvl w:ilvl="6" w:tplc="F39C3656">
      <w:numFmt w:val="bullet"/>
      <w:lvlText w:val="•"/>
      <w:lvlJc w:val="left"/>
      <w:pPr>
        <w:ind w:left="1379" w:hanging="224"/>
      </w:pPr>
      <w:rPr>
        <w:rFonts w:hint="default"/>
      </w:rPr>
    </w:lvl>
    <w:lvl w:ilvl="7" w:tplc="090A3596">
      <w:numFmt w:val="bullet"/>
      <w:lvlText w:val="•"/>
      <w:lvlJc w:val="left"/>
      <w:pPr>
        <w:ind w:left="1556" w:hanging="224"/>
      </w:pPr>
      <w:rPr>
        <w:rFonts w:hint="default"/>
      </w:rPr>
    </w:lvl>
    <w:lvl w:ilvl="8" w:tplc="1C3EC7E8">
      <w:numFmt w:val="bullet"/>
      <w:lvlText w:val="•"/>
      <w:lvlJc w:val="left"/>
      <w:pPr>
        <w:ind w:left="1732" w:hanging="224"/>
      </w:pPr>
      <w:rPr>
        <w:rFonts w:hint="default"/>
      </w:rPr>
    </w:lvl>
  </w:abstractNum>
  <w:abstractNum w:abstractNumId="18" w15:restartNumberingAfterBreak="0">
    <w:nsid w:val="4296460B"/>
    <w:multiLevelType w:val="hybridMultilevel"/>
    <w:tmpl w:val="B1D23FE0"/>
    <w:lvl w:ilvl="0" w:tplc="CD68CB4A">
      <w:start w:val="1"/>
      <w:numFmt w:val="lowerLetter"/>
      <w:lvlText w:val="%1."/>
      <w:lvlJc w:val="left"/>
      <w:pPr>
        <w:ind w:left="1365" w:hanging="398"/>
      </w:pPr>
      <w:rPr>
        <w:rFonts w:ascii="Arial" w:eastAsia="Arial" w:hAnsi="Arial" w:cs="Arial" w:hint="default"/>
        <w:w w:val="97"/>
        <w:sz w:val="20"/>
        <w:szCs w:val="20"/>
      </w:rPr>
    </w:lvl>
    <w:lvl w:ilvl="1" w:tplc="6EE25FB6">
      <w:numFmt w:val="bullet"/>
      <w:lvlText w:val="•"/>
      <w:lvlJc w:val="left"/>
      <w:pPr>
        <w:ind w:left="1615" w:hanging="250"/>
      </w:pPr>
      <w:rPr>
        <w:rFonts w:ascii="Arial" w:eastAsia="Arial" w:hAnsi="Arial" w:cs="Arial" w:hint="default"/>
        <w:w w:val="142"/>
        <w:sz w:val="20"/>
        <w:szCs w:val="20"/>
      </w:rPr>
    </w:lvl>
    <w:lvl w:ilvl="2" w:tplc="341EDE5A">
      <w:numFmt w:val="bullet"/>
      <w:lvlText w:val="•"/>
      <w:lvlJc w:val="left"/>
      <w:pPr>
        <w:ind w:left="2535" w:hanging="250"/>
      </w:pPr>
      <w:rPr>
        <w:rFonts w:hint="default"/>
      </w:rPr>
    </w:lvl>
    <w:lvl w:ilvl="3" w:tplc="C90ED4D6">
      <w:numFmt w:val="bullet"/>
      <w:lvlText w:val="•"/>
      <w:lvlJc w:val="left"/>
      <w:pPr>
        <w:ind w:left="3451" w:hanging="250"/>
      </w:pPr>
      <w:rPr>
        <w:rFonts w:hint="default"/>
      </w:rPr>
    </w:lvl>
    <w:lvl w:ilvl="4" w:tplc="D366A0CA">
      <w:numFmt w:val="bullet"/>
      <w:lvlText w:val="•"/>
      <w:lvlJc w:val="left"/>
      <w:pPr>
        <w:ind w:left="4366" w:hanging="250"/>
      </w:pPr>
      <w:rPr>
        <w:rFonts w:hint="default"/>
      </w:rPr>
    </w:lvl>
    <w:lvl w:ilvl="5" w:tplc="D3D2AD62">
      <w:numFmt w:val="bullet"/>
      <w:lvlText w:val="•"/>
      <w:lvlJc w:val="left"/>
      <w:pPr>
        <w:ind w:left="5282" w:hanging="250"/>
      </w:pPr>
      <w:rPr>
        <w:rFonts w:hint="default"/>
      </w:rPr>
    </w:lvl>
    <w:lvl w:ilvl="6" w:tplc="00621F3E">
      <w:numFmt w:val="bullet"/>
      <w:lvlText w:val="•"/>
      <w:lvlJc w:val="left"/>
      <w:pPr>
        <w:ind w:left="6197" w:hanging="250"/>
      </w:pPr>
      <w:rPr>
        <w:rFonts w:hint="default"/>
      </w:rPr>
    </w:lvl>
    <w:lvl w:ilvl="7" w:tplc="1068A9B2">
      <w:numFmt w:val="bullet"/>
      <w:lvlText w:val="•"/>
      <w:lvlJc w:val="left"/>
      <w:pPr>
        <w:ind w:left="7113" w:hanging="250"/>
      </w:pPr>
      <w:rPr>
        <w:rFonts w:hint="default"/>
      </w:rPr>
    </w:lvl>
    <w:lvl w:ilvl="8" w:tplc="A014BCC0">
      <w:numFmt w:val="bullet"/>
      <w:lvlText w:val="•"/>
      <w:lvlJc w:val="left"/>
      <w:pPr>
        <w:ind w:left="8028" w:hanging="250"/>
      </w:pPr>
      <w:rPr>
        <w:rFonts w:hint="default"/>
      </w:rPr>
    </w:lvl>
  </w:abstractNum>
  <w:abstractNum w:abstractNumId="19" w15:restartNumberingAfterBreak="0">
    <w:nsid w:val="430026AB"/>
    <w:multiLevelType w:val="hybridMultilevel"/>
    <w:tmpl w:val="70BEC554"/>
    <w:lvl w:ilvl="0" w:tplc="E2E4BF82">
      <w:start w:val="1"/>
      <w:numFmt w:val="decimal"/>
      <w:lvlText w:val="%1."/>
      <w:lvlJc w:val="left"/>
      <w:pPr>
        <w:ind w:left="447" w:hanging="240"/>
      </w:pPr>
      <w:rPr>
        <w:rFonts w:ascii="Arial" w:eastAsia="Arial" w:hAnsi="Arial" w:cs="Arial" w:hint="default"/>
        <w:w w:val="99"/>
        <w:sz w:val="18"/>
        <w:szCs w:val="18"/>
      </w:rPr>
    </w:lvl>
    <w:lvl w:ilvl="1" w:tplc="960CEC7A">
      <w:numFmt w:val="bullet"/>
      <w:lvlText w:val="•"/>
      <w:lvlJc w:val="left"/>
      <w:pPr>
        <w:ind w:left="909" w:hanging="240"/>
      </w:pPr>
      <w:rPr>
        <w:rFonts w:hint="default"/>
      </w:rPr>
    </w:lvl>
    <w:lvl w:ilvl="2" w:tplc="C12EB22E">
      <w:numFmt w:val="bullet"/>
      <w:lvlText w:val="•"/>
      <w:lvlJc w:val="left"/>
      <w:pPr>
        <w:ind w:left="1378" w:hanging="240"/>
      </w:pPr>
      <w:rPr>
        <w:rFonts w:hint="default"/>
      </w:rPr>
    </w:lvl>
    <w:lvl w:ilvl="3" w:tplc="0B2C1AFC">
      <w:numFmt w:val="bullet"/>
      <w:lvlText w:val="•"/>
      <w:lvlJc w:val="left"/>
      <w:pPr>
        <w:ind w:left="1847" w:hanging="240"/>
      </w:pPr>
      <w:rPr>
        <w:rFonts w:hint="default"/>
      </w:rPr>
    </w:lvl>
    <w:lvl w:ilvl="4" w:tplc="8BFE1102">
      <w:numFmt w:val="bullet"/>
      <w:lvlText w:val="•"/>
      <w:lvlJc w:val="left"/>
      <w:pPr>
        <w:ind w:left="2317" w:hanging="240"/>
      </w:pPr>
      <w:rPr>
        <w:rFonts w:hint="default"/>
      </w:rPr>
    </w:lvl>
    <w:lvl w:ilvl="5" w:tplc="F6140072">
      <w:numFmt w:val="bullet"/>
      <w:lvlText w:val="•"/>
      <w:lvlJc w:val="left"/>
      <w:pPr>
        <w:ind w:left="2786" w:hanging="240"/>
      </w:pPr>
      <w:rPr>
        <w:rFonts w:hint="default"/>
      </w:rPr>
    </w:lvl>
    <w:lvl w:ilvl="6" w:tplc="68FC1650">
      <w:numFmt w:val="bullet"/>
      <w:lvlText w:val="•"/>
      <w:lvlJc w:val="left"/>
      <w:pPr>
        <w:ind w:left="3255" w:hanging="240"/>
      </w:pPr>
      <w:rPr>
        <w:rFonts w:hint="default"/>
      </w:rPr>
    </w:lvl>
    <w:lvl w:ilvl="7" w:tplc="44A4DD28">
      <w:numFmt w:val="bullet"/>
      <w:lvlText w:val="•"/>
      <w:lvlJc w:val="left"/>
      <w:pPr>
        <w:ind w:left="3725" w:hanging="240"/>
      </w:pPr>
      <w:rPr>
        <w:rFonts w:hint="default"/>
      </w:rPr>
    </w:lvl>
    <w:lvl w:ilvl="8" w:tplc="E2069D22">
      <w:numFmt w:val="bullet"/>
      <w:lvlText w:val="•"/>
      <w:lvlJc w:val="left"/>
      <w:pPr>
        <w:ind w:left="4194" w:hanging="240"/>
      </w:pPr>
      <w:rPr>
        <w:rFonts w:hint="default"/>
      </w:rPr>
    </w:lvl>
  </w:abstractNum>
  <w:abstractNum w:abstractNumId="20" w15:restartNumberingAfterBreak="0">
    <w:nsid w:val="48DD7758"/>
    <w:multiLevelType w:val="hybridMultilevel"/>
    <w:tmpl w:val="9F9A6616"/>
    <w:lvl w:ilvl="0" w:tplc="F0CC465E">
      <w:start w:val="1"/>
      <w:numFmt w:val="decimal"/>
      <w:lvlText w:val="%1."/>
      <w:lvlJc w:val="left"/>
      <w:pPr>
        <w:ind w:left="447" w:hanging="240"/>
      </w:pPr>
      <w:rPr>
        <w:rFonts w:ascii="Arial" w:eastAsia="Arial" w:hAnsi="Arial" w:cs="Arial" w:hint="default"/>
        <w:w w:val="99"/>
        <w:sz w:val="18"/>
        <w:szCs w:val="18"/>
      </w:rPr>
    </w:lvl>
    <w:lvl w:ilvl="1" w:tplc="FC307B86">
      <w:numFmt w:val="bullet"/>
      <w:lvlText w:val="•"/>
      <w:lvlJc w:val="left"/>
      <w:pPr>
        <w:ind w:left="909" w:hanging="240"/>
      </w:pPr>
      <w:rPr>
        <w:rFonts w:hint="default"/>
      </w:rPr>
    </w:lvl>
    <w:lvl w:ilvl="2" w:tplc="52421016">
      <w:numFmt w:val="bullet"/>
      <w:lvlText w:val="•"/>
      <w:lvlJc w:val="left"/>
      <w:pPr>
        <w:ind w:left="1378" w:hanging="240"/>
      </w:pPr>
      <w:rPr>
        <w:rFonts w:hint="default"/>
      </w:rPr>
    </w:lvl>
    <w:lvl w:ilvl="3" w:tplc="636C9AF6">
      <w:numFmt w:val="bullet"/>
      <w:lvlText w:val="•"/>
      <w:lvlJc w:val="left"/>
      <w:pPr>
        <w:ind w:left="1847" w:hanging="240"/>
      </w:pPr>
      <w:rPr>
        <w:rFonts w:hint="default"/>
      </w:rPr>
    </w:lvl>
    <w:lvl w:ilvl="4" w:tplc="61404B26">
      <w:numFmt w:val="bullet"/>
      <w:lvlText w:val="•"/>
      <w:lvlJc w:val="left"/>
      <w:pPr>
        <w:ind w:left="2317" w:hanging="240"/>
      </w:pPr>
      <w:rPr>
        <w:rFonts w:hint="default"/>
      </w:rPr>
    </w:lvl>
    <w:lvl w:ilvl="5" w:tplc="80105B5C">
      <w:numFmt w:val="bullet"/>
      <w:lvlText w:val="•"/>
      <w:lvlJc w:val="left"/>
      <w:pPr>
        <w:ind w:left="2786" w:hanging="240"/>
      </w:pPr>
      <w:rPr>
        <w:rFonts w:hint="default"/>
      </w:rPr>
    </w:lvl>
    <w:lvl w:ilvl="6" w:tplc="51CEB50C">
      <w:numFmt w:val="bullet"/>
      <w:lvlText w:val="•"/>
      <w:lvlJc w:val="left"/>
      <w:pPr>
        <w:ind w:left="3255" w:hanging="240"/>
      </w:pPr>
      <w:rPr>
        <w:rFonts w:hint="default"/>
      </w:rPr>
    </w:lvl>
    <w:lvl w:ilvl="7" w:tplc="4538C6DE">
      <w:numFmt w:val="bullet"/>
      <w:lvlText w:val="•"/>
      <w:lvlJc w:val="left"/>
      <w:pPr>
        <w:ind w:left="3725" w:hanging="240"/>
      </w:pPr>
      <w:rPr>
        <w:rFonts w:hint="default"/>
      </w:rPr>
    </w:lvl>
    <w:lvl w:ilvl="8" w:tplc="C4045EF0">
      <w:numFmt w:val="bullet"/>
      <w:lvlText w:val="•"/>
      <w:lvlJc w:val="left"/>
      <w:pPr>
        <w:ind w:left="4194" w:hanging="240"/>
      </w:pPr>
      <w:rPr>
        <w:rFonts w:hint="default"/>
      </w:rPr>
    </w:lvl>
  </w:abstractNum>
  <w:abstractNum w:abstractNumId="21" w15:restartNumberingAfterBreak="0">
    <w:nsid w:val="48FD634D"/>
    <w:multiLevelType w:val="hybridMultilevel"/>
    <w:tmpl w:val="7F86C89C"/>
    <w:lvl w:ilvl="0" w:tplc="B6B6D33A">
      <w:numFmt w:val="bullet"/>
      <w:lvlText w:val="•"/>
      <w:lvlJc w:val="left"/>
      <w:pPr>
        <w:ind w:left="313" w:hanging="224"/>
      </w:pPr>
      <w:rPr>
        <w:rFonts w:ascii="Arial" w:eastAsia="Arial" w:hAnsi="Arial" w:cs="Arial" w:hint="default"/>
        <w:w w:val="142"/>
        <w:sz w:val="18"/>
        <w:szCs w:val="18"/>
      </w:rPr>
    </w:lvl>
    <w:lvl w:ilvl="1" w:tplc="12862528">
      <w:numFmt w:val="bullet"/>
      <w:lvlText w:val="•"/>
      <w:lvlJc w:val="left"/>
      <w:pPr>
        <w:ind w:left="496" w:hanging="224"/>
      </w:pPr>
      <w:rPr>
        <w:rFonts w:hint="default"/>
      </w:rPr>
    </w:lvl>
    <w:lvl w:ilvl="2" w:tplc="BFF261D0">
      <w:numFmt w:val="bullet"/>
      <w:lvlText w:val="•"/>
      <w:lvlJc w:val="left"/>
      <w:pPr>
        <w:ind w:left="673" w:hanging="224"/>
      </w:pPr>
      <w:rPr>
        <w:rFonts w:hint="default"/>
      </w:rPr>
    </w:lvl>
    <w:lvl w:ilvl="3" w:tplc="DFBCBFF8">
      <w:numFmt w:val="bullet"/>
      <w:lvlText w:val="•"/>
      <w:lvlJc w:val="left"/>
      <w:pPr>
        <w:ind w:left="849" w:hanging="224"/>
      </w:pPr>
      <w:rPr>
        <w:rFonts w:hint="default"/>
      </w:rPr>
    </w:lvl>
    <w:lvl w:ilvl="4" w:tplc="071E82DA">
      <w:numFmt w:val="bullet"/>
      <w:lvlText w:val="•"/>
      <w:lvlJc w:val="left"/>
      <w:pPr>
        <w:ind w:left="1026" w:hanging="224"/>
      </w:pPr>
      <w:rPr>
        <w:rFonts w:hint="default"/>
      </w:rPr>
    </w:lvl>
    <w:lvl w:ilvl="5" w:tplc="6C487B7A">
      <w:numFmt w:val="bullet"/>
      <w:lvlText w:val="•"/>
      <w:lvlJc w:val="left"/>
      <w:pPr>
        <w:ind w:left="1203" w:hanging="224"/>
      </w:pPr>
      <w:rPr>
        <w:rFonts w:hint="default"/>
      </w:rPr>
    </w:lvl>
    <w:lvl w:ilvl="6" w:tplc="7BEA538C">
      <w:numFmt w:val="bullet"/>
      <w:lvlText w:val="•"/>
      <w:lvlJc w:val="left"/>
      <w:pPr>
        <w:ind w:left="1379" w:hanging="224"/>
      </w:pPr>
      <w:rPr>
        <w:rFonts w:hint="default"/>
      </w:rPr>
    </w:lvl>
    <w:lvl w:ilvl="7" w:tplc="8C94AB46">
      <w:numFmt w:val="bullet"/>
      <w:lvlText w:val="•"/>
      <w:lvlJc w:val="left"/>
      <w:pPr>
        <w:ind w:left="1556" w:hanging="224"/>
      </w:pPr>
      <w:rPr>
        <w:rFonts w:hint="default"/>
      </w:rPr>
    </w:lvl>
    <w:lvl w:ilvl="8" w:tplc="4EAC7600">
      <w:numFmt w:val="bullet"/>
      <w:lvlText w:val="•"/>
      <w:lvlJc w:val="left"/>
      <w:pPr>
        <w:ind w:left="1732" w:hanging="224"/>
      </w:pPr>
      <w:rPr>
        <w:rFonts w:hint="default"/>
      </w:rPr>
    </w:lvl>
  </w:abstractNum>
  <w:abstractNum w:abstractNumId="22" w15:restartNumberingAfterBreak="0">
    <w:nsid w:val="4FF53E76"/>
    <w:multiLevelType w:val="hybridMultilevel"/>
    <w:tmpl w:val="DA6AB94C"/>
    <w:lvl w:ilvl="0" w:tplc="23DC2BB4">
      <w:start w:val="1"/>
      <w:numFmt w:val="decimal"/>
      <w:lvlText w:val="%1."/>
      <w:lvlJc w:val="left"/>
      <w:pPr>
        <w:ind w:left="1635" w:hanging="266"/>
      </w:pPr>
      <w:rPr>
        <w:rFonts w:ascii="Arial" w:eastAsia="Arial" w:hAnsi="Arial" w:cs="Arial" w:hint="default"/>
        <w:w w:val="99"/>
        <w:sz w:val="20"/>
        <w:szCs w:val="20"/>
      </w:rPr>
    </w:lvl>
    <w:lvl w:ilvl="1" w:tplc="ED2A0AFE">
      <w:numFmt w:val="bullet"/>
      <w:lvlText w:val="•"/>
      <w:lvlJc w:val="left"/>
      <w:pPr>
        <w:ind w:left="2466" w:hanging="266"/>
      </w:pPr>
      <w:rPr>
        <w:rFonts w:hint="default"/>
      </w:rPr>
    </w:lvl>
    <w:lvl w:ilvl="2" w:tplc="1438F788">
      <w:numFmt w:val="bullet"/>
      <w:lvlText w:val="•"/>
      <w:lvlJc w:val="left"/>
      <w:pPr>
        <w:ind w:left="3292" w:hanging="266"/>
      </w:pPr>
      <w:rPr>
        <w:rFonts w:hint="default"/>
      </w:rPr>
    </w:lvl>
    <w:lvl w:ilvl="3" w:tplc="B3600A70">
      <w:numFmt w:val="bullet"/>
      <w:lvlText w:val="•"/>
      <w:lvlJc w:val="left"/>
      <w:pPr>
        <w:ind w:left="4118" w:hanging="266"/>
      </w:pPr>
      <w:rPr>
        <w:rFonts w:hint="default"/>
      </w:rPr>
    </w:lvl>
    <w:lvl w:ilvl="4" w:tplc="E22A21EA">
      <w:numFmt w:val="bullet"/>
      <w:lvlText w:val="•"/>
      <w:lvlJc w:val="left"/>
      <w:pPr>
        <w:ind w:left="4944" w:hanging="266"/>
      </w:pPr>
      <w:rPr>
        <w:rFonts w:hint="default"/>
      </w:rPr>
    </w:lvl>
    <w:lvl w:ilvl="5" w:tplc="83F252F8">
      <w:numFmt w:val="bullet"/>
      <w:lvlText w:val="•"/>
      <w:lvlJc w:val="left"/>
      <w:pPr>
        <w:ind w:left="5770" w:hanging="266"/>
      </w:pPr>
      <w:rPr>
        <w:rFonts w:hint="default"/>
      </w:rPr>
    </w:lvl>
    <w:lvl w:ilvl="6" w:tplc="788E4574">
      <w:numFmt w:val="bullet"/>
      <w:lvlText w:val="•"/>
      <w:lvlJc w:val="left"/>
      <w:pPr>
        <w:ind w:left="6596" w:hanging="266"/>
      </w:pPr>
      <w:rPr>
        <w:rFonts w:hint="default"/>
      </w:rPr>
    </w:lvl>
    <w:lvl w:ilvl="7" w:tplc="D3D65222">
      <w:numFmt w:val="bullet"/>
      <w:lvlText w:val="•"/>
      <w:lvlJc w:val="left"/>
      <w:pPr>
        <w:ind w:left="7422" w:hanging="266"/>
      </w:pPr>
      <w:rPr>
        <w:rFonts w:hint="default"/>
      </w:rPr>
    </w:lvl>
    <w:lvl w:ilvl="8" w:tplc="5234059E">
      <w:numFmt w:val="bullet"/>
      <w:lvlText w:val="•"/>
      <w:lvlJc w:val="left"/>
      <w:pPr>
        <w:ind w:left="8248" w:hanging="266"/>
      </w:pPr>
      <w:rPr>
        <w:rFonts w:hint="default"/>
      </w:rPr>
    </w:lvl>
  </w:abstractNum>
  <w:abstractNum w:abstractNumId="23" w15:restartNumberingAfterBreak="0">
    <w:nsid w:val="56BB1EB7"/>
    <w:multiLevelType w:val="hybridMultilevel"/>
    <w:tmpl w:val="076E89DE"/>
    <w:lvl w:ilvl="0" w:tplc="6C72DBB2">
      <w:start w:val="1"/>
      <w:numFmt w:val="decimal"/>
      <w:lvlText w:val="%1."/>
      <w:lvlJc w:val="left"/>
      <w:pPr>
        <w:ind w:left="447" w:hanging="240"/>
      </w:pPr>
      <w:rPr>
        <w:rFonts w:ascii="Arial" w:eastAsia="Arial" w:hAnsi="Arial" w:cs="Arial" w:hint="default"/>
        <w:w w:val="99"/>
        <w:sz w:val="18"/>
        <w:szCs w:val="18"/>
      </w:rPr>
    </w:lvl>
    <w:lvl w:ilvl="1" w:tplc="F24033DC">
      <w:numFmt w:val="bullet"/>
      <w:lvlText w:val="•"/>
      <w:lvlJc w:val="left"/>
      <w:pPr>
        <w:ind w:left="909" w:hanging="240"/>
      </w:pPr>
      <w:rPr>
        <w:rFonts w:hint="default"/>
      </w:rPr>
    </w:lvl>
    <w:lvl w:ilvl="2" w:tplc="C5CA5CEC">
      <w:numFmt w:val="bullet"/>
      <w:lvlText w:val="•"/>
      <w:lvlJc w:val="left"/>
      <w:pPr>
        <w:ind w:left="1378" w:hanging="240"/>
      </w:pPr>
      <w:rPr>
        <w:rFonts w:hint="default"/>
      </w:rPr>
    </w:lvl>
    <w:lvl w:ilvl="3" w:tplc="64E630F6">
      <w:numFmt w:val="bullet"/>
      <w:lvlText w:val="•"/>
      <w:lvlJc w:val="left"/>
      <w:pPr>
        <w:ind w:left="1847" w:hanging="240"/>
      </w:pPr>
      <w:rPr>
        <w:rFonts w:hint="default"/>
      </w:rPr>
    </w:lvl>
    <w:lvl w:ilvl="4" w:tplc="9C4461B2">
      <w:numFmt w:val="bullet"/>
      <w:lvlText w:val="•"/>
      <w:lvlJc w:val="left"/>
      <w:pPr>
        <w:ind w:left="2317" w:hanging="240"/>
      </w:pPr>
      <w:rPr>
        <w:rFonts w:hint="default"/>
      </w:rPr>
    </w:lvl>
    <w:lvl w:ilvl="5" w:tplc="4858EBFC">
      <w:numFmt w:val="bullet"/>
      <w:lvlText w:val="•"/>
      <w:lvlJc w:val="left"/>
      <w:pPr>
        <w:ind w:left="2786" w:hanging="240"/>
      </w:pPr>
      <w:rPr>
        <w:rFonts w:hint="default"/>
      </w:rPr>
    </w:lvl>
    <w:lvl w:ilvl="6" w:tplc="C66239B4">
      <w:numFmt w:val="bullet"/>
      <w:lvlText w:val="•"/>
      <w:lvlJc w:val="left"/>
      <w:pPr>
        <w:ind w:left="3255" w:hanging="240"/>
      </w:pPr>
      <w:rPr>
        <w:rFonts w:hint="default"/>
      </w:rPr>
    </w:lvl>
    <w:lvl w:ilvl="7" w:tplc="09F665E6">
      <w:numFmt w:val="bullet"/>
      <w:lvlText w:val="•"/>
      <w:lvlJc w:val="left"/>
      <w:pPr>
        <w:ind w:left="3725" w:hanging="240"/>
      </w:pPr>
      <w:rPr>
        <w:rFonts w:hint="default"/>
      </w:rPr>
    </w:lvl>
    <w:lvl w:ilvl="8" w:tplc="B022B4E6">
      <w:numFmt w:val="bullet"/>
      <w:lvlText w:val="•"/>
      <w:lvlJc w:val="left"/>
      <w:pPr>
        <w:ind w:left="4194" w:hanging="240"/>
      </w:pPr>
      <w:rPr>
        <w:rFonts w:hint="default"/>
      </w:rPr>
    </w:lvl>
  </w:abstractNum>
  <w:abstractNum w:abstractNumId="24" w15:restartNumberingAfterBreak="0">
    <w:nsid w:val="5A4B335E"/>
    <w:multiLevelType w:val="hybridMultilevel"/>
    <w:tmpl w:val="BC20C436"/>
    <w:lvl w:ilvl="0" w:tplc="E1982E3E">
      <w:start w:val="1"/>
      <w:numFmt w:val="lowerLetter"/>
      <w:lvlText w:val="%1."/>
      <w:lvlJc w:val="left"/>
      <w:pPr>
        <w:ind w:left="1358" w:hanging="398"/>
      </w:pPr>
      <w:rPr>
        <w:rFonts w:ascii="Arial" w:eastAsia="Arial" w:hAnsi="Arial" w:cs="Arial" w:hint="default"/>
        <w:w w:val="97"/>
        <w:sz w:val="20"/>
        <w:szCs w:val="20"/>
      </w:rPr>
    </w:lvl>
    <w:lvl w:ilvl="1" w:tplc="6D84FB88">
      <w:numFmt w:val="bullet"/>
      <w:lvlText w:val="•"/>
      <w:lvlJc w:val="left"/>
      <w:pPr>
        <w:ind w:left="2206" w:hanging="398"/>
      </w:pPr>
      <w:rPr>
        <w:rFonts w:hint="default"/>
      </w:rPr>
    </w:lvl>
    <w:lvl w:ilvl="2" w:tplc="27206938">
      <w:numFmt w:val="bullet"/>
      <w:lvlText w:val="•"/>
      <w:lvlJc w:val="left"/>
      <w:pPr>
        <w:ind w:left="3052" w:hanging="398"/>
      </w:pPr>
      <w:rPr>
        <w:rFonts w:hint="default"/>
      </w:rPr>
    </w:lvl>
    <w:lvl w:ilvl="3" w:tplc="2868969E">
      <w:numFmt w:val="bullet"/>
      <w:lvlText w:val="•"/>
      <w:lvlJc w:val="left"/>
      <w:pPr>
        <w:ind w:left="3898" w:hanging="398"/>
      </w:pPr>
      <w:rPr>
        <w:rFonts w:hint="default"/>
      </w:rPr>
    </w:lvl>
    <w:lvl w:ilvl="4" w:tplc="AD680132">
      <w:numFmt w:val="bullet"/>
      <w:lvlText w:val="•"/>
      <w:lvlJc w:val="left"/>
      <w:pPr>
        <w:ind w:left="4744" w:hanging="398"/>
      </w:pPr>
      <w:rPr>
        <w:rFonts w:hint="default"/>
      </w:rPr>
    </w:lvl>
    <w:lvl w:ilvl="5" w:tplc="1C10EEFA">
      <w:numFmt w:val="bullet"/>
      <w:lvlText w:val="•"/>
      <w:lvlJc w:val="left"/>
      <w:pPr>
        <w:ind w:left="5590" w:hanging="398"/>
      </w:pPr>
      <w:rPr>
        <w:rFonts w:hint="default"/>
      </w:rPr>
    </w:lvl>
    <w:lvl w:ilvl="6" w:tplc="989064FA">
      <w:numFmt w:val="bullet"/>
      <w:lvlText w:val="•"/>
      <w:lvlJc w:val="left"/>
      <w:pPr>
        <w:ind w:left="6436" w:hanging="398"/>
      </w:pPr>
      <w:rPr>
        <w:rFonts w:hint="default"/>
      </w:rPr>
    </w:lvl>
    <w:lvl w:ilvl="7" w:tplc="2ACA0B48">
      <w:numFmt w:val="bullet"/>
      <w:lvlText w:val="•"/>
      <w:lvlJc w:val="left"/>
      <w:pPr>
        <w:ind w:left="7282" w:hanging="398"/>
      </w:pPr>
      <w:rPr>
        <w:rFonts w:hint="default"/>
      </w:rPr>
    </w:lvl>
    <w:lvl w:ilvl="8" w:tplc="1C52E53E">
      <w:numFmt w:val="bullet"/>
      <w:lvlText w:val="•"/>
      <w:lvlJc w:val="left"/>
      <w:pPr>
        <w:ind w:left="8128" w:hanging="398"/>
      </w:pPr>
      <w:rPr>
        <w:rFonts w:hint="default"/>
      </w:rPr>
    </w:lvl>
  </w:abstractNum>
  <w:abstractNum w:abstractNumId="25" w15:restartNumberingAfterBreak="0">
    <w:nsid w:val="5B4001A3"/>
    <w:multiLevelType w:val="hybridMultilevel"/>
    <w:tmpl w:val="CCE06360"/>
    <w:lvl w:ilvl="0" w:tplc="CE46D53C">
      <w:numFmt w:val="bullet"/>
      <w:lvlText w:val="•"/>
      <w:lvlJc w:val="left"/>
      <w:pPr>
        <w:ind w:left="1217" w:hanging="250"/>
      </w:pPr>
      <w:rPr>
        <w:rFonts w:ascii="Arial" w:eastAsia="Arial" w:hAnsi="Arial" w:cs="Arial" w:hint="default"/>
        <w:w w:val="142"/>
        <w:sz w:val="20"/>
        <w:szCs w:val="20"/>
      </w:rPr>
    </w:lvl>
    <w:lvl w:ilvl="1" w:tplc="FA66C8D2">
      <w:numFmt w:val="bullet"/>
      <w:lvlText w:val="•"/>
      <w:lvlJc w:val="left"/>
      <w:pPr>
        <w:ind w:left="2084" w:hanging="250"/>
      </w:pPr>
      <w:rPr>
        <w:rFonts w:hint="default"/>
      </w:rPr>
    </w:lvl>
    <w:lvl w:ilvl="2" w:tplc="A626B270">
      <w:numFmt w:val="bullet"/>
      <w:lvlText w:val="•"/>
      <w:lvlJc w:val="left"/>
      <w:pPr>
        <w:ind w:left="2948" w:hanging="250"/>
      </w:pPr>
      <w:rPr>
        <w:rFonts w:hint="default"/>
      </w:rPr>
    </w:lvl>
    <w:lvl w:ilvl="3" w:tplc="FF1A52AA">
      <w:numFmt w:val="bullet"/>
      <w:lvlText w:val="•"/>
      <w:lvlJc w:val="left"/>
      <w:pPr>
        <w:ind w:left="3812" w:hanging="250"/>
      </w:pPr>
      <w:rPr>
        <w:rFonts w:hint="default"/>
      </w:rPr>
    </w:lvl>
    <w:lvl w:ilvl="4" w:tplc="D890C5C2">
      <w:numFmt w:val="bullet"/>
      <w:lvlText w:val="•"/>
      <w:lvlJc w:val="left"/>
      <w:pPr>
        <w:ind w:left="4676" w:hanging="250"/>
      </w:pPr>
      <w:rPr>
        <w:rFonts w:hint="default"/>
      </w:rPr>
    </w:lvl>
    <w:lvl w:ilvl="5" w:tplc="579EA28A">
      <w:numFmt w:val="bullet"/>
      <w:lvlText w:val="•"/>
      <w:lvlJc w:val="left"/>
      <w:pPr>
        <w:ind w:left="5540" w:hanging="250"/>
      </w:pPr>
      <w:rPr>
        <w:rFonts w:hint="default"/>
      </w:rPr>
    </w:lvl>
    <w:lvl w:ilvl="6" w:tplc="23783120">
      <w:numFmt w:val="bullet"/>
      <w:lvlText w:val="•"/>
      <w:lvlJc w:val="left"/>
      <w:pPr>
        <w:ind w:left="6404" w:hanging="250"/>
      </w:pPr>
      <w:rPr>
        <w:rFonts w:hint="default"/>
      </w:rPr>
    </w:lvl>
    <w:lvl w:ilvl="7" w:tplc="E4AC5A06">
      <w:numFmt w:val="bullet"/>
      <w:lvlText w:val="•"/>
      <w:lvlJc w:val="left"/>
      <w:pPr>
        <w:ind w:left="7268" w:hanging="250"/>
      </w:pPr>
      <w:rPr>
        <w:rFonts w:hint="default"/>
      </w:rPr>
    </w:lvl>
    <w:lvl w:ilvl="8" w:tplc="0400E908">
      <w:numFmt w:val="bullet"/>
      <w:lvlText w:val="•"/>
      <w:lvlJc w:val="left"/>
      <w:pPr>
        <w:ind w:left="8132" w:hanging="250"/>
      </w:pPr>
      <w:rPr>
        <w:rFonts w:hint="default"/>
      </w:rPr>
    </w:lvl>
  </w:abstractNum>
  <w:abstractNum w:abstractNumId="26" w15:restartNumberingAfterBreak="0">
    <w:nsid w:val="5DC92F50"/>
    <w:multiLevelType w:val="hybridMultilevel"/>
    <w:tmpl w:val="B748C2B8"/>
    <w:lvl w:ilvl="0" w:tplc="A030BE16">
      <w:numFmt w:val="bullet"/>
      <w:lvlText w:val="•"/>
      <w:lvlJc w:val="left"/>
      <w:pPr>
        <w:ind w:left="313" w:hanging="224"/>
      </w:pPr>
      <w:rPr>
        <w:rFonts w:ascii="Arial" w:eastAsia="Arial" w:hAnsi="Arial" w:cs="Arial" w:hint="default"/>
        <w:w w:val="142"/>
        <w:sz w:val="18"/>
        <w:szCs w:val="18"/>
      </w:rPr>
    </w:lvl>
    <w:lvl w:ilvl="1" w:tplc="05445FE8">
      <w:numFmt w:val="bullet"/>
      <w:lvlText w:val="•"/>
      <w:lvlJc w:val="left"/>
      <w:pPr>
        <w:ind w:left="496" w:hanging="224"/>
      </w:pPr>
      <w:rPr>
        <w:rFonts w:hint="default"/>
      </w:rPr>
    </w:lvl>
    <w:lvl w:ilvl="2" w:tplc="A8A0A9D8">
      <w:numFmt w:val="bullet"/>
      <w:lvlText w:val="•"/>
      <w:lvlJc w:val="left"/>
      <w:pPr>
        <w:ind w:left="673" w:hanging="224"/>
      </w:pPr>
      <w:rPr>
        <w:rFonts w:hint="default"/>
      </w:rPr>
    </w:lvl>
    <w:lvl w:ilvl="3" w:tplc="5A70001A">
      <w:numFmt w:val="bullet"/>
      <w:lvlText w:val="•"/>
      <w:lvlJc w:val="left"/>
      <w:pPr>
        <w:ind w:left="849" w:hanging="224"/>
      </w:pPr>
      <w:rPr>
        <w:rFonts w:hint="default"/>
      </w:rPr>
    </w:lvl>
    <w:lvl w:ilvl="4" w:tplc="48A2E1DE">
      <w:numFmt w:val="bullet"/>
      <w:lvlText w:val="•"/>
      <w:lvlJc w:val="left"/>
      <w:pPr>
        <w:ind w:left="1026" w:hanging="224"/>
      </w:pPr>
      <w:rPr>
        <w:rFonts w:hint="default"/>
      </w:rPr>
    </w:lvl>
    <w:lvl w:ilvl="5" w:tplc="B636DDB2">
      <w:numFmt w:val="bullet"/>
      <w:lvlText w:val="•"/>
      <w:lvlJc w:val="left"/>
      <w:pPr>
        <w:ind w:left="1203" w:hanging="224"/>
      </w:pPr>
      <w:rPr>
        <w:rFonts w:hint="default"/>
      </w:rPr>
    </w:lvl>
    <w:lvl w:ilvl="6" w:tplc="9DEE5C8E">
      <w:numFmt w:val="bullet"/>
      <w:lvlText w:val="•"/>
      <w:lvlJc w:val="left"/>
      <w:pPr>
        <w:ind w:left="1379" w:hanging="224"/>
      </w:pPr>
      <w:rPr>
        <w:rFonts w:hint="default"/>
      </w:rPr>
    </w:lvl>
    <w:lvl w:ilvl="7" w:tplc="1E02B65E">
      <w:numFmt w:val="bullet"/>
      <w:lvlText w:val="•"/>
      <w:lvlJc w:val="left"/>
      <w:pPr>
        <w:ind w:left="1556" w:hanging="224"/>
      </w:pPr>
      <w:rPr>
        <w:rFonts w:hint="default"/>
      </w:rPr>
    </w:lvl>
    <w:lvl w:ilvl="8" w:tplc="B72E12C2">
      <w:numFmt w:val="bullet"/>
      <w:lvlText w:val="•"/>
      <w:lvlJc w:val="left"/>
      <w:pPr>
        <w:ind w:left="1732" w:hanging="224"/>
      </w:pPr>
      <w:rPr>
        <w:rFonts w:hint="default"/>
      </w:rPr>
    </w:lvl>
  </w:abstractNum>
  <w:abstractNum w:abstractNumId="27" w15:restartNumberingAfterBreak="0">
    <w:nsid w:val="5E6E6871"/>
    <w:multiLevelType w:val="hybridMultilevel"/>
    <w:tmpl w:val="F7C62C40"/>
    <w:lvl w:ilvl="0" w:tplc="06461EA2">
      <w:numFmt w:val="bullet"/>
      <w:lvlText w:val="•"/>
      <w:lvlJc w:val="left"/>
      <w:pPr>
        <w:ind w:left="314" w:hanging="225"/>
      </w:pPr>
      <w:rPr>
        <w:rFonts w:ascii="Arial" w:eastAsia="Arial" w:hAnsi="Arial" w:cs="Arial" w:hint="default"/>
        <w:w w:val="142"/>
        <w:sz w:val="18"/>
        <w:szCs w:val="18"/>
      </w:rPr>
    </w:lvl>
    <w:lvl w:ilvl="1" w:tplc="AA0C4170">
      <w:numFmt w:val="bullet"/>
      <w:lvlText w:val="•"/>
      <w:lvlJc w:val="left"/>
      <w:pPr>
        <w:ind w:left="801" w:hanging="225"/>
      </w:pPr>
      <w:rPr>
        <w:rFonts w:hint="default"/>
      </w:rPr>
    </w:lvl>
    <w:lvl w:ilvl="2" w:tplc="EEF0EFA2">
      <w:numFmt w:val="bullet"/>
      <w:lvlText w:val="•"/>
      <w:lvlJc w:val="left"/>
      <w:pPr>
        <w:ind w:left="1282" w:hanging="225"/>
      </w:pPr>
      <w:rPr>
        <w:rFonts w:hint="default"/>
      </w:rPr>
    </w:lvl>
    <w:lvl w:ilvl="3" w:tplc="D6609D04">
      <w:numFmt w:val="bullet"/>
      <w:lvlText w:val="•"/>
      <w:lvlJc w:val="left"/>
      <w:pPr>
        <w:ind w:left="1763" w:hanging="225"/>
      </w:pPr>
      <w:rPr>
        <w:rFonts w:hint="default"/>
      </w:rPr>
    </w:lvl>
    <w:lvl w:ilvl="4" w:tplc="16DC4BC0">
      <w:numFmt w:val="bullet"/>
      <w:lvlText w:val="•"/>
      <w:lvlJc w:val="left"/>
      <w:pPr>
        <w:ind w:left="2245" w:hanging="225"/>
      </w:pPr>
      <w:rPr>
        <w:rFonts w:hint="default"/>
      </w:rPr>
    </w:lvl>
    <w:lvl w:ilvl="5" w:tplc="54AA64F8">
      <w:numFmt w:val="bullet"/>
      <w:lvlText w:val="•"/>
      <w:lvlJc w:val="left"/>
      <w:pPr>
        <w:ind w:left="2726" w:hanging="225"/>
      </w:pPr>
      <w:rPr>
        <w:rFonts w:hint="default"/>
      </w:rPr>
    </w:lvl>
    <w:lvl w:ilvl="6" w:tplc="F3104046">
      <w:numFmt w:val="bullet"/>
      <w:lvlText w:val="•"/>
      <w:lvlJc w:val="left"/>
      <w:pPr>
        <w:ind w:left="3207" w:hanging="225"/>
      </w:pPr>
      <w:rPr>
        <w:rFonts w:hint="default"/>
      </w:rPr>
    </w:lvl>
    <w:lvl w:ilvl="7" w:tplc="4DEEF15C">
      <w:numFmt w:val="bullet"/>
      <w:lvlText w:val="•"/>
      <w:lvlJc w:val="left"/>
      <w:pPr>
        <w:ind w:left="3689" w:hanging="225"/>
      </w:pPr>
      <w:rPr>
        <w:rFonts w:hint="default"/>
      </w:rPr>
    </w:lvl>
    <w:lvl w:ilvl="8" w:tplc="DFCE89AC">
      <w:numFmt w:val="bullet"/>
      <w:lvlText w:val="•"/>
      <w:lvlJc w:val="left"/>
      <w:pPr>
        <w:ind w:left="4170" w:hanging="225"/>
      </w:pPr>
      <w:rPr>
        <w:rFonts w:hint="default"/>
      </w:rPr>
    </w:lvl>
  </w:abstractNum>
  <w:abstractNum w:abstractNumId="28" w15:restartNumberingAfterBreak="0">
    <w:nsid w:val="625772D5"/>
    <w:multiLevelType w:val="hybridMultilevel"/>
    <w:tmpl w:val="6C2C4C06"/>
    <w:lvl w:ilvl="0" w:tplc="CFCC7C58">
      <w:start w:val="1"/>
      <w:numFmt w:val="lowerLetter"/>
      <w:lvlText w:val="%1."/>
      <w:lvlJc w:val="left"/>
      <w:pPr>
        <w:ind w:left="1385" w:hanging="398"/>
      </w:pPr>
      <w:rPr>
        <w:rFonts w:ascii="Arial" w:eastAsia="Arial" w:hAnsi="Arial" w:cs="Arial" w:hint="default"/>
        <w:w w:val="97"/>
        <w:sz w:val="20"/>
        <w:szCs w:val="20"/>
      </w:rPr>
    </w:lvl>
    <w:lvl w:ilvl="1" w:tplc="C5749D1E">
      <w:numFmt w:val="bullet"/>
      <w:lvlText w:val="•"/>
      <w:lvlJc w:val="left"/>
      <w:pPr>
        <w:ind w:left="1635" w:hanging="250"/>
      </w:pPr>
      <w:rPr>
        <w:rFonts w:ascii="Arial" w:eastAsia="Arial" w:hAnsi="Arial" w:cs="Arial" w:hint="default"/>
        <w:w w:val="142"/>
        <w:sz w:val="20"/>
        <w:szCs w:val="20"/>
      </w:rPr>
    </w:lvl>
    <w:lvl w:ilvl="2" w:tplc="FDE866C4">
      <w:numFmt w:val="bullet"/>
      <w:lvlText w:val="•"/>
      <w:lvlJc w:val="left"/>
      <w:pPr>
        <w:ind w:left="1640" w:hanging="250"/>
      </w:pPr>
      <w:rPr>
        <w:rFonts w:hint="default"/>
      </w:rPr>
    </w:lvl>
    <w:lvl w:ilvl="3" w:tplc="FACC26BA">
      <w:numFmt w:val="bullet"/>
      <w:lvlText w:val="•"/>
      <w:lvlJc w:val="left"/>
      <w:pPr>
        <w:ind w:left="2637" w:hanging="250"/>
      </w:pPr>
      <w:rPr>
        <w:rFonts w:hint="default"/>
      </w:rPr>
    </w:lvl>
    <w:lvl w:ilvl="4" w:tplc="1F881EBE">
      <w:numFmt w:val="bullet"/>
      <w:lvlText w:val="•"/>
      <w:lvlJc w:val="left"/>
      <w:pPr>
        <w:ind w:left="3635" w:hanging="250"/>
      </w:pPr>
      <w:rPr>
        <w:rFonts w:hint="default"/>
      </w:rPr>
    </w:lvl>
    <w:lvl w:ilvl="5" w:tplc="E1F876A6">
      <w:numFmt w:val="bullet"/>
      <w:lvlText w:val="•"/>
      <w:lvlJc w:val="left"/>
      <w:pPr>
        <w:ind w:left="4632" w:hanging="250"/>
      </w:pPr>
      <w:rPr>
        <w:rFonts w:hint="default"/>
      </w:rPr>
    </w:lvl>
    <w:lvl w:ilvl="6" w:tplc="3E18AFA2">
      <w:numFmt w:val="bullet"/>
      <w:lvlText w:val="•"/>
      <w:lvlJc w:val="left"/>
      <w:pPr>
        <w:ind w:left="5630" w:hanging="250"/>
      </w:pPr>
      <w:rPr>
        <w:rFonts w:hint="default"/>
      </w:rPr>
    </w:lvl>
    <w:lvl w:ilvl="7" w:tplc="5B4CD4B2">
      <w:numFmt w:val="bullet"/>
      <w:lvlText w:val="•"/>
      <w:lvlJc w:val="left"/>
      <w:pPr>
        <w:ind w:left="6627" w:hanging="250"/>
      </w:pPr>
      <w:rPr>
        <w:rFonts w:hint="default"/>
      </w:rPr>
    </w:lvl>
    <w:lvl w:ilvl="8" w:tplc="29DA1C9A">
      <w:numFmt w:val="bullet"/>
      <w:lvlText w:val="•"/>
      <w:lvlJc w:val="left"/>
      <w:pPr>
        <w:ind w:left="7625" w:hanging="250"/>
      </w:pPr>
      <w:rPr>
        <w:rFonts w:hint="default"/>
      </w:rPr>
    </w:lvl>
  </w:abstractNum>
  <w:abstractNum w:abstractNumId="29" w15:restartNumberingAfterBreak="0">
    <w:nsid w:val="63487D0D"/>
    <w:multiLevelType w:val="hybridMultilevel"/>
    <w:tmpl w:val="4F8AECC0"/>
    <w:lvl w:ilvl="0" w:tplc="2D3CC4B4">
      <w:start w:val="1"/>
      <w:numFmt w:val="decimal"/>
      <w:lvlText w:val="%1."/>
      <w:lvlJc w:val="left"/>
      <w:pPr>
        <w:ind w:left="1635" w:hanging="266"/>
      </w:pPr>
      <w:rPr>
        <w:rFonts w:ascii="Arial" w:eastAsia="Arial" w:hAnsi="Arial" w:cs="Arial" w:hint="default"/>
        <w:w w:val="99"/>
        <w:sz w:val="20"/>
        <w:szCs w:val="20"/>
      </w:rPr>
    </w:lvl>
    <w:lvl w:ilvl="1" w:tplc="CF2686CE">
      <w:numFmt w:val="bullet"/>
      <w:lvlText w:val="•"/>
      <w:lvlJc w:val="left"/>
      <w:pPr>
        <w:ind w:left="2466" w:hanging="266"/>
      </w:pPr>
      <w:rPr>
        <w:rFonts w:hint="default"/>
      </w:rPr>
    </w:lvl>
    <w:lvl w:ilvl="2" w:tplc="F0965C74">
      <w:numFmt w:val="bullet"/>
      <w:lvlText w:val="•"/>
      <w:lvlJc w:val="left"/>
      <w:pPr>
        <w:ind w:left="3292" w:hanging="266"/>
      </w:pPr>
      <w:rPr>
        <w:rFonts w:hint="default"/>
      </w:rPr>
    </w:lvl>
    <w:lvl w:ilvl="3" w:tplc="6122DF5A">
      <w:numFmt w:val="bullet"/>
      <w:lvlText w:val="•"/>
      <w:lvlJc w:val="left"/>
      <w:pPr>
        <w:ind w:left="4118" w:hanging="266"/>
      </w:pPr>
      <w:rPr>
        <w:rFonts w:hint="default"/>
      </w:rPr>
    </w:lvl>
    <w:lvl w:ilvl="4" w:tplc="33B2B206">
      <w:numFmt w:val="bullet"/>
      <w:lvlText w:val="•"/>
      <w:lvlJc w:val="left"/>
      <w:pPr>
        <w:ind w:left="4944" w:hanging="266"/>
      </w:pPr>
      <w:rPr>
        <w:rFonts w:hint="default"/>
      </w:rPr>
    </w:lvl>
    <w:lvl w:ilvl="5" w:tplc="2BC80EE0">
      <w:numFmt w:val="bullet"/>
      <w:lvlText w:val="•"/>
      <w:lvlJc w:val="left"/>
      <w:pPr>
        <w:ind w:left="5770" w:hanging="266"/>
      </w:pPr>
      <w:rPr>
        <w:rFonts w:hint="default"/>
      </w:rPr>
    </w:lvl>
    <w:lvl w:ilvl="6" w:tplc="21E4A330">
      <w:numFmt w:val="bullet"/>
      <w:lvlText w:val="•"/>
      <w:lvlJc w:val="left"/>
      <w:pPr>
        <w:ind w:left="6596" w:hanging="266"/>
      </w:pPr>
      <w:rPr>
        <w:rFonts w:hint="default"/>
      </w:rPr>
    </w:lvl>
    <w:lvl w:ilvl="7" w:tplc="F5E61DD4">
      <w:numFmt w:val="bullet"/>
      <w:lvlText w:val="•"/>
      <w:lvlJc w:val="left"/>
      <w:pPr>
        <w:ind w:left="7422" w:hanging="266"/>
      </w:pPr>
      <w:rPr>
        <w:rFonts w:hint="default"/>
      </w:rPr>
    </w:lvl>
    <w:lvl w:ilvl="8" w:tplc="A35CA95C">
      <w:numFmt w:val="bullet"/>
      <w:lvlText w:val="•"/>
      <w:lvlJc w:val="left"/>
      <w:pPr>
        <w:ind w:left="8248" w:hanging="266"/>
      </w:pPr>
      <w:rPr>
        <w:rFonts w:hint="default"/>
      </w:rPr>
    </w:lvl>
  </w:abstractNum>
  <w:abstractNum w:abstractNumId="30" w15:restartNumberingAfterBreak="0">
    <w:nsid w:val="64585A73"/>
    <w:multiLevelType w:val="hybridMultilevel"/>
    <w:tmpl w:val="4ED832F6"/>
    <w:lvl w:ilvl="0" w:tplc="6C92B18C">
      <w:start w:val="1"/>
      <w:numFmt w:val="lowerLetter"/>
      <w:lvlText w:val="%1."/>
      <w:lvlJc w:val="left"/>
      <w:pPr>
        <w:ind w:left="1358" w:hanging="398"/>
      </w:pPr>
      <w:rPr>
        <w:rFonts w:ascii="Arial" w:eastAsia="Arial" w:hAnsi="Arial" w:cs="Arial" w:hint="default"/>
        <w:w w:val="97"/>
        <w:sz w:val="20"/>
        <w:szCs w:val="20"/>
      </w:rPr>
    </w:lvl>
    <w:lvl w:ilvl="1" w:tplc="BE44F232">
      <w:numFmt w:val="bullet"/>
      <w:lvlText w:val="•"/>
      <w:lvlJc w:val="left"/>
      <w:pPr>
        <w:ind w:left="2212" w:hanging="398"/>
      </w:pPr>
      <w:rPr>
        <w:rFonts w:hint="default"/>
      </w:rPr>
    </w:lvl>
    <w:lvl w:ilvl="2" w:tplc="F0521936">
      <w:numFmt w:val="bullet"/>
      <w:lvlText w:val="•"/>
      <w:lvlJc w:val="left"/>
      <w:pPr>
        <w:ind w:left="3064" w:hanging="398"/>
      </w:pPr>
      <w:rPr>
        <w:rFonts w:hint="default"/>
      </w:rPr>
    </w:lvl>
    <w:lvl w:ilvl="3" w:tplc="AEA686E0">
      <w:numFmt w:val="bullet"/>
      <w:lvlText w:val="•"/>
      <w:lvlJc w:val="left"/>
      <w:pPr>
        <w:ind w:left="3916" w:hanging="398"/>
      </w:pPr>
      <w:rPr>
        <w:rFonts w:hint="default"/>
      </w:rPr>
    </w:lvl>
    <w:lvl w:ilvl="4" w:tplc="B69CFBA0">
      <w:numFmt w:val="bullet"/>
      <w:lvlText w:val="•"/>
      <w:lvlJc w:val="left"/>
      <w:pPr>
        <w:ind w:left="4768" w:hanging="398"/>
      </w:pPr>
      <w:rPr>
        <w:rFonts w:hint="default"/>
      </w:rPr>
    </w:lvl>
    <w:lvl w:ilvl="5" w:tplc="DD7EDB4C">
      <w:numFmt w:val="bullet"/>
      <w:lvlText w:val="•"/>
      <w:lvlJc w:val="left"/>
      <w:pPr>
        <w:ind w:left="5620" w:hanging="398"/>
      </w:pPr>
      <w:rPr>
        <w:rFonts w:hint="default"/>
      </w:rPr>
    </w:lvl>
    <w:lvl w:ilvl="6" w:tplc="8E306F5C">
      <w:numFmt w:val="bullet"/>
      <w:lvlText w:val="•"/>
      <w:lvlJc w:val="left"/>
      <w:pPr>
        <w:ind w:left="6472" w:hanging="398"/>
      </w:pPr>
      <w:rPr>
        <w:rFonts w:hint="default"/>
      </w:rPr>
    </w:lvl>
    <w:lvl w:ilvl="7" w:tplc="A6DE2404">
      <w:numFmt w:val="bullet"/>
      <w:lvlText w:val="•"/>
      <w:lvlJc w:val="left"/>
      <w:pPr>
        <w:ind w:left="7324" w:hanging="398"/>
      </w:pPr>
      <w:rPr>
        <w:rFonts w:hint="default"/>
      </w:rPr>
    </w:lvl>
    <w:lvl w:ilvl="8" w:tplc="23F24ADE">
      <w:numFmt w:val="bullet"/>
      <w:lvlText w:val="•"/>
      <w:lvlJc w:val="left"/>
      <w:pPr>
        <w:ind w:left="8176" w:hanging="398"/>
      </w:pPr>
      <w:rPr>
        <w:rFonts w:hint="default"/>
      </w:rPr>
    </w:lvl>
  </w:abstractNum>
  <w:abstractNum w:abstractNumId="31" w15:restartNumberingAfterBreak="0">
    <w:nsid w:val="64C24522"/>
    <w:multiLevelType w:val="hybridMultilevel"/>
    <w:tmpl w:val="DDF0EB06"/>
    <w:lvl w:ilvl="0" w:tplc="F3663672">
      <w:start w:val="1"/>
      <w:numFmt w:val="lowerLetter"/>
      <w:lvlText w:val="%1."/>
      <w:lvlJc w:val="left"/>
      <w:pPr>
        <w:ind w:left="1365" w:hanging="398"/>
      </w:pPr>
      <w:rPr>
        <w:rFonts w:ascii="Arial" w:eastAsia="Arial" w:hAnsi="Arial" w:cs="Arial" w:hint="default"/>
        <w:w w:val="97"/>
        <w:sz w:val="20"/>
        <w:szCs w:val="20"/>
      </w:rPr>
    </w:lvl>
    <w:lvl w:ilvl="1" w:tplc="08E8EFE6">
      <w:numFmt w:val="bullet"/>
      <w:lvlText w:val="•"/>
      <w:lvlJc w:val="left"/>
      <w:pPr>
        <w:ind w:left="1615" w:hanging="250"/>
      </w:pPr>
      <w:rPr>
        <w:rFonts w:ascii="Arial" w:eastAsia="Arial" w:hAnsi="Arial" w:cs="Arial" w:hint="default"/>
        <w:w w:val="142"/>
        <w:sz w:val="20"/>
        <w:szCs w:val="20"/>
      </w:rPr>
    </w:lvl>
    <w:lvl w:ilvl="2" w:tplc="07A48CA2">
      <w:numFmt w:val="bullet"/>
      <w:lvlText w:val="•"/>
      <w:lvlJc w:val="left"/>
      <w:pPr>
        <w:ind w:left="2535" w:hanging="250"/>
      </w:pPr>
      <w:rPr>
        <w:rFonts w:hint="default"/>
      </w:rPr>
    </w:lvl>
    <w:lvl w:ilvl="3" w:tplc="9AB81F0E">
      <w:numFmt w:val="bullet"/>
      <w:lvlText w:val="•"/>
      <w:lvlJc w:val="left"/>
      <w:pPr>
        <w:ind w:left="3451" w:hanging="250"/>
      </w:pPr>
      <w:rPr>
        <w:rFonts w:hint="default"/>
      </w:rPr>
    </w:lvl>
    <w:lvl w:ilvl="4" w:tplc="A9C2E1A2">
      <w:numFmt w:val="bullet"/>
      <w:lvlText w:val="•"/>
      <w:lvlJc w:val="left"/>
      <w:pPr>
        <w:ind w:left="4366" w:hanging="250"/>
      </w:pPr>
      <w:rPr>
        <w:rFonts w:hint="default"/>
      </w:rPr>
    </w:lvl>
    <w:lvl w:ilvl="5" w:tplc="98FEEB28">
      <w:numFmt w:val="bullet"/>
      <w:lvlText w:val="•"/>
      <w:lvlJc w:val="left"/>
      <w:pPr>
        <w:ind w:left="5282" w:hanging="250"/>
      </w:pPr>
      <w:rPr>
        <w:rFonts w:hint="default"/>
      </w:rPr>
    </w:lvl>
    <w:lvl w:ilvl="6" w:tplc="F7F2AF90">
      <w:numFmt w:val="bullet"/>
      <w:lvlText w:val="•"/>
      <w:lvlJc w:val="left"/>
      <w:pPr>
        <w:ind w:left="6197" w:hanging="250"/>
      </w:pPr>
      <w:rPr>
        <w:rFonts w:hint="default"/>
      </w:rPr>
    </w:lvl>
    <w:lvl w:ilvl="7" w:tplc="93407C6C">
      <w:numFmt w:val="bullet"/>
      <w:lvlText w:val="•"/>
      <w:lvlJc w:val="left"/>
      <w:pPr>
        <w:ind w:left="7113" w:hanging="250"/>
      </w:pPr>
      <w:rPr>
        <w:rFonts w:hint="default"/>
      </w:rPr>
    </w:lvl>
    <w:lvl w:ilvl="8" w:tplc="CA28DE34">
      <w:numFmt w:val="bullet"/>
      <w:lvlText w:val="•"/>
      <w:lvlJc w:val="left"/>
      <w:pPr>
        <w:ind w:left="8028" w:hanging="250"/>
      </w:pPr>
      <w:rPr>
        <w:rFonts w:hint="default"/>
      </w:rPr>
    </w:lvl>
  </w:abstractNum>
  <w:abstractNum w:abstractNumId="32" w15:restartNumberingAfterBreak="0">
    <w:nsid w:val="698B47EE"/>
    <w:multiLevelType w:val="hybridMultilevel"/>
    <w:tmpl w:val="14D20FA4"/>
    <w:lvl w:ilvl="0" w:tplc="65B40BBA">
      <w:start w:val="1"/>
      <w:numFmt w:val="decimal"/>
      <w:lvlText w:val="%1."/>
      <w:lvlJc w:val="left"/>
      <w:pPr>
        <w:ind w:left="447" w:hanging="240"/>
      </w:pPr>
      <w:rPr>
        <w:rFonts w:ascii="Arial" w:eastAsia="Arial" w:hAnsi="Arial" w:cs="Arial" w:hint="default"/>
        <w:w w:val="99"/>
        <w:sz w:val="18"/>
        <w:szCs w:val="18"/>
      </w:rPr>
    </w:lvl>
    <w:lvl w:ilvl="1" w:tplc="199259C0">
      <w:numFmt w:val="bullet"/>
      <w:lvlText w:val="•"/>
      <w:lvlJc w:val="left"/>
      <w:pPr>
        <w:ind w:left="909" w:hanging="240"/>
      </w:pPr>
      <w:rPr>
        <w:rFonts w:hint="default"/>
      </w:rPr>
    </w:lvl>
    <w:lvl w:ilvl="2" w:tplc="8B5CECAE">
      <w:numFmt w:val="bullet"/>
      <w:lvlText w:val="•"/>
      <w:lvlJc w:val="left"/>
      <w:pPr>
        <w:ind w:left="1378" w:hanging="240"/>
      </w:pPr>
      <w:rPr>
        <w:rFonts w:hint="default"/>
      </w:rPr>
    </w:lvl>
    <w:lvl w:ilvl="3" w:tplc="6792D7F0">
      <w:numFmt w:val="bullet"/>
      <w:lvlText w:val="•"/>
      <w:lvlJc w:val="left"/>
      <w:pPr>
        <w:ind w:left="1847" w:hanging="240"/>
      </w:pPr>
      <w:rPr>
        <w:rFonts w:hint="default"/>
      </w:rPr>
    </w:lvl>
    <w:lvl w:ilvl="4" w:tplc="CBD2F56E">
      <w:numFmt w:val="bullet"/>
      <w:lvlText w:val="•"/>
      <w:lvlJc w:val="left"/>
      <w:pPr>
        <w:ind w:left="2317" w:hanging="240"/>
      </w:pPr>
      <w:rPr>
        <w:rFonts w:hint="default"/>
      </w:rPr>
    </w:lvl>
    <w:lvl w:ilvl="5" w:tplc="186689C2">
      <w:numFmt w:val="bullet"/>
      <w:lvlText w:val="•"/>
      <w:lvlJc w:val="left"/>
      <w:pPr>
        <w:ind w:left="2786" w:hanging="240"/>
      </w:pPr>
      <w:rPr>
        <w:rFonts w:hint="default"/>
      </w:rPr>
    </w:lvl>
    <w:lvl w:ilvl="6" w:tplc="59E8980E">
      <w:numFmt w:val="bullet"/>
      <w:lvlText w:val="•"/>
      <w:lvlJc w:val="left"/>
      <w:pPr>
        <w:ind w:left="3255" w:hanging="240"/>
      </w:pPr>
      <w:rPr>
        <w:rFonts w:hint="default"/>
      </w:rPr>
    </w:lvl>
    <w:lvl w:ilvl="7" w:tplc="B76C325E">
      <w:numFmt w:val="bullet"/>
      <w:lvlText w:val="•"/>
      <w:lvlJc w:val="left"/>
      <w:pPr>
        <w:ind w:left="3725" w:hanging="240"/>
      </w:pPr>
      <w:rPr>
        <w:rFonts w:hint="default"/>
      </w:rPr>
    </w:lvl>
    <w:lvl w:ilvl="8" w:tplc="B740CABE">
      <w:numFmt w:val="bullet"/>
      <w:lvlText w:val="•"/>
      <w:lvlJc w:val="left"/>
      <w:pPr>
        <w:ind w:left="4194" w:hanging="240"/>
      </w:pPr>
      <w:rPr>
        <w:rFonts w:hint="default"/>
      </w:rPr>
    </w:lvl>
  </w:abstractNum>
  <w:abstractNum w:abstractNumId="33" w15:restartNumberingAfterBreak="0">
    <w:nsid w:val="70E6054E"/>
    <w:multiLevelType w:val="hybridMultilevel"/>
    <w:tmpl w:val="441A11C0"/>
    <w:lvl w:ilvl="0" w:tplc="49DE1F44">
      <w:numFmt w:val="bullet"/>
      <w:lvlText w:val="•"/>
      <w:lvlJc w:val="left"/>
      <w:pPr>
        <w:ind w:left="1210" w:hanging="250"/>
      </w:pPr>
      <w:rPr>
        <w:rFonts w:ascii="Arial" w:eastAsia="Arial" w:hAnsi="Arial" w:cs="Arial" w:hint="default"/>
        <w:w w:val="142"/>
        <w:sz w:val="20"/>
        <w:szCs w:val="20"/>
      </w:rPr>
    </w:lvl>
    <w:lvl w:ilvl="1" w:tplc="D7A6947A">
      <w:numFmt w:val="bullet"/>
      <w:lvlText w:val="•"/>
      <w:lvlJc w:val="left"/>
      <w:pPr>
        <w:ind w:left="2084" w:hanging="250"/>
      </w:pPr>
      <w:rPr>
        <w:rFonts w:hint="default"/>
      </w:rPr>
    </w:lvl>
    <w:lvl w:ilvl="2" w:tplc="7B7835BC">
      <w:numFmt w:val="bullet"/>
      <w:lvlText w:val="•"/>
      <w:lvlJc w:val="left"/>
      <w:pPr>
        <w:ind w:left="2948" w:hanging="250"/>
      </w:pPr>
      <w:rPr>
        <w:rFonts w:hint="default"/>
      </w:rPr>
    </w:lvl>
    <w:lvl w:ilvl="3" w:tplc="C86089A0">
      <w:numFmt w:val="bullet"/>
      <w:lvlText w:val="•"/>
      <w:lvlJc w:val="left"/>
      <w:pPr>
        <w:ind w:left="3812" w:hanging="250"/>
      </w:pPr>
      <w:rPr>
        <w:rFonts w:hint="default"/>
      </w:rPr>
    </w:lvl>
    <w:lvl w:ilvl="4" w:tplc="22B28474">
      <w:numFmt w:val="bullet"/>
      <w:lvlText w:val="•"/>
      <w:lvlJc w:val="left"/>
      <w:pPr>
        <w:ind w:left="4676" w:hanging="250"/>
      </w:pPr>
      <w:rPr>
        <w:rFonts w:hint="default"/>
      </w:rPr>
    </w:lvl>
    <w:lvl w:ilvl="5" w:tplc="E8DE096A">
      <w:numFmt w:val="bullet"/>
      <w:lvlText w:val="•"/>
      <w:lvlJc w:val="left"/>
      <w:pPr>
        <w:ind w:left="5540" w:hanging="250"/>
      </w:pPr>
      <w:rPr>
        <w:rFonts w:hint="default"/>
      </w:rPr>
    </w:lvl>
    <w:lvl w:ilvl="6" w:tplc="A08E0594">
      <w:numFmt w:val="bullet"/>
      <w:lvlText w:val="•"/>
      <w:lvlJc w:val="left"/>
      <w:pPr>
        <w:ind w:left="6404" w:hanging="250"/>
      </w:pPr>
      <w:rPr>
        <w:rFonts w:hint="default"/>
      </w:rPr>
    </w:lvl>
    <w:lvl w:ilvl="7" w:tplc="45E49D96">
      <w:numFmt w:val="bullet"/>
      <w:lvlText w:val="•"/>
      <w:lvlJc w:val="left"/>
      <w:pPr>
        <w:ind w:left="7268" w:hanging="250"/>
      </w:pPr>
      <w:rPr>
        <w:rFonts w:hint="default"/>
      </w:rPr>
    </w:lvl>
    <w:lvl w:ilvl="8" w:tplc="27D45E96">
      <w:numFmt w:val="bullet"/>
      <w:lvlText w:val="•"/>
      <w:lvlJc w:val="left"/>
      <w:pPr>
        <w:ind w:left="8132" w:hanging="250"/>
      </w:pPr>
      <w:rPr>
        <w:rFonts w:hint="default"/>
      </w:rPr>
    </w:lvl>
  </w:abstractNum>
  <w:abstractNum w:abstractNumId="34" w15:restartNumberingAfterBreak="0">
    <w:nsid w:val="73042891"/>
    <w:multiLevelType w:val="hybridMultilevel"/>
    <w:tmpl w:val="F886EB88"/>
    <w:lvl w:ilvl="0" w:tplc="3DF2BABE">
      <w:numFmt w:val="bullet"/>
      <w:lvlText w:val="•"/>
      <w:lvlJc w:val="left"/>
      <w:pPr>
        <w:ind w:left="1210" w:hanging="250"/>
      </w:pPr>
      <w:rPr>
        <w:rFonts w:ascii="Arial" w:eastAsia="Arial" w:hAnsi="Arial" w:cs="Arial" w:hint="default"/>
        <w:w w:val="142"/>
        <w:sz w:val="20"/>
        <w:szCs w:val="20"/>
      </w:rPr>
    </w:lvl>
    <w:lvl w:ilvl="1" w:tplc="BA306FCE">
      <w:numFmt w:val="bullet"/>
      <w:lvlText w:val="•"/>
      <w:lvlJc w:val="left"/>
      <w:pPr>
        <w:ind w:left="2082" w:hanging="250"/>
      </w:pPr>
      <w:rPr>
        <w:rFonts w:hint="default"/>
      </w:rPr>
    </w:lvl>
    <w:lvl w:ilvl="2" w:tplc="B8CA9A96">
      <w:numFmt w:val="bullet"/>
      <w:lvlText w:val="•"/>
      <w:lvlJc w:val="left"/>
      <w:pPr>
        <w:ind w:left="2944" w:hanging="250"/>
      </w:pPr>
      <w:rPr>
        <w:rFonts w:hint="default"/>
      </w:rPr>
    </w:lvl>
    <w:lvl w:ilvl="3" w:tplc="1A7C6DAA">
      <w:numFmt w:val="bullet"/>
      <w:lvlText w:val="•"/>
      <w:lvlJc w:val="left"/>
      <w:pPr>
        <w:ind w:left="3806" w:hanging="250"/>
      </w:pPr>
      <w:rPr>
        <w:rFonts w:hint="default"/>
      </w:rPr>
    </w:lvl>
    <w:lvl w:ilvl="4" w:tplc="974834D8">
      <w:numFmt w:val="bullet"/>
      <w:lvlText w:val="•"/>
      <w:lvlJc w:val="left"/>
      <w:pPr>
        <w:ind w:left="4668" w:hanging="250"/>
      </w:pPr>
      <w:rPr>
        <w:rFonts w:hint="default"/>
      </w:rPr>
    </w:lvl>
    <w:lvl w:ilvl="5" w:tplc="99ACFB70">
      <w:numFmt w:val="bullet"/>
      <w:lvlText w:val="•"/>
      <w:lvlJc w:val="left"/>
      <w:pPr>
        <w:ind w:left="5530" w:hanging="250"/>
      </w:pPr>
      <w:rPr>
        <w:rFonts w:hint="default"/>
      </w:rPr>
    </w:lvl>
    <w:lvl w:ilvl="6" w:tplc="92A08D60">
      <w:numFmt w:val="bullet"/>
      <w:lvlText w:val="•"/>
      <w:lvlJc w:val="left"/>
      <w:pPr>
        <w:ind w:left="6392" w:hanging="250"/>
      </w:pPr>
      <w:rPr>
        <w:rFonts w:hint="default"/>
      </w:rPr>
    </w:lvl>
    <w:lvl w:ilvl="7" w:tplc="2DB61124">
      <w:numFmt w:val="bullet"/>
      <w:lvlText w:val="•"/>
      <w:lvlJc w:val="left"/>
      <w:pPr>
        <w:ind w:left="7254" w:hanging="250"/>
      </w:pPr>
      <w:rPr>
        <w:rFonts w:hint="default"/>
      </w:rPr>
    </w:lvl>
    <w:lvl w:ilvl="8" w:tplc="DB921C7A">
      <w:numFmt w:val="bullet"/>
      <w:lvlText w:val="•"/>
      <w:lvlJc w:val="left"/>
      <w:pPr>
        <w:ind w:left="8116" w:hanging="250"/>
      </w:pPr>
      <w:rPr>
        <w:rFonts w:hint="default"/>
      </w:rPr>
    </w:lvl>
  </w:abstractNum>
  <w:abstractNum w:abstractNumId="35" w15:restartNumberingAfterBreak="0">
    <w:nsid w:val="767A7DA0"/>
    <w:multiLevelType w:val="hybridMultilevel"/>
    <w:tmpl w:val="51D2786C"/>
    <w:lvl w:ilvl="0" w:tplc="2DCAF0EA">
      <w:numFmt w:val="bullet"/>
      <w:lvlText w:val="•"/>
      <w:lvlJc w:val="left"/>
      <w:pPr>
        <w:ind w:left="1210" w:hanging="250"/>
      </w:pPr>
      <w:rPr>
        <w:rFonts w:ascii="Arial" w:eastAsia="Arial" w:hAnsi="Arial" w:cs="Arial" w:hint="default"/>
        <w:w w:val="142"/>
        <w:sz w:val="20"/>
        <w:szCs w:val="20"/>
      </w:rPr>
    </w:lvl>
    <w:lvl w:ilvl="1" w:tplc="C1EE399C">
      <w:numFmt w:val="bullet"/>
      <w:lvlText w:val="•"/>
      <w:lvlJc w:val="left"/>
      <w:pPr>
        <w:ind w:left="2088" w:hanging="250"/>
      </w:pPr>
      <w:rPr>
        <w:rFonts w:hint="default"/>
      </w:rPr>
    </w:lvl>
    <w:lvl w:ilvl="2" w:tplc="879A8FE2">
      <w:numFmt w:val="bullet"/>
      <w:lvlText w:val="•"/>
      <w:lvlJc w:val="left"/>
      <w:pPr>
        <w:ind w:left="2956" w:hanging="250"/>
      </w:pPr>
      <w:rPr>
        <w:rFonts w:hint="default"/>
      </w:rPr>
    </w:lvl>
    <w:lvl w:ilvl="3" w:tplc="4022E3B6">
      <w:numFmt w:val="bullet"/>
      <w:lvlText w:val="•"/>
      <w:lvlJc w:val="left"/>
      <w:pPr>
        <w:ind w:left="3824" w:hanging="250"/>
      </w:pPr>
      <w:rPr>
        <w:rFonts w:hint="default"/>
      </w:rPr>
    </w:lvl>
    <w:lvl w:ilvl="4" w:tplc="528062F6">
      <w:numFmt w:val="bullet"/>
      <w:lvlText w:val="•"/>
      <w:lvlJc w:val="left"/>
      <w:pPr>
        <w:ind w:left="4692" w:hanging="250"/>
      </w:pPr>
      <w:rPr>
        <w:rFonts w:hint="default"/>
      </w:rPr>
    </w:lvl>
    <w:lvl w:ilvl="5" w:tplc="EC807304">
      <w:numFmt w:val="bullet"/>
      <w:lvlText w:val="•"/>
      <w:lvlJc w:val="left"/>
      <w:pPr>
        <w:ind w:left="5560" w:hanging="250"/>
      </w:pPr>
      <w:rPr>
        <w:rFonts w:hint="default"/>
      </w:rPr>
    </w:lvl>
    <w:lvl w:ilvl="6" w:tplc="C106A362">
      <w:numFmt w:val="bullet"/>
      <w:lvlText w:val="•"/>
      <w:lvlJc w:val="left"/>
      <w:pPr>
        <w:ind w:left="6428" w:hanging="250"/>
      </w:pPr>
      <w:rPr>
        <w:rFonts w:hint="default"/>
      </w:rPr>
    </w:lvl>
    <w:lvl w:ilvl="7" w:tplc="8D2071B0">
      <w:numFmt w:val="bullet"/>
      <w:lvlText w:val="•"/>
      <w:lvlJc w:val="left"/>
      <w:pPr>
        <w:ind w:left="7296" w:hanging="250"/>
      </w:pPr>
      <w:rPr>
        <w:rFonts w:hint="default"/>
      </w:rPr>
    </w:lvl>
    <w:lvl w:ilvl="8" w:tplc="E0B4DA2E">
      <w:numFmt w:val="bullet"/>
      <w:lvlText w:val="•"/>
      <w:lvlJc w:val="left"/>
      <w:pPr>
        <w:ind w:left="8164" w:hanging="250"/>
      </w:pPr>
      <w:rPr>
        <w:rFonts w:hint="default"/>
      </w:rPr>
    </w:lvl>
  </w:abstractNum>
  <w:num w:numId="1">
    <w:abstractNumId w:val="30"/>
  </w:num>
  <w:num w:numId="2">
    <w:abstractNumId w:val="27"/>
  </w:num>
  <w:num w:numId="3">
    <w:abstractNumId w:val="4"/>
  </w:num>
  <w:num w:numId="4">
    <w:abstractNumId w:val="23"/>
  </w:num>
  <w:num w:numId="5">
    <w:abstractNumId w:val="11"/>
  </w:num>
  <w:num w:numId="6">
    <w:abstractNumId w:val="19"/>
  </w:num>
  <w:num w:numId="7">
    <w:abstractNumId w:val="20"/>
  </w:num>
  <w:num w:numId="8">
    <w:abstractNumId w:val="16"/>
  </w:num>
  <w:num w:numId="9">
    <w:abstractNumId w:val="12"/>
  </w:num>
  <w:num w:numId="10">
    <w:abstractNumId w:val="10"/>
  </w:num>
  <w:num w:numId="11">
    <w:abstractNumId w:val="9"/>
  </w:num>
  <w:num w:numId="12">
    <w:abstractNumId w:val="15"/>
  </w:num>
  <w:num w:numId="13">
    <w:abstractNumId w:val="33"/>
  </w:num>
  <w:num w:numId="14">
    <w:abstractNumId w:val="2"/>
  </w:num>
  <w:num w:numId="15">
    <w:abstractNumId w:val="13"/>
  </w:num>
  <w:num w:numId="16">
    <w:abstractNumId w:val="1"/>
  </w:num>
  <w:num w:numId="17">
    <w:abstractNumId w:val="18"/>
  </w:num>
  <w:num w:numId="18">
    <w:abstractNumId w:val="24"/>
  </w:num>
  <w:num w:numId="19">
    <w:abstractNumId w:val="5"/>
  </w:num>
  <w:num w:numId="20">
    <w:abstractNumId w:val="7"/>
  </w:num>
  <w:num w:numId="21">
    <w:abstractNumId w:val="28"/>
  </w:num>
  <w:num w:numId="22">
    <w:abstractNumId w:val="29"/>
  </w:num>
  <w:num w:numId="23">
    <w:abstractNumId w:val="22"/>
  </w:num>
  <w:num w:numId="24">
    <w:abstractNumId w:val="0"/>
  </w:num>
  <w:num w:numId="25">
    <w:abstractNumId w:val="6"/>
  </w:num>
  <w:num w:numId="26">
    <w:abstractNumId w:val="25"/>
  </w:num>
  <w:num w:numId="27">
    <w:abstractNumId w:val="14"/>
  </w:num>
  <w:num w:numId="28">
    <w:abstractNumId w:val="34"/>
  </w:num>
  <w:num w:numId="29">
    <w:abstractNumId w:val="31"/>
  </w:num>
  <w:num w:numId="30">
    <w:abstractNumId w:val="35"/>
  </w:num>
  <w:num w:numId="31">
    <w:abstractNumId w:val="21"/>
  </w:num>
  <w:num w:numId="32">
    <w:abstractNumId w:val="8"/>
  </w:num>
  <w:num w:numId="33">
    <w:abstractNumId w:val="17"/>
  </w:num>
  <w:num w:numId="34">
    <w:abstractNumId w:val="26"/>
  </w:num>
  <w:num w:numId="35">
    <w:abstractNumId w:val="3"/>
  </w:num>
  <w:num w:numId="36">
    <w:abstractNumId w:val="3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phie Yan30 Chen">
    <w15:presenceInfo w15:providerId="AD" w15:userId="S-1-5-21-893219669-150845782-1589865915-617651"/>
  </w15:person>
  <w15:person w15:author="Quan Yu">
    <w15:presenceInfo w15:providerId="AD" w15:userId="S-1-5-21-893219669-150845782-1589865915-3747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trackRevisions/>
  <w:defaultTabStop w:val="720"/>
  <w:evenAndOddHeaders/>
  <w:drawingGridHorizontalSpacing w:val="110"/>
  <w:displayHorizontalDrawingGridEvery w:val="2"/>
  <w:characterSpacingControl w:val="doNotCompress"/>
  <w:hdrShapeDefaults>
    <o:shapedefaults v:ext="edit" spidmax="209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FD3DFB"/>
    <w:rsid w:val="00000630"/>
    <w:rsid w:val="00006CE7"/>
    <w:rsid w:val="00461B44"/>
    <w:rsid w:val="004912BF"/>
    <w:rsid w:val="00632715"/>
    <w:rsid w:val="006B566C"/>
    <w:rsid w:val="0084643A"/>
    <w:rsid w:val="00B630E6"/>
    <w:rsid w:val="00E04B69"/>
    <w:rsid w:val="00ED69E5"/>
    <w:rsid w:val="00F71B4E"/>
    <w:rsid w:val="00F738C6"/>
    <w:rsid w:val="00F778C0"/>
    <w:rsid w:val="00FD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5"/>
    <o:shapelayout v:ext="edit">
      <o:idmap v:ext="edit" data="1"/>
    </o:shapelayout>
  </w:shapeDefaults>
  <w:decimalSymbol w:val="."/>
  <w:listSeparator w:val=","/>
  <w14:docId w14:val="3BE7F5C2"/>
  <w15:docId w15:val="{9756CA90-7924-4AB9-A747-04C9CB3E9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Arial" w:eastAsia="Arial" w:hAnsi="Arial" w:cs="Arial"/>
    </w:rPr>
  </w:style>
  <w:style w:type="paragraph" w:styleId="1">
    <w:name w:val="heading 1"/>
    <w:basedOn w:val="a"/>
    <w:uiPriority w:val="1"/>
    <w:qFormat/>
    <w:pPr>
      <w:spacing w:before="245"/>
      <w:ind w:left="137"/>
      <w:outlineLvl w:val="0"/>
    </w:pPr>
    <w:rPr>
      <w:b/>
      <w:bCs/>
      <w:sz w:val="32"/>
      <w:szCs w:val="32"/>
    </w:rPr>
  </w:style>
  <w:style w:type="paragraph" w:styleId="2">
    <w:name w:val="heading 2"/>
    <w:basedOn w:val="a"/>
    <w:uiPriority w:val="1"/>
    <w:qFormat/>
    <w:pPr>
      <w:spacing w:before="9"/>
      <w:ind w:left="110"/>
      <w:outlineLvl w:val="1"/>
    </w:pPr>
    <w:rPr>
      <w:b/>
      <w:bCs/>
      <w:sz w:val="28"/>
      <w:szCs w:val="28"/>
    </w:rPr>
  </w:style>
  <w:style w:type="paragraph" w:styleId="3">
    <w:name w:val="heading 3"/>
    <w:basedOn w:val="a"/>
    <w:uiPriority w:val="1"/>
    <w:qFormat/>
    <w:pPr>
      <w:ind w:left="110"/>
      <w:outlineLvl w:val="2"/>
    </w:pPr>
    <w:rPr>
      <w:b/>
      <w:bCs/>
      <w:sz w:val="24"/>
      <w:szCs w:val="24"/>
    </w:rPr>
  </w:style>
  <w:style w:type="paragraph" w:styleId="4">
    <w:name w:val="heading 4"/>
    <w:basedOn w:val="a"/>
    <w:uiPriority w:val="1"/>
    <w:qFormat/>
    <w:pPr>
      <w:ind w:left="110"/>
      <w:outlineLvl w:val="3"/>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pPr>
      <w:spacing w:line="258" w:lineRule="exact"/>
      <w:ind w:left="137"/>
    </w:pPr>
    <w:rPr>
      <w:b/>
      <w:bCs/>
      <w:sz w:val="23"/>
      <w:szCs w:val="23"/>
    </w:rPr>
  </w:style>
  <w:style w:type="paragraph" w:styleId="20">
    <w:name w:val="toc 2"/>
    <w:basedOn w:val="a"/>
    <w:uiPriority w:val="1"/>
    <w:qFormat/>
    <w:pPr>
      <w:spacing w:before="50"/>
      <w:ind w:left="137"/>
    </w:pPr>
    <w:rPr>
      <w:sz w:val="18"/>
      <w:szCs w:val="18"/>
    </w:rPr>
  </w:style>
  <w:style w:type="paragraph" w:styleId="30">
    <w:name w:val="toc 3"/>
    <w:basedOn w:val="a"/>
    <w:uiPriority w:val="1"/>
    <w:qFormat/>
    <w:pPr>
      <w:spacing w:before="49"/>
      <w:ind w:left="495"/>
    </w:pPr>
    <w:rPr>
      <w:sz w:val="18"/>
      <w:szCs w:val="18"/>
    </w:rPr>
  </w:style>
  <w:style w:type="paragraph" w:styleId="a3">
    <w:name w:val="Body Text"/>
    <w:basedOn w:val="a"/>
    <w:uiPriority w:val="1"/>
    <w:qFormat/>
    <w:rPr>
      <w:sz w:val="20"/>
      <w:szCs w:val="20"/>
    </w:rPr>
  </w:style>
  <w:style w:type="paragraph" w:styleId="a4">
    <w:name w:val="List Paragraph"/>
    <w:basedOn w:val="a"/>
    <w:uiPriority w:val="1"/>
    <w:qFormat/>
    <w:pPr>
      <w:spacing w:before="94"/>
      <w:ind w:left="1210" w:hanging="250"/>
    </w:pPr>
  </w:style>
  <w:style w:type="paragraph" w:customStyle="1" w:styleId="TableParagraph">
    <w:name w:val="Table Paragraph"/>
    <w:basedOn w:val="a"/>
    <w:uiPriority w:val="1"/>
    <w:qFormat/>
    <w:pPr>
      <w:spacing w:before="52"/>
      <w:ind w:left="89"/>
    </w:pPr>
  </w:style>
  <w:style w:type="character" w:styleId="a5">
    <w:name w:val="annotation reference"/>
    <w:basedOn w:val="a0"/>
    <w:uiPriority w:val="99"/>
    <w:semiHidden/>
    <w:unhideWhenUsed/>
    <w:rsid w:val="0084643A"/>
    <w:rPr>
      <w:sz w:val="16"/>
      <w:szCs w:val="16"/>
    </w:rPr>
  </w:style>
  <w:style w:type="paragraph" w:styleId="a6">
    <w:name w:val="annotation text"/>
    <w:basedOn w:val="a"/>
    <w:link w:val="a7"/>
    <w:uiPriority w:val="99"/>
    <w:semiHidden/>
    <w:unhideWhenUsed/>
    <w:rsid w:val="0084643A"/>
    <w:rPr>
      <w:sz w:val="20"/>
      <w:szCs w:val="20"/>
    </w:rPr>
  </w:style>
  <w:style w:type="character" w:customStyle="1" w:styleId="a7">
    <w:name w:val="批注文字 字符"/>
    <w:basedOn w:val="a0"/>
    <w:link w:val="a6"/>
    <w:uiPriority w:val="99"/>
    <w:semiHidden/>
    <w:rsid w:val="0084643A"/>
    <w:rPr>
      <w:rFonts w:ascii="Arial" w:eastAsia="Arial" w:hAnsi="Arial" w:cs="Arial"/>
      <w:sz w:val="20"/>
      <w:szCs w:val="20"/>
    </w:rPr>
  </w:style>
  <w:style w:type="paragraph" w:styleId="a8">
    <w:name w:val="annotation subject"/>
    <w:basedOn w:val="a6"/>
    <w:next w:val="a6"/>
    <w:link w:val="a9"/>
    <w:uiPriority w:val="99"/>
    <w:semiHidden/>
    <w:unhideWhenUsed/>
    <w:rsid w:val="0084643A"/>
    <w:rPr>
      <w:b/>
      <w:bCs/>
    </w:rPr>
  </w:style>
  <w:style w:type="character" w:customStyle="1" w:styleId="a9">
    <w:name w:val="批注主题 字符"/>
    <w:basedOn w:val="a7"/>
    <w:link w:val="a8"/>
    <w:uiPriority w:val="99"/>
    <w:semiHidden/>
    <w:rsid w:val="0084643A"/>
    <w:rPr>
      <w:rFonts w:ascii="Arial" w:eastAsia="Arial" w:hAnsi="Arial" w:cs="Arial"/>
      <w:b/>
      <w:bCs/>
      <w:sz w:val="20"/>
      <w:szCs w:val="20"/>
    </w:rPr>
  </w:style>
  <w:style w:type="paragraph" w:styleId="aa">
    <w:name w:val="Balloon Text"/>
    <w:basedOn w:val="a"/>
    <w:link w:val="ab"/>
    <w:uiPriority w:val="99"/>
    <w:semiHidden/>
    <w:unhideWhenUsed/>
    <w:rsid w:val="0084643A"/>
    <w:rPr>
      <w:rFonts w:ascii="Segoe UI" w:hAnsi="Segoe UI" w:cs="Segoe UI"/>
      <w:sz w:val="18"/>
      <w:szCs w:val="18"/>
    </w:rPr>
  </w:style>
  <w:style w:type="character" w:customStyle="1" w:styleId="ab">
    <w:name w:val="批注框文本 字符"/>
    <w:basedOn w:val="a0"/>
    <w:link w:val="aa"/>
    <w:uiPriority w:val="99"/>
    <w:semiHidden/>
    <w:rsid w:val="0084643A"/>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atacentersupport.lenovo.com/us/en/documents/lnvo-manage" TargetMode="External"/><Relationship Id="rId21" Type="http://schemas.openxmlformats.org/officeDocument/2006/relationships/footer" Target="footer5.xml"/><Relationship Id="rId42" Type="http://schemas.openxmlformats.org/officeDocument/2006/relationships/footer" Target="footer17.xml"/><Relationship Id="rId47" Type="http://schemas.openxmlformats.org/officeDocument/2006/relationships/hyperlink" Target="https://www.ibm.com/support/knowledgecenter/SSAV7B" TargetMode="External"/><Relationship Id="rId63" Type="http://schemas.openxmlformats.org/officeDocument/2006/relationships/footer" Target="footer33.xml"/><Relationship Id="rId68" Type="http://schemas.openxmlformats.org/officeDocument/2006/relationships/footer" Target="footer36.xml"/><Relationship Id="rId16" Type="http://schemas.openxmlformats.org/officeDocument/2006/relationships/hyperlink" Target="http://www.lenovo.com/support" TargetMode="External"/><Relationship Id="rId11" Type="http://schemas.openxmlformats.org/officeDocument/2006/relationships/footer" Target="footer2.xml"/><Relationship Id="rId32" Type="http://schemas.openxmlformats.org/officeDocument/2006/relationships/footer" Target="footer9.xml"/><Relationship Id="rId37" Type="http://schemas.openxmlformats.org/officeDocument/2006/relationships/footer" Target="footer12.xml"/><Relationship Id="rId53" Type="http://schemas.openxmlformats.org/officeDocument/2006/relationships/footer" Target="footer24.xml"/><Relationship Id="rId58" Type="http://schemas.openxmlformats.org/officeDocument/2006/relationships/footer" Target="footer29.xml"/><Relationship Id="rId74" Type="http://schemas.openxmlformats.org/officeDocument/2006/relationships/footer" Target="footer41.xml"/><Relationship Id="rId79" Type="http://schemas.openxmlformats.org/officeDocument/2006/relationships/footer" Target="footer46.xml"/><Relationship Id="rId5" Type="http://schemas.openxmlformats.org/officeDocument/2006/relationships/footnotes" Target="footnotes.xml"/><Relationship Id="rId61" Type="http://schemas.openxmlformats.org/officeDocument/2006/relationships/footer" Target="footer32.xml"/><Relationship Id="rId82" Type="http://schemas.openxmlformats.org/officeDocument/2006/relationships/theme" Target="theme/theme1.xml"/><Relationship Id="rId19" Type="http://schemas.openxmlformats.org/officeDocument/2006/relationships/footer" Target="footer3.xml"/><Relationship Id="rId14" Type="http://schemas.openxmlformats.org/officeDocument/2006/relationships/hyperlink" Target="https://forums.lenovo.com/t5/Lenovo-XClarity/bd-p/xc01_eg" TargetMode="External"/><Relationship Id="rId22" Type="http://schemas.openxmlformats.org/officeDocument/2006/relationships/footer" Target="footer6.xml"/><Relationship Id="rId27" Type="http://schemas.openxmlformats.org/officeDocument/2006/relationships/footer" Target="footer7.xml"/><Relationship Id="rId30" Type="http://schemas.openxmlformats.org/officeDocument/2006/relationships/hyperlink" Target="http://sysmgt.lenovofiles.com/help/index.jsp?topic=%2Fcom.lenovo.lxci_unifiedsvc.doc%2Funifiedsvc_welcome.html" TargetMode="External"/><Relationship Id="rId35" Type="http://schemas.openxmlformats.org/officeDocument/2006/relationships/footer" Target="footer10.xml"/><Relationship Id="rId43" Type="http://schemas.openxmlformats.org/officeDocument/2006/relationships/footer" Target="footer18.xml"/><Relationship Id="rId48" Type="http://schemas.openxmlformats.org/officeDocument/2006/relationships/hyperlink" Target="https://www.ibm.com/support/home/docdisplay?lndocid=MIGR-5071025" TargetMode="External"/><Relationship Id="rId56" Type="http://schemas.openxmlformats.org/officeDocument/2006/relationships/footer" Target="footer27.xml"/><Relationship Id="rId64" Type="http://schemas.openxmlformats.org/officeDocument/2006/relationships/footer" Target="footer34.xml"/><Relationship Id="rId69" Type="http://schemas.openxmlformats.org/officeDocument/2006/relationships/image" Target="media/image6.jpeg"/><Relationship Id="rId77" Type="http://schemas.openxmlformats.org/officeDocument/2006/relationships/footer" Target="footer44.xml"/><Relationship Id="rId8" Type="http://schemas.openxmlformats.org/officeDocument/2006/relationships/image" Target="media/image2.png"/><Relationship Id="rId51" Type="http://schemas.openxmlformats.org/officeDocument/2006/relationships/footer" Target="footer22.xml"/><Relationship Id="rId72" Type="http://schemas.openxmlformats.org/officeDocument/2006/relationships/footer" Target="footer39.xml"/><Relationship Id="rId80"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datacentersupport.lenovo.com/documents/lnvo-manage" TargetMode="External"/><Relationship Id="rId17" Type="http://schemas.openxmlformats.org/officeDocument/2006/relationships/hyperlink" Target="https://static.lenovo.com/us/en/serverproven/index.shtml" TargetMode="External"/><Relationship Id="rId25" Type="http://schemas.openxmlformats.org/officeDocument/2006/relationships/hyperlink" Target="https://datacentersupport.lenovo.com/us/en/documents/lnvo-manage" TargetMode="External"/><Relationship Id="rId33" Type="http://schemas.openxmlformats.org/officeDocument/2006/relationships/hyperlink" Target="http://sysmgt.lenovofiles.com/help/topic/com.lenovo.lxci_unifiedsvc.doc/unifiedsvc_welcome.html?cp=5_3" TargetMode="External"/><Relationship Id="rId38" Type="http://schemas.openxmlformats.org/officeDocument/2006/relationships/footer" Target="footer13.xml"/><Relationship Id="rId46" Type="http://schemas.openxmlformats.org/officeDocument/2006/relationships/hyperlink" Target="https://www-945.ibm.com/support/fixcentral/" TargetMode="External"/><Relationship Id="rId59" Type="http://schemas.openxmlformats.org/officeDocument/2006/relationships/footer" Target="footer30.xml"/><Relationship Id="rId67" Type="http://schemas.openxmlformats.org/officeDocument/2006/relationships/footer" Target="footer35.xml"/><Relationship Id="rId20" Type="http://schemas.openxmlformats.org/officeDocument/2006/relationships/footer" Target="footer4.xml"/><Relationship Id="rId41" Type="http://schemas.openxmlformats.org/officeDocument/2006/relationships/footer" Target="footer16.xml"/><Relationship Id="rId54" Type="http://schemas.openxmlformats.org/officeDocument/2006/relationships/footer" Target="footer25.xml"/><Relationship Id="rId62" Type="http://schemas.openxmlformats.org/officeDocument/2006/relationships/hyperlink" Target="http://www.lenovo.com/lenovo/us/en/accessibility/" TargetMode="External"/><Relationship Id="rId70" Type="http://schemas.openxmlformats.org/officeDocument/2006/relationships/footer" Target="footer37.xml"/><Relationship Id="rId75" Type="http://schemas.openxmlformats.org/officeDocument/2006/relationships/footer" Target="footer4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forums.lenovo.com/t5/XClarity-Ideation/idb-p/id_xc_en" TargetMode="External"/><Relationship Id="rId23" Type="http://schemas.openxmlformats.org/officeDocument/2006/relationships/hyperlink" Target="https://www.microsoft.com/en-us/download/details.aspx?id=48845" TargetMode="External"/><Relationship Id="rId28" Type="http://schemas.openxmlformats.org/officeDocument/2006/relationships/comments" Target="comments.xml"/><Relationship Id="rId36" Type="http://schemas.openxmlformats.org/officeDocument/2006/relationships/footer" Target="footer11.xml"/><Relationship Id="rId49" Type="http://schemas.openxmlformats.org/officeDocument/2006/relationships/hyperlink" Target="https://www.ibm.com/support/home/docdisplay?lndocid=MIGR-5071027" TargetMode="External"/><Relationship Id="rId57" Type="http://schemas.openxmlformats.org/officeDocument/2006/relationships/footer" Target="footer28.xml"/><Relationship Id="rId10" Type="http://schemas.openxmlformats.org/officeDocument/2006/relationships/footer" Target="footer1.xml"/><Relationship Id="rId31" Type="http://schemas.openxmlformats.org/officeDocument/2006/relationships/footer" Target="footer8.xml"/><Relationship Id="rId44" Type="http://schemas.openxmlformats.org/officeDocument/2006/relationships/footer" Target="footer19.xml"/><Relationship Id="rId52" Type="http://schemas.openxmlformats.org/officeDocument/2006/relationships/footer" Target="footer23.xml"/><Relationship Id="rId60" Type="http://schemas.openxmlformats.org/officeDocument/2006/relationships/footer" Target="footer31.xml"/><Relationship Id="rId65" Type="http://schemas.openxmlformats.org/officeDocument/2006/relationships/image" Target="media/image4.jpeg"/><Relationship Id="rId73" Type="http://schemas.openxmlformats.org/officeDocument/2006/relationships/footer" Target="footer40.xml"/><Relationship Id="rId78" Type="http://schemas.openxmlformats.org/officeDocument/2006/relationships/footer" Target="footer45.xml"/><Relationship Id="rId81"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hyperlink" Target="http://www3.lenovo.com/us/en/data-center/software/systems-management/xclarity-integrators/" TargetMode="External"/><Relationship Id="rId18" Type="http://schemas.openxmlformats.org/officeDocument/2006/relationships/hyperlink" Target="https://technet.microsoft.com/library/hh205987.aspx" TargetMode="External"/><Relationship Id="rId39" Type="http://schemas.openxmlformats.org/officeDocument/2006/relationships/footer" Target="footer14.xml"/><Relationship Id="rId34" Type="http://schemas.openxmlformats.org/officeDocument/2006/relationships/hyperlink" Target="http://sysmgt.lenovofiles.com/help/topic/com.lenovo.lxci_unifiedsvc.doc/unifiedsvc_welcome.html?cp=5_3" TargetMode="External"/><Relationship Id="rId50" Type="http://schemas.openxmlformats.org/officeDocument/2006/relationships/footer" Target="footer21.xml"/><Relationship Id="rId55" Type="http://schemas.openxmlformats.org/officeDocument/2006/relationships/footer" Target="footer26.xml"/><Relationship Id="rId76" Type="http://schemas.openxmlformats.org/officeDocument/2006/relationships/footer" Target="footer43.xml"/><Relationship Id="rId7" Type="http://schemas.openxmlformats.org/officeDocument/2006/relationships/image" Target="media/image1.png"/><Relationship Id="rId71" Type="http://schemas.openxmlformats.org/officeDocument/2006/relationships/footer" Target="footer38.xml"/><Relationship Id="rId2" Type="http://schemas.openxmlformats.org/officeDocument/2006/relationships/styles" Target="styles.xml"/><Relationship Id="rId29" Type="http://schemas.microsoft.com/office/2011/relationships/commentsExtended" Target="commentsExtended.xml"/><Relationship Id="rId24" Type="http://schemas.openxmlformats.org/officeDocument/2006/relationships/hyperlink" Target="https://www.microsoft.com/en-us/download/details.aspx?id=48845" TargetMode="External"/><Relationship Id="rId40" Type="http://schemas.openxmlformats.org/officeDocument/2006/relationships/footer" Target="footer15.xml"/><Relationship Id="rId45" Type="http://schemas.openxmlformats.org/officeDocument/2006/relationships/footer" Target="footer20.xml"/><Relationship Id="rId66"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16504</Words>
  <Characters>94074</Characters>
  <Application>Microsoft Office Word</Application>
  <DocSecurity>0</DocSecurity>
  <Lines>783</Lines>
  <Paragraphs>220</Paragraphs>
  <ScaleCrop>false</ScaleCrop>
  <Company>Lenovo</Company>
  <LinksUpToDate>false</LinksUpToDate>
  <CharactersWithSpaces>110358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Lenovo Hardware Management Pack for Microsoft System Center Operations Manager Installation and User Guide</dc:title>
  <dc:creator>Quan Yu</dc:creator>
  <cp:lastModifiedBy>Quan Yu</cp:lastModifiedBy>
  <cp:revision>3</cp:revision>
  <dcterms:created xsi:type="dcterms:W3CDTF">2018-09-21T07:52:00Z</dcterms:created>
  <dcterms:modified xsi:type="dcterms:W3CDTF">2018-09-21T07:52:00Z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PTC Arbortext Publishing Engine</vt:lpwstr>
  </property>
  <property fmtid="{D5CDD505-2E9C-101B-9397-08002B2CF9AE}" pid="4" name="LastSaved">
    <vt:filetime>2018-09-19T00:00:00Z</vt:filetime>
  </property>
</Properties>
</file>